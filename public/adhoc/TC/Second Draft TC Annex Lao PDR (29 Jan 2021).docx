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490B3" w14:textId="2FF5AC07" w:rsidR="0015360E" w:rsidRDefault="0015360E" w:rsidP="009D44F2">
      <w:pPr>
        <w:pStyle w:val="Caption"/>
      </w:pPr>
      <w:bookmarkStart w:id="0" w:name="_Toc465762045"/>
      <w:bookmarkStart w:id="1" w:name="_Toc28876717"/>
      <w:r>
        <w:t>CONTENTS</w:t>
      </w:r>
    </w:p>
    <w:p w14:paraId="7ED545FB" w14:textId="77777777" w:rsidR="007E4223" w:rsidRPr="007E4223" w:rsidRDefault="007E4223" w:rsidP="007E4223">
      <w:pPr>
        <w:rPr>
          <w:lang w:val="en-US" w:eastAsia="ja-JP"/>
        </w:rPr>
      </w:pPr>
    </w:p>
    <w:p w14:paraId="3BF2A956" w14:textId="1C5A727C" w:rsidR="0015360E" w:rsidRDefault="0015360E">
      <w:pPr>
        <w:pStyle w:val="TOC1"/>
        <w:rPr>
          <w:rFonts w:asciiTheme="minorHAnsi" w:eastAsiaTheme="minorEastAsia" w:hAnsiTheme="minorHAnsi" w:cstheme="minorBidi"/>
          <w:caps w:val="0"/>
          <w:noProof/>
          <w:lang w:val="en-AU" w:eastAsia="en-AU"/>
        </w:rPr>
      </w:pPr>
      <w:r>
        <w:rPr>
          <w:caps w:val="0"/>
        </w:rPr>
        <w:fldChar w:fldCharType="begin"/>
      </w:r>
      <w:r>
        <w:instrText xml:space="preserve"> TOC \h \z \t "Template_MER_H1,1,Template_MER_H2,2" </w:instrText>
      </w:r>
      <w:r>
        <w:rPr>
          <w:caps w:val="0"/>
        </w:rPr>
        <w:fldChar w:fldCharType="separate"/>
      </w:r>
      <w:hyperlink w:anchor="_Toc46318313" w:history="1">
        <w:r w:rsidRPr="00D1554D">
          <w:rPr>
            <w:rStyle w:val="Hyperlink"/>
            <w:rFonts w:asciiTheme="majorHAnsi" w:hAnsiTheme="majorHAnsi"/>
          </w:rPr>
          <w:t>TECHNICAL COMPLIANCE ANNEX</w:t>
        </w:r>
        <w:r>
          <w:rPr>
            <w:noProof/>
            <w:webHidden/>
          </w:rPr>
          <w:tab/>
        </w:r>
        <w:r>
          <w:rPr>
            <w:noProof/>
            <w:webHidden/>
          </w:rPr>
          <w:fldChar w:fldCharType="begin"/>
        </w:r>
        <w:r>
          <w:rPr>
            <w:noProof/>
            <w:webHidden/>
          </w:rPr>
          <w:instrText xml:space="preserve"> PAGEREF _Toc46318313 \h </w:instrText>
        </w:r>
        <w:r>
          <w:rPr>
            <w:noProof/>
            <w:webHidden/>
          </w:rPr>
        </w:r>
        <w:r>
          <w:rPr>
            <w:noProof/>
            <w:webHidden/>
          </w:rPr>
          <w:fldChar w:fldCharType="separate"/>
        </w:r>
        <w:r w:rsidR="007529DD">
          <w:rPr>
            <w:noProof/>
            <w:webHidden/>
          </w:rPr>
          <w:t>2</w:t>
        </w:r>
        <w:r>
          <w:rPr>
            <w:noProof/>
            <w:webHidden/>
          </w:rPr>
          <w:fldChar w:fldCharType="end"/>
        </w:r>
      </w:hyperlink>
    </w:p>
    <w:p w14:paraId="67571D0F" w14:textId="65026BD1" w:rsidR="0015360E" w:rsidRDefault="00077980">
      <w:pPr>
        <w:pStyle w:val="TOC2"/>
        <w:rPr>
          <w:rFonts w:asciiTheme="minorHAnsi" w:eastAsiaTheme="minorEastAsia" w:hAnsiTheme="minorHAnsi" w:cstheme="minorBidi"/>
          <w:noProof/>
          <w:lang w:val="en-AU" w:eastAsia="en-AU"/>
        </w:rPr>
      </w:pPr>
      <w:hyperlink w:anchor="_Toc46318314" w:history="1">
        <w:r w:rsidR="0015360E" w:rsidRPr="00D1554D">
          <w:rPr>
            <w:rStyle w:val="Hyperlink"/>
            <w:rFonts w:asciiTheme="majorHAnsi" w:hAnsiTheme="majorHAnsi"/>
          </w:rPr>
          <w:t>Recommendation 1 - Assessing Risks and applying a Risk-Based Approach</w:t>
        </w:r>
        <w:r w:rsidR="0015360E">
          <w:rPr>
            <w:noProof/>
            <w:webHidden/>
          </w:rPr>
          <w:tab/>
        </w:r>
        <w:r w:rsidR="0015360E">
          <w:rPr>
            <w:noProof/>
            <w:webHidden/>
          </w:rPr>
          <w:fldChar w:fldCharType="begin"/>
        </w:r>
        <w:r w:rsidR="0015360E">
          <w:rPr>
            <w:noProof/>
            <w:webHidden/>
          </w:rPr>
          <w:instrText xml:space="preserve"> PAGEREF _Toc46318314 \h </w:instrText>
        </w:r>
        <w:r w:rsidR="0015360E">
          <w:rPr>
            <w:noProof/>
            <w:webHidden/>
          </w:rPr>
        </w:r>
        <w:r w:rsidR="0015360E">
          <w:rPr>
            <w:noProof/>
            <w:webHidden/>
          </w:rPr>
          <w:fldChar w:fldCharType="separate"/>
        </w:r>
        <w:r w:rsidR="007529DD">
          <w:rPr>
            <w:noProof/>
            <w:webHidden/>
          </w:rPr>
          <w:t>2</w:t>
        </w:r>
        <w:r w:rsidR="0015360E">
          <w:rPr>
            <w:noProof/>
            <w:webHidden/>
          </w:rPr>
          <w:fldChar w:fldCharType="end"/>
        </w:r>
      </w:hyperlink>
    </w:p>
    <w:p w14:paraId="1402B9F8" w14:textId="3AED1C50" w:rsidR="0015360E" w:rsidRDefault="00077980">
      <w:pPr>
        <w:pStyle w:val="TOC2"/>
        <w:rPr>
          <w:rFonts w:asciiTheme="minorHAnsi" w:eastAsiaTheme="minorEastAsia" w:hAnsiTheme="minorHAnsi" w:cstheme="minorBidi"/>
          <w:noProof/>
          <w:lang w:val="en-AU" w:eastAsia="en-AU"/>
        </w:rPr>
      </w:pPr>
      <w:hyperlink w:anchor="_Toc46318315" w:history="1">
        <w:r w:rsidR="0015360E" w:rsidRPr="00D1554D">
          <w:rPr>
            <w:rStyle w:val="Hyperlink"/>
            <w:rFonts w:asciiTheme="majorHAnsi" w:hAnsiTheme="majorHAnsi"/>
          </w:rPr>
          <w:t>Recommendation 2 - National Cooperation and Coordination</w:t>
        </w:r>
        <w:r w:rsidR="0015360E">
          <w:rPr>
            <w:noProof/>
            <w:webHidden/>
          </w:rPr>
          <w:tab/>
        </w:r>
        <w:r w:rsidR="0015360E">
          <w:rPr>
            <w:noProof/>
            <w:webHidden/>
          </w:rPr>
          <w:fldChar w:fldCharType="begin"/>
        </w:r>
        <w:r w:rsidR="0015360E">
          <w:rPr>
            <w:noProof/>
            <w:webHidden/>
          </w:rPr>
          <w:instrText xml:space="preserve"> PAGEREF _Toc46318315 \h </w:instrText>
        </w:r>
        <w:r w:rsidR="0015360E">
          <w:rPr>
            <w:noProof/>
            <w:webHidden/>
          </w:rPr>
        </w:r>
        <w:r w:rsidR="0015360E">
          <w:rPr>
            <w:noProof/>
            <w:webHidden/>
          </w:rPr>
          <w:fldChar w:fldCharType="separate"/>
        </w:r>
        <w:r w:rsidR="007529DD">
          <w:rPr>
            <w:noProof/>
            <w:webHidden/>
          </w:rPr>
          <w:t>5</w:t>
        </w:r>
        <w:r w:rsidR="0015360E">
          <w:rPr>
            <w:noProof/>
            <w:webHidden/>
          </w:rPr>
          <w:fldChar w:fldCharType="end"/>
        </w:r>
      </w:hyperlink>
    </w:p>
    <w:p w14:paraId="47A519B0" w14:textId="135A47F1" w:rsidR="0015360E" w:rsidRDefault="00077980">
      <w:pPr>
        <w:pStyle w:val="TOC2"/>
        <w:rPr>
          <w:rFonts w:asciiTheme="minorHAnsi" w:eastAsiaTheme="minorEastAsia" w:hAnsiTheme="minorHAnsi" w:cstheme="minorBidi"/>
          <w:noProof/>
          <w:lang w:val="en-AU" w:eastAsia="en-AU"/>
        </w:rPr>
      </w:pPr>
      <w:hyperlink w:anchor="_Toc46318316" w:history="1">
        <w:r w:rsidR="0015360E" w:rsidRPr="00D1554D">
          <w:rPr>
            <w:rStyle w:val="Hyperlink"/>
            <w:rFonts w:asciiTheme="majorHAnsi" w:hAnsiTheme="majorHAnsi"/>
          </w:rPr>
          <w:t>Recommendation 3 - Money laundering offence</w:t>
        </w:r>
        <w:r w:rsidR="0015360E">
          <w:rPr>
            <w:noProof/>
            <w:webHidden/>
          </w:rPr>
          <w:tab/>
        </w:r>
        <w:r w:rsidR="0015360E">
          <w:rPr>
            <w:noProof/>
            <w:webHidden/>
          </w:rPr>
          <w:fldChar w:fldCharType="begin"/>
        </w:r>
        <w:r w:rsidR="0015360E">
          <w:rPr>
            <w:noProof/>
            <w:webHidden/>
          </w:rPr>
          <w:instrText xml:space="preserve"> PAGEREF _Toc46318316 \h </w:instrText>
        </w:r>
        <w:r w:rsidR="0015360E">
          <w:rPr>
            <w:noProof/>
            <w:webHidden/>
          </w:rPr>
        </w:r>
        <w:r w:rsidR="0015360E">
          <w:rPr>
            <w:noProof/>
            <w:webHidden/>
          </w:rPr>
          <w:fldChar w:fldCharType="separate"/>
        </w:r>
        <w:r w:rsidR="007529DD">
          <w:rPr>
            <w:noProof/>
            <w:webHidden/>
          </w:rPr>
          <w:t>6</w:t>
        </w:r>
        <w:r w:rsidR="0015360E">
          <w:rPr>
            <w:noProof/>
            <w:webHidden/>
          </w:rPr>
          <w:fldChar w:fldCharType="end"/>
        </w:r>
      </w:hyperlink>
    </w:p>
    <w:p w14:paraId="23D7506D" w14:textId="7502DFC2" w:rsidR="0015360E" w:rsidRDefault="00077980">
      <w:pPr>
        <w:pStyle w:val="TOC2"/>
        <w:rPr>
          <w:rFonts w:asciiTheme="minorHAnsi" w:eastAsiaTheme="minorEastAsia" w:hAnsiTheme="minorHAnsi" w:cstheme="minorBidi"/>
          <w:noProof/>
          <w:lang w:val="en-AU" w:eastAsia="en-AU"/>
        </w:rPr>
      </w:pPr>
      <w:hyperlink w:anchor="_Toc46318317" w:history="1">
        <w:r w:rsidR="0015360E" w:rsidRPr="00D1554D">
          <w:rPr>
            <w:rStyle w:val="Hyperlink"/>
            <w:rFonts w:asciiTheme="majorHAnsi" w:hAnsiTheme="majorHAnsi"/>
          </w:rPr>
          <w:t>Recommendation 4 - Confiscation and provisional measures</w:t>
        </w:r>
        <w:r w:rsidR="0015360E">
          <w:rPr>
            <w:noProof/>
            <w:webHidden/>
          </w:rPr>
          <w:tab/>
        </w:r>
        <w:r w:rsidR="0015360E">
          <w:rPr>
            <w:noProof/>
            <w:webHidden/>
          </w:rPr>
          <w:fldChar w:fldCharType="begin"/>
        </w:r>
        <w:r w:rsidR="0015360E">
          <w:rPr>
            <w:noProof/>
            <w:webHidden/>
          </w:rPr>
          <w:instrText xml:space="preserve"> PAGEREF _Toc46318317 \h </w:instrText>
        </w:r>
        <w:r w:rsidR="0015360E">
          <w:rPr>
            <w:noProof/>
            <w:webHidden/>
          </w:rPr>
        </w:r>
        <w:r w:rsidR="0015360E">
          <w:rPr>
            <w:noProof/>
            <w:webHidden/>
          </w:rPr>
          <w:fldChar w:fldCharType="separate"/>
        </w:r>
        <w:r w:rsidR="007529DD">
          <w:rPr>
            <w:noProof/>
            <w:webHidden/>
          </w:rPr>
          <w:t>9</w:t>
        </w:r>
        <w:r w:rsidR="0015360E">
          <w:rPr>
            <w:noProof/>
            <w:webHidden/>
          </w:rPr>
          <w:fldChar w:fldCharType="end"/>
        </w:r>
      </w:hyperlink>
    </w:p>
    <w:p w14:paraId="1635371F" w14:textId="32830B45" w:rsidR="0015360E" w:rsidRDefault="00077980">
      <w:pPr>
        <w:pStyle w:val="TOC2"/>
        <w:rPr>
          <w:rFonts w:asciiTheme="minorHAnsi" w:eastAsiaTheme="minorEastAsia" w:hAnsiTheme="minorHAnsi" w:cstheme="minorBidi"/>
          <w:noProof/>
          <w:lang w:val="en-AU" w:eastAsia="en-AU"/>
        </w:rPr>
      </w:pPr>
      <w:hyperlink w:anchor="_Toc46318318" w:history="1">
        <w:r w:rsidR="0015360E" w:rsidRPr="00D1554D">
          <w:rPr>
            <w:rStyle w:val="Hyperlink"/>
            <w:rFonts w:asciiTheme="majorHAnsi" w:hAnsiTheme="majorHAnsi"/>
          </w:rPr>
          <w:t>Recommendation 5 - Terrorist financing offence</w:t>
        </w:r>
        <w:r w:rsidR="0015360E">
          <w:rPr>
            <w:noProof/>
            <w:webHidden/>
          </w:rPr>
          <w:tab/>
        </w:r>
        <w:r w:rsidR="0015360E">
          <w:rPr>
            <w:noProof/>
            <w:webHidden/>
          </w:rPr>
          <w:fldChar w:fldCharType="begin"/>
        </w:r>
        <w:r w:rsidR="0015360E">
          <w:rPr>
            <w:noProof/>
            <w:webHidden/>
          </w:rPr>
          <w:instrText xml:space="preserve"> PAGEREF _Toc46318318 \h </w:instrText>
        </w:r>
        <w:r w:rsidR="0015360E">
          <w:rPr>
            <w:noProof/>
            <w:webHidden/>
          </w:rPr>
        </w:r>
        <w:r w:rsidR="0015360E">
          <w:rPr>
            <w:noProof/>
            <w:webHidden/>
          </w:rPr>
          <w:fldChar w:fldCharType="separate"/>
        </w:r>
        <w:r w:rsidR="007529DD">
          <w:rPr>
            <w:noProof/>
            <w:webHidden/>
          </w:rPr>
          <w:t>12</w:t>
        </w:r>
        <w:r w:rsidR="0015360E">
          <w:rPr>
            <w:noProof/>
            <w:webHidden/>
          </w:rPr>
          <w:fldChar w:fldCharType="end"/>
        </w:r>
      </w:hyperlink>
    </w:p>
    <w:p w14:paraId="12906BB8" w14:textId="41624386" w:rsidR="0015360E" w:rsidRDefault="00077980">
      <w:pPr>
        <w:pStyle w:val="TOC2"/>
        <w:rPr>
          <w:rFonts w:asciiTheme="minorHAnsi" w:eastAsiaTheme="minorEastAsia" w:hAnsiTheme="minorHAnsi" w:cstheme="minorBidi"/>
          <w:noProof/>
          <w:lang w:val="en-AU" w:eastAsia="en-AU"/>
        </w:rPr>
      </w:pPr>
      <w:hyperlink w:anchor="_Toc46318319" w:history="1">
        <w:r w:rsidR="0015360E" w:rsidRPr="00D1554D">
          <w:rPr>
            <w:rStyle w:val="Hyperlink"/>
            <w:rFonts w:asciiTheme="majorHAnsi" w:hAnsiTheme="majorHAnsi"/>
          </w:rPr>
          <w:t>Recommendation 6 - Targeted financial sanctions related to terrorism and terrorist financing</w:t>
        </w:r>
        <w:r w:rsidR="0015360E">
          <w:rPr>
            <w:noProof/>
            <w:webHidden/>
          </w:rPr>
          <w:tab/>
        </w:r>
        <w:r w:rsidR="0015360E">
          <w:rPr>
            <w:noProof/>
            <w:webHidden/>
          </w:rPr>
          <w:fldChar w:fldCharType="begin"/>
        </w:r>
        <w:r w:rsidR="0015360E">
          <w:rPr>
            <w:noProof/>
            <w:webHidden/>
          </w:rPr>
          <w:instrText xml:space="preserve"> PAGEREF _Toc46318319 \h </w:instrText>
        </w:r>
        <w:r w:rsidR="0015360E">
          <w:rPr>
            <w:noProof/>
            <w:webHidden/>
          </w:rPr>
        </w:r>
        <w:r w:rsidR="0015360E">
          <w:rPr>
            <w:noProof/>
            <w:webHidden/>
          </w:rPr>
          <w:fldChar w:fldCharType="separate"/>
        </w:r>
        <w:r w:rsidR="007529DD">
          <w:rPr>
            <w:noProof/>
            <w:webHidden/>
          </w:rPr>
          <w:t>14</w:t>
        </w:r>
        <w:r w:rsidR="0015360E">
          <w:rPr>
            <w:noProof/>
            <w:webHidden/>
          </w:rPr>
          <w:fldChar w:fldCharType="end"/>
        </w:r>
      </w:hyperlink>
    </w:p>
    <w:p w14:paraId="498121F3" w14:textId="6C8747A5" w:rsidR="0015360E" w:rsidRDefault="00077980">
      <w:pPr>
        <w:pStyle w:val="TOC2"/>
        <w:rPr>
          <w:rFonts w:asciiTheme="minorHAnsi" w:eastAsiaTheme="minorEastAsia" w:hAnsiTheme="minorHAnsi" w:cstheme="minorBidi"/>
          <w:noProof/>
          <w:lang w:val="en-AU" w:eastAsia="en-AU"/>
        </w:rPr>
      </w:pPr>
      <w:hyperlink w:anchor="_Toc46318320" w:history="1">
        <w:r w:rsidR="0015360E" w:rsidRPr="00D1554D">
          <w:rPr>
            <w:rStyle w:val="Hyperlink"/>
            <w:rFonts w:asciiTheme="majorHAnsi" w:hAnsiTheme="majorHAnsi"/>
          </w:rPr>
          <w:t>Recommendation 7 – Targeted Financial sanctions related to proliferation</w:t>
        </w:r>
        <w:r w:rsidR="0015360E">
          <w:rPr>
            <w:noProof/>
            <w:webHidden/>
          </w:rPr>
          <w:tab/>
        </w:r>
        <w:r w:rsidR="0015360E">
          <w:rPr>
            <w:noProof/>
            <w:webHidden/>
          </w:rPr>
          <w:fldChar w:fldCharType="begin"/>
        </w:r>
        <w:r w:rsidR="0015360E">
          <w:rPr>
            <w:noProof/>
            <w:webHidden/>
          </w:rPr>
          <w:instrText xml:space="preserve"> PAGEREF _Toc46318320 \h </w:instrText>
        </w:r>
        <w:r w:rsidR="0015360E">
          <w:rPr>
            <w:noProof/>
            <w:webHidden/>
          </w:rPr>
        </w:r>
        <w:r w:rsidR="0015360E">
          <w:rPr>
            <w:noProof/>
            <w:webHidden/>
          </w:rPr>
          <w:fldChar w:fldCharType="separate"/>
        </w:r>
        <w:r w:rsidR="007529DD">
          <w:rPr>
            <w:noProof/>
            <w:webHidden/>
          </w:rPr>
          <w:t>19</w:t>
        </w:r>
        <w:r w:rsidR="0015360E">
          <w:rPr>
            <w:noProof/>
            <w:webHidden/>
          </w:rPr>
          <w:fldChar w:fldCharType="end"/>
        </w:r>
      </w:hyperlink>
    </w:p>
    <w:p w14:paraId="7A003247" w14:textId="616D0853" w:rsidR="0015360E" w:rsidRDefault="00077980">
      <w:pPr>
        <w:pStyle w:val="TOC2"/>
        <w:rPr>
          <w:rFonts w:asciiTheme="minorHAnsi" w:eastAsiaTheme="minorEastAsia" w:hAnsiTheme="minorHAnsi" w:cstheme="minorBidi"/>
          <w:noProof/>
          <w:lang w:val="en-AU" w:eastAsia="en-AU"/>
        </w:rPr>
      </w:pPr>
      <w:hyperlink w:anchor="_Toc46318321" w:history="1">
        <w:r w:rsidR="0015360E" w:rsidRPr="00D1554D">
          <w:rPr>
            <w:rStyle w:val="Hyperlink"/>
            <w:rFonts w:asciiTheme="majorHAnsi" w:hAnsiTheme="majorHAnsi"/>
            <w:lang w:val="fr-FR"/>
          </w:rPr>
          <w:t>Recommandation 8 – Non-profit organisations</w:t>
        </w:r>
        <w:r w:rsidR="0015360E">
          <w:rPr>
            <w:noProof/>
            <w:webHidden/>
          </w:rPr>
          <w:tab/>
        </w:r>
        <w:r w:rsidR="0015360E">
          <w:rPr>
            <w:noProof/>
            <w:webHidden/>
          </w:rPr>
          <w:fldChar w:fldCharType="begin"/>
        </w:r>
        <w:r w:rsidR="0015360E">
          <w:rPr>
            <w:noProof/>
            <w:webHidden/>
          </w:rPr>
          <w:instrText xml:space="preserve"> PAGEREF _Toc46318321 \h </w:instrText>
        </w:r>
        <w:r w:rsidR="0015360E">
          <w:rPr>
            <w:noProof/>
            <w:webHidden/>
          </w:rPr>
        </w:r>
        <w:r w:rsidR="0015360E">
          <w:rPr>
            <w:noProof/>
            <w:webHidden/>
          </w:rPr>
          <w:fldChar w:fldCharType="separate"/>
        </w:r>
        <w:r w:rsidR="007529DD">
          <w:rPr>
            <w:noProof/>
            <w:webHidden/>
          </w:rPr>
          <w:t>20</w:t>
        </w:r>
        <w:r w:rsidR="0015360E">
          <w:rPr>
            <w:noProof/>
            <w:webHidden/>
          </w:rPr>
          <w:fldChar w:fldCharType="end"/>
        </w:r>
      </w:hyperlink>
    </w:p>
    <w:p w14:paraId="7495C72D" w14:textId="6AA939A7" w:rsidR="0015360E" w:rsidRDefault="00077980">
      <w:pPr>
        <w:pStyle w:val="TOC2"/>
        <w:rPr>
          <w:rFonts w:asciiTheme="minorHAnsi" w:eastAsiaTheme="minorEastAsia" w:hAnsiTheme="minorHAnsi" w:cstheme="minorBidi"/>
          <w:noProof/>
          <w:lang w:val="en-AU" w:eastAsia="en-AU"/>
        </w:rPr>
      </w:pPr>
      <w:hyperlink w:anchor="_Toc46318322" w:history="1">
        <w:r w:rsidR="0015360E" w:rsidRPr="00D1554D">
          <w:rPr>
            <w:rStyle w:val="Hyperlink"/>
            <w:rFonts w:asciiTheme="majorHAnsi" w:hAnsiTheme="majorHAnsi"/>
          </w:rPr>
          <w:t>Recommendation 9 – Financial institution secrecy laws</w:t>
        </w:r>
        <w:r w:rsidR="0015360E">
          <w:rPr>
            <w:noProof/>
            <w:webHidden/>
          </w:rPr>
          <w:tab/>
        </w:r>
        <w:r w:rsidR="0015360E">
          <w:rPr>
            <w:noProof/>
            <w:webHidden/>
          </w:rPr>
          <w:fldChar w:fldCharType="begin"/>
        </w:r>
        <w:r w:rsidR="0015360E">
          <w:rPr>
            <w:noProof/>
            <w:webHidden/>
          </w:rPr>
          <w:instrText xml:space="preserve"> PAGEREF _Toc46318322 \h </w:instrText>
        </w:r>
        <w:r w:rsidR="0015360E">
          <w:rPr>
            <w:noProof/>
            <w:webHidden/>
          </w:rPr>
        </w:r>
        <w:r w:rsidR="0015360E">
          <w:rPr>
            <w:noProof/>
            <w:webHidden/>
          </w:rPr>
          <w:fldChar w:fldCharType="separate"/>
        </w:r>
        <w:r w:rsidR="007529DD">
          <w:rPr>
            <w:noProof/>
            <w:webHidden/>
          </w:rPr>
          <w:t>26</w:t>
        </w:r>
        <w:r w:rsidR="0015360E">
          <w:rPr>
            <w:noProof/>
            <w:webHidden/>
          </w:rPr>
          <w:fldChar w:fldCharType="end"/>
        </w:r>
      </w:hyperlink>
    </w:p>
    <w:p w14:paraId="3106ED14" w14:textId="0FFD84B5" w:rsidR="0015360E" w:rsidRDefault="00077980">
      <w:pPr>
        <w:pStyle w:val="TOC2"/>
        <w:rPr>
          <w:rFonts w:asciiTheme="minorHAnsi" w:eastAsiaTheme="minorEastAsia" w:hAnsiTheme="minorHAnsi" w:cstheme="minorBidi"/>
          <w:noProof/>
          <w:lang w:val="en-AU" w:eastAsia="en-AU"/>
        </w:rPr>
      </w:pPr>
      <w:hyperlink w:anchor="_Toc46318323" w:history="1">
        <w:r w:rsidR="0015360E" w:rsidRPr="00D1554D">
          <w:rPr>
            <w:rStyle w:val="Hyperlink"/>
            <w:rFonts w:asciiTheme="majorHAnsi" w:hAnsiTheme="majorHAnsi"/>
          </w:rPr>
          <w:t>Recommendation 10 – Customer due diligence</w:t>
        </w:r>
        <w:r w:rsidR="0015360E">
          <w:rPr>
            <w:noProof/>
            <w:webHidden/>
          </w:rPr>
          <w:tab/>
        </w:r>
        <w:r w:rsidR="0015360E">
          <w:rPr>
            <w:noProof/>
            <w:webHidden/>
          </w:rPr>
          <w:fldChar w:fldCharType="begin"/>
        </w:r>
        <w:r w:rsidR="0015360E">
          <w:rPr>
            <w:noProof/>
            <w:webHidden/>
          </w:rPr>
          <w:instrText xml:space="preserve"> PAGEREF _Toc46318323 \h </w:instrText>
        </w:r>
        <w:r w:rsidR="0015360E">
          <w:rPr>
            <w:noProof/>
            <w:webHidden/>
          </w:rPr>
        </w:r>
        <w:r w:rsidR="0015360E">
          <w:rPr>
            <w:noProof/>
            <w:webHidden/>
          </w:rPr>
          <w:fldChar w:fldCharType="separate"/>
        </w:r>
        <w:r w:rsidR="007529DD">
          <w:rPr>
            <w:noProof/>
            <w:webHidden/>
          </w:rPr>
          <w:t>27</w:t>
        </w:r>
        <w:r w:rsidR="0015360E">
          <w:rPr>
            <w:noProof/>
            <w:webHidden/>
          </w:rPr>
          <w:fldChar w:fldCharType="end"/>
        </w:r>
      </w:hyperlink>
    </w:p>
    <w:p w14:paraId="71C1E91C" w14:textId="4CD19157" w:rsidR="0015360E" w:rsidRDefault="00077980">
      <w:pPr>
        <w:pStyle w:val="TOC2"/>
        <w:rPr>
          <w:rFonts w:asciiTheme="minorHAnsi" w:eastAsiaTheme="minorEastAsia" w:hAnsiTheme="minorHAnsi" w:cstheme="minorBidi"/>
          <w:noProof/>
          <w:lang w:val="en-AU" w:eastAsia="en-AU"/>
        </w:rPr>
      </w:pPr>
      <w:hyperlink w:anchor="_Toc46318324" w:history="1">
        <w:r w:rsidR="0015360E" w:rsidRPr="00D1554D">
          <w:rPr>
            <w:rStyle w:val="Hyperlink"/>
            <w:rFonts w:asciiTheme="majorHAnsi" w:hAnsiTheme="majorHAnsi"/>
          </w:rPr>
          <w:t>Recommendation 11 – Record-keeping</w:t>
        </w:r>
        <w:r w:rsidR="0015360E">
          <w:rPr>
            <w:noProof/>
            <w:webHidden/>
          </w:rPr>
          <w:tab/>
        </w:r>
        <w:r w:rsidR="0015360E">
          <w:rPr>
            <w:noProof/>
            <w:webHidden/>
          </w:rPr>
          <w:fldChar w:fldCharType="begin"/>
        </w:r>
        <w:r w:rsidR="0015360E">
          <w:rPr>
            <w:noProof/>
            <w:webHidden/>
          </w:rPr>
          <w:instrText xml:space="preserve"> PAGEREF _Toc46318324 \h </w:instrText>
        </w:r>
        <w:r w:rsidR="0015360E">
          <w:rPr>
            <w:noProof/>
            <w:webHidden/>
          </w:rPr>
        </w:r>
        <w:r w:rsidR="0015360E">
          <w:rPr>
            <w:noProof/>
            <w:webHidden/>
          </w:rPr>
          <w:fldChar w:fldCharType="separate"/>
        </w:r>
        <w:r w:rsidR="007529DD">
          <w:rPr>
            <w:noProof/>
            <w:webHidden/>
          </w:rPr>
          <w:t>34</w:t>
        </w:r>
        <w:r w:rsidR="0015360E">
          <w:rPr>
            <w:noProof/>
            <w:webHidden/>
          </w:rPr>
          <w:fldChar w:fldCharType="end"/>
        </w:r>
      </w:hyperlink>
    </w:p>
    <w:p w14:paraId="3718D700" w14:textId="3B402C09" w:rsidR="0015360E" w:rsidRDefault="00077980">
      <w:pPr>
        <w:pStyle w:val="TOC2"/>
        <w:rPr>
          <w:rFonts w:asciiTheme="minorHAnsi" w:eastAsiaTheme="minorEastAsia" w:hAnsiTheme="minorHAnsi" w:cstheme="minorBidi"/>
          <w:noProof/>
          <w:lang w:val="en-AU" w:eastAsia="en-AU"/>
        </w:rPr>
      </w:pPr>
      <w:hyperlink w:anchor="_Toc46318325" w:history="1">
        <w:r w:rsidR="0015360E" w:rsidRPr="00D1554D">
          <w:rPr>
            <w:rStyle w:val="Hyperlink"/>
            <w:rFonts w:asciiTheme="majorHAnsi" w:hAnsiTheme="majorHAnsi"/>
          </w:rPr>
          <w:t>Recommendation 12 – Politically exposed persons</w:t>
        </w:r>
        <w:r w:rsidR="0015360E">
          <w:rPr>
            <w:noProof/>
            <w:webHidden/>
          </w:rPr>
          <w:tab/>
        </w:r>
        <w:r w:rsidR="0015360E">
          <w:rPr>
            <w:noProof/>
            <w:webHidden/>
          </w:rPr>
          <w:fldChar w:fldCharType="begin"/>
        </w:r>
        <w:r w:rsidR="0015360E">
          <w:rPr>
            <w:noProof/>
            <w:webHidden/>
          </w:rPr>
          <w:instrText xml:space="preserve"> PAGEREF _Toc46318325 \h </w:instrText>
        </w:r>
        <w:r w:rsidR="0015360E">
          <w:rPr>
            <w:noProof/>
            <w:webHidden/>
          </w:rPr>
        </w:r>
        <w:r w:rsidR="0015360E">
          <w:rPr>
            <w:noProof/>
            <w:webHidden/>
          </w:rPr>
          <w:fldChar w:fldCharType="separate"/>
        </w:r>
        <w:r w:rsidR="007529DD">
          <w:rPr>
            <w:noProof/>
            <w:webHidden/>
          </w:rPr>
          <w:t>35</w:t>
        </w:r>
        <w:r w:rsidR="0015360E">
          <w:rPr>
            <w:noProof/>
            <w:webHidden/>
          </w:rPr>
          <w:fldChar w:fldCharType="end"/>
        </w:r>
      </w:hyperlink>
    </w:p>
    <w:p w14:paraId="4EFCF058" w14:textId="539A9364" w:rsidR="0015360E" w:rsidRDefault="00077980">
      <w:pPr>
        <w:pStyle w:val="TOC2"/>
        <w:rPr>
          <w:rFonts w:asciiTheme="minorHAnsi" w:eastAsiaTheme="minorEastAsia" w:hAnsiTheme="minorHAnsi" w:cstheme="minorBidi"/>
          <w:noProof/>
          <w:lang w:val="en-AU" w:eastAsia="en-AU"/>
        </w:rPr>
      </w:pPr>
      <w:hyperlink w:anchor="_Toc46318326" w:history="1">
        <w:r w:rsidR="0015360E" w:rsidRPr="00D1554D">
          <w:rPr>
            <w:rStyle w:val="Hyperlink"/>
            <w:rFonts w:asciiTheme="majorHAnsi" w:hAnsiTheme="majorHAnsi"/>
          </w:rPr>
          <w:t>Recommendation 13 – Correspondent banking</w:t>
        </w:r>
        <w:r w:rsidR="0015360E">
          <w:rPr>
            <w:noProof/>
            <w:webHidden/>
          </w:rPr>
          <w:tab/>
        </w:r>
        <w:r w:rsidR="0015360E">
          <w:rPr>
            <w:noProof/>
            <w:webHidden/>
          </w:rPr>
          <w:fldChar w:fldCharType="begin"/>
        </w:r>
        <w:r w:rsidR="0015360E">
          <w:rPr>
            <w:noProof/>
            <w:webHidden/>
          </w:rPr>
          <w:instrText xml:space="preserve"> PAGEREF _Toc46318326 \h </w:instrText>
        </w:r>
        <w:r w:rsidR="0015360E">
          <w:rPr>
            <w:noProof/>
            <w:webHidden/>
          </w:rPr>
        </w:r>
        <w:r w:rsidR="0015360E">
          <w:rPr>
            <w:noProof/>
            <w:webHidden/>
          </w:rPr>
          <w:fldChar w:fldCharType="separate"/>
        </w:r>
        <w:r w:rsidR="007529DD">
          <w:rPr>
            <w:noProof/>
            <w:webHidden/>
          </w:rPr>
          <w:t>36</w:t>
        </w:r>
        <w:r w:rsidR="0015360E">
          <w:rPr>
            <w:noProof/>
            <w:webHidden/>
          </w:rPr>
          <w:fldChar w:fldCharType="end"/>
        </w:r>
      </w:hyperlink>
    </w:p>
    <w:p w14:paraId="589D3589" w14:textId="66C43CA0" w:rsidR="0015360E" w:rsidRDefault="00077980">
      <w:pPr>
        <w:pStyle w:val="TOC2"/>
        <w:rPr>
          <w:rFonts w:asciiTheme="minorHAnsi" w:eastAsiaTheme="minorEastAsia" w:hAnsiTheme="minorHAnsi" w:cstheme="minorBidi"/>
          <w:noProof/>
          <w:lang w:val="en-AU" w:eastAsia="en-AU"/>
        </w:rPr>
      </w:pPr>
      <w:hyperlink w:anchor="_Toc46318327" w:history="1">
        <w:r w:rsidR="0015360E" w:rsidRPr="00D1554D">
          <w:rPr>
            <w:rStyle w:val="Hyperlink"/>
            <w:rFonts w:asciiTheme="majorHAnsi" w:hAnsiTheme="majorHAnsi"/>
          </w:rPr>
          <w:t>Recommendation 14 – Money or value transfer services</w:t>
        </w:r>
        <w:r w:rsidR="0015360E">
          <w:rPr>
            <w:noProof/>
            <w:webHidden/>
          </w:rPr>
          <w:tab/>
        </w:r>
        <w:r w:rsidR="0015360E">
          <w:rPr>
            <w:noProof/>
            <w:webHidden/>
          </w:rPr>
          <w:fldChar w:fldCharType="begin"/>
        </w:r>
        <w:r w:rsidR="0015360E">
          <w:rPr>
            <w:noProof/>
            <w:webHidden/>
          </w:rPr>
          <w:instrText xml:space="preserve"> PAGEREF _Toc46318327 \h </w:instrText>
        </w:r>
        <w:r w:rsidR="0015360E">
          <w:rPr>
            <w:noProof/>
            <w:webHidden/>
          </w:rPr>
        </w:r>
        <w:r w:rsidR="0015360E">
          <w:rPr>
            <w:noProof/>
            <w:webHidden/>
          </w:rPr>
          <w:fldChar w:fldCharType="separate"/>
        </w:r>
        <w:r w:rsidR="007529DD">
          <w:rPr>
            <w:noProof/>
            <w:webHidden/>
          </w:rPr>
          <w:t>37</w:t>
        </w:r>
        <w:r w:rsidR="0015360E">
          <w:rPr>
            <w:noProof/>
            <w:webHidden/>
          </w:rPr>
          <w:fldChar w:fldCharType="end"/>
        </w:r>
      </w:hyperlink>
    </w:p>
    <w:p w14:paraId="221BB33F" w14:textId="33ECFD37" w:rsidR="0015360E" w:rsidRDefault="00077980">
      <w:pPr>
        <w:pStyle w:val="TOC2"/>
        <w:rPr>
          <w:rFonts w:asciiTheme="minorHAnsi" w:eastAsiaTheme="minorEastAsia" w:hAnsiTheme="minorHAnsi" w:cstheme="minorBidi"/>
          <w:noProof/>
          <w:lang w:val="en-AU" w:eastAsia="en-AU"/>
        </w:rPr>
      </w:pPr>
      <w:hyperlink w:anchor="_Toc46318328" w:history="1">
        <w:r w:rsidR="0015360E" w:rsidRPr="00D1554D">
          <w:rPr>
            <w:rStyle w:val="Hyperlink"/>
            <w:rFonts w:asciiTheme="majorHAnsi" w:hAnsiTheme="majorHAnsi"/>
          </w:rPr>
          <w:t>Recommendation 15 – New technologies</w:t>
        </w:r>
        <w:r w:rsidR="0015360E">
          <w:rPr>
            <w:noProof/>
            <w:webHidden/>
          </w:rPr>
          <w:tab/>
        </w:r>
        <w:r w:rsidR="0015360E">
          <w:rPr>
            <w:noProof/>
            <w:webHidden/>
          </w:rPr>
          <w:fldChar w:fldCharType="begin"/>
        </w:r>
        <w:r w:rsidR="0015360E">
          <w:rPr>
            <w:noProof/>
            <w:webHidden/>
          </w:rPr>
          <w:instrText xml:space="preserve"> PAGEREF _Toc46318328 \h </w:instrText>
        </w:r>
        <w:r w:rsidR="0015360E">
          <w:rPr>
            <w:noProof/>
            <w:webHidden/>
          </w:rPr>
        </w:r>
        <w:r w:rsidR="0015360E">
          <w:rPr>
            <w:noProof/>
            <w:webHidden/>
          </w:rPr>
          <w:fldChar w:fldCharType="separate"/>
        </w:r>
        <w:r w:rsidR="007529DD">
          <w:rPr>
            <w:noProof/>
            <w:webHidden/>
          </w:rPr>
          <w:t>38</w:t>
        </w:r>
        <w:r w:rsidR="0015360E">
          <w:rPr>
            <w:noProof/>
            <w:webHidden/>
          </w:rPr>
          <w:fldChar w:fldCharType="end"/>
        </w:r>
      </w:hyperlink>
    </w:p>
    <w:p w14:paraId="1BB82FA3" w14:textId="677C6CA8" w:rsidR="0015360E" w:rsidRDefault="00077980">
      <w:pPr>
        <w:pStyle w:val="TOC2"/>
        <w:rPr>
          <w:rFonts w:asciiTheme="minorHAnsi" w:eastAsiaTheme="minorEastAsia" w:hAnsiTheme="minorHAnsi" w:cstheme="minorBidi"/>
          <w:noProof/>
          <w:lang w:val="en-AU" w:eastAsia="en-AU"/>
        </w:rPr>
      </w:pPr>
      <w:hyperlink w:anchor="_Toc46318329" w:history="1">
        <w:r w:rsidR="0015360E" w:rsidRPr="00D1554D">
          <w:rPr>
            <w:rStyle w:val="Hyperlink"/>
            <w:rFonts w:asciiTheme="majorHAnsi" w:hAnsiTheme="majorHAnsi"/>
          </w:rPr>
          <w:t>Recommendation 16 – Wire transfers</w:t>
        </w:r>
        <w:r w:rsidR="0015360E">
          <w:rPr>
            <w:noProof/>
            <w:webHidden/>
          </w:rPr>
          <w:tab/>
        </w:r>
        <w:r w:rsidR="0015360E">
          <w:rPr>
            <w:noProof/>
            <w:webHidden/>
          </w:rPr>
          <w:fldChar w:fldCharType="begin"/>
        </w:r>
        <w:r w:rsidR="0015360E">
          <w:rPr>
            <w:noProof/>
            <w:webHidden/>
          </w:rPr>
          <w:instrText xml:space="preserve"> PAGEREF _Toc46318329 \h </w:instrText>
        </w:r>
        <w:r w:rsidR="0015360E">
          <w:rPr>
            <w:noProof/>
            <w:webHidden/>
          </w:rPr>
        </w:r>
        <w:r w:rsidR="0015360E">
          <w:rPr>
            <w:noProof/>
            <w:webHidden/>
          </w:rPr>
          <w:fldChar w:fldCharType="separate"/>
        </w:r>
        <w:r w:rsidR="007529DD">
          <w:rPr>
            <w:noProof/>
            <w:webHidden/>
          </w:rPr>
          <w:t>40</w:t>
        </w:r>
        <w:r w:rsidR="0015360E">
          <w:rPr>
            <w:noProof/>
            <w:webHidden/>
          </w:rPr>
          <w:fldChar w:fldCharType="end"/>
        </w:r>
      </w:hyperlink>
    </w:p>
    <w:p w14:paraId="04083917" w14:textId="21AF1876" w:rsidR="0015360E" w:rsidRDefault="00077980">
      <w:pPr>
        <w:pStyle w:val="TOC2"/>
        <w:rPr>
          <w:rFonts w:asciiTheme="minorHAnsi" w:eastAsiaTheme="minorEastAsia" w:hAnsiTheme="minorHAnsi" w:cstheme="minorBidi"/>
          <w:noProof/>
          <w:lang w:val="en-AU" w:eastAsia="en-AU"/>
        </w:rPr>
      </w:pPr>
      <w:hyperlink w:anchor="_Toc46318330" w:history="1">
        <w:r w:rsidR="0015360E" w:rsidRPr="00D1554D">
          <w:rPr>
            <w:rStyle w:val="Hyperlink"/>
            <w:rFonts w:asciiTheme="majorHAnsi" w:hAnsiTheme="majorHAnsi"/>
          </w:rPr>
          <w:t>Recommendation 17 – Reliance on third parties</w:t>
        </w:r>
        <w:r w:rsidR="0015360E">
          <w:rPr>
            <w:noProof/>
            <w:webHidden/>
          </w:rPr>
          <w:tab/>
        </w:r>
        <w:r w:rsidR="0015360E">
          <w:rPr>
            <w:noProof/>
            <w:webHidden/>
          </w:rPr>
          <w:fldChar w:fldCharType="begin"/>
        </w:r>
        <w:r w:rsidR="0015360E">
          <w:rPr>
            <w:noProof/>
            <w:webHidden/>
          </w:rPr>
          <w:instrText xml:space="preserve"> PAGEREF _Toc46318330 \h </w:instrText>
        </w:r>
        <w:r w:rsidR="0015360E">
          <w:rPr>
            <w:noProof/>
            <w:webHidden/>
          </w:rPr>
        </w:r>
        <w:r w:rsidR="0015360E">
          <w:rPr>
            <w:noProof/>
            <w:webHidden/>
          </w:rPr>
          <w:fldChar w:fldCharType="separate"/>
        </w:r>
        <w:r w:rsidR="007529DD">
          <w:rPr>
            <w:noProof/>
            <w:webHidden/>
          </w:rPr>
          <w:t>43</w:t>
        </w:r>
        <w:r w:rsidR="0015360E">
          <w:rPr>
            <w:noProof/>
            <w:webHidden/>
          </w:rPr>
          <w:fldChar w:fldCharType="end"/>
        </w:r>
      </w:hyperlink>
    </w:p>
    <w:p w14:paraId="4A82D5A9" w14:textId="6D878C59" w:rsidR="0015360E" w:rsidRDefault="00077980">
      <w:pPr>
        <w:pStyle w:val="TOC2"/>
        <w:rPr>
          <w:rFonts w:asciiTheme="minorHAnsi" w:eastAsiaTheme="minorEastAsia" w:hAnsiTheme="minorHAnsi" w:cstheme="minorBidi"/>
          <w:noProof/>
          <w:lang w:val="en-AU" w:eastAsia="en-AU"/>
        </w:rPr>
      </w:pPr>
      <w:hyperlink w:anchor="_Toc46318331" w:history="1">
        <w:r w:rsidR="0015360E" w:rsidRPr="00D1554D">
          <w:rPr>
            <w:rStyle w:val="Hyperlink"/>
            <w:rFonts w:asciiTheme="majorHAnsi" w:hAnsiTheme="majorHAnsi"/>
          </w:rPr>
          <w:t>Recommendation 18 – Internal controls and foreign branches and subsidiaries</w:t>
        </w:r>
        <w:r w:rsidR="0015360E">
          <w:rPr>
            <w:noProof/>
            <w:webHidden/>
          </w:rPr>
          <w:tab/>
        </w:r>
        <w:r w:rsidR="0015360E">
          <w:rPr>
            <w:noProof/>
            <w:webHidden/>
          </w:rPr>
          <w:fldChar w:fldCharType="begin"/>
        </w:r>
        <w:r w:rsidR="0015360E">
          <w:rPr>
            <w:noProof/>
            <w:webHidden/>
          </w:rPr>
          <w:instrText xml:space="preserve"> PAGEREF _Toc46318331 \h </w:instrText>
        </w:r>
        <w:r w:rsidR="0015360E">
          <w:rPr>
            <w:noProof/>
            <w:webHidden/>
          </w:rPr>
        </w:r>
        <w:r w:rsidR="0015360E">
          <w:rPr>
            <w:noProof/>
            <w:webHidden/>
          </w:rPr>
          <w:fldChar w:fldCharType="separate"/>
        </w:r>
        <w:r w:rsidR="007529DD">
          <w:rPr>
            <w:noProof/>
            <w:webHidden/>
          </w:rPr>
          <w:t>43</w:t>
        </w:r>
        <w:r w:rsidR="0015360E">
          <w:rPr>
            <w:noProof/>
            <w:webHidden/>
          </w:rPr>
          <w:fldChar w:fldCharType="end"/>
        </w:r>
      </w:hyperlink>
    </w:p>
    <w:p w14:paraId="184B97FA" w14:textId="14676C44" w:rsidR="0015360E" w:rsidRDefault="00077980">
      <w:pPr>
        <w:pStyle w:val="TOC2"/>
        <w:rPr>
          <w:rFonts w:asciiTheme="minorHAnsi" w:eastAsiaTheme="minorEastAsia" w:hAnsiTheme="minorHAnsi" w:cstheme="minorBidi"/>
          <w:noProof/>
          <w:lang w:val="en-AU" w:eastAsia="en-AU"/>
        </w:rPr>
      </w:pPr>
      <w:hyperlink w:anchor="_Toc46318332" w:history="1">
        <w:r w:rsidR="0015360E" w:rsidRPr="00D1554D">
          <w:rPr>
            <w:rStyle w:val="Hyperlink"/>
            <w:rFonts w:asciiTheme="majorHAnsi" w:hAnsiTheme="majorHAnsi"/>
          </w:rPr>
          <w:t>Recommendation 19 – Higher-risk countries</w:t>
        </w:r>
        <w:r w:rsidR="0015360E">
          <w:rPr>
            <w:noProof/>
            <w:webHidden/>
          </w:rPr>
          <w:tab/>
        </w:r>
        <w:r w:rsidR="0015360E">
          <w:rPr>
            <w:noProof/>
            <w:webHidden/>
          </w:rPr>
          <w:fldChar w:fldCharType="begin"/>
        </w:r>
        <w:r w:rsidR="0015360E">
          <w:rPr>
            <w:noProof/>
            <w:webHidden/>
          </w:rPr>
          <w:instrText xml:space="preserve"> PAGEREF _Toc46318332 \h </w:instrText>
        </w:r>
        <w:r w:rsidR="0015360E">
          <w:rPr>
            <w:noProof/>
            <w:webHidden/>
          </w:rPr>
        </w:r>
        <w:r w:rsidR="0015360E">
          <w:rPr>
            <w:noProof/>
            <w:webHidden/>
          </w:rPr>
          <w:fldChar w:fldCharType="separate"/>
        </w:r>
        <w:r w:rsidR="007529DD">
          <w:rPr>
            <w:noProof/>
            <w:webHidden/>
          </w:rPr>
          <w:t>44</w:t>
        </w:r>
        <w:r w:rsidR="0015360E">
          <w:rPr>
            <w:noProof/>
            <w:webHidden/>
          </w:rPr>
          <w:fldChar w:fldCharType="end"/>
        </w:r>
      </w:hyperlink>
    </w:p>
    <w:p w14:paraId="271214A8" w14:textId="76D97A19" w:rsidR="0015360E" w:rsidRDefault="00077980">
      <w:pPr>
        <w:pStyle w:val="TOC2"/>
        <w:rPr>
          <w:rFonts w:asciiTheme="minorHAnsi" w:eastAsiaTheme="minorEastAsia" w:hAnsiTheme="minorHAnsi" w:cstheme="minorBidi"/>
          <w:noProof/>
          <w:lang w:val="en-AU" w:eastAsia="en-AU"/>
        </w:rPr>
      </w:pPr>
      <w:hyperlink w:anchor="_Toc46318333" w:history="1">
        <w:r w:rsidR="0015360E" w:rsidRPr="00D1554D">
          <w:rPr>
            <w:rStyle w:val="Hyperlink"/>
            <w:rFonts w:asciiTheme="majorHAnsi" w:hAnsiTheme="majorHAnsi"/>
          </w:rPr>
          <w:t>Recommendation 20 – Reporting of suspicious transaction</w:t>
        </w:r>
        <w:r w:rsidR="0015360E">
          <w:rPr>
            <w:noProof/>
            <w:webHidden/>
          </w:rPr>
          <w:tab/>
        </w:r>
        <w:r w:rsidR="0015360E">
          <w:rPr>
            <w:noProof/>
            <w:webHidden/>
          </w:rPr>
          <w:fldChar w:fldCharType="begin"/>
        </w:r>
        <w:r w:rsidR="0015360E">
          <w:rPr>
            <w:noProof/>
            <w:webHidden/>
          </w:rPr>
          <w:instrText xml:space="preserve"> PAGEREF _Toc46318333 \h </w:instrText>
        </w:r>
        <w:r w:rsidR="0015360E">
          <w:rPr>
            <w:noProof/>
            <w:webHidden/>
          </w:rPr>
        </w:r>
        <w:r w:rsidR="0015360E">
          <w:rPr>
            <w:noProof/>
            <w:webHidden/>
          </w:rPr>
          <w:fldChar w:fldCharType="separate"/>
        </w:r>
        <w:r w:rsidR="007529DD">
          <w:rPr>
            <w:noProof/>
            <w:webHidden/>
          </w:rPr>
          <w:t>46</w:t>
        </w:r>
        <w:r w:rsidR="0015360E">
          <w:rPr>
            <w:noProof/>
            <w:webHidden/>
          </w:rPr>
          <w:fldChar w:fldCharType="end"/>
        </w:r>
      </w:hyperlink>
    </w:p>
    <w:p w14:paraId="7BAF4BC4" w14:textId="6DA80657" w:rsidR="0015360E" w:rsidRDefault="00077980">
      <w:pPr>
        <w:pStyle w:val="TOC2"/>
        <w:rPr>
          <w:rFonts w:asciiTheme="minorHAnsi" w:eastAsiaTheme="minorEastAsia" w:hAnsiTheme="minorHAnsi" w:cstheme="minorBidi"/>
          <w:noProof/>
          <w:lang w:val="en-AU" w:eastAsia="en-AU"/>
        </w:rPr>
      </w:pPr>
      <w:hyperlink w:anchor="_Toc46318334" w:history="1">
        <w:r w:rsidR="0015360E" w:rsidRPr="00D1554D">
          <w:rPr>
            <w:rStyle w:val="Hyperlink"/>
            <w:rFonts w:asciiTheme="majorHAnsi" w:hAnsiTheme="majorHAnsi"/>
          </w:rPr>
          <w:t>Recommendation 21 – Tipping-off and confidentiality</w:t>
        </w:r>
        <w:r w:rsidR="0015360E">
          <w:rPr>
            <w:noProof/>
            <w:webHidden/>
          </w:rPr>
          <w:tab/>
        </w:r>
        <w:r w:rsidR="0015360E">
          <w:rPr>
            <w:noProof/>
            <w:webHidden/>
          </w:rPr>
          <w:fldChar w:fldCharType="begin"/>
        </w:r>
        <w:r w:rsidR="0015360E">
          <w:rPr>
            <w:noProof/>
            <w:webHidden/>
          </w:rPr>
          <w:instrText xml:space="preserve"> PAGEREF _Toc46318334 \h </w:instrText>
        </w:r>
        <w:r w:rsidR="0015360E">
          <w:rPr>
            <w:noProof/>
            <w:webHidden/>
          </w:rPr>
        </w:r>
        <w:r w:rsidR="0015360E">
          <w:rPr>
            <w:noProof/>
            <w:webHidden/>
          </w:rPr>
          <w:fldChar w:fldCharType="separate"/>
        </w:r>
        <w:r w:rsidR="007529DD">
          <w:rPr>
            <w:noProof/>
            <w:webHidden/>
          </w:rPr>
          <w:t>46</w:t>
        </w:r>
        <w:r w:rsidR="0015360E">
          <w:rPr>
            <w:noProof/>
            <w:webHidden/>
          </w:rPr>
          <w:fldChar w:fldCharType="end"/>
        </w:r>
      </w:hyperlink>
    </w:p>
    <w:p w14:paraId="0EFA9D23" w14:textId="55911859" w:rsidR="0015360E" w:rsidRDefault="00077980">
      <w:pPr>
        <w:pStyle w:val="TOC2"/>
        <w:rPr>
          <w:rFonts w:asciiTheme="minorHAnsi" w:eastAsiaTheme="minorEastAsia" w:hAnsiTheme="minorHAnsi" w:cstheme="minorBidi"/>
          <w:noProof/>
          <w:lang w:val="en-AU" w:eastAsia="en-AU"/>
        </w:rPr>
      </w:pPr>
      <w:hyperlink w:anchor="_Toc46318335" w:history="1">
        <w:r w:rsidR="0015360E" w:rsidRPr="00D1554D">
          <w:rPr>
            <w:rStyle w:val="Hyperlink"/>
            <w:rFonts w:asciiTheme="majorHAnsi" w:hAnsiTheme="majorHAnsi"/>
          </w:rPr>
          <w:t>Recommendation 22 – DNFBPs: Customer due diligence</w:t>
        </w:r>
        <w:r w:rsidR="0015360E">
          <w:rPr>
            <w:noProof/>
            <w:webHidden/>
          </w:rPr>
          <w:tab/>
        </w:r>
        <w:r w:rsidR="0015360E">
          <w:rPr>
            <w:noProof/>
            <w:webHidden/>
          </w:rPr>
          <w:fldChar w:fldCharType="begin"/>
        </w:r>
        <w:r w:rsidR="0015360E">
          <w:rPr>
            <w:noProof/>
            <w:webHidden/>
          </w:rPr>
          <w:instrText xml:space="preserve"> PAGEREF _Toc46318335 \h </w:instrText>
        </w:r>
        <w:r w:rsidR="0015360E">
          <w:rPr>
            <w:noProof/>
            <w:webHidden/>
          </w:rPr>
        </w:r>
        <w:r w:rsidR="0015360E">
          <w:rPr>
            <w:noProof/>
            <w:webHidden/>
          </w:rPr>
          <w:fldChar w:fldCharType="separate"/>
        </w:r>
        <w:r w:rsidR="007529DD">
          <w:rPr>
            <w:noProof/>
            <w:webHidden/>
          </w:rPr>
          <w:t>47</w:t>
        </w:r>
        <w:r w:rsidR="0015360E">
          <w:rPr>
            <w:noProof/>
            <w:webHidden/>
          </w:rPr>
          <w:fldChar w:fldCharType="end"/>
        </w:r>
      </w:hyperlink>
    </w:p>
    <w:p w14:paraId="3F6AEFCD" w14:textId="3EE381E0" w:rsidR="0015360E" w:rsidRDefault="00077980">
      <w:pPr>
        <w:pStyle w:val="TOC2"/>
        <w:rPr>
          <w:rFonts w:asciiTheme="minorHAnsi" w:eastAsiaTheme="minorEastAsia" w:hAnsiTheme="minorHAnsi" w:cstheme="minorBidi"/>
          <w:noProof/>
          <w:lang w:val="en-AU" w:eastAsia="en-AU"/>
        </w:rPr>
      </w:pPr>
      <w:hyperlink w:anchor="_Toc46318336" w:history="1">
        <w:r w:rsidR="0015360E" w:rsidRPr="00D1554D">
          <w:rPr>
            <w:rStyle w:val="Hyperlink"/>
            <w:rFonts w:asciiTheme="majorHAnsi" w:hAnsiTheme="majorHAnsi"/>
          </w:rPr>
          <w:t>Recommendation 23 – DNFBPs: Other measures</w:t>
        </w:r>
        <w:r w:rsidR="0015360E">
          <w:rPr>
            <w:noProof/>
            <w:webHidden/>
          </w:rPr>
          <w:tab/>
        </w:r>
        <w:r w:rsidR="0015360E">
          <w:rPr>
            <w:noProof/>
            <w:webHidden/>
          </w:rPr>
          <w:fldChar w:fldCharType="begin"/>
        </w:r>
        <w:r w:rsidR="0015360E">
          <w:rPr>
            <w:noProof/>
            <w:webHidden/>
          </w:rPr>
          <w:instrText xml:space="preserve"> PAGEREF _Toc46318336 \h </w:instrText>
        </w:r>
        <w:r w:rsidR="0015360E">
          <w:rPr>
            <w:noProof/>
            <w:webHidden/>
          </w:rPr>
        </w:r>
        <w:r w:rsidR="0015360E">
          <w:rPr>
            <w:noProof/>
            <w:webHidden/>
          </w:rPr>
          <w:fldChar w:fldCharType="separate"/>
        </w:r>
        <w:r w:rsidR="007529DD">
          <w:rPr>
            <w:noProof/>
            <w:webHidden/>
          </w:rPr>
          <w:t>49</w:t>
        </w:r>
        <w:r w:rsidR="0015360E">
          <w:rPr>
            <w:noProof/>
            <w:webHidden/>
          </w:rPr>
          <w:fldChar w:fldCharType="end"/>
        </w:r>
      </w:hyperlink>
    </w:p>
    <w:p w14:paraId="047E6C22" w14:textId="48598630" w:rsidR="0015360E" w:rsidRDefault="00077980">
      <w:pPr>
        <w:pStyle w:val="TOC2"/>
        <w:rPr>
          <w:rFonts w:asciiTheme="minorHAnsi" w:eastAsiaTheme="minorEastAsia" w:hAnsiTheme="minorHAnsi" w:cstheme="minorBidi"/>
          <w:noProof/>
          <w:lang w:val="en-AU" w:eastAsia="en-AU"/>
        </w:rPr>
      </w:pPr>
      <w:hyperlink w:anchor="_Toc46318337" w:history="1">
        <w:r w:rsidR="0015360E" w:rsidRPr="00D1554D">
          <w:rPr>
            <w:rStyle w:val="Hyperlink"/>
            <w:rFonts w:asciiTheme="majorHAnsi" w:hAnsiTheme="majorHAnsi"/>
          </w:rPr>
          <w:t>Recommendation 24 – Transparency and beneficial ownership of legal persons</w:t>
        </w:r>
        <w:r w:rsidR="0015360E">
          <w:rPr>
            <w:noProof/>
            <w:webHidden/>
          </w:rPr>
          <w:tab/>
        </w:r>
        <w:r w:rsidR="0015360E">
          <w:rPr>
            <w:noProof/>
            <w:webHidden/>
          </w:rPr>
          <w:fldChar w:fldCharType="begin"/>
        </w:r>
        <w:r w:rsidR="0015360E">
          <w:rPr>
            <w:noProof/>
            <w:webHidden/>
          </w:rPr>
          <w:instrText xml:space="preserve"> PAGEREF _Toc46318337 \h </w:instrText>
        </w:r>
        <w:r w:rsidR="0015360E">
          <w:rPr>
            <w:noProof/>
            <w:webHidden/>
          </w:rPr>
        </w:r>
        <w:r w:rsidR="0015360E">
          <w:rPr>
            <w:noProof/>
            <w:webHidden/>
          </w:rPr>
          <w:fldChar w:fldCharType="separate"/>
        </w:r>
        <w:r w:rsidR="007529DD">
          <w:rPr>
            <w:noProof/>
            <w:webHidden/>
          </w:rPr>
          <w:t>50</w:t>
        </w:r>
        <w:r w:rsidR="0015360E">
          <w:rPr>
            <w:noProof/>
            <w:webHidden/>
          </w:rPr>
          <w:fldChar w:fldCharType="end"/>
        </w:r>
      </w:hyperlink>
    </w:p>
    <w:p w14:paraId="010713F8" w14:textId="21FED70E" w:rsidR="0015360E" w:rsidRDefault="00077980">
      <w:pPr>
        <w:pStyle w:val="TOC2"/>
        <w:rPr>
          <w:rFonts w:asciiTheme="minorHAnsi" w:eastAsiaTheme="minorEastAsia" w:hAnsiTheme="minorHAnsi" w:cstheme="minorBidi"/>
          <w:noProof/>
          <w:lang w:val="en-AU" w:eastAsia="en-AU"/>
        </w:rPr>
      </w:pPr>
      <w:hyperlink w:anchor="_Toc46318338" w:history="1">
        <w:r w:rsidR="0015360E" w:rsidRPr="00D1554D">
          <w:rPr>
            <w:rStyle w:val="Hyperlink"/>
            <w:rFonts w:asciiTheme="majorHAnsi" w:hAnsiTheme="majorHAnsi"/>
          </w:rPr>
          <w:t>Recommendation 25 – Transparency and beneficial ownership of legal arrangements</w:t>
        </w:r>
        <w:r w:rsidR="0015360E">
          <w:rPr>
            <w:noProof/>
            <w:webHidden/>
          </w:rPr>
          <w:tab/>
        </w:r>
        <w:r w:rsidR="0015360E">
          <w:rPr>
            <w:noProof/>
            <w:webHidden/>
          </w:rPr>
          <w:fldChar w:fldCharType="begin"/>
        </w:r>
        <w:r w:rsidR="0015360E">
          <w:rPr>
            <w:noProof/>
            <w:webHidden/>
          </w:rPr>
          <w:instrText xml:space="preserve"> PAGEREF _Toc46318338 \h </w:instrText>
        </w:r>
        <w:r w:rsidR="0015360E">
          <w:rPr>
            <w:noProof/>
            <w:webHidden/>
          </w:rPr>
        </w:r>
        <w:r w:rsidR="0015360E">
          <w:rPr>
            <w:noProof/>
            <w:webHidden/>
          </w:rPr>
          <w:fldChar w:fldCharType="separate"/>
        </w:r>
        <w:r w:rsidR="007529DD">
          <w:rPr>
            <w:noProof/>
            <w:webHidden/>
          </w:rPr>
          <w:t>54</w:t>
        </w:r>
        <w:r w:rsidR="0015360E">
          <w:rPr>
            <w:noProof/>
            <w:webHidden/>
          </w:rPr>
          <w:fldChar w:fldCharType="end"/>
        </w:r>
      </w:hyperlink>
    </w:p>
    <w:p w14:paraId="0795CCBE" w14:textId="6F582015" w:rsidR="0015360E" w:rsidRDefault="00077980">
      <w:pPr>
        <w:pStyle w:val="TOC2"/>
        <w:rPr>
          <w:rFonts w:asciiTheme="minorHAnsi" w:eastAsiaTheme="minorEastAsia" w:hAnsiTheme="minorHAnsi" w:cstheme="minorBidi"/>
          <w:noProof/>
          <w:lang w:val="en-AU" w:eastAsia="en-AU"/>
        </w:rPr>
      </w:pPr>
      <w:hyperlink w:anchor="_Toc46318339" w:history="1">
        <w:r w:rsidR="0015360E" w:rsidRPr="00D1554D">
          <w:rPr>
            <w:rStyle w:val="Hyperlink"/>
            <w:rFonts w:asciiTheme="majorHAnsi" w:hAnsiTheme="majorHAnsi"/>
          </w:rPr>
          <w:t>Recommendation 26 – Regulation and supervision of financial institutions</w:t>
        </w:r>
        <w:r w:rsidR="0015360E">
          <w:rPr>
            <w:noProof/>
            <w:webHidden/>
          </w:rPr>
          <w:tab/>
        </w:r>
        <w:r w:rsidR="0015360E">
          <w:rPr>
            <w:noProof/>
            <w:webHidden/>
          </w:rPr>
          <w:fldChar w:fldCharType="begin"/>
        </w:r>
        <w:r w:rsidR="0015360E">
          <w:rPr>
            <w:noProof/>
            <w:webHidden/>
          </w:rPr>
          <w:instrText xml:space="preserve"> PAGEREF _Toc46318339 \h </w:instrText>
        </w:r>
        <w:r w:rsidR="0015360E">
          <w:rPr>
            <w:noProof/>
            <w:webHidden/>
          </w:rPr>
        </w:r>
        <w:r w:rsidR="0015360E">
          <w:rPr>
            <w:noProof/>
            <w:webHidden/>
          </w:rPr>
          <w:fldChar w:fldCharType="separate"/>
        </w:r>
        <w:r w:rsidR="007529DD">
          <w:rPr>
            <w:noProof/>
            <w:webHidden/>
          </w:rPr>
          <w:t>54</w:t>
        </w:r>
        <w:r w:rsidR="0015360E">
          <w:rPr>
            <w:noProof/>
            <w:webHidden/>
          </w:rPr>
          <w:fldChar w:fldCharType="end"/>
        </w:r>
      </w:hyperlink>
    </w:p>
    <w:p w14:paraId="18DC389E" w14:textId="113B94A3" w:rsidR="0015360E" w:rsidRDefault="00077980">
      <w:pPr>
        <w:pStyle w:val="TOC2"/>
        <w:rPr>
          <w:rFonts w:asciiTheme="minorHAnsi" w:eastAsiaTheme="minorEastAsia" w:hAnsiTheme="minorHAnsi" w:cstheme="minorBidi"/>
          <w:noProof/>
          <w:lang w:val="en-AU" w:eastAsia="en-AU"/>
        </w:rPr>
      </w:pPr>
      <w:hyperlink w:anchor="_Toc46318340" w:history="1">
        <w:r w:rsidR="0015360E" w:rsidRPr="00D1554D">
          <w:rPr>
            <w:rStyle w:val="Hyperlink"/>
            <w:rFonts w:asciiTheme="majorHAnsi" w:hAnsiTheme="majorHAnsi"/>
          </w:rPr>
          <w:t>Recommendation 27 – Powers of supervisors</w:t>
        </w:r>
        <w:r w:rsidR="0015360E">
          <w:rPr>
            <w:noProof/>
            <w:webHidden/>
          </w:rPr>
          <w:tab/>
        </w:r>
        <w:r w:rsidR="0015360E">
          <w:rPr>
            <w:noProof/>
            <w:webHidden/>
          </w:rPr>
          <w:fldChar w:fldCharType="begin"/>
        </w:r>
        <w:r w:rsidR="0015360E">
          <w:rPr>
            <w:noProof/>
            <w:webHidden/>
          </w:rPr>
          <w:instrText xml:space="preserve"> PAGEREF _Toc46318340 \h </w:instrText>
        </w:r>
        <w:r w:rsidR="0015360E">
          <w:rPr>
            <w:noProof/>
            <w:webHidden/>
          </w:rPr>
        </w:r>
        <w:r w:rsidR="0015360E">
          <w:rPr>
            <w:noProof/>
            <w:webHidden/>
          </w:rPr>
          <w:fldChar w:fldCharType="separate"/>
        </w:r>
        <w:r w:rsidR="007529DD">
          <w:rPr>
            <w:noProof/>
            <w:webHidden/>
          </w:rPr>
          <w:t>58</w:t>
        </w:r>
        <w:r w:rsidR="0015360E">
          <w:rPr>
            <w:noProof/>
            <w:webHidden/>
          </w:rPr>
          <w:fldChar w:fldCharType="end"/>
        </w:r>
      </w:hyperlink>
    </w:p>
    <w:p w14:paraId="5374CF17" w14:textId="4D92591A" w:rsidR="0015360E" w:rsidRDefault="00077980">
      <w:pPr>
        <w:pStyle w:val="TOC2"/>
        <w:rPr>
          <w:rFonts w:asciiTheme="minorHAnsi" w:eastAsiaTheme="minorEastAsia" w:hAnsiTheme="minorHAnsi" w:cstheme="minorBidi"/>
          <w:noProof/>
          <w:lang w:val="en-AU" w:eastAsia="en-AU"/>
        </w:rPr>
      </w:pPr>
      <w:hyperlink w:anchor="_Toc46318341" w:history="1">
        <w:r w:rsidR="0015360E" w:rsidRPr="00D1554D">
          <w:rPr>
            <w:rStyle w:val="Hyperlink"/>
            <w:rFonts w:asciiTheme="majorHAnsi" w:hAnsiTheme="majorHAnsi"/>
          </w:rPr>
          <w:t>Recommendation 28 – Regulation and supervision of DNFBPs</w:t>
        </w:r>
        <w:r w:rsidR="0015360E">
          <w:rPr>
            <w:noProof/>
            <w:webHidden/>
          </w:rPr>
          <w:tab/>
        </w:r>
        <w:r w:rsidR="0015360E">
          <w:rPr>
            <w:noProof/>
            <w:webHidden/>
          </w:rPr>
          <w:fldChar w:fldCharType="begin"/>
        </w:r>
        <w:r w:rsidR="0015360E">
          <w:rPr>
            <w:noProof/>
            <w:webHidden/>
          </w:rPr>
          <w:instrText xml:space="preserve"> PAGEREF _Toc46318341 \h </w:instrText>
        </w:r>
        <w:r w:rsidR="0015360E">
          <w:rPr>
            <w:noProof/>
            <w:webHidden/>
          </w:rPr>
        </w:r>
        <w:r w:rsidR="0015360E">
          <w:rPr>
            <w:noProof/>
            <w:webHidden/>
          </w:rPr>
          <w:fldChar w:fldCharType="separate"/>
        </w:r>
        <w:r w:rsidR="007529DD">
          <w:rPr>
            <w:noProof/>
            <w:webHidden/>
          </w:rPr>
          <w:t>59</w:t>
        </w:r>
        <w:r w:rsidR="0015360E">
          <w:rPr>
            <w:noProof/>
            <w:webHidden/>
          </w:rPr>
          <w:fldChar w:fldCharType="end"/>
        </w:r>
      </w:hyperlink>
    </w:p>
    <w:p w14:paraId="433984B4" w14:textId="0EE8B54B" w:rsidR="0015360E" w:rsidRDefault="00077980">
      <w:pPr>
        <w:pStyle w:val="TOC2"/>
        <w:rPr>
          <w:rFonts w:asciiTheme="minorHAnsi" w:eastAsiaTheme="minorEastAsia" w:hAnsiTheme="minorHAnsi" w:cstheme="minorBidi"/>
          <w:noProof/>
          <w:lang w:val="en-AU" w:eastAsia="en-AU"/>
        </w:rPr>
      </w:pPr>
      <w:hyperlink w:anchor="_Toc46318342" w:history="1">
        <w:r w:rsidR="0015360E" w:rsidRPr="00D1554D">
          <w:rPr>
            <w:rStyle w:val="Hyperlink"/>
            <w:rFonts w:asciiTheme="majorHAnsi" w:hAnsiTheme="majorHAnsi"/>
          </w:rPr>
          <w:t>Recommendation 29 - Financial intelligence units</w:t>
        </w:r>
        <w:r w:rsidR="0015360E">
          <w:rPr>
            <w:noProof/>
            <w:webHidden/>
          </w:rPr>
          <w:tab/>
        </w:r>
        <w:r w:rsidR="0015360E">
          <w:rPr>
            <w:noProof/>
            <w:webHidden/>
          </w:rPr>
          <w:fldChar w:fldCharType="begin"/>
        </w:r>
        <w:r w:rsidR="0015360E">
          <w:rPr>
            <w:noProof/>
            <w:webHidden/>
          </w:rPr>
          <w:instrText xml:space="preserve"> PAGEREF _Toc46318342 \h </w:instrText>
        </w:r>
        <w:r w:rsidR="0015360E">
          <w:rPr>
            <w:noProof/>
            <w:webHidden/>
          </w:rPr>
        </w:r>
        <w:r w:rsidR="0015360E">
          <w:rPr>
            <w:noProof/>
            <w:webHidden/>
          </w:rPr>
          <w:fldChar w:fldCharType="separate"/>
        </w:r>
        <w:r w:rsidR="007529DD">
          <w:rPr>
            <w:noProof/>
            <w:webHidden/>
          </w:rPr>
          <w:t>62</w:t>
        </w:r>
        <w:r w:rsidR="0015360E">
          <w:rPr>
            <w:noProof/>
            <w:webHidden/>
          </w:rPr>
          <w:fldChar w:fldCharType="end"/>
        </w:r>
      </w:hyperlink>
    </w:p>
    <w:p w14:paraId="10A4B95F" w14:textId="019271F9" w:rsidR="0015360E" w:rsidRDefault="00077980">
      <w:pPr>
        <w:pStyle w:val="TOC2"/>
        <w:rPr>
          <w:rFonts w:asciiTheme="minorHAnsi" w:eastAsiaTheme="minorEastAsia" w:hAnsiTheme="minorHAnsi" w:cstheme="minorBidi"/>
          <w:noProof/>
          <w:lang w:val="en-AU" w:eastAsia="en-AU"/>
        </w:rPr>
      </w:pPr>
      <w:hyperlink w:anchor="_Toc46318343" w:history="1">
        <w:r w:rsidR="0015360E" w:rsidRPr="00D1554D">
          <w:rPr>
            <w:rStyle w:val="Hyperlink"/>
            <w:rFonts w:asciiTheme="majorHAnsi" w:hAnsiTheme="majorHAnsi"/>
          </w:rPr>
          <w:t>Recommendation 30 – Responsibilities of law enforcement and investigative authorities</w:t>
        </w:r>
        <w:r w:rsidR="0015360E">
          <w:rPr>
            <w:noProof/>
            <w:webHidden/>
          </w:rPr>
          <w:tab/>
        </w:r>
        <w:r w:rsidR="0015360E">
          <w:rPr>
            <w:noProof/>
            <w:webHidden/>
          </w:rPr>
          <w:fldChar w:fldCharType="begin"/>
        </w:r>
        <w:r w:rsidR="0015360E">
          <w:rPr>
            <w:noProof/>
            <w:webHidden/>
          </w:rPr>
          <w:instrText xml:space="preserve"> PAGEREF _Toc46318343 \h </w:instrText>
        </w:r>
        <w:r w:rsidR="0015360E">
          <w:rPr>
            <w:noProof/>
            <w:webHidden/>
          </w:rPr>
        </w:r>
        <w:r w:rsidR="0015360E">
          <w:rPr>
            <w:noProof/>
            <w:webHidden/>
          </w:rPr>
          <w:fldChar w:fldCharType="separate"/>
        </w:r>
        <w:r w:rsidR="007529DD">
          <w:rPr>
            <w:noProof/>
            <w:webHidden/>
          </w:rPr>
          <w:t>66</w:t>
        </w:r>
        <w:r w:rsidR="0015360E">
          <w:rPr>
            <w:noProof/>
            <w:webHidden/>
          </w:rPr>
          <w:fldChar w:fldCharType="end"/>
        </w:r>
      </w:hyperlink>
    </w:p>
    <w:p w14:paraId="1A682C09" w14:textId="3AE1DF29" w:rsidR="0015360E" w:rsidRDefault="00077980">
      <w:pPr>
        <w:pStyle w:val="TOC2"/>
        <w:rPr>
          <w:rFonts w:asciiTheme="minorHAnsi" w:eastAsiaTheme="minorEastAsia" w:hAnsiTheme="minorHAnsi" w:cstheme="minorBidi"/>
          <w:noProof/>
          <w:lang w:val="en-AU" w:eastAsia="en-AU"/>
        </w:rPr>
      </w:pPr>
      <w:hyperlink w:anchor="_Toc46318344" w:history="1">
        <w:r w:rsidR="0015360E" w:rsidRPr="00D1554D">
          <w:rPr>
            <w:rStyle w:val="Hyperlink"/>
            <w:rFonts w:asciiTheme="majorHAnsi" w:hAnsiTheme="majorHAnsi"/>
          </w:rPr>
          <w:t>Recommendation 31 - Powers of law enforcement and investigative authorities</w:t>
        </w:r>
        <w:r w:rsidR="0015360E">
          <w:rPr>
            <w:noProof/>
            <w:webHidden/>
          </w:rPr>
          <w:tab/>
        </w:r>
        <w:r w:rsidR="0015360E">
          <w:rPr>
            <w:noProof/>
            <w:webHidden/>
          </w:rPr>
          <w:fldChar w:fldCharType="begin"/>
        </w:r>
        <w:r w:rsidR="0015360E">
          <w:rPr>
            <w:noProof/>
            <w:webHidden/>
          </w:rPr>
          <w:instrText xml:space="preserve"> PAGEREF _Toc46318344 \h </w:instrText>
        </w:r>
        <w:r w:rsidR="0015360E">
          <w:rPr>
            <w:noProof/>
            <w:webHidden/>
          </w:rPr>
        </w:r>
        <w:r w:rsidR="0015360E">
          <w:rPr>
            <w:noProof/>
            <w:webHidden/>
          </w:rPr>
          <w:fldChar w:fldCharType="separate"/>
        </w:r>
        <w:r w:rsidR="007529DD">
          <w:rPr>
            <w:noProof/>
            <w:webHidden/>
          </w:rPr>
          <w:t>68</w:t>
        </w:r>
        <w:r w:rsidR="0015360E">
          <w:rPr>
            <w:noProof/>
            <w:webHidden/>
          </w:rPr>
          <w:fldChar w:fldCharType="end"/>
        </w:r>
      </w:hyperlink>
    </w:p>
    <w:p w14:paraId="296E036D" w14:textId="2491C6FE" w:rsidR="0015360E" w:rsidRDefault="00077980">
      <w:pPr>
        <w:pStyle w:val="TOC2"/>
        <w:rPr>
          <w:rFonts w:asciiTheme="minorHAnsi" w:eastAsiaTheme="minorEastAsia" w:hAnsiTheme="minorHAnsi" w:cstheme="minorBidi"/>
          <w:noProof/>
          <w:lang w:val="en-AU" w:eastAsia="en-AU"/>
        </w:rPr>
      </w:pPr>
      <w:hyperlink w:anchor="_Toc46318345" w:history="1">
        <w:r w:rsidR="0015360E" w:rsidRPr="00D1554D">
          <w:rPr>
            <w:rStyle w:val="Hyperlink"/>
            <w:rFonts w:asciiTheme="majorHAnsi" w:hAnsiTheme="majorHAnsi"/>
          </w:rPr>
          <w:t>Recommendation 32 – Cash Couriers</w:t>
        </w:r>
        <w:r w:rsidR="0015360E">
          <w:rPr>
            <w:noProof/>
            <w:webHidden/>
          </w:rPr>
          <w:tab/>
        </w:r>
        <w:r w:rsidR="0015360E">
          <w:rPr>
            <w:noProof/>
            <w:webHidden/>
          </w:rPr>
          <w:fldChar w:fldCharType="begin"/>
        </w:r>
        <w:r w:rsidR="0015360E">
          <w:rPr>
            <w:noProof/>
            <w:webHidden/>
          </w:rPr>
          <w:instrText xml:space="preserve"> PAGEREF _Toc46318345 \h </w:instrText>
        </w:r>
        <w:r w:rsidR="0015360E">
          <w:rPr>
            <w:noProof/>
            <w:webHidden/>
          </w:rPr>
        </w:r>
        <w:r w:rsidR="0015360E">
          <w:rPr>
            <w:noProof/>
            <w:webHidden/>
          </w:rPr>
          <w:fldChar w:fldCharType="separate"/>
        </w:r>
        <w:r w:rsidR="007529DD">
          <w:rPr>
            <w:noProof/>
            <w:webHidden/>
          </w:rPr>
          <w:t>72</w:t>
        </w:r>
        <w:r w:rsidR="0015360E">
          <w:rPr>
            <w:noProof/>
            <w:webHidden/>
          </w:rPr>
          <w:fldChar w:fldCharType="end"/>
        </w:r>
      </w:hyperlink>
    </w:p>
    <w:p w14:paraId="7C86423D" w14:textId="13286F2B" w:rsidR="0015360E" w:rsidRDefault="00077980">
      <w:pPr>
        <w:pStyle w:val="TOC2"/>
        <w:rPr>
          <w:rFonts w:asciiTheme="minorHAnsi" w:eastAsiaTheme="minorEastAsia" w:hAnsiTheme="minorHAnsi" w:cstheme="minorBidi"/>
          <w:noProof/>
          <w:lang w:val="en-AU" w:eastAsia="en-AU"/>
        </w:rPr>
      </w:pPr>
      <w:hyperlink w:anchor="_Toc46318346" w:history="1">
        <w:r w:rsidR="0015360E" w:rsidRPr="00D1554D">
          <w:rPr>
            <w:rStyle w:val="Hyperlink"/>
            <w:rFonts w:asciiTheme="majorHAnsi" w:hAnsiTheme="majorHAnsi"/>
          </w:rPr>
          <w:t>Recommendation 33 – Statistics</w:t>
        </w:r>
        <w:r w:rsidR="0015360E">
          <w:rPr>
            <w:noProof/>
            <w:webHidden/>
          </w:rPr>
          <w:tab/>
        </w:r>
        <w:r w:rsidR="0015360E">
          <w:rPr>
            <w:noProof/>
            <w:webHidden/>
          </w:rPr>
          <w:fldChar w:fldCharType="begin"/>
        </w:r>
        <w:r w:rsidR="0015360E">
          <w:rPr>
            <w:noProof/>
            <w:webHidden/>
          </w:rPr>
          <w:instrText xml:space="preserve"> PAGEREF _Toc46318346 \h </w:instrText>
        </w:r>
        <w:r w:rsidR="0015360E">
          <w:rPr>
            <w:noProof/>
            <w:webHidden/>
          </w:rPr>
        </w:r>
        <w:r w:rsidR="0015360E">
          <w:rPr>
            <w:noProof/>
            <w:webHidden/>
          </w:rPr>
          <w:fldChar w:fldCharType="separate"/>
        </w:r>
        <w:r w:rsidR="007529DD">
          <w:rPr>
            <w:noProof/>
            <w:webHidden/>
          </w:rPr>
          <w:t>75</w:t>
        </w:r>
        <w:r w:rsidR="0015360E">
          <w:rPr>
            <w:noProof/>
            <w:webHidden/>
          </w:rPr>
          <w:fldChar w:fldCharType="end"/>
        </w:r>
      </w:hyperlink>
    </w:p>
    <w:p w14:paraId="45A80F9A" w14:textId="0AF47D21" w:rsidR="0015360E" w:rsidRDefault="00077980">
      <w:pPr>
        <w:pStyle w:val="TOC2"/>
        <w:rPr>
          <w:rFonts w:asciiTheme="minorHAnsi" w:eastAsiaTheme="minorEastAsia" w:hAnsiTheme="minorHAnsi" w:cstheme="minorBidi"/>
          <w:noProof/>
          <w:lang w:val="en-AU" w:eastAsia="en-AU"/>
        </w:rPr>
      </w:pPr>
      <w:hyperlink w:anchor="_Toc46318347" w:history="1">
        <w:r w:rsidR="0015360E" w:rsidRPr="00D1554D">
          <w:rPr>
            <w:rStyle w:val="Hyperlink"/>
            <w:rFonts w:asciiTheme="majorHAnsi" w:hAnsiTheme="majorHAnsi"/>
          </w:rPr>
          <w:t>Recommendation 34 – Guidance and feedback</w:t>
        </w:r>
        <w:r w:rsidR="0015360E">
          <w:rPr>
            <w:noProof/>
            <w:webHidden/>
          </w:rPr>
          <w:tab/>
        </w:r>
        <w:r w:rsidR="0015360E">
          <w:rPr>
            <w:noProof/>
            <w:webHidden/>
          </w:rPr>
          <w:fldChar w:fldCharType="begin"/>
        </w:r>
        <w:r w:rsidR="0015360E">
          <w:rPr>
            <w:noProof/>
            <w:webHidden/>
          </w:rPr>
          <w:instrText xml:space="preserve"> PAGEREF _Toc46318347 \h </w:instrText>
        </w:r>
        <w:r w:rsidR="0015360E">
          <w:rPr>
            <w:noProof/>
            <w:webHidden/>
          </w:rPr>
        </w:r>
        <w:r w:rsidR="0015360E">
          <w:rPr>
            <w:noProof/>
            <w:webHidden/>
          </w:rPr>
          <w:fldChar w:fldCharType="separate"/>
        </w:r>
        <w:r w:rsidR="007529DD">
          <w:rPr>
            <w:noProof/>
            <w:webHidden/>
          </w:rPr>
          <w:t>75</w:t>
        </w:r>
        <w:r w:rsidR="0015360E">
          <w:rPr>
            <w:noProof/>
            <w:webHidden/>
          </w:rPr>
          <w:fldChar w:fldCharType="end"/>
        </w:r>
      </w:hyperlink>
    </w:p>
    <w:p w14:paraId="5B6B6115" w14:textId="391C5898" w:rsidR="0015360E" w:rsidRDefault="00077980">
      <w:pPr>
        <w:pStyle w:val="TOC2"/>
        <w:rPr>
          <w:rFonts w:asciiTheme="minorHAnsi" w:eastAsiaTheme="minorEastAsia" w:hAnsiTheme="minorHAnsi" w:cstheme="minorBidi"/>
          <w:noProof/>
          <w:lang w:val="en-AU" w:eastAsia="en-AU"/>
        </w:rPr>
      </w:pPr>
      <w:hyperlink w:anchor="_Toc46318348" w:history="1">
        <w:r w:rsidR="0015360E" w:rsidRPr="00D1554D">
          <w:rPr>
            <w:rStyle w:val="Hyperlink"/>
            <w:rFonts w:asciiTheme="majorHAnsi" w:hAnsiTheme="majorHAnsi"/>
          </w:rPr>
          <w:t>Recommendation 35 – Sanctions</w:t>
        </w:r>
        <w:r w:rsidR="0015360E">
          <w:rPr>
            <w:noProof/>
            <w:webHidden/>
          </w:rPr>
          <w:tab/>
        </w:r>
        <w:r w:rsidR="0015360E">
          <w:rPr>
            <w:noProof/>
            <w:webHidden/>
          </w:rPr>
          <w:fldChar w:fldCharType="begin"/>
        </w:r>
        <w:r w:rsidR="0015360E">
          <w:rPr>
            <w:noProof/>
            <w:webHidden/>
          </w:rPr>
          <w:instrText xml:space="preserve"> PAGEREF _Toc46318348 \h </w:instrText>
        </w:r>
        <w:r w:rsidR="0015360E">
          <w:rPr>
            <w:noProof/>
            <w:webHidden/>
          </w:rPr>
        </w:r>
        <w:r w:rsidR="0015360E">
          <w:rPr>
            <w:noProof/>
            <w:webHidden/>
          </w:rPr>
          <w:fldChar w:fldCharType="separate"/>
        </w:r>
        <w:r w:rsidR="007529DD">
          <w:rPr>
            <w:noProof/>
            <w:webHidden/>
          </w:rPr>
          <w:t>76</w:t>
        </w:r>
        <w:r w:rsidR="0015360E">
          <w:rPr>
            <w:noProof/>
            <w:webHidden/>
          </w:rPr>
          <w:fldChar w:fldCharType="end"/>
        </w:r>
      </w:hyperlink>
    </w:p>
    <w:p w14:paraId="4178502D" w14:textId="72EA0477" w:rsidR="0015360E" w:rsidRDefault="00077980">
      <w:pPr>
        <w:pStyle w:val="TOC2"/>
        <w:rPr>
          <w:rFonts w:asciiTheme="minorHAnsi" w:eastAsiaTheme="minorEastAsia" w:hAnsiTheme="minorHAnsi" w:cstheme="minorBidi"/>
          <w:noProof/>
          <w:lang w:val="en-AU" w:eastAsia="en-AU"/>
        </w:rPr>
      </w:pPr>
      <w:hyperlink w:anchor="_Toc46318349" w:history="1">
        <w:r w:rsidR="0015360E" w:rsidRPr="00D1554D">
          <w:rPr>
            <w:rStyle w:val="Hyperlink"/>
            <w:rFonts w:asciiTheme="majorHAnsi" w:hAnsiTheme="majorHAnsi"/>
          </w:rPr>
          <w:t>Recommendation 36 – International instruments</w:t>
        </w:r>
        <w:r w:rsidR="0015360E">
          <w:rPr>
            <w:noProof/>
            <w:webHidden/>
          </w:rPr>
          <w:tab/>
        </w:r>
        <w:r w:rsidR="0015360E">
          <w:rPr>
            <w:noProof/>
            <w:webHidden/>
          </w:rPr>
          <w:fldChar w:fldCharType="begin"/>
        </w:r>
        <w:r w:rsidR="0015360E">
          <w:rPr>
            <w:noProof/>
            <w:webHidden/>
          </w:rPr>
          <w:instrText xml:space="preserve"> PAGEREF _Toc46318349 \h </w:instrText>
        </w:r>
        <w:r w:rsidR="0015360E">
          <w:rPr>
            <w:noProof/>
            <w:webHidden/>
          </w:rPr>
        </w:r>
        <w:r w:rsidR="0015360E">
          <w:rPr>
            <w:noProof/>
            <w:webHidden/>
          </w:rPr>
          <w:fldChar w:fldCharType="separate"/>
        </w:r>
        <w:r w:rsidR="007529DD">
          <w:rPr>
            <w:noProof/>
            <w:webHidden/>
          </w:rPr>
          <w:t>78</w:t>
        </w:r>
        <w:r w:rsidR="0015360E">
          <w:rPr>
            <w:noProof/>
            <w:webHidden/>
          </w:rPr>
          <w:fldChar w:fldCharType="end"/>
        </w:r>
      </w:hyperlink>
    </w:p>
    <w:p w14:paraId="3FA89741" w14:textId="1D345A0C" w:rsidR="0015360E" w:rsidRDefault="00077980">
      <w:pPr>
        <w:pStyle w:val="TOC2"/>
        <w:rPr>
          <w:rFonts w:asciiTheme="minorHAnsi" w:eastAsiaTheme="minorEastAsia" w:hAnsiTheme="minorHAnsi" w:cstheme="minorBidi"/>
          <w:noProof/>
          <w:lang w:val="en-AU" w:eastAsia="en-AU"/>
        </w:rPr>
      </w:pPr>
      <w:hyperlink w:anchor="_Toc46318350" w:history="1">
        <w:r w:rsidR="0015360E" w:rsidRPr="00D1554D">
          <w:rPr>
            <w:rStyle w:val="Hyperlink"/>
            <w:rFonts w:asciiTheme="majorHAnsi" w:hAnsiTheme="majorHAnsi"/>
          </w:rPr>
          <w:t>Recommendation 37 - Mutual legal assistance</w:t>
        </w:r>
        <w:r w:rsidR="0015360E">
          <w:rPr>
            <w:noProof/>
            <w:webHidden/>
          </w:rPr>
          <w:tab/>
        </w:r>
        <w:r w:rsidR="0015360E">
          <w:rPr>
            <w:noProof/>
            <w:webHidden/>
          </w:rPr>
          <w:fldChar w:fldCharType="begin"/>
        </w:r>
        <w:r w:rsidR="0015360E">
          <w:rPr>
            <w:noProof/>
            <w:webHidden/>
          </w:rPr>
          <w:instrText xml:space="preserve"> PAGEREF _Toc46318350 \h </w:instrText>
        </w:r>
        <w:r w:rsidR="0015360E">
          <w:rPr>
            <w:noProof/>
            <w:webHidden/>
          </w:rPr>
        </w:r>
        <w:r w:rsidR="0015360E">
          <w:rPr>
            <w:noProof/>
            <w:webHidden/>
          </w:rPr>
          <w:fldChar w:fldCharType="separate"/>
        </w:r>
        <w:r w:rsidR="007529DD">
          <w:rPr>
            <w:noProof/>
            <w:webHidden/>
          </w:rPr>
          <w:t>79</w:t>
        </w:r>
        <w:r w:rsidR="0015360E">
          <w:rPr>
            <w:noProof/>
            <w:webHidden/>
          </w:rPr>
          <w:fldChar w:fldCharType="end"/>
        </w:r>
      </w:hyperlink>
    </w:p>
    <w:p w14:paraId="41BF6856" w14:textId="735A88EF" w:rsidR="0015360E" w:rsidRDefault="00077980">
      <w:pPr>
        <w:pStyle w:val="TOC2"/>
        <w:rPr>
          <w:rFonts w:asciiTheme="minorHAnsi" w:eastAsiaTheme="minorEastAsia" w:hAnsiTheme="minorHAnsi" w:cstheme="minorBidi"/>
          <w:noProof/>
          <w:lang w:val="en-AU" w:eastAsia="en-AU"/>
        </w:rPr>
      </w:pPr>
      <w:hyperlink w:anchor="_Toc46318351" w:history="1">
        <w:r w:rsidR="0015360E" w:rsidRPr="00D1554D">
          <w:rPr>
            <w:rStyle w:val="Hyperlink"/>
            <w:rFonts w:asciiTheme="majorHAnsi" w:hAnsiTheme="majorHAnsi"/>
          </w:rPr>
          <w:t>Recommendation 38 – Mutual legal assistance: freezing and confiscation</w:t>
        </w:r>
        <w:r w:rsidR="0015360E">
          <w:rPr>
            <w:noProof/>
            <w:webHidden/>
          </w:rPr>
          <w:tab/>
        </w:r>
        <w:r w:rsidR="0015360E">
          <w:rPr>
            <w:noProof/>
            <w:webHidden/>
          </w:rPr>
          <w:fldChar w:fldCharType="begin"/>
        </w:r>
        <w:r w:rsidR="0015360E">
          <w:rPr>
            <w:noProof/>
            <w:webHidden/>
          </w:rPr>
          <w:instrText xml:space="preserve"> PAGEREF _Toc46318351 \h </w:instrText>
        </w:r>
        <w:r w:rsidR="0015360E">
          <w:rPr>
            <w:noProof/>
            <w:webHidden/>
          </w:rPr>
        </w:r>
        <w:r w:rsidR="0015360E">
          <w:rPr>
            <w:noProof/>
            <w:webHidden/>
          </w:rPr>
          <w:fldChar w:fldCharType="separate"/>
        </w:r>
        <w:r w:rsidR="007529DD">
          <w:rPr>
            <w:noProof/>
            <w:webHidden/>
          </w:rPr>
          <w:t>81</w:t>
        </w:r>
        <w:r w:rsidR="0015360E">
          <w:rPr>
            <w:noProof/>
            <w:webHidden/>
          </w:rPr>
          <w:fldChar w:fldCharType="end"/>
        </w:r>
      </w:hyperlink>
    </w:p>
    <w:p w14:paraId="67128F45" w14:textId="5242E24A" w:rsidR="0015360E" w:rsidRDefault="00077980">
      <w:pPr>
        <w:pStyle w:val="TOC2"/>
        <w:rPr>
          <w:rFonts w:asciiTheme="minorHAnsi" w:eastAsiaTheme="minorEastAsia" w:hAnsiTheme="minorHAnsi" w:cstheme="minorBidi"/>
          <w:noProof/>
          <w:lang w:val="en-AU" w:eastAsia="en-AU"/>
        </w:rPr>
      </w:pPr>
      <w:hyperlink w:anchor="_Toc46318352" w:history="1">
        <w:r w:rsidR="0015360E" w:rsidRPr="00D1554D">
          <w:rPr>
            <w:rStyle w:val="Hyperlink"/>
            <w:rFonts w:asciiTheme="majorHAnsi" w:hAnsiTheme="majorHAnsi"/>
          </w:rPr>
          <w:t>Recommendation 39 – Extradition</w:t>
        </w:r>
        <w:r w:rsidR="0015360E">
          <w:rPr>
            <w:noProof/>
            <w:webHidden/>
          </w:rPr>
          <w:tab/>
        </w:r>
        <w:r w:rsidR="0015360E">
          <w:rPr>
            <w:noProof/>
            <w:webHidden/>
          </w:rPr>
          <w:fldChar w:fldCharType="begin"/>
        </w:r>
        <w:r w:rsidR="0015360E">
          <w:rPr>
            <w:noProof/>
            <w:webHidden/>
          </w:rPr>
          <w:instrText xml:space="preserve"> PAGEREF _Toc46318352 \h </w:instrText>
        </w:r>
        <w:r w:rsidR="0015360E">
          <w:rPr>
            <w:noProof/>
            <w:webHidden/>
          </w:rPr>
        </w:r>
        <w:r w:rsidR="0015360E">
          <w:rPr>
            <w:noProof/>
            <w:webHidden/>
          </w:rPr>
          <w:fldChar w:fldCharType="separate"/>
        </w:r>
        <w:r w:rsidR="007529DD">
          <w:rPr>
            <w:noProof/>
            <w:webHidden/>
          </w:rPr>
          <w:t>82</w:t>
        </w:r>
        <w:r w:rsidR="0015360E">
          <w:rPr>
            <w:noProof/>
            <w:webHidden/>
          </w:rPr>
          <w:fldChar w:fldCharType="end"/>
        </w:r>
      </w:hyperlink>
    </w:p>
    <w:p w14:paraId="4E0F36B6" w14:textId="4C2E2C92" w:rsidR="0015360E" w:rsidRDefault="00077980">
      <w:pPr>
        <w:pStyle w:val="TOC2"/>
        <w:rPr>
          <w:rFonts w:asciiTheme="minorHAnsi" w:eastAsiaTheme="minorEastAsia" w:hAnsiTheme="minorHAnsi" w:cstheme="minorBidi"/>
          <w:noProof/>
          <w:lang w:val="en-AU" w:eastAsia="en-AU"/>
        </w:rPr>
      </w:pPr>
      <w:hyperlink w:anchor="_Toc46318353" w:history="1">
        <w:r w:rsidR="0015360E" w:rsidRPr="00D1554D">
          <w:rPr>
            <w:rStyle w:val="Hyperlink"/>
            <w:rFonts w:asciiTheme="majorHAnsi" w:hAnsiTheme="majorHAnsi"/>
          </w:rPr>
          <w:t>Recommendation 40 – Other forms of international cooperation</w:t>
        </w:r>
        <w:r w:rsidR="0015360E">
          <w:rPr>
            <w:noProof/>
            <w:webHidden/>
          </w:rPr>
          <w:tab/>
        </w:r>
        <w:r w:rsidR="0015360E">
          <w:rPr>
            <w:noProof/>
            <w:webHidden/>
          </w:rPr>
          <w:fldChar w:fldCharType="begin"/>
        </w:r>
        <w:r w:rsidR="0015360E">
          <w:rPr>
            <w:noProof/>
            <w:webHidden/>
          </w:rPr>
          <w:instrText xml:space="preserve"> PAGEREF _Toc46318353 \h </w:instrText>
        </w:r>
        <w:r w:rsidR="0015360E">
          <w:rPr>
            <w:noProof/>
            <w:webHidden/>
          </w:rPr>
        </w:r>
        <w:r w:rsidR="0015360E">
          <w:rPr>
            <w:noProof/>
            <w:webHidden/>
          </w:rPr>
          <w:fldChar w:fldCharType="separate"/>
        </w:r>
        <w:r w:rsidR="007529DD">
          <w:rPr>
            <w:noProof/>
            <w:webHidden/>
          </w:rPr>
          <w:t>83</w:t>
        </w:r>
        <w:r w:rsidR="0015360E">
          <w:rPr>
            <w:noProof/>
            <w:webHidden/>
          </w:rPr>
          <w:fldChar w:fldCharType="end"/>
        </w:r>
      </w:hyperlink>
    </w:p>
    <w:p w14:paraId="7658ED46" w14:textId="4D183CC0" w:rsidR="0015360E" w:rsidRDefault="0015360E" w:rsidP="0015360E">
      <w:pPr>
        <w:pStyle w:val="TemplateMERH1"/>
        <w:jc w:val="left"/>
      </w:pPr>
      <w:r>
        <w:lastRenderedPageBreak/>
        <w:fldChar w:fldCharType="end"/>
      </w:r>
    </w:p>
    <w:p w14:paraId="35DF66F2" w14:textId="77777777" w:rsidR="00116276" w:rsidRDefault="00116276" w:rsidP="0015360E">
      <w:pPr>
        <w:pStyle w:val="TemplateMERH1"/>
        <w:jc w:val="left"/>
        <w:rPr>
          <w:rFonts w:asciiTheme="majorHAnsi" w:hAnsiTheme="majorHAnsi"/>
        </w:rPr>
      </w:pPr>
    </w:p>
    <w:p w14:paraId="64A3FB37" w14:textId="3CB13C09" w:rsidR="00370D1A" w:rsidRPr="00435FB3" w:rsidRDefault="00370D1A" w:rsidP="00BB4E07">
      <w:pPr>
        <w:pStyle w:val="TemplateMERH1"/>
        <w:rPr>
          <w:rFonts w:asciiTheme="majorHAnsi" w:hAnsiTheme="majorHAnsi"/>
        </w:rPr>
      </w:pPr>
      <w:bookmarkStart w:id="2" w:name="_Toc46318313"/>
      <w:r w:rsidRPr="00435FB3">
        <w:rPr>
          <w:rFonts w:asciiTheme="majorHAnsi" w:hAnsiTheme="majorHAnsi"/>
        </w:rPr>
        <w:t>TECHNICAL COMPLIANCE ANNEX</w:t>
      </w:r>
      <w:bookmarkEnd w:id="0"/>
      <w:bookmarkEnd w:id="1"/>
      <w:bookmarkEnd w:id="2"/>
    </w:p>
    <w:p w14:paraId="01E96B63" w14:textId="25176BCD" w:rsidR="00BB4E07" w:rsidRPr="00435FB3" w:rsidRDefault="00370D1A"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435FB3">
        <w:rPr>
          <w:rFonts w:asciiTheme="majorHAnsi" w:hAnsiTheme="majorHAnsi"/>
        </w:rPr>
        <w:fldChar w:fldCharType="begin"/>
      </w:r>
      <w:r w:rsidRPr="00435FB3">
        <w:rPr>
          <w:rFonts w:asciiTheme="majorHAnsi" w:hAnsiTheme="majorHAnsi"/>
        </w:rPr>
        <w:instrText xml:space="preserve"> MACROBUTTON PARADOC </w:instrText>
      </w:r>
      <w:r w:rsidRPr="00435FB3">
        <w:rPr>
          <w:rFonts w:asciiTheme="majorHAnsi" w:hAnsiTheme="majorHAnsi"/>
        </w:rPr>
        <w:fldChar w:fldCharType="begin"/>
      </w:r>
      <w:r w:rsidRPr="00435FB3">
        <w:rPr>
          <w:rFonts w:asciiTheme="majorHAnsi" w:hAnsiTheme="majorHAnsi"/>
        </w:rPr>
        <w:instrText xml:space="preserve"> SEQ dpara \h \r 0</w:instrText>
      </w:r>
      <w:r w:rsidRPr="00435FB3">
        <w:rPr>
          <w:rFonts w:asciiTheme="majorHAnsi" w:hAnsiTheme="majorHAnsi"/>
        </w:rPr>
        <w:fldChar w:fldCharType="end"/>
      </w:r>
      <w:r w:rsidRPr="00435FB3">
        <w:rPr>
          <w:rFonts w:asciiTheme="majorHAnsi" w:hAnsiTheme="majorHAnsi"/>
        </w:rPr>
        <w:fldChar w:fldCharType="end"/>
      </w:r>
      <w:r w:rsidRPr="00435FB3">
        <w:rPr>
          <w:rFonts w:asciiTheme="majorHAnsi" w:hAnsiTheme="majorHAnsi"/>
        </w:rPr>
        <w:t xml:space="preserve">This annex provides detailed analysis of the level of compliance with </w:t>
      </w:r>
      <w:r w:rsidR="005802FB">
        <w:rPr>
          <w:rFonts w:asciiTheme="majorHAnsi" w:hAnsiTheme="majorHAnsi"/>
        </w:rPr>
        <w:t xml:space="preserve">the FATF 40 Recommendations of Lao PDR </w:t>
      </w:r>
      <w:r w:rsidR="00BB4E07" w:rsidRPr="00435FB3">
        <w:rPr>
          <w:rFonts w:asciiTheme="majorHAnsi" w:hAnsiTheme="majorHAnsi"/>
        </w:rPr>
        <w:t>in their numerical order</w:t>
      </w:r>
      <w:r w:rsidRPr="00435FB3">
        <w:rPr>
          <w:rFonts w:asciiTheme="majorHAnsi" w:hAnsiTheme="majorHAnsi"/>
        </w:rPr>
        <w:t xml:space="preserve">. It does not include descriptive text on the country situation or risks, and is limited to the analysis of technical criteria for each Recommendation. It should be read in conjunction with the Mutual Evaluation Report. </w:t>
      </w:r>
    </w:p>
    <w:p w14:paraId="72C978D9" w14:textId="77777777" w:rsidR="00370D1A" w:rsidRPr="00435FB3" w:rsidRDefault="00370D1A" w:rsidP="00A66B9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435FB3">
        <w:rPr>
          <w:rFonts w:asciiTheme="majorHAnsi" w:hAnsiTheme="majorHAnsi"/>
        </w:rPr>
        <w:t xml:space="preserve">Where both the FATF requirements and national laws or regulations remain the same, this report refers to analysis conducted as part of the previous Mutual Evaluation in </w:t>
      </w:r>
      <w:r w:rsidR="005802FB">
        <w:rPr>
          <w:rFonts w:asciiTheme="majorHAnsi" w:hAnsiTheme="majorHAnsi"/>
        </w:rPr>
        <w:t>2011</w:t>
      </w:r>
      <w:r w:rsidRPr="00435FB3">
        <w:rPr>
          <w:rFonts w:asciiTheme="majorHAnsi" w:hAnsiTheme="majorHAnsi"/>
        </w:rPr>
        <w:t xml:space="preserve">. This report is available from </w:t>
      </w:r>
      <w:r w:rsidR="008F57ED" w:rsidRPr="00435FB3">
        <w:rPr>
          <w:rFonts w:asciiTheme="majorHAnsi" w:hAnsiTheme="majorHAnsi"/>
        </w:rPr>
        <w:t>www.apgml.org</w:t>
      </w:r>
      <w:r w:rsidRPr="00435FB3">
        <w:rPr>
          <w:rFonts w:asciiTheme="majorHAnsi" w:hAnsiTheme="majorHAnsi"/>
        </w:rPr>
        <w:t xml:space="preserve">. </w:t>
      </w:r>
    </w:p>
    <w:p w14:paraId="362E0C67" w14:textId="77777777" w:rsidR="00BB4E07" w:rsidRPr="00435FB3" w:rsidRDefault="00BB4E07" w:rsidP="00BB4E07">
      <w:pPr>
        <w:pStyle w:val="TemplateMERH2"/>
        <w:rPr>
          <w:rFonts w:asciiTheme="majorHAnsi" w:hAnsiTheme="majorHAnsi"/>
        </w:rPr>
      </w:pPr>
      <w:bookmarkStart w:id="3" w:name="_Toc358292267"/>
      <w:bookmarkStart w:id="4" w:name="_Toc429126840"/>
      <w:bookmarkStart w:id="5" w:name="_Toc429383185"/>
      <w:bookmarkStart w:id="6" w:name="_Toc465762046"/>
      <w:bookmarkStart w:id="7" w:name="_Toc28876718"/>
      <w:bookmarkStart w:id="8" w:name="_Toc46318314"/>
      <w:r w:rsidRPr="00435FB3">
        <w:rPr>
          <w:rFonts w:asciiTheme="majorHAnsi" w:hAnsiTheme="majorHAnsi"/>
        </w:rPr>
        <w:t>Recommendation 1 - Assessing Risks and applying a Risk-Based Approach</w:t>
      </w:r>
      <w:bookmarkEnd w:id="3"/>
      <w:bookmarkEnd w:id="4"/>
      <w:bookmarkEnd w:id="5"/>
      <w:bookmarkEnd w:id="6"/>
      <w:bookmarkEnd w:id="7"/>
      <w:bookmarkEnd w:id="8"/>
    </w:p>
    <w:p w14:paraId="750D1EED" w14:textId="595B5B42" w:rsidR="0079151E" w:rsidRPr="001569D0" w:rsidRDefault="0079151E" w:rsidP="0079151E">
      <w:pPr>
        <w:pStyle w:val="ListParagraph"/>
        <w:numPr>
          <w:ilvl w:val="0"/>
          <w:numId w:val="16"/>
        </w:numPr>
        <w:shd w:val="clear" w:color="auto" w:fill="FFFFFF" w:themeFill="background1"/>
        <w:spacing w:after="240"/>
        <w:ind w:left="0" w:firstLine="0"/>
        <w:contextualSpacing w:val="0"/>
        <w:rPr>
          <w:rFonts w:asciiTheme="majorHAnsi" w:hAnsiTheme="majorHAnsi"/>
          <w:iCs/>
        </w:rPr>
      </w:pPr>
      <w:bookmarkStart w:id="9" w:name="_Toc28876719"/>
      <w:bookmarkStart w:id="10" w:name="_Toc46318315"/>
      <w:bookmarkStart w:id="11" w:name="_Toc358292312"/>
      <w:bookmarkStart w:id="12" w:name="_Toc429126879"/>
      <w:bookmarkStart w:id="13" w:name="_Toc465762085"/>
      <w:r w:rsidRPr="0079151E">
        <w:rPr>
          <w:rFonts w:asciiTheme="majorHAnsi" w:hAnsiTheme="majorHAnsi"/>
          <w:i/>
        </w:rPr>
        <w:t xml:space="preserve">Criterion </w:t>
      </w:r>
      <w:r w:rsidRPr="0079151E">
        <w:rPr>
          <w:rFonts w:asciiTheme="majorHAnsi" w:hAnsiTheme="majorHAnsi"/>
          <w:iCs/>
        </w:rPr>
        <w:t>1.1 is</w:t>
      </w:r>
      <w:r w:rsidRPr="0079151E">
        <w:rPr>
          <w:rFonts w:asciiTheme="majorHAnsi" w:hAnsiTheme="majorHAnsi"/>
          <w:b/>
          <w:iCs/>
        </w:rPr>
        <w:t xml:space="preserve"> </w:t>
      </w:r>
      <w:r w:rsidRPr="008C6267">
        <w:rPr>
          <w:rFonts w:asciiTheme="majorHAnsi" w:hAnsiTheme="majorHAnsi"/>
          <w:b/>
        </w:rPr>
        <w:t>Partly Met</w:t>
      </w:r>
      <w:r>
        <w:rPr>
          <w:rFonts w:asciiTheme="majorHAnsi" w:hAnsiTheme="majorHAnsi"/>
        </w:rPr>
        <w:t xml:space="preserve"> -</w:t>
      </w:r>
      <w:r w:rsidRPr="00C0450C">
        <w:rPr>
          <w:rFonts w:eastAsia="SimSun"/>
          <w:iCs/>
          <w:szCs w:val="20"/>
          <w:lang w:eastAsia="en-US"/>
        </w:rPr>
        <w:t xml:space="preserve"> </w:t>
      </w:r>
      <w:r w:rsidRPr="00C0450C">
        <w:rPr>
          <w:rFonts w:asciiTheme="majorHAnsi" w:hAnsiTheme="majorHAnsi"/>
          <w:iCs/>
        </w:rPr>
        <w:t xml:space="preserve">Lao DPR completed and published its first NRA entitled </w:t>
      </w:r>
      <w:r w:rsidRPr="00C0450C">
        <w:rPr>
          <w:rFonts w:asciiTheme="majorHAnsi" w:hAnsiTheme="majorHAnsi"/>
          <w:i/>
          <w:iCs/>
        </w:rPr>
        <w:t>Report on National Money Laundering and Terrorist Financing Risk Assessment of the Lao PDR</w:t>
      </w:r>
      <w:r>
        <w:rPr>
          <w:rFonts w:asciiTheme="majorHAnsi" w:hAnsiTheme="majorHAnsi"/>
          <w:i/>
          <w:iCs/>
        </w:rPr>
        <w:t xml:space="preserve"> </w:t>
      </w:r>
      <w:r w:rsidRPr="001569D0">
        <w:rPr>
          <w:rFonts w:asciiTheme="majorHAnsi" w:hAnsiTheme="majorHAnsi"/>
        </w:rPr>
        <w:t>on 27 December</w:t>
      </w:r>
      <w:r>
        <w:rPr>
          <w:rFonts w:asciiTheme="majorHAnsi" w:hAnsiTheme="majorHAnsi"/>
        </w:rPr>
        <w:t xml:space="preserve"> </w:t>
      </w:r>
      <w:r w:rsidRPr="001569D0">
        <w:rPr>
          <w:rFonts w:asciiTheme="majorHAnsi" w:hAnsiTheme="majorHAnsi"/>
        </w:rPr>
        <w:t>2018.</w:t>
      </w:r>
    </w:p>
    <w:p w14:paraId="13686A3A" w14:textId="77777777" w:rsidR="0079151E" w:rsidRPr="006516DA" w:rsidDel="00331EA0" w:rsidRDefault="0079151E" w:rsidP="0079151E">
      <w:pPr>
        <w:pStyle w:val="ListParagraph"/>
        <w:numPr>
          <w:ilvl w:val="0"/>
          <w:numId w:val="16"/>
        </w:numPr>
        <w:shd w:val="clear" w:color="auto" w:fill="FFFFFF" w:themeFill="background1"/>
        <w:spacing w:after="240"/>
        <w:ind w:left="0" w:firstLine="0"/>
        <w:contextualSpacing w:val="0"/>
        <w:rPr>
          <w:del w:id="14" w:author="HAMILTON, Craig" w:date="2020-10-12T15:32:00Z"/>
          <w:rFonts w:asciiTheme="majorHAnsi" w:hAnsiTheme="majorHAnsi"/>
        </w:rPr>
      </w:pPr>
      <w:r>
        <w:rPr>
          <w:rFonts w:asciiTheme="majorHAnsi" w:hAnsiTheme="majorHAnsi"/>
          <w:iCs/>
        </w:rPr>
        <w:t>T</w:t>
      </w:r>
      <w:r w:rsidRPr="006516DA">
        <w:rPr>
          <w:rFonts w:asciiTheme="majorHAnsi" w:hAnsiTheme="majorHAnsi"/>
          <w:iCs/>
        </w:rPr>
        <w:t xml:space="preserve">he NRA was developed by the </w:t>
      </w:r>
      <w:r w:rsidRPr="006516DA">
        <w:rPr>
          <w:rFonts w:asciiTheme="majorHAnsi" w:hAnsiTheme="majorHAnsi"/>
          <w:i/>
          <w:iCs/>
        </w:rPr>
        <w:t>National Committee for Anti-Money Laundering and Terror Financing Risk</w:t>
      </w:r>
      <w:r w:rsidRPr="006516DA">
        <w:rPr>
          <w:rFonts w:asciiTheme="majorHAnsi" w:hAnsiTheme="majorHAnsi"/>
          <w:iCs/>
        </w:rPr>
        <w:t xml:space="preserve"> who operate as a National Coordination Committee (NCC).</w:t>
      </w:r>
      <w:r w:rsidRPr="006516DA">
        <w:rPr>
          <w:rFonts w:asciiTheme="majorHAnsi" w:hAnsiTheme="majorHAnsi"/>
        </w:rPr>
        <w:t xml:space="preserve"> </w:t>
      </w:r>
      <w:r w:rsidRPr="001569D0">
        <w:rPr>
          <w:rFonts w:asciiTheme="majorHAnsi" w:hAnsiTheme="majorHAnsi"/>
        </w:rPr>
        <w:t xml:space="preserve">The President of the committee is a Vice Minister of Public Security and the membership comprises the Deputy Head of the Supreme Public Prosecutors Office, The Vice Governor of the Bank of Lao PDR, the Vice Minister of Finance, the Vice Minister of the Government Inspection Authority and the Vice Minister of the Ministry of Industry and Commerce. </w:t>
      </w:r>
      <w:r w:rsidRPr="006516DA">
        <w:rPr>
          <w:rFonts w:asciiTheme="majorHAnsi" w:hAnsiTheme="majorHAnsi"/>
        </w:rPr>
        <w:t xml:space="preserve">The NCC was established by Article 53 </w:t>
      </w:r>
      <w:r w:rsidRPr="001569D0">
        <w:rPr>
          <w:rFonts w:asciiTheme="majorHAnsi" w:hAnsiTheme="majorHAnsi"/>
        </w:rPr>
        <w:t>Management Body of AML/CFT</w:t>
      </w:r>
      <w:r w:rsidRPr="006516DA">
        <w:rPr>
          <w:rFonts w:asciiTheme="majorHAnsi" w:hAnsiTheme="majorHAnsi"/>
        </w:rPr>
        <w:t xml:space="preserve"> Law on Anti Money Laundering and Counter Financing of Terrorism No50/NA in July 2014. The NRA was developed using the W</w:t>
      </w:r>
      <w:r w:rsidRPr="002805CE">
        <w:rPr>
          <w:rFonts w:asciiTheme="majorHAnsi" w:hAnsiTheme="majorHAnsi"/>
        </w:rPr>
        <w:t xml:space="preserve">orld Bank methodology to undertake an analysis of threat, vulnerabilities and sectoral risk. </w:t>
      </w:r>
      <w:r>
        <w:rPr>
          <w:rFonts w:asciiTheme="majorHAnsi" w:hAnsiTheme="majorHAnsi"/>
        </w:rPr>
        <w:t xml:space="preserve">Article 20 of the Law </w:t>
      </w:r>
      <w:proofErr w:type="gramStart"/>
      <w:r>
        <w:rPr>
          <w:rFonts w:asciiTheme="majorHAnsi" w:hAnsiTheme="majorHAnsi"/>
        </w:rPr>
        <w:t>on  AML</w:t>
      </w:r>
      <w:proofErr w:type="gramEnd"/>
      <w:r>
        <w:rPr>
          <w:rFonts w:asciiTheme="majorHAnsi" w:hAnsiTheme="majorHAnsi"/>
        </w:rPr>
        <w:t>/CFT requires reporting entities, using the NRA as a basis,</w:t>
      </w:r>
      <w:r w:rsidRPr="002805CE">
        <w:rPr>
          <w:rFonts w:asciiTheme="majorHAnsi" w:hAnsiTheme="majorHAnsi"/>
        </w:rPr>
        <w:t xml:space="preserve"> to undertake their own assessments of the risks</w:t>
      </w:r>
      <w:r w:rsidRPr="006516DA">
        <w:rPr>
          <w:rFonts w:asciiTheme="majorHAnsi" w:hAnsiTheme="majorHAnsi"/>
        </w:rPr>
        <w:t xml:space="preserve"> presented by their customers and the services provided to them. Sector risk </w:t>
      </w:r>
      <w:proofErr w:type="spellStart"/>
      <w:r w:rsidRPr="006516DA">
        <w:rPr>
          <w:rFonts w:asciiTheme="majorHAnsi" w:hAnsiTheme="majorHAnsi"/>
        </w:rPr>
        <w:t>assessmsnt</w:t>
      </w:r>
      <w:proofErr w:type="spellEnd"/>
      <w:r w:rsidRPr="006516DA">
        <w:rPr>
          <w:rFonts w:asciiTheme="majorHAnsi" w:hAnsiTheme="majorHAnsi"/>
        </w:rPr>
        <w:t xml:space="preserve"> have not been undertaken for Financi</w:t>
      </w:r>
      <w:r w:rsidRPr="002805CE">
        <w:rPr>
          <w:rFonts w:asciiTheme="majorHAnsi" w:hAnsiTheme="majorHAnsi"/>
        </w:rPr>
        <w:t xml:space="preserve">al Settlement Tools Agency, Trust Companies and Financing Companies. </w:t>
      </w:r>
      <w:commentRangeStart w:id="15"/>
      <w:commentRangeStart w:id="16"/>
      <w:commentRangeStart w:id="17"/>
      <w:r w:rsidRPr="006516DA">
        <w:rPr>
          <w:rFonts w:asciiTheme="majorHAnsi" w:hAnsiTheme="majorHAnsi"/>
          <w:highlight w:val="yellow"/>
        </w:rPr>
        <w:t xml:space="preserve">[For Lao PDR - to what extent were the private sector consulted in the development of the NRA, </w:t>
      </w:r>
      <w:del w:id="18" w:author="HAMILTON, Craig" w:date="2020-10-12T15:32:00Z">
        <w:r w:rsidRPr="002805CE" w:rsidDel="00331EA0">
          <w:rPr>
            <w:rFonts w:asciiTheme="majorHAnsi" w:hAnsiTheme="majorHAnsi"/>
            <w:highlight w:val="yellow"/>
          </w:rPr>
          <w:delText>which RE sectors have/have not undertaken their respective risk assessments?].</w:delText>
        </w:r>
        <w:r w:rsidRPr="002805CE" w:rsidDel="00331EA0">
          <w:rPr>
            <w:rFonts w:asciiTheme="majorHAnsi" w:hAnsiTheme="majorHAnsi"/>
          </w:rPr>
          <w:delText xml:space="preserve">  </w:delText>
        </w:r>
        <w:commentRangeEnd w:id="15"/>
        <w:r w:rsidDel="00331EA0">
          <w:rPr>
            <w:rStyle w:val="CommentReference"/>
          </w:rPr>
          <w:commentReference w:id="15"/>
        </w:r>
        <w:commentRangeEnd w:id="16"/>
        <w:r w:rsidDel="00331EA0">
          <w:rPr>
            <w:rStyle w:val="CommentReference"/>
          </w:rPr>
          <w:commentReference w:id="16"/>
        </w:r>
      </w:del>
      <w:commentRangeEnd w:id="17"/>
      <w:r w:rsidR="0064655A">
        <w:rPr>
          <w:rStyle w:val="CommentReference"/>
        </w:rPr>
        <w:commentReference w:id="17"/>
      </w:r>
    </w:p>
    <w:p w14:paraId="27BFFDED" w14:textId="77777777" w:rsidR="0079151E" w:rsidRPr="00331EA0" w:rsidRDefault="0079151E" w:rsidP="0079151E">
      <w:pPr>
        <w:pStyle w:val="ListParagraph"/>
        <w:shd w:val="clear" w:color="auto" w:fill="FFFFFF" w:themeFill="background1"/>
        <w:spacing w:after="240"/>
        <w:ind w:left="0"/>
        <w:rPr>
          <w:rFonts w:asciiTheme="majorHAnsi" w:hAnsiTheme="majorHAnsi"/>
        </w:rPr>
      </w:pPr>
    </w:p>
    <w:p w14:paraId="0B7D322F" w14:textId="77777777" w:rsidR="0079151E" w:rsidRDefault="0079151E" w:rsidP="0079151E">
      <w:pPr>
        <w:pStyle w:val="ListParagraph"/>
        <w:numPr>
          <w:ilvl w:val="0"/>
          <w:numId w:val="16"/>
        </w:numPr>
        <w:shd w:val="clear" w:color="auto" w:fill="FFFFFF" w:themeFill="background1"/>
        <w:spacing w:after="240"/>
        <w:ind w:left="0" w:firstLine="0"/>
        <w:rPr>
          <w:rFonts w:asciiTheme="majorHAnsi" w:hAnsiTheme="majorHAnsi"/>
          <w:iCs/>
        </w:rPr>
      </w:pPr>
      <w:r w:rsidRPr="00C0450C">
        <w:rPr>
          <w:rFonts w:asciiTheme="majorHAnsi" w:hAnsiTheme="majorHAnsi"/>
          <w:iCs/>
        </w:rPr>
        <w:t>Lao PDR also reviewed TF risk based mainly based on qualitative analysis. The analysis collated information from departments involved in countering terrorism</w:t>
      </w:r>
      <w:r>
        <w:rPr>
          <w:rFonts w:asciiTheme="majorHAnsi" w:hAnsiTheme="majorHAnsi"/>
          <w:iCs/>
        </w:rPr>
        <w:t xml:space="preserve">, </w:t>
      </w:r>
      <w:r w:rsidRPr="001569D0">
        <w:rPr>
          <w:rFonts w:asciiTheme="majorHAnsi" w:hAnsiTheme="majorHAnsi"/>
          <w:iCs/>
        </w:rPr>
        <w:t>including AMLIO, Ministry of Public Security</w:t>
      </w:r>
      <w:r>
        <w:rPr>
          <w:rFonts w:asciiTheme="majorHAnsi" w:hAnsiTheme="majorHAnsi"/>
          <w:iCs/>
        </w:rPr>
        <w:t>, Department of Administration Development,</w:t>
      </w:r>
      <w:r w:rsidRPr="001569D0">
        <w:rPr>
          <w:rFonts w:asciiTheme="majorHAnsi" w:hAnsiTheme="majorHAnsi"/>
          <w:iCs/>
        </w:rPr>
        <w:t xml:space="preserve"> and the Ministry of Home Affairs</w:t>
      </w:r>
      <w:r w:rsidRPr="00C0450C">
        <w:rPr>
          <w:rFonts w:asciiTheme="majorHAnsi" w:hAnsiTheme="majorHAnsi"/>
          <w:iCs/>
        </w:rPr>
        <w:t xml:space="preserve">, </w:t>
      </w:r>
      <w:commentRangeStart w:id="20"/>
      <w:commentRangeStart w:id="21"/>
      <w:commentRangeStart w:id="22"/>
      <w:del w:id="23" w:author="HAMILTON, Craig" w:date="2020-10-12T15:49:00Z">
        <w:r w:rsidRPr="005803B3" w:rsidDel="001B029B">
          <w:rPr>
            <w:rFonts w:asciiTheme="majorHAnsi" w:hAnsiTheme="majorHAnsi"/>
            <w:iCs/>
            <w:highlight w:val="yellow"/>
          </w:rPr>
          <w:delText>[For Lao PDR -who specifically was consulted on the TF risk assessment?]</w:delText>
        </w:r>
        <w:r w:rsidRPr="00C0450C" w:rsidDel="001B029B">
          <w:rPr>
            <w:rFonts w:asciiTheme="majorHAnsi" w:hAnsiTheme="majorHAnsi"/>
            <w:iCs/>
          </w:rPr>
          <w:delText xml:space="preserve"> </w:delText>
        </w:r>
        <w:commentRangeEnd w:id="20"/>
        <w:r w:rsidDel="001B029B">
          <w:rPr>
            <w:rStyle w:val="CommentReference"/>
          </w:rPr>
          <w:commentReference w:id="20"/>
        </w:r>
      </w:del>
      <w:commentRangeEnd w:id="21"/>
      <w:r>
        <w:rPr>
          <w:rStyle w:val="CommentReference"/>
        </w:rPr>
        <w:commentReference w:id="21"/>
      </w:r>
      <w:commentRangeEnd w:id="22"/>
      <w:r w:rsidR="0064655A">
        <w:rPr>
          <w:rStyle w:val="CommentReference"/>
        </w:rPr>
        <w:commentReference w:id="22"/>
      </w:r>
      <w:r w:rsidRPr="00C0450C">
        <w:rPr>
          <w:rFonts w:asciiTheme="majorHAnsi" w:hAnsiTheme="majorHAnsi"/>
          <w:iCs/>
        </w:rPr>
        <w:t xml:space="preserve">identifying sources and channels of terrorist financing, and identifying the TF threats faced by Lao PDR. The analysis also assessed regulatory and legal vulnerabilities to prevent and respond to TF. </w:t>
      </w:r>
    </w:p>
    <w:p w14:paraId="5CFAFAAE" w14:textId="77777777" w:rsidR="0079151E" w:rsidRPr="00C0450C" w:rsidRDefault="0079151E" w:rsidP="0079151E">
      <w:pPr>
        <w:pStyle w:val="ListParagraph"/>
        <w:shd w:val="clear" w:color="auto" w:fill="FFFFFF" w:themeFill="background1"/>
        <w:spacing w:after="240"/>
        <w:ind w:left="0"/>
        <w:rPr>
          <w:rFonts w:asciiTheme="majorHAnsi" w:hAnsiTheme="majorHAnsi"/>
          <w:iCs/>
        </w:rPr>
      </w:pPr>
    </w:p>
    <w:p w14:paraId="236FDB9A" w14:textId="630E9B8A" w:rsidR="0079151E" w:rsidRPr="00435FB3" w:rsidRDefault="0079151E" w:rsidP="0079151E">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79151E">
        <w:rPr>
          <w:rFonts w:asciiTheme="majorHAnsi" w:hAnsiTheme="majorHAnsi"/>
          <w:i/>
        </w:rPr>
        <w:t>Criterion 1.2 is</w:t>
      </w:r>
      <w:r w:rsidRPr="0079151E">
        <w:rPr>
          <w:rFonts w:asciiTheme="majorHAnsi" w:hAnsiTheme="majorHAnsi"/>
          <w:b/>
          <w:i/>
        </w:rPr>
        <w:t xml:space="preserve"> </w:t>
      </w:r>
      <w:r w:rsidRPr="008C6267">
        <w:rPr>
          <w:rFonts w:asciiTheme="majorHAnsi" w:hAnsiTheme="majorHAnsi"/>
          <w:b/>
        </w:rPr>
        <w:t>Met</w:t>
      </w:r>
      <w:r w:rsidR="008C6267" w:rsidRPr="008C6267">
        <w:rPr>
          <w:rFonts w:asciiTheme="majorHAnsi" w:hAnsiTheme="majorHAnsi"/>
        </w:rPr>
        <w:t xml:space="preserve">. </w:t>
      </w:r>
      <w:r w:rsidRPr="00C0450C">
        <w:rPr>
          <w:rFonts w:asciiTheme="majorHAnsi" w:hAnsiTheme="majorHAnsi"/>
        </w:rPr>
        <w:t xml:space="preserve">The </w:t>
      </w:r>
      <w:r w:rsidRPr="00C0450C">
        <w:rPr>
          <w:rFonts w:asciiTheme="majorHAnsi" w:hAnsiTheme="majorHAnsi"/>
          <w:i/>
          <w:iCs/>
        </w:rPr>
        <w:t>National Committee for Anti-Money Laundering and Terror Financing Risk</w:t>
      </w:r>
      <w:r w:rsidRPr="00C0450C">
        <w:rPr>
          <w:rFonts w:asciiTheme="majorHAnsi" w:hAnsiTheme="majorHAnsi"/>
        </w:rPr>
        <w:t xml:space="preserve"> formed eight working groups which comprise a membership from 13 relevant Ministries together with the Bank of Lao PDR and the State Audit Organization. Each working group, supported by technical staff were assigned a specific responsibility such as an assessment of predicate crime, sector risk assessments, a</w:t>
      </w:r>
      <w:r>
        <w:rPr>
          <w:rFonts w:asciiTheme="majorHAnsi" w:hAnsiTheme="majorHAnsi"/>
        </w:rPr>
        <w:t>nd to</w:t>
      </w:r>
      <w:r w:rsidRPr="00C0450C">
        <w:rPr>
          <w:rFonts w:asciiTheme="majorHAnsi" w:hAnsiTheme="majorHAnsi"/>
        </w:rPr>
        <w:t xml:space="preserve"> review legal frameworks to identify vulnerabilities and terrorist financing. </w:t>
      </w:r>
      <w:r w:rsidRPr="00C0450C">
        <w:rPr>
          <w:rFonts w:asciiTheme="majorHAnsi" w:hAnsiTheme="majorHAnsi"/>
          <w:iCs/>
        </w:rPr>
        <w:t xml:space="preserve">The NRA is a product of collaboration by the workgroups.  </w:t>
      </w:r>
    </w:p>
    <w:p w14:paraId="15485620" w14:textId="36B4E83C" w:rsidR="0079151E" w:rsidRPr="00A22622" w:rsidRDefault="0079151E" w:rsidP="0079151E">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435FB3">
        <w:rPr>
          <w:rFonts w:asciiTheme="majorHAnsi" w:hAnsiTheme="majorHAnsi"/>
          <w:i/>
        </w:rPr>
        <w:t xml:space="preserve">Criterion 1.3 </w:t>
      </w:r>
      <w:r>
        <w:rPr>
          <w:rFonts w:asciiTheme="majorHAnsi" w:hAnsiTheme="majorHAnsi"/>
          <w:i/>
        </w:rPr>
        <w:t xml:space="preserve">is </w:t>
      </w:r>
      <w:r w:rsidRPr="008C6267">
        <w:rPr>
          <w:rFonts w:asciiTheme="majorHAnsi" w:hAnsiTheme="majorHAnsi"/>
          <w:b/>
        </w:rPr>
        <w:t>Mostly</w:t>
      </w:r>
      <w:commentRangeStart w:id="24"/>
      <w:commentRangeStart w:id="25"/>
      <w:r w:rsidRPr="008C6267">
        <w:rPr>
          <w:rFonts w:asciiTheme="majorHAnsi" w:hAnsiTheme="majorHAnsi"/>
          <w:b/>
        </w:rPr>
        <w:t xml:space="preserve"> Met</w:t>
      </w:r>
      <w:commentRangeEnd w:id="24"/>
      <w:r w:rsidRPr="008C6267">
        <w:rPr>
          <w:rStyle w:val="CommentReference"/>
          <w:b/>
        </w:rPr>
        <w:commentReference w:id="24"/>
      </w:r>
      <w:commentRangeEnd w:id="25"/>
      <w:r w:rsidR="00616033">
        <w:rPr>
          <w:rStyle w:val="CommentReference"/>
        </w:rPr>
        <w:commentReference w:id="25"/>
      </w:r>
      <w:r w:rsidRPr="0079151E">
        <w:rPr>
          <w:rFonts w:asciiTheme="majorHAnsi" w:hAnsiTheme="majorHAnsi"/>
          <w:b/>
          <w:i/>
        </w:rPr>
        <w:t xml:space="preserve">. </w:t>
      </w:r>
      <w:r w:rsidRPr="00C0450C">
        <w:rPr>
          <w:rFonts w:asciiTheme="majorHAnsi" w:hAnsiTheme="majorHAnsi"/>
        </w:rPr>
        <w:t xml:space="preserve">Alongside the NRA Lao PDR developed an action plan for activities to be undertaken during 2019-2021 to mitigate the identified risk.  The action plan identified six ‘sources of risk’ comprising the absence of an AML/CFT policy and strategy, legislation deficiencies, investigation and prosecution capability, supervisory deficiencies and the need for domestic and international co-operation mechanisms. The action plan demonstrates an </w:t>
      </w:r>
      <w:r w:rsidRPr="00C0450C">
        <w:rPr>
          <w:rFonts w:asciiTheme="majorHAnsi" w:hAnsiTheme="majorHAnsi"/>
        </w:rPr>
        <w:lastRenderedPageBreak/>
        <w:t xml:space="preserve">acknowledgement of weakness with a plan to mitigate risk.  The action plan is subject to periodic review. </w:t>
      </w:r>
    </w:p>
    <w:p w14:paraId="131CBF6D" w14:textId="77777777" w:rsidR="0079151E" w:rsidRPr="00A22622" w:rsidRDefault="0079151E" w:rsidP="0079151E">
      <w:pPr>
        <w:pStyle w:val="ListParagraph"/>
        <w:shd w:val="clear" w:color="auto" w:fill="FFFFFF" w:themeFill="background1"/>
        <w:spacing w:after="240"/>
        <w:ind w:left="0"/>
        <w:contextualSpacing w:val="0"/>
        <w:rPr>
          <w:rFonts w:asciiTheme="majorHAnsi" w:hAnsiTheme="majorHAnsi"/>
          <w:i/>
        </w:rPr>
      </w:pPr>
      <w:commentRangeStart w:id="26"/>
      <w:commentRangeStart w:id="27"/>
      <w:commentRangeStart w:id="28"/>
      <w:r w:rsidRPr="005C3055">
        <w:rPr>
          <w:rFonts w:asciiTheme="majorHAnsi" w:hAnsiTheme="majorHAnsi"/>
          <w:highlight w:val="yellow"/>
        </w:rPr>
        <w:t>[For Lao PDR: To Lao PDR: can you clarify whether the risk assessment itself subject to review as part of the action plan? It is clear that Lao PDR will continue to review the implementation of the existing action plan against the risk assessment, but it is not clear that the risk assessment itself will be reviewed regularly and, if so, when. Has the work undertaken identified any new or emerging risk?]</w:t>
      </w:r>
      <w:commentRangeEnd w:id="26"/>
      <w:r w:rsidRPr="005C3055">
        <w:rPr>
          <w:rStyle w:val="CommentReference"/>
          <w:highlight w:val="yellow"/>
        </w:rPr>
        <w:commentReference w:id="26"/>
      </w:r>
      <w:commentRangeEnd w:id="27"/>
      <w:r w:rsidRPr="005C3055">
        <w:rPr>
          <w:rStyle w:val="CommentReference"/>
          <w:highlight w:val="yellow"/>
        </w:rPr>
        <w:commentReference w:id="27"/>
      </w:r>
      <w:commentRangeEnd w:id="28"/>
      <w:r w:rsidR="00EA0EBA">
        <w:rPr>
          <w:rStyle w:val="CommentReference"/>
        </w:rPr>
        <w:commentReference w:id="28"/>
      </w:r>
    </w:p>
    <w:p w14:paraId="50E87C1B" w14:textId="709EEFA3" w:rsidR="0079151E" w:rsidRPr="00435FB3" w:rsidRDefault="0079151E" w:rsidP="0079151E">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435FB3">
        <w:rPr>
          <w:rFonts w:asciiTheme="majorHAnsi" w:hAnsiTheme="majorHAnsi"/>
          <w:i/>
        </w:rPr>
        <w:t xml:space="preserve">Criterion </w:t>
      </w:r>
      <w:proofErr w:type="gramStart"/>
      <w:r w:rsidRPr="00435FB3">
        <w:rPr>
          <w:rFonts w:asciiTheme="majorHAnsi" w:hAnsiTheme="majorHAnsi"/>
          <w:i/>
        </w:rPr>
        <w:t xml:space="preserve">1.4 </w:t>
      </w:r>
      <w:r>
        <w:rPr>
          <w:rFonts w:asciiTheme="majorHAnsi" w:hAnsiTheme="majorHAnsi"/>
        </w:rPr>
        <w:t xml:space="preserve"> </w:t>
      </w:r>
      <w:r w:rsidRPr="008C6267">
        <w:rPr>
          <w:rFonts w:asciiTheme="majorHAnsi" w:hAnsiTheme="majorHAnsi"/>
          <w:iCs/>
        </w:rPr>
        <w:t>is</w:t>
      </w:r>
      <w:proofErr w:type="gramEnd"/>
      <w:r w:rsidRPr="008C6267">
        <w:rPr>
          <w:rFonts w:asciiTheme="majorHAnsi" w:hAnsiTheme="majorHAnsi"/>
          <w:iCs/>
        </w:rPr>
        <w:t xml:space="preserve"> </w:t>
      </w:r>
      <w:r w:rsidRPr="008C6267">
        <w:rPr>
          <w:rFonts w:asciiTheme="majorHAnsi" w:hAnsiTheme="majorHAnsi"/>
          <w:b/>
          <w:iCs/>
        </w:rPr>
        <w:t>Mostly</w:t>
      </w:r>
      <w:commentRangeStart w:id="29"/>
      <w:r w:rsidRPr="008C6267">
        <w:rPr>
          <w:rFonts w:asciiTheme="majorHAnsi" w:hAnsiTheme="majorHAnsi"/>
          <w:b/>
          <w:iCs/>
        </w:rPr>
        <w:t xml:space="preserve"> </w:t>
      </w:r>
      <w:commentRangeEnd w:id="29"/>
      <w:r w:rsidRPr="008C6267">
        <w:rPr>
          <w:rFonts w:asciiTheme="majorHAnsi" w:hAnsiTheme="majorHAnsi"/>
          <w:b/>
          <w:iCs/>
        </w:rPr>
        <w:t>Met</w:t>
      </w:r>
      <w:r w:rsidRPr="008C6267">
        <w:rPr>
          <w:rStyle w:val="CommentReference"/>
          <w:b/>
        </w:rPr>
        <w:commentReference w:id="29"/>
      </w:r>
      <w:r w:rsidRPr="0079151E">
        <w:rPr>
          <w:rFonts w:asciiTheme="majorHAnsi" w:hAnsiTheme="majorHAnsi"/>
          <w:b/>
          <w:i/>
          <w:iCs/>
        </w:rPr>
        <w:t>.</w:t>
      </w:r>
      <w:r>
        <w:rPr>
          <w:rFonts w:asciiTheme="majorHAnsi" w:hAnsiTheme="majorHAnsi"/>
          <w:i/>
          <w:iCs/>
        </w:rPr>
        <w:t xml:space="preserve"> </w:t>
      </w:r>
      <w:r w:rsidRPr="00C0450C">
        <w:rPr>
          <w:rFonts w:asciiTheme="majorHAnsi" w:hAnsiTheme="majorHAnsi"/>
        </w:rPr>
        <w:t xml:space="preserve">The NRA was made available to government departments and the financial and non-financial institutions via the AMLIO </w:t>
      </w:r>
      <w:commentRangeStart w:id="30"/>
      <w:commentRangeStart w:id="31"/>
      <w:commentRangeStart w:id="32"/>
      <w:r w:rsidRPr="00C0450C">
        <w:rPr>
          <w:rFonts w:asciiTheme="majorHAnsi" w:hAnsiTheme="majorHAnsi"/>
        </w:rPr>
        <w:t>website</w:t>
      </w:r>
      <w:ins w:id="33" w:author="HAMILTON, Craig" w:date="2020-10-12T16:22:00Z">
        <w:r>
          <w:rPr>
            <w:rFonts w:asciiTheme="majorHAnsi" w:hAnsiTheme="majorHAnsi"/>
          </w:rPr>
          <w:t xml:space="preserve">. </w:t>
        </w:r>
      </w:ins>
      <w:r w:rsidRPr="00C0450C">
        <w:rPr>
          <w:rFonts w:asciiTheme="majorHAnsi" w:hAnsiTheme="majorHAnsi"/>
        </w:rPr>
        <w:t xml:space="preserve"> </w:t>
      </w:r>
      <w:del w:id="34" w:author="HAMILTON, Craig" w:date="2020-10-12T16:35:00Z">
        <w:r w:rsidRPr="005803B3" w:rsidDel="007E7507">
          <w:rPr>
            <w:rFonts w:asciiTheme="majorHAnsi" w:hAnsiTheme="majorHAnsi"/>
            <w:highlight w:val="yellow"/>
          </w:rPr>
          <w:delText>[For Lao PDR: is there a restricted version of the NRA?]</w:delText>
        </w:r>
        <w:commentRangeEnd w:id="30"/>
        <w:r w:rsidDel="007E7507">
          <w:rPr>
            <w:rStyle w:val="CommentReference"/>
          </w:rPr>
          <w:commentReference w:id="30"/>
        </w:r>
        <w:commentRangeEnd w:id="31"/>
        <w:r w:rsidDel="007E7507">
          <w:rPr>
            <w:rStyle w:val="CommentReference"/>
          </w:rPr>
          <w:commentReference w:id="31"/>
        </w:r>
      </w:del>
      <w:commentRangeEnd w:id="32"/>
      <w:r w:rsidR="00CB3265">
        <w:rPr>
          <w:rStyle w:val="CommentReference"/>
        </w:rPr>
        <w:commentReference w:id="32"/>
      </w:r>
      <w:r w:rsidRPr="00C0450C">
        <w:rPr>
          <w:rFonts w:asciiTheme="majorHAnsi" w:hAnsiTheme="majorHAnsi"/>
        </w:rPr>
        <w:t xml:space="preserve">. In </w:t>
      </w:r>
      <w:proofErr w:type="gramStart"/>
      <w:r w:rsidRPr="00C0450C">
        <w:rPr>
          <w:rFonts w:asciiTheme="majorHAnsi" w:hAnsiTheme="majorHAnsi"/>
        </w:rPr>
        <w:t>addition</w:t>
      </w:r>
      <w:proofErr w:type="gramEnd"/>
      <w:r w:rsidRPr="00C0450C">
        <w:rPr>
          <w:rFonts w:asciiTheme="majorHAnsi" w:hAnsiTheme="majorHAnsi"/>
        </w:rPr>
        <w:t xml:space="preserve"> the AMLIO undertook a series of workshops to inform competent authorities and reporting entities of the findings of the NRA.</w:t>
      </w:r>
      <w:r>
        <w:rPr>
          <w:rFonts w:asciiTheme="majorHAnsi" w:hAnsiTheme="majorHAnsi"/>
        </w:rPr>
        <w:t xml:space="preserve"> </w:t>
      </w:r>
      <w:commentRangeStart w:id="35"/>
      <w:commentRangeStart w:id="36"/>
      <w:commentRangeStart w:id="37"/>
      <w:r w:rsidRPr="00C0450C">
        <w:rPr>
          <w:rFonts w:asciiTheme="majorHAnsi" w:hAnsiTheme="majorHAnsi"/>
          <w:highlight w:val="yellow"/>
        </w:rPr>
        <w:t>[For Lao PDR - confirmation is required that the NRA was distributed specifically to industry association bodies and to DNFBPs].</w:t>
      </w:r>
      <w:r w:rsidRPr="00C0450C">
        <w:rPr>
          <w:rFonts w:asciiTheme="majorHAnsi" w:hAnsiTheme="majorHAnsi"/>
        </w:rPr>
        <w:t xml:space="preserve"> </w:t>
      </w:r>
      <w:commentRangeEnd w:id="35"/>
      <w:r>
        <w:rPr>
          <w:rStyle w:val="CommentReference"/>
        </w:rPr>
        <w:commentReference w:id="35"/>
      </w:r>
      <w:commentRangeEnd w:id="36"/>
      <w:r>
        <w:rPr>
          <w:rStyle w:val="CommentReference"/>
        </w:rPr>
        <w:commentReference w:id="36"/>
      </w:r>
      <w:commentRangeEnd w:id="37"/>
      <w:r w:rsidR="00C822A7">
        <w:rPr>
          <w:rStyle w:val="CommentReference"/>
        </w:rPr>
        <w:commentReference w:id="37"/>
      </w:r>
      <w:r w:rsidRPr="00C0450C">
        <w:rPr>
          <w:rFonts w:asciiTheme="majorHAnsi" w:hAnsiTheme="majorHAnsi"/>
        </w:rPr>
        <w:t>The results of the NRA were also shared with the public via social media, newspaper, radio and television to increase awareness of ML and TF risk throughout the community</w:t>
      </w:r>
      <w:r>
        <w:rPr>
          <w:rFonts w:asciiTheme="majorHAnsi" w:hAnsiTheme="majorHAnsi"/>
        </w:rPr>
        <w:t>.</w:t>
      </w:r>
    </w:p>
    <w:p w14:paraId="01EE0AE7" w14:textId="10169CF9" w:rsidR="0079151E" w:rsidRDefault="0079151E" w:rsidP="0079151E">
      <w:pPr>
        <w:pStyle w:val="ListParagraph"/>
        <w:numPr>
          <w:ilvl w:val="0"/>
          <w:numId w:val="16"/>
        </w:numPr>
        <w:shd w:val="clear" w:color="auto" w:fill="FFFFFF" w:themeFill="background1"/>
        <w:spacing w:after="240"/>
        <w:ind w:left="0" w:firstLine="0"/>
        <w:rPr>
          <w:rFonts w:asciiTheme="majorHAnsi" w:hAnsiTheme="majorHAnsi"/>
        </w:rPr>
      </w:pPr>
      <w:r w:rsidRPr="00435FB3">
        <w:rPr>
          <w:rFonts w:asciiTheme="majorHAnsi" w:hAnsiTheme="majorHAnsi"/>
          <w:i/>
        </w:rPr>
        <w:t xml:space="preserve">Criterion 1.5 </w:t>
      </w:r>
      <w:r>
        <w:rPr>
          <w:rFonts w:asciiTheme="majorHAnsi" w:hAnsiTheme="majorHAnsi"/>
        </w:rPr>
        <w:t xml:space="preserve">is </w:t>
      </w:r>
      <w:r w:rsidRPr="008C6267">
        <w:rPr>
          <w:rFonts w:asciiTheme="majorHAnsi" w:hAnsiTheme="majorHAnsi"/>
          <w:b/>
          <w:iCs/>
        </w:rPr>
        <w:t>Partly Met</w:t>
      </w:r>
      <w:r w:rsidRPr="008C6267">
        <w:rPr>
          <w:rFonts w:eastAsia="SimSun"/>
          <w:b/>
          <w:iCs/>
          <w:szCs w:val="20"/>
          <w:lang w:eastAsia="en-US"/>
        </w:rPr>
        <w:t>.</w:t>
      </w:r>
      <w:r>
        <w:rPr>
          <w:rFonts w:eastAsia="SimSun"/>
          <w:szCs w:val="20"/>
          <w:lang w:eastAsia="en-US"/>
        </w:rPr>
        <w:t xml:space="preserve"> </w:t>
      </w:r>
      <w:r w:rsidRPr="00C0450C">
        <w:rPr>
          <w:rFonts w:asciiTheme="majorHAnsi" w:hAnsiTheme="majorHAnsi"/>
        </w:rPr>
        <w:t xml:space="preserve">In response to the </w:t>
      </w:r>
      <w:r w:rsidRPr="00C0450C">
        <w:rPr>
          <w:rFonts w:asciiTheme="majorHAnsi" w:hAnsiTheme="majorHAnsi"/>
          <w:i/>
        </w:rPr>
        <w:t>action plan</w:t>
      </w:r>
      <w:r w:rsidRPr="00C0450C">
        <w:rPr>
          <w:rFonts w:asciiTheme="majorHAnsi" w:hAnsiTheme="majorHAnsi"/>
        </w:rPr>
        <w:t xml:space="preserve"> resources have been deployed into three target areas.  These areas comprise strengthening and enhancing the legal frameworks in Lao PDR; improving capability and capacity to investigate and prosecute ML and TF; and the development of a risk based supervisory model to target the supervision of sectors presenting risk as informed by the NRA.  The identification and focus on these areas </w:t>
      </w:r>
      <w:proofErr w:type="gramStart"/>
      <w:r w:rsidRPr="00C0450C">
        <w:rPr>
          <w:rFonts w:asciiTheme="majorHAnsi" w:hAnsiTheme="majorHAnsi"/>
        </w:rPr>
        <w:t>reflects</w:t>
      </w:r>
      <w:proofErr w:type="gramEnd"/>
      <w:r w:rsidRPr="00C0450C">
        <w:rPr>
          <w:rFonts w:asciiTheme="majorHAnsi" w:hAnsiTheme="majorHAnsi"/>
        </w:rPr>
        <w:t xml:space="preserve"> a risk based approach is being adopted. </w:t>
      </w:r>
      <w:commentRangeStart w:id="38"/>
      <w:commentRangeStart w:id="39"/>
      <w:commentRangeStart w:id="40"/>
      <w:r w:rsidRPr="00C0450C">
        <w:rPr>
          <w:rFonts w:asciiTheme="majorHAnsi" w:hAnsiTheme="majorHAnsi"/>
          <w:highlight w:val="yellow"/>
        </w:rPr>
        <w:t>[For Lao PDR - Note: more information will be required on resource and budgetary response to the identified risks]</w:t>
      </w:r>
      <w:r w:rsidRPr="00C0450C">
        <w:rPr>
          <w:rFonts w:asciiTheme="majorHAnsi" w:hAnsiTheme="majorHAnsi"/>
        </w:rPr>
        <w:t xml:space="preserve"> </w:t>
      </w:r>
      <w:commentRangeEnd w:id="38"/>
      <w:r>
        <w:rPr>
          <w:rStyle w:val="CommentReference"/>
        </w:rPr>
        <w:commentReference w:id="38"/>
      </w:r>
      <w:commentRangeEnd w:id="39"/>
      <w:r>
        <w:rPr>
          <w:rStyle w:val="CommentReference"/>
        </w:rPr>
        <w:commentReference w:id="39"/>
      </w:r>
      <w:commentRangeEnd w:id="40"/>
      <w:r w:rsidR="00BB09FE">
        <w:rPr>
          <w:rStyle w:val="CommentReference"/>
        </w:rPr>
        <w:commentReference w:id="40"/>
      </w:r>
    </w:p>
    <w:p w14:paraId="2424F365" w14:textId="77777777" w:rsidR="0079151E" w:rsidRPr="00C0450C" w:rsidRDefault="0079151E" w:rsidP="0079151E">
      <w:pPr>
        <w:pStyle w:val="ListParagraph"/>
        <w:shd w:val="clear" w:color="auto" w:fill="FFFFFF" w:themeFill="background1"/>
        <w:spacing w:after="240"/>
        <w:ind w:left="0"/>
        <w:rPr>
          <w:rFonts w:asciiTheme="majorHAnsi" w:hAnsiTheme="majorHAnsi"/>
        </w:rPr>
      </w:pPr>
    </w:p>
    <w:p w14:paraId="389A3B5E" w14:textId="6010FF97" w:rsidR="0079151E" w:rsidRPr="00435FB3" w:rsidRDefault="0079151E" w:rsidP="0079151E">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435FB3">
        <w:rPr>
          <w:rFonts w:asciiTheme="majorHAnsi" w:hAnsiTheme="majorHAnsi"/>
          <w:i/>
        </w:rPr>
        <w:t xml:space="preserve">Criterion 1.6 </w:t>
      </w:r>
      <w:r>
        <w:rPr>
          <w:rFonts w:asciiTheme="majorHAnsi" w:hAnsiTheme="majorHAnsi"/>
        </w:rPr>
        <w:t xml:space="preserve">is </w:t>
      </w:r>
      <w:r w:rsidR="008C6267" w:rsidRPr="008C6267">
        <w:rPr>
          <w:rFonts w:asciiTheme="majorHAnsi" w:hAnsiTheme="majorHAnsi"/>
          <w:b/>
          <w:iCs/>
        </w:rPr>
        <w:t>not applicable.</w:t>
      </w:r>
      <w:r w:rsidR="008C6267">
        <w:rPr>
          <w:rFonts w:asciiTheme="majorHAnsi" w:hAnsiTheme="majorHAnsi"/>
          <w:b/>
          <w:i/>
          <w:iCs/>
        </w:rPr>
        <w:t xml:space="preserve"> </w:t>
      </w:r>
      <w:r w:rsidRPr="00C0450C">
        <w:rPr>
          <w:rFonts w:asciiTheme="majorHAnsi" w:hAnsiTheme="majorHAnsi"/>
        </w:rPr>
        <w:t>Lao PDR</w:t>
      </w:r>
      <w:r w:rsidRPr="00C0450C">
        <w:rPr>
          <w:rFonts w:asciiTheme="majorHAnsi" w:hAnsiTheme="majorHAnsi"/>
          <w:i/>
        </w:rPr>
        <w:t xml:space="preserve"> </w:t>
      </w:r>
      <w:r w:rsidRPr="00C0450C">
        <w:rPr>
          <w:rFonts w:asciiTheme="majorHAnsi" w:hAnsiTheme="majorHAnsi"/>
        </w:rPr>
        <w:t>does not exempt FIs nor DNFBPs from any of the activities outlined in the 40 Recommendations.</w:t>
      </w:r>
    </w:p>
    <w:p w14:paraId="0FE44F2E" w14:textId="09E07505" w:rsidR="0079151E" w:rsidRDefault="0079151E" w:rsidP="0079151E">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435FB3">
        <w:rPr>
          <w:rFonts w:asciiTheme="majorHAnsi" w:hAnsiTheme="majorHAnsi"/>
          <w:i/>
        </w:rPr>
        <w:t xml:space="preserve">Criterion 1.7 </w:t>
      </w:r>
      <w:r w:rsidR="00EE504D">
        <w:rPr>
          <w:rFonts w:asciiTheme="majorHAnsi" w:hAnsiTheme="majorHAnsi"/>
        </w:rPr>
        <w:t xml:space="preserve">is </w:t>
      </w:r>
      <w:r w:rsidR="00EE504D" w:rsidRPr="008C6267">
        <w:rPr>
          <w:rFonts w:asciiTheme="majorHAnsi" w:hAnsiTheme="majorHAnsi"/>
          <w:b/>
          <w:iCs/>
        </w:rPr>
        <w:t>Not Met/Partly Met</w:t>
      </w:r>
      <w:r w:rsidR="00EE504D" w:rsidRPr="008C6267">
        <w:rPr>
          <w:rFonts w:eastAsia="SimSun"/>
          <w:iCs/>
          <w:szCs w:val="20"/>
          <w:lang w:eastAsia="en-US"/>
        </w:rPr>
        <w:t>.</w:t>
      </w:r>
      <w:r w:rsidR="00EE504D">
        <w:rPr>
          <w:rFonts w:eastAsia="SimSun"/>
          <w:i/>
          <w:iCs/>
          <w:szCs w:val="20"/>
          <w:lang w:eastAsia="en-US"/>
        </w:rPr>
        <w:t xml:space="preserve"> </w:t>
      </w:r>
      <w:r>
        <w:rPr>
          <w:rFonts w:eastAsia="SimSun"/>
          <w:szCs w:val="20"/>
          <w:lang w:eastAsia="en-US"/>
        </w:rPr>
        <w:t xml:space="preserve"> </w:t>
      </w:r>
      <w:r w:rsidRPr="00C0450C">
        <w:rPr>
          <w:rFonts w:asciiTheme="majorHAnsi" w:hAnsiTheme="majorHAnsi"/>
        </w:rPr>
        <w:t>Lao PDR</w:t>
      </w:r>
      <w:r w:rsidRPr="00C0450C">
        <w:rPr>
          <w:rFonts w:asciiTheme="majorHAnsi" w:hAnsiTheme="majorHAnsi"/>
          <w:i/>
        </w:rPr>
        <w:t xml:space="preserve"> </w:t>
      </w:r>
      <w:r w:rsidRPr="00C0450C">
        <w:rPr>
          <w:rFonts w:asciiTheme="majorHAnsi" w:hAnsiTheme="majorHAnsi"/>
        </w:rPr>
        <w:t>has not issued notices requiring financial institutions to take certain actions or avoid certain activity in relation to identified high risks.</w:t>
      </w:r>
      <w:del w:id="41" w:author="HAMILTON, Craig" w:date="2020-10-13T10:07:00Z">
        <w:r w:rsidRPr="00C0450C" w:rsidDel="005233BB">
          <w:rPr>
            <w:rFonts w:asciiTheme="majorHAnsi" w:hAnsiTheme="majorHAnsi"/>
          </w:rPr>
          <w:delText xml:space="preserve"> </w:delText>
        </w:r>
        <w:commentRangeStart w:id="42"/>
        <w:commentRangeStart w:id="43"/>
        <w:commentRangeStart w:id="44"/>
        <w:r w:rsidRPr="00516918" w:rsidDel="005233BB">
          <w:rPr>
            <w:rFonts w:asciiTheme="majorHAnsi" w:hAnsiTheme="majorHAnsi"/>
            <w:highlight w:val="yellow"/>
          </w:rPr>
          <w:delText>[For Lao PDR: The notices referred to relate to internal risk assessments and describing suspicious financial activity - Have any notices been issued to take enhanced measures associated with identified high risks?].</w:delText>
        </w:r>
      </w:del>
      <w:r w:rsidRPr="00C0450C">
        <w:rPr>
          <w:rFonts w:asciiTheme="majorHAnsi" w:hAnsiTheme="majorHAnsi"/>
        </w:rPr>
        <w:t xml:space="preserve"> </w:t>
      </w:r>
      <w:commentRangeEnd w:id="42"/>
      <w:r>
        <w:rPr>
          <w:rStyle w:val="CommentReference"/>
        </w:rPr>
        <w:commentReference w:id="42"/>
      </w:r>
      <w:commentRangeEnd w:id="43"/>
      <w:r>
        <w:rPr>
          <w:rStyle w:val="CommentReference"/>
        </w:rPr>
        <w:commentReference w:id="43"/>
      </w:r>
      <w:commentRangeEnd w:id="44"/>
      <w:r w:rsidR="00B9390B">
        <w:rPr>
          <w:rStyle w:val="CommentReference"/>
        </w:rPr>
        <w:commentReference w:id="44"/>
      </w:r>
      <w:commentRangeStart w:id="45"/>
      <w:r w:rsidRPr="00C0450C">
        <w:rPr>
          <w:rFonts w:asciiTheme="majorHAnsi" w:hAnsiTheme="majorHAnsi"/>
        </w:rPr>
        <w:t>The Bank of the Lao PDR requires some reporting entities</w:t>
      </w:r>
      <w:r>
        <w:rPr>
          <w:rFonts w:asciiTheme="majorHAnsi" w:hAnsiTheme="majorHAnsi"/>
        </w:rPr>
        <w:t xml:space="preserve"> (banks, the Securities Commission Office and the Department of State Owned Enterprises and Insurance Management</w:t>
      </w:r>
      <w:r w:rsidRPr="00C0450C">
        <w:rPr>
          <w:rFonts w:asciiTheme="majorHAnsi" w:hAnsiTheme="majorHAnsi"/>
        </w:rPr>
        <w:t xml:space="preserve"> to undertake their own risk assessment of their customs an</w:t>
      </w:r>
      <w:r>
        <w:rPr>
          <w:rFonts w:asciiTheme="majorHAnsi" w:hAnsiTheme="majorHAnsi"/>
        </w:rPr>
        <w:t>d their products to ensure risk mitigation occurs</w:t>
      </w:r>
      <w:commentRangeEnd w:id="45"/>
      <w:r w:rsidR="004423AB">
        <w:rPr>
          <w:rStyle w:val="CommentReference"/>
        </w:rPr>
        <w:commentReference w:id="45"/>
      </w:r>
      <w:r>
        <w:rPr>
          <w:rFonts w:asciiTheme="majorHAnsi" w:hAnsiTheme="majorHAnsi"/>
        </w:rPr>
        <w:t>.</w:t>
      </w:r>
    </w:p>
    <w:p w14:paraId="44BE5CDF" w14:textId="77777777" w:rsidR="0079151E" w:rsidRPr="00435FB3" w:rsidRDefault="0079151E" w:rsidP="0079151E">
      <w:pPr>
        <w:pStyle w:val="ListParagraph"/>
        <w:shd w:val="clear" w:color="auto" w:fill="FFFFFF" w:themeFill="background1"/>
        <w:spacing w:after="240"/>
        <w:ind w:left="0"/>
        <w:contextualSpacing w:val="0"/>
        <w:rPr>
          <w:rFonts w:asciiTheme="majorHAnsi" w:hAnsiTheme="majorHAnsi"/>
        </w:rPr>
      </w:pPr>
      <w:r w:rsidRPr="00516918">
        <w:rPr>
          <w:rFonts w:asciiTheme="majorHAnsi" w:hAnsiTheme="majorHAnsi"/>
          <w:highlight w:val="cyan"/>
        </w:rPr>
        <w:t>[</w:t>
      </w:r>
      <w:r>
        <w:rPr>
          <w:rFonts w:asciiTheme="majorHAnsi" w:hAnsiTheme="majorHAnsi"/>
          <w:highlight w:val="cyan"/>
        </w:rPr>
        <w:t>For Secretariat: A</w:t>
      </w:r>
      <w:r w:rsidRPr="00516918">
        <w:rPr>
          <w:rFonts w:asciiTheme="majorHAnsi" w:hAnsiTheme="majorHAnsi"/>
          <w:highlight w:val="cyan"/>
        </w:rPr>
        <w:t>nalysis to be cross-checked/cross-referenced with R19]</w:t>
      </w:r>
    </w:p>
    <w:p w14:paraId="55FDA396" w14:textId="116D6D9F" w:rsidR="0079151E" w:rsidRPr="00435FB3" w:rsidRDefault="0079151E" w:rsidP="0079151E">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435FB3">
        <w:rPr>
          <w:rFonts w:asciiTheme="majorHAnsi" w:hAnsiTheme="majorHAnsi"/>
          <w:i/>
        </w:rPr>
        <w:t xml:space="preserve">Criterion 1.8 </w:t>
      </w:r>
      <w:r w:rsidR="00665BAF">
        <w:rPr>
          <w:rFonts w:asciiTheme="majorHAnsi" w:hAnsiTheme="majorHAnsi"/>
        </w:rPr>
        <w:t xml:space="preserve">is </w:t>
      </w:r>
      <w:r w:rsidRPr="008C6267">
        <w:rPr>
          <w:rFonts w:asciiTheme="majorHAnsi" w:hAnsiTheme="majorHAnsi"/>
          <w:b/>
          <w:iCs/>
        </w:rPr>
        <w:t>Partly Met</w:t>
      </w:r>
      <w:r w:rsidR="00665BAF" w:rsidRPr="00665BAF">
        <w:rPr>
          <w:rFonts w:asciiTheme="majorHAnsi" w:hAnsiTheme="majorHAnsi"/>
          <w:b/>
          <w:i/>
          <w:iCs/>
        </w:rPr>
        <w:t>.</w:t>
      </w:r>
      <w:r w:rsidR="00665BAF">
        <w:rPr>
          <w:rFonts w:asciiTheme="minorHAnsi" w:eastAsiaTheme="minorHAnsi" w:hAnsiTheme="minorHAnsi" w:cstheme="minorBidi"/>
          <w:i/>
          <w:iCs/>
          <w:lang w:eastAsia="en-US"/>
        </w:rPr>
        <w:t xml:space="preserve"> </w:t>
      </w:r>
      <w:r>
        <w:rPr>
          <w:rFonts w:asciiTheme="minorHAnsi" w:eastAsiaTheme="minorHAnsi" w:hAnsiTheme="minorHAnsi" w:cstheme="minorBidi"/>
          <w:lang w:eastAsia="en-US"/>
        </w:rPr>
        <w:t xml:space="preserve"> </w:t>
      </w:r>
      <w:r w:rsidRPr="00516918">
        <w:rPr>
          <w:rFonts w:asciiTheme="majorHAnsi" w:hAnsiTheme="majorHAnsi"/>
        </w:rPr>
        <w:t>Article 20 of the</w:t>
      </w:r>
      <w:r w:rsidRPr="00516918">
        <w:rPr>
          <w:rFonts w:asciiTheme="majorHAnsi" w:hAnsiTheme="majorHAnsi"/>
          <w:i/>
        </w:rPr>
        <w:t xml:space="preserve"> </w:t>
      </w:r>
      <w:r w:rsidRPr="00516918">
        <w:rPr>
          <w:rFonts w:asciiTheme="majorHAnsi" w:hAnsiTheme="majorHAnsi"/>
        </w:rPr>
        <w:t xml:space="preserve">Law on Anti Money Laundering and Countering Financing of Terrorism No50NA July 2014 requires that </w:t>
      </w:r>
      <w:proofErr w:type="gramStart"/>
      <w:r w:rsidRPr="00516918">
        <w:rPr>
          <w:rFonts w:asciiTheme="majorHAnsi" w:hAnsiTheme="majorHAnsi"/>
        </w:rPr>
        <w:t>risk based</w:t>
      </w:r>
      <w:proofErr w:type="gramEnd"/>
      <w:r w:rsidRPr="00516918">
        <w:rPr>
          <w:rFonts w:asciiTheme="majorHAnsi" w:hAnsiTheme="majorHAnsi"/>
        </w:rPr>
        <w:t xml:space="preserve"> management principles be applied to customers. In January 2016 the Chairman of the NCC</w:t>
      </w:r>
      <w:r w:rsidRPr="00516918">
        <w:rPr>
          <w:rFonts w:asciiTheme="majorHAnsi" w:hAnsiTheme="majorHAnsi"/>
          <w:i/>
        </w:rPr>
        <w:t xml:space="preserve"> </w:t>
      </w:r>
      <w:r w:rsidRPr="00516918">
        <w:rPr>
          <w:rFonts w:asciiTheme="majorHAnsi" w:hAnsiTheme="majorHAnsi"/>
        </w:rPr>
        <w:t>issued a directive which requires reporting entities to identify, understand and respond to their AML/CFT risks.  In response to this process reporting entities are expected to adopt risk control mechanisms, measures, and procedures, and to allocate AML resources based on the risk assessment results. Financial institutions are permitted to adopt simplified CDD and other risk control measures for low-risk customers. Simplified measures can be taken, except for customers matching a number of high-risk scenarios.</w:t>
      </w:r>
    </w:p>
    <w:p w14:paraId="7E79A3C1" w14:textId="7F2538DF" w:rsidR="0079151E" w:rsidRDefault="0079151E" w:rsidP="0079151E">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435FB3">
        <w:rPr>
          <w:rFonts w:asciiTheme="majorHAnsi" w:hAnsiTheme="majorHAnsi"/>
          <w:i/>
        </w:rPr>
        <w:t xml:space="preserve">Criterion 1.9 </w:t>
      </w:r>
      <w:r w:rsidR="00665BAF">
        <w:rPr>
          <w:rFonts w:asciiTheme="majorHAnsi" w:hAnsiTheme="majorHAnsi"/>
          <w:i/>
        </w:rPr>
        <w:t xml:space="preserve">is </w:t>
      </w:r>
      <w:r w:rsidRPr="008C6267">
        <w:rPr>
          <w:rFonts w:asciiTheme="majorHAnsi" w:hAnsiTheme="majorHAnsi"/>
          <w:b/>
          <w:iCs/>
        </w:rPr>
        <w:t>N</w:t>
      </w:r>
      <w:r w:rsidR="00665BAF" w:rsidRPr="008C6267">
        <w:rPr>
          <w:rFonts w:asciiTheme="majorHAnsi" w:hAnsiTheme="majorHAnsi"/>
          <w:b/>
          <w:iCs/>
        </w:rPr>
        <w:t>ot M</w:t>
      </w:r>
      <w:r w:rsidRPr="008C6267">
        <w:rPr>
          <w:rFonts w:asciiTheme="majorHAnsi" w:hAnsiTheme="majorHAnsi"/>
          <w:b/>
          <w:iCs/>
        </w:rPr>
        <w:t>et.</w:t>
      </w:r>
      <w:r w:rsidRPr="00516918">
        <w:rPr>
          <w:rFonts w:asciiTheme="majorHAnsi" w:hAnsiTheme="majorHAnsi"/>
          <w:i/>
        </w:rPr>
        <w:t xml:space="preserve"> </w:t>
      </w:r>
      <w:r w:rsidRPr="00516918">
        <w:rPr>
          <w:rFonts w:asciiTheme="majorHAnsi" w:hAnsiTheme="majorHAnsi"/>
        </w:rPr>
        <w:t xml:space="preserve">In February 2020 the </w:t>
      </w:r>
      <w:r w:rsidRPr="00516918">
        <w:rPr>
          <w:rFonts w:asciiTheme="majorHAnsi" w:hAnsiTheme="majorHAnsi"/>
          <w:i/>
        </w:rPr>
        <w:t>Decree on Entrust and Responsibilities in Implementing the Activities of AML/CFT No127/Gov</w:t>
      </w:r>
      <w:r w:rsidRPr="00516918">
        <w:rPr>
          <w:rFonts w:asciiTheme="majorHAnsi" w:hAnsiTheme="majorHAnsi"/>
        </w:rPr>
        <w:t xml:space="preserve"> outlined the measures for the supervision and administration of the Law on AML/CFT. AMLIO is the Supervisor of financial institutions </w:t>
      </w:r>
      <w:commentRangeStart w:id="46"/>
      <w:commentRangeStart w:id="47"/>
      <w:r w:rsidRPr="00516918">
        <w:rPr>
          <w:rFonts w:asciiTheme="majorHAnsi" w:hAnsiTheme="majorHAnsi"/>
        </w:rPr>
        <w:t xml:space="preserve">and DNFBPs with the exception of </w:t>
      </w:r>
      <w:r>
        <w:rPr>
          <w:rFonts w:asciiTheme="majorHAnsi" w:hAnsiTheme="majorHAnsi"/>
        </w:rPr>
        <w:t>c</w:t>
      </w:r>
      <w:r w:rsidRPr="00516918">
        <w:rPr>
          <w:rFonts w:asciiTheme="majorHAnsi" w:hAnsiTheme="majorHAnsi"/>
        </w:rPr>
        <w:t xml:space="preserve">asinos. </w:t>
      </w:r>
      <w:r>
        <w:rPr>
          <w:rFonts w:asciiTheme="majorHAnsi" w:hAnsiTheme="majorHAnsi"/>
        </w:rPr>
        <w:t xml:space="preserve">Lao PDR has drafted a Decree to supervise casino and gambling </w:t>
      </w:r>
      <w:proofErr w:type="spellStart"/>
      <w:r>
        <w:rPr>
          <w:rFonts w:asciiTheme="majorHAnsi" w:hAnsiTheme="majorHAnsi"/>
        </w:rPr>
        <w:t>operatins</w:t>
      </w:r>
      <w:proofErr w:type="spellEnd"/>
      <w:r>
        <w:rPr>
          <w:rFonts w:asciiTheme="majorHAnsi" w:hAnsiTheme="majorHAnsi"/>
        </w:rPr>
        <w:t xml:space="preserve"> however this has not been enacted.</w:t>
      </w:r>
      <w:r w:rsidRPr="00516918">
        <w:rPr>
          <w:rFonts w:asciiTheme="majorHAnsi" w:hAnsiTheme="majorHAnsi"/>
        </w:rPr>
        <w:t xml:space="preserve"> </w:t>
      </w:r>
      <w:commentRangeEnd w:id="46"/>
      <w:r>
        <w:rPr>
          <w:rStyle w:val="CommentReference"/>
        </w:rPr>
        <w:commentReference w:id="46"/>
      </w:r>
      <w:commentRangeEnd w:id="47"/>
      <w:r w:rsidR="00DD2B5C">
        <w:rPr>
          <w:rStyle w:val="CommentReference"/>
        </w:rPr>
        <w:commentReference w:id="47"/>
      </w:r>
      <w:r w:rsidRPr="00516918">
        <w:rPr>
          <w:rFonts w:asciiTheme="majorHAnsi" w:hAnsiTheme="majorHAnsi"/>
        </w:rPr>
        <w:t xml:space="preserve">The Lao PDR Securities Commission Office is the Supervisor of the securities sector.  It is a function of the Supervisor to ensure compliance with the Law on AML/CFT across their respective sectors.  </w:t>
      </w:r>
      <w:r w:rsidRPr="00B434C5">
        <w:rPr>
          <w:rFonts w:asciiTheme="majorHAnsi" w:hAnsiTheme="majorHAnsi"/>
          <w:highlight w:val="cyan"/>
        </w:rPr>
        <w:t>[note</w:t>
      </w:r>
      <w:r>
        <w:rPr>
          <w:rFonts w:asciiTheme="majorHAnsi" w:hAnsiTheme="majorHAnsi"/>
          <w:highlight w:val="cyan"/>
        </w:rPr>
        <w:t xml:space="preserve"> for Secretariat: </w:t>
      </w:r>
      <w:r w:rsidRPr="00B434C5">
        <w:rPr>
          <w:rFonts w:asciiTheme="majorHAnsi" w:hAnsiTheme="majorHAnsi"/>
          <w:highlight w:val="cyan"/>
        </w:rPr>
        <w:t xml:space="preserve">this will need further discussion onsite at the </w:t>
      </w:r>
      <w:proofErr w:type="spellStart"/>
      <w:r w:rsidRPr="00B434C5">
        <w:rPr>
          <w:rFonts w:asciiTheme="majorHAnsi" w:hAnsiTheme="majorHAnsi"/>
          <w:highlight w:val="cyan"/>
        </w:rPr>
        <w:t>the</w:t>
      </w:r>
      <w:proofErr w:type="spellEnd"/>
      <w:r w:rsidRPr="00B434C5">
        <w:rPr>
          <w:rFonts w:asciiTheme="majorHAnsi" w:hAnsiTheme="majorHAnsi"/>
          <w:highlight w:val="cyan"/>
        </w:rPr>
        <w:t xml:space="preserve"> supervisory responsibilities are not clear]</w:t>
      </w:r>
      <w:r w:rsidRPr="00516918">
        <w:rPr>
          <w:rFonts w:asciiTheme="majorHAnsi" w:hAnsiTheme="majorHAnsi"/>
        </w:rPr>
        <w:t xml:space="preserve">  </w:t>
      </w:r>
    </w:p>
    <w:p w14:paraId="1B8C2365" w14:textId="77777777" w:rsidR="0079151E" w:rsidRPr="00435FB3" w:rsidRDefault="0079151E" w:rsidP="0079151E">
      <w:pPr>
        <w:pStyle w:val="ListParagraph"/>
        <w:shd w:val="clear" w:color="auto" w:fill="FFFFFF" w:themeFill="background1"/>
        <w:spacing w:after="240"/>
        <w:ind w:left="0"/>
        <w:contextualSpacing w:val="0"/>
        <w:rPr>
          <w:rFonts w:asciiTheme="majorHAnsi" w:hAnsiTheme="majorHAnsi"/>
        </w:rPr>
      </w:pPr>
      <w:r w:rsidRPr="00516918">
        <w:rPr>
          <w:rFonts w:asciiTheme="majorHAnsi" w:hAnsiTheme="majorHAnsi"/>
          <w:highlight w:val="cyan"/>
        </w:rPr>
        <w:lastRenderedPageBreak/>
        <w:t>[For Secretariat: to cross-check/cross-reference with R 26 and R28]</w:t>
      </w:r>
    </w:p>
    <w:p w14:paraId="6A368BF7" w14:textId="15DF3C6C" w:rsidR="0079151E" w:rsidRDefault="0079151E" w:rsidP="0079151E">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435FB3">
        <w:rPr>
          <w:rFonts w:asciiTheme="majorHAnsi" w:hAnsiTheme="majorHAnsi"/>
          <w:i/>
        </w:rPr>
        <w:t xml:space="preserve">Criterion 1.10 </w:t>
      </w:r>
      <w:r w:rsidR="00665BAF" w:rsidRPr="008C6267">
        <w:rPr>
          <w:rFonts w:asciiTheme="majorHAnsi" w:hAnsiTheme="majorHAnsi"/>
        </w:rPr>
        <w:t xml:space="preserve">is </w:t>
      </w:r>
      <w:r w:rsidRPr="008C6267">
        <w:rPr>
          <w:rFonts w:asciiTheme="majorHAnsi" w:hAnsiTheme="majorHAnsi"/>
          <w:b/>
          <w:iCs/>
        </w:rPr>
        <w:t>Partly Met</w:t>
      </w:r>
      <w:r w:rsidR="00665BAF" w:rsidRPr="008C6267">
        <w:rPr>
          <w:rFonts w:asciiTheme="majorHAnsi" w:hAnsiTheme="majorHAnsi"/>
          <w:b/>
          <w:iCs/>
        </w:rPr>
        <w:t>.</w:t>
      </w:r>
      <w:r>
        <w:rPr>
          <w:rFonts w:asciiTheme="majorHAnsi" w:hAnsiTheme="majorHAnsi"/>
        </w:rPr>
        <w:t xml:space="preserve"> </w:t>
      </w:r>
      <w:commentRangeStart w:id="48"/>
      <w:commentRangeStart w:id="49"/>
      <w:r w:rsidRPr="008465E6">
        <w:rPr>
          <w:rFonts w:asciiTheme="majorHAnsi" w:hAnsiTheme="majorHAnsi"/>
        </w:rPr>
        <w:t>FIs</w:t>
      </w:r>
      <w:commentRangeEnd w:id="48"/>
      <w:r>
        <w:rPr>
          <w:rStyle w:val="CommentReference"/>
        </w:rPr>
        <w:commentReference w:id="48"/>
      </w:r>
      <w:commentRangeEnd w:id="49"/>
      <w:r w:rsidR="00DC3E8A">
        <w:rPr>
          <w:rStyle w:val="CommentReference"/>
        </w:rPr>
        <w:commentReference w:id="49"/>
      </w:r>
      <w:r w:rsidRPr="008465E6">
        <w:rPr>
          <w:rFonts w:asciiTheme="majorHAnsi" w:hAnsiTheme="majorHAnsi"/>
        </w:rPr>
        <w:t xml:space="preserve"> and DNFBPs </w:t>
      </w:r>
      <w:r>
        <w:rPr>
          <w:rFonts w:asciiTheme="majorHAnsi" w:hAnsiTheme="majorHAnsi"/>
        </w:rPr>
        <w:t xml:space="preserve">(with the exception of Casinos and Gambling Operations) </w:t>
      </w:r>
      <w:r w:rsidRPr="008465E6">
        <w:rPr>
          <w:rFonts w:asciiTheme="majorHAnsi" w:hAnsiTheme="majorHAnsi"/>
        </w:rPr>
        <w:t>are required to assess the risk status of customers, and their customers financial relationships and other aspects to determine risk level.  FIs and DNFBPs are also required to assess and manage risk associated with financial products, existing or new methods of payment and new technology associated with servicing or conducting business. Reporting entities are required to perform on-going monitoring and management of risk and mitigation must occur with risk is identified</w:t>
      </w:r>
      <w:r>
        <w:rPr>
          <w:rFonts w:asciiTheme="majorHAnsi" w:hAnsiTheme="majorHAnsi"/>
        </w:rPr>
        <w:t>.</w:t>
      </w:r>
      <w:r w:rsidRPr="008465E6">
        <w:rPr>
          <w:rFonts w:asciiTheme="majorHAnsi" w:hAnsiTheme="majorHAnsi"/>
        </w:rPr>
        <w:t xml:space="preserve"> </w:t>
      </w:r>
    </w:p>
    <w:p w14:paraId="49A47E5D" w14:textId="77777777" w:rsidR="0079151E" w:rsidRDefault="0079151E" w:rsidP="0079151E">
      <w:pPr>
        <w:pStyle w:val="ListParagraph"/>
        <w:shd w:val="clear" w:color="auto" w:fill="FFFFFF" w:themeFill="background1"/>
        <w:spacing w:after="240"/>
        <w:ind w:left="0"/>
        <w:contextualSpacing w:val="0"/>
        <w:rPr>
          <w:rFonts w:asciiTheme="majorHAnsi" w:hAnsiTheme="majorHAnsi"/>
          <w:highlight w:val="yellow"/>
        </w:rPr>
      </w:pPr>
      <w:commentRangeStart w:id="50"/>
      <w:commentRangeStart w:id="51"/>
      <w:commentRangeStart w:id="52"/>
      <w:r>
        <w:rPr>
          <w:rFonts w:asciiTheme="majorHAnsi" w:hAnsiTheme="majorHAnsi"/>
          <w:highlight w:val="yellow"/>
        </w:rPr>
        <w:t>[For L</w:t>
      </w:r>
      <w:r w:rsidRPr="008465E6">
        <w:rPr>
          <w:rFonts w:asciiTheme="majorHAnsi" w:hAnsiTheme="majorHAnsi"/>
          <w:highlight w:val="yellow"/>
        </w:rPr>
        <w:t xml:space="preserve">ao PDR - confirmation is required that all REs </w:t>
      </w:r>
      <w:proofErr w:type="gramStart"/>
      <w:r w:rsidRPr="008465E6">
        <w:rPr>
          <w:rFonts w:asciiTheme="majorHAnsi" w:hAnsiTheme="majorHAnsi"/>
          <w:highlight w:val="yellow"/>
        </w:rPr>
        <w:t>are</w:t>
      </w:r>
      <w:proofErr w:type="gramEnd"/>
      <w:r w:rsidRPr="008465E6">
        <w:rPr>
          <w:rFonts w:asciiTheme="majorHAnsi" w:hAnsiTheme="majorHAnsi"/>
          <w:highlight w:val="yellow"/>
        </w:rPr>
        <w:t xml:space="preserve"> required to document their respective risk assessments, this is assumed however reference to statute is required] [For Lao PDR As per 1.7 confirmation will be required that product risk assessments are undertaken along with assessments of delivery channels] </w:t>
      </w:r>
      <w:commentRangeEnd w:id="50"/>
      <w:r>
        <w:rPr>
          <w:rStyle w:val="CommentReference"/>
        </w:rPr>
        <w:commentReference w:id="50"/>
      </w:r>
      <w:commentRangeEnd w:id="51"/>
      <w:r>
        <w:rPr>
          <w:rStyle w:val="CommentReference"/>
        </w:rPr>
        <w:commentReference w:id="51"/>
      </w:r>
      <w:commentRangeEnd w:id="52"/>
      <w:r w:rsidR="00276CA8">
        <w:rPr>
          <w:rStyle w:val="CommentReference"/>
        </w:rPr>
        <w:commentReference w:id="52"/>
      </w:r>
    </w:p>
    <w:p w14:paraId="46908463" w14:textId="1BAD89F7" w:rsidR="0079151E" w:rsidRPr="00435FB3" w:rsidRDefault="0079151E" w:rsidP="0079151E">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435FB3">
        <w:rPr>
          <w:rFonts w:asciiTheme="majorHAnsi" w:hAnsiTheme="majorHAnsi"/>
          <w:i/>
        </w:rPr>
        <w:t xml:space="preserve">Criterion 1.11 </w:t>
      </w:r>
      <w:r w:rsidRPr="00435FB3">
        <w:rPr>
          <w:rFonts w:asciiTheme="majorHAnsi" w:hAnsiTheme="majorHAnsi"/>
        </w:rPr>
        <w:t xml:space="preserve">is </w:t>
      </w:r>
      <w:r w:rsidRPr="008C6267">
        <w:rPr>
          <w:rFonts w:asciiTheme="majorHAnsi" w:hAnsiTheme="majorHAnsi"/>
          <w:b/>
          <w:iCs/>
        </w:rPr>
        <w:t>P</w:t>
      </w:r>
      <w:r w:rsidR="00665BAF" w:rsidRPr="008C6267">
        <w:rPr>
          <w:rFonts w:asciiTheme="majorHAnsi" w:hAnsiTheme="majorHAnsi"/>
          <w:b/>
          <w:iCs/>
        </w:rPr>
        <w:t>artly M</w:t>
      </w:r>
      <w:r w:rsidRPr="008C6267">
        <w:rPr>
          <w:rFonts w:asciiTheme="majorHAnsi" w:hAnsiTheme="majorHAnsi"/>
          <w:b/>
          <w:iCs/>
        </w:rPr>
        <w:t>et</w:t>
      </w:r>
      <w:r w:rsidRPr="008C6267">
        <w:rPr>
          <w:rFonts w:asciiTheme="majorHAnsi" w:hAnsiTheme="majorHAnsi"/>
        </w:rPr>
        <w:t>.</w:t>
      </w:r>
      <w:r w:rsidRPr="008465E6">
        <w:rPr>
          <w:rFonts w:asciiTheme="minorHAnsi" w:eastAsiaTheme="minorHAnsi" w:hAnsiTheme="minorHAnsi" w:cstheme="minorBidi"/>
          <w:lang w:eastAsia="en-US"/>
        </w:rPr>
        <w:t xml:space="preserve"> </w:t>
      </w:r>
      <w:r w:rsidRPr="008465E6">
        <w:rPr>
          <w:rFonts w:asciiTheme="majorHAnsi" w:hAnsiTheme="majorHAnsi"/>
        </w:rPr>
        <w:t xml:space="preserve">According to the Article 17 of the </w:t>
      </w:r>
      <w:r w:rsidRPr="008465E6">
        <w:rPr>
          <w:rFonts w:asciiTheme="majorHAnsi" w:hAnsiTheme="majorHAnsi"/>
          <w:i/>
        </w:rPr>
        <w:t>Agreement on Know Your Customer and Customer Due Dilligence3 No01/NCC 15 January 2016</w:t>
      </w:r>
      <w:r w:rsidRPr="008465E6">
        <w:rPr>
          <w:rFonts w:asciiTheme="majorHAnsi" w:hAnsiTheme="majorHAnsi"/>
        </w:rPr>
        <w:t xml:space="preserve"> reporting entities are required to establish a standardized policy, including controls and procedures, on risk management of ML/TF, which is required to be approved by </w:t>
      </w:r>
      <w:r>
        <w:rPr>
          <w:rFonts w:asciiTheme="majorHAnsi" w:hAnsiTheme="majorHAnsi"/>
        </w:rPr>
        <w:t xml:space="preserve">a nominated </w:t>
      </w:r>
      <w:r w:rsidRPr="008465E6">
        <w:rPr>
          <w:rFonts w:asciiTheme="majorHAnsi" w:hAnsiTheme="majorHAnsi"/>
        </w:rPr>
        <w:t>senior manage</w:t>
      </w:r>
      <w:r>
        <w:rPr>
          <w:rFonts w:asciiTheme="majorHAnsi" w:hAnsiTheme="majorHAnsi"/>
        </w:rPr>
        <w:t>r or the AML Compliance Officer.</w:t>
      </w:r>
      <w:r w:rsidRPr="008465E6">
        <w:rPr>
          <w:rFonts w:asciiTheme="majorHAnsi" w:hAnsiTheme="majorHAnsi"/>
        </w:rPr>
        <w:t xml:space="preserve"> In that same agreement at Article 25 and 26 REs are required to establish a risk assessment mechanism, in accordance with the risk-based approach to conduct regular analysis on their internal and external risk of ML/TF and to assess the effectiveness of their risk prevention and control mechanisms. These requirements are for the purpose of identifying areas with vulnerabilities and weaknesses and take targeted risk mitigation measures. As mentioned under c.1.8 above, REs </w:t>
      </w:r>
      <w:proofErr w:type="gramStart"/>
      <w:r w:rsidRPr="008465E6">
        <w:rPr>
          <w:rFonts w:asciiTheme="majorHAnsi" w:hAnsiTheme="majorHAnsi"/>
        </w:rPr>
        <w:t>are</w:t>
      </w:r>
      <w:proofErr w:type="gramEnd"/>
      <w:r w:rsidRPr="008465E6">
        <w:rPr>
          <w:rFonts w:asciiTheme="majorHAnsi" w:hAnsiTheme="majorHAnsi"/>
        </w:rPr>
        <w:t xml:space="preserve"> required to allocate their AML resources based on the risk assessment results and to exercise enhanced measures on areas with high ML/TF risk.</w:t>
      </w:r>
    </w:p>
    <w:p w14:paraId="31339232" w14:textId="791ADBBC" w:rsidR="0079151E" w:rsidRPr="00435FB3" w:rsidRDefault="0079151E" w:rsidP="0079151E">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435FB3">
        <w:rPr>
          <w:rFonts w:asciiTheme="majorHAnsi" w:hAnsiTheme="majorHAnsi"/>
          <w:i/>
        </w:rPr>
        <w:t xml:space="preserve">Criterion 1.12 </w:t>
      </w:r>
      <w:r>
        <w:rPr>
          <w:rFonts w:asciiTheme="majorHAnsi" w:hAnsiTheme="majorHAnsi"/>
        </w:rPr>
        <w:t xml:space="preserve">is </w:t>
      </w:r>
      <w:r w:rsidRPr="008C6267">
        <w:rPr>
          <w:rFonts w:asciiTheme="majorHAnsi" w:hAnsiTheme="majorHAnsi"/>
          <w:b/>
          <w:iCs/>
        </w:rPr>
        <w:t>Mostly Met</w:t>
      </w:r>
      <w:r w:rsidRPr="008C6267">
        <w:rPr>
          <w:rFonts w:asciiTheme="minorHAnsi" w:eastAsiaTheme="minorHAnsi" w:hAnsiTheme="minorHAnsi" w:cstheme="minorBidi"/>
          <w:lang w:eastAsia="en-US"/>
        </w:rPr>
        <w:t>.</w:t>
      </w:r>
      <w:r>
        <w:rPr>
          <w:rFonts w:asciiTheme="minorHAnsi" w:eastAsiaTheme="minorHAnsi" w:hAnsiTheme="minorHAnsi" w:cstheme="minorBidi"/>
          <w:iCs/>
          <w:lang w:eastAsia="en-US"/>
        </w:rPr>
        <w:t xml:space="preserve"> </w:t>
      </w:r>
      <w:r w:rsidRPr="008465E6">
        <w:rPr>
          <w:rFonts w:asciiTheme="majorHAnsi" w:hAnsiTheme="majorHAnsi"/>
          <w:iCs/>
        </w:rPr>
        <w:t>As referred at c.1.9-11, if</w:t>
      </w:r>
      <w:r w:rsidRPr="008465E6">
        <w:rPr>
          <w:rFonts w:asciiTheme="majorHAnsi" w:hAnsiTheme="majorHAnsi"/>
          <w:i/>
          <w:iCs/>
        </w:rPr>
        <w:t xml:space="preserve"> </w:t>
      </w:r>
      <w:r w:rsidRPr="008465E6">
        <w:rPr>
          <w:rFonts w:asciiTheme="majorHAnsi" w:hAnsiTheme="majorHAnsi"/>
          <w:iCs/>
        </w:rPr>
        <w:t xml:space="preserve">an RE </w:t>
      </w:r>
      <w:r w:rsidRPr="008465E6">
        <w:rPr>
          <w:rFonts w:asciiTheme="majorHAnsi" w:hAnsiTheme="majorHAnsi"/>
        </w:rPr>
        <w:t>identifies low risk, consistent with the NRA, simplified measures can be taken</w:t>
      </w:r>
      <w:r w:rsidRPr="008465E6">
        <w:rPr>
          <w:rFonts w:asciiTheme="majorHAnsi" w:hAnsiTheme="majorHAnsi"/>
          <w:iCs/>
        </w:rPr>
        <w:t xml:space="preserve">. </w:t>
      </w:r>
      <w:r w:rsidRPr="008465E6">
        <w:rPr>
          <w:rFonts w:asciiTheme="majorHAnsi" w:hAnsiTheme="majorHAnsi"/>
        </w:rPr>
        <w:t>Simplified measures are not permitted whenever there is a suspicion of ML/TF. If suspicion exists the RE is required to undertake enhanced measures, including re-identification of customers and suspicious transaction reporting.</w:t>
      </w:r>
    </w:p>
    <w:p w14:paraId="227C65E7" w14:textId="77777777" w:rsidR="0079151E" w:rsidRPr="00435FB3" w:rsidRDefault="0079151E" w:rsidP="0079151E">
      <w:pPr>
        <w:pStyle w:val="TemplateMERH3"/>
        <w:rPr>
          <w:rFonts w:asciiTheme="majorHAnsi" w:hAnsiTheme="majorHAnsi"/>
        </w:rPr>
      </w:pPr>
      <w:r w:rsidRPr="00435FB3">
        <w:rPr>
          <w:rFonts w:asciiTheme="majorHAnsi" w:hAnsiTheme="majorHAnsi"/>
        </w:rPr>
        <w:t>Weighting and Conclusion</w:t>
      </w:r>
    </w:p>
    <w:p w14:paraId="195E0B50" w14:textId="77777777" w:rsidR="0079151E" w:rsidRPr="008465E6" w:rsidRDefault="0079151E" w:rsidP="0079151E">
      <w:pPr>
        <w:pStyle w:val="ListParagraph"/>
        <w:numPr>
          <w:ilvl w:val="0"/>
          <w:numId w:val="16"/>
        </w:numPr>
        <w:shd w:val="clear" w:color="auto" w:fill="FFFFFF" w:themeFill="background1"/>
        <w:spacing w:after="240"/>
        <w:ind w:left="0" w:firstLine="0"/>
        <w:contextualSpacing w:val="0"/>
        <w:rPr>
          <w:rFonts w:asciiTheme="majorHAnsi" w:hAnsiTheme="majorHAnsi"/>
        </w:rPr>
      </w:pPr>
      <w:bookmarkStart w:id="53" w:name="_Toc358292268"/>
      <w:bookmarkStart w:id="54" w:name="_Toc429126841"/>
      <w:bookmarkStart w:id="55" w:name="_Toc429383186"/>
      <w:bookmarkStart w:id="56" w:name="_Toc465762047"/>
      <w:r w:rsidRPr="008465E6">
        <w:rPr>
          <w:rFonts w:asciiTheme="majorHAnsi" w:hAnsiTheme="majorHAnsi"/>
        </w:rPr>
        <w:t xml:space="preserve">Lao PDR only completed its first NRA in </w:t>
      </w:r>
      <w:r>
        <w:rPr>
          <w:rFonts w:asciiTheme="majorHAnsi" w:hAnsiTheme="majorHAnsi"/>
        </w:rPr>
        <w:t xml:space="preserve">December </w:t>
      </w:r>
      <w:commentRangeStart w:id="57"/>
      <w:commentRangeEnd w:id="57"/>
      <w:r>
        <w:rPr>
          <w:rStyle w:val="CommentReference"/>
        </w:rPr>
        <w:commentReference w:id="57"/>
      </w:r>
      <w:r w:rsidRPr="008465E6">
        <w:rPr>
          <w:rFonts w:asciiTheme="majorHAnsi" w:hAnsiTheme="majorHAnsi"/>
        </w:rPr>
        <w:t xml:space="preserve">2018. This assessment has identified vulnerabilities and risks from which Lao PDR has implemented an action plan. </w:t>
      </w:r>
      <w:r>
        <w:rPr>
          <w:rFonts w:asciiTheme="majorHAnsi" w:hAnsiTheme="majorHAnsi"/>
        </w:rPr>
        <w:t xml:space="preserve">Supervisory </w:t>
      </w:r>
      <w:proofErr w:type="spellStart"/>
      <w:r>
        <w:rPr>
          <w:rFonts w:asciiTheme="majorHAnsi" w:hAnsiTheme="majorHAnsi"/>
        </w:rPr>
        <w:t>defeciencies</w:t>
      </w:r>
      <w:proofErr w:type="spellEnd"/>
      <w:r>
        <w:rPr>
          <w:rFonts w:asciiTheme="majorHAnsi" w:hAnsiTheme="majorHAnsi"/>
        </w:rPr>
        <w:t xml:space="preserve"> were identified as a risk as are Casinos. </w:t>
      </w:r>
      <w:r w:rsidRPr="008465E6">
        <w:rPr>
          <w:rFonts w:asciiTheme="majorHAnsi" w:hAnsiTheme="majorHAnsi"/>
        </w:rPr>
        <w:t xml:space="preserve">Financial institutions are permitted, to adopt simplified customer due diligence and other risk control measures for low-risk customers. </w:t>
      </w:r>
    </w:p>
    <w:p w14:paraId="47E4BEF9" w14:textId="77777777" w:rsidR="0079151E" w:rsidRPr="0055278F" w:rsidDel="001F782C" w:rsidRDefault="0079151E" w:rsidP="0079151E">
      <w:pPr>
        <w:pStyle w:val="ListParagraph"/>
        <w:numPr>
          <w:ilvl w:val="0"/>
          <w:numId w:val="16"/>
        </w:numPr>
        <w:shd w:val="clear" w:color="auto" w:fill="FFFFFF" w:themeFill="background1"/>
        <w:spacing w:after="240"/>
        <w:ind w:left="0" w:firstLine="0"/>
        <w:contextualSpacing w:val="0"/>
        <w:rPr>
          <w:del w:id="58" w:author="HAMILTON, Craig" w:date="2020-10-21T11:23:00Z"/>
          <w:rFonts w:asciiTheme="majorHAnsi" w:hAnsiTheme="majorHAnsi"/>
          <w:b/>
        </w:rPr>
      </w:pPr>
      <w:r w:rsidRPr="0055278F">
        <w:rPr>
          <w:rFonts w:asciiTheme="majorHAnsi" w:hAnsiTheme="majorHAnsi"/>
          <w:b/>
        </w:rPr>
        <w:t xml:space="preserve">Recommendation 1 is rated </w:t>
      </w:r>
      <w:r w:rsidRPr="0055278F">
        <w:rPr>
          <w:rFonts w:asciiTheme="majorHAnsi" w:hAnsiTheme="majorHAnsi"/>
          <w:b/>
          <w:bCs/>
        </w:rPr>
        <w:t>partially compliant</w:t>
      </w:r>
      <w:r w:rsidRPr="0055278F">
        <w:rPr>
          <w:rFonts w:asciiTheme="majorHAnsi" w:hAnsiTheme="majorHAnsi"/>
          <w:b/>
        </w:rPr>
        <w:t xml:space="preserve">. </w:t>
      </w:r>
    </w:p>
    <w:bookmarkEnd w:id="53"/>
    <w:bookmarkEnd w:id="54"/>
    <w:bookmarkEnd w:id="55"/>
    <w:bookmarkEnd w:id="56"/>
    <w:p w14:paraId="6E8BFB81" w14:textId="77777777" w:rsidR="005616B8" w:rsidRPr="00435FB3" w:rsidRDefault="005616B8" w:rsidP="005616B8">
      <w:pPr>
        <w:pStyle w:val="TemplateMERH2"/>
        <w:rPr>
          <w:rFonts w:asciiTheme="majorHAnsi" w:hAnsiTheme="majorHAnsi"/>
        </w:rPr>
      </w:pPr>
      <w:r w:rsidRPr="00435FB3">
        <w:rPr>
          <w:rFonts w:asciiTheme="majorHAnsi" w:hAnsiTheme="majorHAnsi"/>
        </w:rPr>
        <w:t>Recommendation 2 - National Cooperation and Coordination</w:t>
      </w:r>
      <w:bookmarkEnd w:id="9"/>
      <w:bookmarkEnd w:id="10"/>
    </w:p>
    <w:p w14:paraId="6363E557" w14:textId="77777777" w:rsidR="0079151E" w:rsidRPr="004D6D73" w:rsidRDefault="0079151E" w:rsidP="0079151E">
      <w:pPr>
        <w:pStyle w:val="ListParagraph"/>
        <w:numPr>
          <w:ilvl w:val="0"/>
          <w:numId w:val="16"/>
        </w:numPr>
        <w:shd w:val="clear" w:color="auto" w:fill="FFFFFF" w:themeFill="background1"/>
        <w:spacing w:after="240"/>
        <w:ind w:left="0" w:firstLine="0"/>
        <w:contextualSpacing w:val="0"/>
        <w:rPr>
          <w:rFonts w:asciiTheme="majorHAnsi" w:hAnsiTheme="majorHAnsi"/>
        </w:rPr>
      </w:pPr>
      <w:bookmarkStart w:id="59" w:name="_Toc429126842"/>
      <w:bookmarkStart w:id="60" w:name="_Toc435082185"/>
      <w:bookmarkStart w:id="61" w:name="_Toc28876720"/>
      <w:bookmarkStart w:id="62" w:name="_Toc46318316"/>
      <w:bookmarkStart w:id="63" w:name="_Toc358292269"/>
      <w:bookmarkStart w:id="64" w:name="_Toc429126843"/>
      <w:bookmarkStart w:id="65" w:name="_Toc435082186"/>
      <w:r w:rsidRPr="004D6D73">
        <w:rPr>
          <w:rFonts w:asciiTheme="majorHAnsi" w:hAnsiTheme="majorHAnsi"/>
        </w:rPr>
        <w:t xml:space="preserve">In the </w:t>
      </w:r>
      <w:proofErr w:type="gramStart"/>
      <w:r>
        <w:rPr>
          <w:rFonts w:asciiTheme="majorHAnsi" w:hAnsiTheme="majorHAnsi"/>
        </w:rPr>
        <w:t xml:space="preserve">second </w:t>
      </w:r>
      <w:r w:rsidRPr="004D6D73">
        <w:rPr>
          <w:rFonts w:asciiTheme="majorHAnsi" w:hAnsiTheme="majorHAnsi"/>
        </w:rPr>
        <w:t xml:space="preserve"> </w:t>
      </w:r>
      <w:r>
        <w:rPr>
          <w:rFonts w:asciiTheme="majorHAnsi" w:hAnsiTheme="majorHAnsi"/>
        </w:rPr>
        <w:t>r</w:t>
      </w:r>
      <w:r w:rsidRPr="004D6D73">
        <w:rPr>
          <w:rFonts w:asciiTheme="majorHAnsi" w:hAnsiTheme="majorHAnsi"/>
        </w:rPr>
        <w:t>ound</w:t>
      </w:r>
      <w:proofErr w:type="gramEnd"/>
      <w:r w:rsidRPr="004D6D73">
        <w:rPr>
          <w:rFonts w:asciiTheme="majorHAnsi" w:hAnsiTheme="majorHAnsi"/>
        </w:rPr>
        <w:t xml:space="preserve">, Lao PDR was rated non-compliant on National Coordination (formerly R.31). The rating reflected the absences of </w:t>
      </w:r>
      <w:proofErr w:type="gramStart"/>
      <w:r w:rsidRPr="004D6D73">
        <w:rPr>
          <w:rFonts w:asciiTheme="majorHAnsi" w:hAnsiTheme="majorHAnsi"/>
        </w:rPr>
        <w:t>high level</w:t>
      </w:r>
      <w:proofErr w:type="gramEnd"/>
      <w:r w:rsidRPr="004D6D73">
        <w:rPr>
          <w:rFonts w:asciiTheme="majorHAnsi" w:hAnsiTheme="majorHAnsi"/>
        </w:rPr>
        <w:t xml:space="preserve"> policy co-ordination and direction, and a lack of effective operational co-ordination to progress AML/CFT requirements including the AML Decree 55 mandate.   </w:t>
      </w:r>
    </w:p>
    <w:p w14:paraId="0A621A98" w14:textId="3473CB31" w:rsidR="0079151E" w:rsidRPr="00435FB3" w:rsidRDefault="0079151E" w:rsidP="0079151E">
      <w:pPr>
        <w:pStyle w:val="ListParagraph"/>
        <w:numPr>
          <w:ilvl w:val="0"/>
          <w:numId w:val="16"/>
        </w:numPr>
        <w:shd w:val="clear" w:color="auto" w:fill="FFFFFF" w:themeFill="background1"/>
        <w:spacing w:after="240"/>
        <w:ind w:left="0" w:firstLine="0"/>
        <w:contextualSpacing w:val="0"/>
        <w:rPr>
          <w:rFonts w:asciiTheme="majorHAnsi" w:hAnsiTheme="majorHAnsi"/>
        </w:rPr>
      </w:pPr>
      <w:commentRangeStart w:id="66"/>
      <w:r w:rsidRPr="00A418BC">
        <w:rPr>
          <w:rFonts w:asciiTheme="majorHAnsi" w:hAnsiTheme="majorHAnsi"/>
          <w:i/>
        </w:rPr>
        <w:t>Criterion 2.1</w:t>
      </w:r>
      <w:r w:rsidRPr="00435FB3">
        <w:rPr>
          <w:rFonts w:asciiTheme="majorHAnsi" w:hAnsiTheme="majorHAnsi"/>
        </w:rPr>
        <w:t xml:space="preserve"> </w:t>
      </w:r>
      <w:r w:rsidR="00665BAF">
        <w:rPr>
          <w:rFonts w:asciiTheme="majorHAnsi" w:hAnsiTheme="majorHAnsi"/>
        </w:rPr>
        <w:t xml:space="preserve">is </w:t>
      </w:r>
      <w:r w:rsidRPr="008C6267">
        <w:rPr>
          <w:rFonts w:asciiTheme="majorHAnsi" w:hAnsiTheme="majorHAnsi"/>
          <w:b/>
          <w:iCs/>
        </w:rPr>
        <w:t>Met</w:t>
      </w:r>
      <w:r w:rsidR="00665BAF" w:rsidRPr="008C6267">
        <w:rPr>
          <w:rFonts w:asciiTheme="majorHAnsi" w:hAnsiTheme="majorHAnsi"/>
          <w:b/>
          <w:iCs/>
        </w:rPr>
        <w:t>.</w:t>
      </w:r>
      <w:r w:rsidRPr="00665BAF">
        <w:rPr>
          <w:rFonts w:asciiTheme="majorHAnsi" w:hAnsiTheme="majorHAnsi"/>
          <w:b/>
          <w:i/>
          <w:iCs/>
        </w:rPr>
        <w:t xml:space="preserve"> </w:t>
      </w:r>
      <w:r w:rsidRPr="004D6D73">
        <w:rPr>
          <w:rFonts w:asciiTheme="majorHAnsi" w:hAnsiTheme="majorHAnsi"/>
        </w:rPr>
        <w:t>In October 2016 the Prime Minister of Lao</w:t>
      </w:r>
      <w:r w:rsidRPr="00A418BC">
        <w:rPr>
          <w:rFonts w:asciiTheme="majorHAnsi" w:hAnsiTheme="majorHAnsi"/>
        </w:rPr>
        <w:t xml:space="preserve"> </w:t>
      </w:r>
      <w:r w:rsidRPr="004D6D73">
        <w:rPr>
          <w:rFonts w:asciiTheme="majorHAnsi" w:hAnsiTheme="majorHAnsi"/>
        </w:rPr>
        <w:t>directed the</w:t>
      </w:r>
      <w:r w:rsidRPr="00A418BC">
        <w:rPr>
          <w:rFonts w:asciiTheme="majorHAnsi" w:hAnsiTheme="majorHAnsi"/>
        </w:rPr>
        <w:t xml:space="preserve"> </w:t>
      </w:r>
      <w:r w:rsidRPr="004D6D73">
        <w:rPr>
          <w:rFonts w:asciiTheme="majorHAnsi" w:hAnsiTheme="majorHAnsi"/>
        </w:rPr>
        <w:t xml:space="preserve">establishment of the NCC to lead and implement AML/CFT strategies and policies.  The NCC commissioned the NRA, which has informed the development of the afore mentioned AML/CFT ‘action plan’ (see Rec 1.3) to drive the development of strategy, guiding principles, policies, and law reforms. From this action plan has emerged a Decree on Entrust and Responsibilities in </w:t>
      </w:r>
      <w:r w:rsidRPr="004D6D73">
        <w:rPr>
          <w:rFonts w:asciiTheme="majorHAnsi" w:hAnsiTheme="majorHAnsi"/>
        </w:rPr>
        <w:lastRenderedPageBreak/>
        <w:t>Implementing the Activities of AML/CFT No 127/Gov dated February 2020 which formalises the roles and responsibilities of the various Ministries and the reporting entities in response to risk</w:t>
      </w:r>
      <w:commentRangeEnd w:id="66"/>
      <w:r w:rsidR="000C7ED0">
        <w:rPr>
          <w:rStyle w:val="CommentReference"/>
        </w:rPr>
        <w:commentReference w:id="66"/>
      </w:r>
      <w:r w:rsidRPr="004D6D73">
        <w:rPr>
          <w:rFonts w:asciiTheme="majorHAnsi" w:hAnsiTheme="majorHAnsi"/>
        </w:rPr>
        <w:t>.</w:t>
      </w:r>
    </w:p>
    <w:p w14:paraId="70A2E07B" w14:textId="44B3D2F9" w:rsidR="0079151E" w:rsidRPr="00A418BC" w:rsidRDefault="0079151E" w:rsidP="0079151E">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A418BC">
        <w:rPr>
          <w:rFonts w:asciiTheme="majorHAnsi" w:hAnsiTheme="majorHAnsi"/>
          <w:i/>
        </w:rPr>
        <w:t>Criterion 2.2</w:t>
      </w:r>
      <w:r w:rsidR="00665BAF">
        <w:rPr>
          <w:rFonts w:asciiTheme="majorHAnsi" w:hAnsiTheme="majorHAnsi"/>
          <w:i/>
        </w:rPr>
        <w:t xml:space="preserve"> </w:t>
      </w:r>
      <w:proofErr w:type="gramStart"/>
      <w:r w:rsidR="00665BAF">
        <w:rPr>
          <w:rFonts w:asciiTheme="majorHAnsi" w:hAnsiTheme="majorHAnsi"/>
          <w:i/>
        </w:rPr>
        <w:t>is</w:t>
      </w:r>
      <w:r w:rsidRPr="00A418BC">
        <w:rPr>
          <w:rFonts w:asciiTheme="majorHAnsi" w:hAnsiTheme="majorHAnsi"/>
        </w:rPr>
        <w:t xml:space="preserve">  </w:t>
      </w:r>
      <w:r w:rsidRPr="008C6267">
        <w:rPr>
          <w:rFonts w:asciiTheme="majorHAnsi" w:hAnsiTheme="majorHAnsi"/>
          <w:b/>
          <w:iCs/>
        </w:rPr>
        <w:t>Met</w:t>
      </w:r>
      <w:proofErr w:type="gramEnd"/>
      <w:r w:rsidR="00665BAF" w:rsidRPr="008C6267">
        <w:rPr>
          <w:rFonts w:asciiTheme="majorHAnsi" w:hAnsiTheme="majorHAnsi"/>
          <w:b/>
          <w:iCs/>
        </w:rPr>
        <w:t>.</w:t>
      </w:r>
      <w:r w:rsidRPr="00665BAF">
        <w:rPr>
          <w:rFonts w:asciiTheme="majorHAnsi" w:hAnsiTheme="majorHAnsi"/>
          <w:b/>
          <w:i/>
          <w:iCs/>
        </w:rPr>
        <w:t xml:space="preserve">  </w:t>
      </w:r>
      <w:r w:rsidRPr="004D6D73">
        <w:rPr>
          <w:rFonts w:asciiTheme="majorHAnsi" w:hAnsiTheme="majorHAnsi"/>
        </w:rPr>
        <w:t xml:space="preserve">The NCC is the authority responsible for the development of AML/CFT policy and the implementation of that policy across Ministries and agencies with AML/CFT roles and responsibilities.  The NCC also has the role of evaluating the performance of the AML/CTF regime, advising the Government on legislative reform and administering relevant AML/CFT </w:t>
      </w:r>
      <w:r w:rsidRPr="00AB0CA0">
        <w:rPr>
          <w:rFonts w:asciiTheme="majorHAnsi" w:hAnsiTheme="majorHAnsi"/>
          <w:iCs/>
        </w:rPr>
        <w:t>legislation</w:t>
      </w:r>
      <w:r>
        <w:rPr>
          <w:rFonts w:asciiTheme="majorHAnsi" w:hAnsiTheme="majorHAnsi"/>
          <w:i/>
        </w:rPr>
        <w:t>.</w:t>
      </w:r>
    </w:p>
    <w:p w14:paraId="338AAF6B" w14:textId="6B8C43CA" w:rsidR="0079151E" w:rsidRPr="003D4B2B" w:rsidRDefault="0079151E" w:rsidP="0079151E">
      <w:pPr>
        <w:pStyle w:val="ListParagraph"/>
        <w:numPr>
          <w:ilvl w:val="0"/>
          <w:numId w:val="16"/>
        </w:numPr>
        <w:shd w:val="clear" w:color="auto" w:fill="FFFFFF" w:themeFill="background1"/>
        <w:spacing w:after="240"/>
        <w:ind w:left="0" w:firstLine="0"/>
        <w:contextualSpacing w:val="0"/>
      </w:pPr>
      <w:r w:rsidRPr="008F74C8">
        <w:rPr>
          <w:rFonts w:asciiTheme="majorHAnsi" w:hAnsiTheme="majorHAnsi"/>
          <w:i/>
        </w:rPr>
        <w:t>Criterion 2.3</w:t>
      </w:r>
      <w:r w:rsidRPr="008F74C8">
        <w:rPr>
          <w:rFonts w:asciiTheme="majorHAnsi" w:hAnsiTheme="majorHAnsi"/>
        </w:rPr>
        <w:t xml:space="preserve"> </w:t>
      </w:r>
      <w:bookmarkStart w:id="67" w:name="_Hlk56180943"/>
      <w:r w:rsidR="00665BAF">
        <w:rPr>
          <w:rFonts w:asciiTheme="majorHAnsi" w:hAnsiTheme="majorHAnsi"/>
        </w:rPr>
        <w:t xml:space="preserve">is </w:t>
      </w:r>
      <w:r w:rsidRPr="008C6267">
        <w:rPr>
          <w:rFonts w:asciiTheme="majorHAnsi" w:hAnsiTheme="majorHAnsi"/>
          <w:b/>
          <w:iCs/>
        </w:rPr>
        <w:t>Partly Met</w:t>
      </w:r>
      <w:r w:rsidR="00665BAF" w:rsidRPr="008C6267">
        <w:rPr>
          <w:rFonts w:asciiTheme="majorHAnsi" w:hAnsiTheme="majorHAnsi"/>
          <w:b/>
          <w:iCs/>
        </w:rPr>
        <w:t>.</w:t>
      </w:r>
      <w:r w:rsidRPr="00665BAF">
        <w:rPr>
          <w:rFonts w:asciiTheme="majorHAnsi" w:hAnsiTheme="majorHAnsi"/>
          <w:b/>
          <w:i/>
          <w:iCs/>
        </w:rPr>
        <w:t xml:space="preserve"> </w:t>
      </w:r>
      <w:bookmarkEnd w:id="67"/>
      <w:r w:rsidRPr="008F74C8">
        <w:rPr>
          <w:rFonts w:asciiTheme="majorHAnsi" w:hAnsiTheme="majorHAnsi"/>
        </w:rPr>
        <w:t xml:space="preserve">The NCC which is chaired by the Vice-Prime Minister comprises representation from 10 Ministries which include financial regulatory authorities, LEAs, </w:t>
      </w:r>
      <w:r w:rsidRPr="00AB0CA0">
        <w:rPr>
          <w:rFonts w:asciiTheme="majorHAnsi" w:hAnsiTheme="majorHAnsi"/>
        </w:rPr>
        <w:t>judiciary foreign affairs departments, and other industry competent authorities. The AMLIO performs the role of secretariat</w:t>
      </w:r>
      <w:r w:rsidRPr="008F74C8">
        <w:rPr>
          <w:rFonts w:asciiTheme="majorHAnsi" w:hAnsiTheme="majorHAnsi"/>
        </w:rPr>
        <w:t xml:space="preserve"> for the NCC.   The NCC meets quarterly and is responsible for assessing the national ML/TF risk, developing national AML strategies, guiding principles and policies. The work of the NCC is regulated by the Decree on Implementing and Operations of National Coordination Committee on Anti-Money Laundering and Countering-Financing Terrorism No.350/PM dated 14 October 2016. </w:t>
      </w:r>
      <w:commentRangeStart w:id="68"/>
      <w:commentRangeStart w:id="69"/>
      <w:commentRangeStart w:id="70"/>
      <w:r w:rsidRPr="008F74C8">
        <w:rPr>
          <w:highlight w:val="yellow"/>
        </w:rPr>
        <w:t>[For Lao PDR: Are there any directives or mechanisms providing authority or a directing that each member Ministry exchange information with other Ministries to develop policy or undertake operational activities?]</w:t>
      </w:r>
      <w:commentRangeEnd w:id="68"/>
      <w:r>
        <w:rPr>
          <w:rStyle w:val="CommentReference"/>
        </w:rPr>
        <w:commentReference w:id="68"/>
      </w:r>
      <w:commentRangeEnd w:id="69"/>
      <w:r>
        <w:rPr>
          <w:rStyle w:val="CommentReference"/>
        </w:rPr>
        <w:commentReference w:id="69"/>
      </w:r>
      <w:commentRangeEnd w:id="70"/>
      <w:r w:rsidR="008F3853">
        <w:rPr>
          <w:rStyle w:val="CommentReference"/>
        </w:rPr>
        <w:commentReference w:id="70"/>
      </w:r>
    </w:p>
    <w:p w14:paraId="6A786287" w14:textId="77777777" w:rsidR="0079151E" w:rsidRPr="00A418BC" w:rsidRDefault="0079151E" w:rsidP="0079151E">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A418BC">
        <w:rPr>
          <w:rFonts w:asciiTheme="majorHAnsi" w:hAnsiTheme="majorHAnsi"/>
        </w:rPr>
        <w:t xml:space="preserve">In 2016 the NCC established the AML/CFT Working Group, which has a membership of senior officials from 35 relevant departments across Ministries with AML investigation and prosecution responsibility. </w:t>
      </w:r>
      <w:r>
        <w:rPr>
          <w:rFonts w:asciiTheme="majorHAnsi" w:hAnsiTheme="majorHAnsi"/>
        </w:rPr>
        <w:t xml:space="preserve">The Working Group meets every three months </w:t>
      </w:r>
      <w:proofErr w:type="gramStart"/>
      <w:r>
        <w:rPr>
          <w:rFonts w:asciiTheme="majorHAnsi" w:hAnsiTheme="majorHAnsi"/>
        </w:rPr>
        <w:t xml:space="preserve">and </w:t>
      </w:r>
      <w:r w:rsidRPr="00A418BC">
        <w:rPr>
          <w:rFonts w:asciiTheme="majorHAnsi" w:hAnsiTheme="majorHAnsi"/>
        </w:rPr>
        <w:t xml:space="preserve"> provides</w:t>
      </w:r>
      <w:proofErr w:type="gramEnd"/>
      <w:r w:rsidRPr="00A418BC">
        <w:rPr>
          <w:rFonts w:asciiTheme="majorHAnsi" w:hAnsiTheme="majorHAnsi"/>
        </w:rPr>
        <w:t xml:space="preserve"> </w:t>
      </w:r>
      <w:r>
        <w:rPr>
          <w:rFonts w:asciiTheme="majorHAnsi" w:hAnsiTheme="majorHAnsi"/>
        </w:rPr>
        <w:t>a</w:t>
      </w:r>
      <w:r w:rsidRPr="00A418BC">
        <w:rPr>
          <w:rFonts w:asciiTheme="majorHAnsi" w:hAnsiTheme="majorHAnsi"/>
        </w:rPr>
        <w:t xml:space="preserve"> forum for cooperation and coordination of policy development and operational activities across Lao DPR.  At an operational level ‘Focal Groups’ have been established </w:t>
      </w:r>
      <w:r>
        <w:rPr>
          <w:rFonts w:asciiTheme="majorHAnsi" w:hAnsiTheme="majorHAnsi"/>
        </w:rPr>
        <w:t xml:space="preserve">which meet monthly </w:t>
      </w:r>
      <w:r w:rsidRPr="00A418BC">
        <w:rPr>
          <w:rFonts w:asciiTheme="majorHAnsi" w:hAnsiTheme="majorHAnsi"/>
        </w:rPr>
        <w:t>to co-ordinate law-enforcement activities across Lao PDR.</w:t>
      </w:r>
      <w:r w:rsidRPr="00A418BC">
        <w:rPr>
          <w:rFonts w:asciiTheme="majorHAnsi" w:hAnsiTheme="majorHAnsi"/>
          <w:vertAlign w:val="superscript"/>
        </w:rPr>
        <w:t xml:space="preserve"> </w:t>
      </w:r>
    </w:p>
    <w:p w14:paraId="2768B9E6" w14:textId="56F66ED9" w:rsidR="0079151E" w:rsidRPr="00435FB3" w:rsidRDefault="0079151E" w:rsidP="0079151E">
      <w:pPr>
        <w:pStyle w:val="ListParagraph"/>
        <w:numPr>
          <w:ilvl w:val="0"/>
          <w:numId w:val="16"/>
        </w:numPr>
        <w:shd w:val="clear" w:color="auto" w:fill="FFFFFF" w:themeFill="background1"/>
        <w:spacing w:after="240"/>
        <w:ind w:left="0" w:firstLine="0"/>
        <w:contextualSpacing w:val="0"/>
        <w:rPr>
          <w:rFonts w:asciiTheme="majorHAnsi" w:hAnsiTheme="majorHAnsi"/>
        </w:rPr>
      </w:pPr>
      <w:commentRangeStart w:id="72"/>
      <w:r w:rsidRPr="00EE3F96">
        <w:rPr>
          <w:rFonts w:asciiTheme="majorHAnsi" w:hAnsiTheme="majorHAnsi"/>
          <w:i/>
        </w:rPr>
        <w:t>Criterion 2.4</w:t>
      </w:r>
      <w:r w:rsidRPr="00EE3F96">
        <w:rPr>
          <w:rFonts w:asciiTheme="majorHAnsi" w:hAnsiTheme="majorHAnsi"/>
        </w:rPr>
        <w:t xml:space="preserve"> </w:t>
      </w:r>
      <w:r w:rsidR="00037491">
        <w:rPr>
          <w:rFonts w:asciiTheme="majorHAnsi" w:hAnsiTheme="majorHAnsi"/>
        </w:rPr>
        <w:t xml:space="preserve">is </w:t>
      </w:r>
      <w:r w:rsidRPr="008C6267">
        <w:rPr>
          <w:rFonts w:asciiTheme="majorHAnsi" w:hAnsiTheme="majorHAnsi"/>
          <w:b/>
          <w:iCs/>
        </w:rPr>
        <w:t>N</w:t>
      </w:r>
      <w:r w:rsidR="00037491" w:rsidRPr="008C6267">
        <w:rPr>
          <w:rFonts w:asciiTheme="majorHAnsi" w:hAnsiTheme="majorHAnsi"/>
          <w:b/>
          <w:iCs/>
        </w:rPr>
        <w:t>ot M</w:t>
      </w:r>
      <w:r w:rsidRPr="008C6267">
        <w:rPr>
          <w:rFonts w:asciiTheme="majorHAnsi" w:hAnsiTheme="majorHAnsi"/>
          <w:b/>
          <w:iCs/>
        </w:rPr>
        <w:t>et</w:t>
      </w:r>
      <w:r w:rsidR="00037491" w:rsidRPr="008C6267">
        <w:rPr>
          <w:rFonts w:asciiTheme="majorHAnsi" w:hAnsiTheme="majorHAnsi"/>
          <w:b/>
          <w:iCs/>
        </w:rPr>
        <w:t>.</w:t>
      </w:r>
      <w:r>
        <w:rPr>
          <w:rFonts w:asciiTheme="majorHAnsi" w:hAnsiTheme="majorHAnsi"/>
        </w:rPr>
        <w:t xml:space="preserve"> </w:t>
      </w:r>
      <w:r w:rsidRPr="00EE3F96">
        <w:rPr>
          <w:rFonts w:asciiTheme="majorHAnsi" w:hAnsiTheme="majorHAnsi"/>
          <w:iCs/>
        </w:rPr>
        <w:t xml:space="preserve">Lao PDR has </w:t>
      </w:r>
      <w:r>
        <w:rPr>
          <w:rFonts w:asciiTheme="majorHAnsi" w:hAnsiTheme="majorHAnsi"/>
          <w:iCs/>
        </w:rPr>
        <w:t xml:space="preserve">not </w:t>
      </w:r>
      <w:r w:rsidRPr="00EE3F96">
        <w:rPr>
          <w:rFonts w:asciiTheme="majorHAnsi" w:hAnsiTheme="majorHAnsi"/>
          <w:iCs/>
        </w:rPr>
        <w:t>established a working group to develop a legal framework to ensure co-ordination mechanisms are implemented to combat PF</w:t>
      </w:r>
      <w:r w:rsidRPr="00EE3F96">
        <w:rPr>
          <w:rFonts w:asciiTheme="majorHAnsi" w:hAnsiTheme="majorHAnsi"/>
          <w:iCs/>
          <w:vertAlign w:val="superscript"/>
        </w:rPr>
        <w:footnoteReference w:id="1"/>
      </w:r>
      <w:r w:rsidRPr="00EE3F96">
        <w:rPr>
          <w:rFonts w:asciiTheme="majorHAnsi" w:hAnsiTheme="majorHAnsi"/>
          <w:iCs/>
        </w:rPr>
        <w:t>.  This legislation is being drafted to assign roles and responsibilities to various Ministries to ensure compliance and implementation of the relevant UN sanctions</w:t>
      </w:r>
      <w:commentRangeEnd w:id="72"/>
      <w:r w:rsidR="00DA34AC">
        <w:rPr>
          <w:rStyle w:val="CommentReference"/>
        </w:rPr>
        <w:commentReference w:id="72"/>
      </w:r>
      <w:r w:rsidRPr="00EE3F96">
        <w:rPr>
          <w:rFonts w:asciiTheme="majorHAnsi" w:hAnsiTheme="majorHAnsi"/>
          <w:iCs/>
        </w:rPr>
        <w:t>.</w:t>
      </w:r>
    </w:p>
    <w:p w14:paraId="77B072C2" w14:textId="1765B95A" w:rsidR="0079151E" w:rsidRPr="000A51CD" w:rsidRDefault="0079151E" w:rsidP="0079151E">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EE3F96">
        <w:rPr>
          <w:rFonts w:asciiTheme="majorHAnsi" w:hAnsiTheme="majorHAnsi"/>
        </w:rPr>
        <w:t xml:space="preserve">Criterion 2.5 </w:t>
      </w:r>
      <w:r w:rsidR="00037491">
        <w:rPr>
          <w:rFonts w:asciiTheme="majorHAnsi" w:hAnsiTheme="majorHAnsi"/>
        </w:rPr>
        <w:t xml:space="preserve">is </w:t>
      </w:r>
      <w:r w:rsidRPr="008C6267">
        <w:rPr>
          <w:rFonts w:asciiTheme="majorHAnsi" w:hAnsiTheme="majorHAnsi"/>
          <w:b/>
          <w:iCs/>
        </w:rPr>
        <w:t>Mostly Met</w:t>
      </w:r>
      <w:r w:rsidR="008C6267" w:rsidRPr="008C6267">
        <w:rPr>
          <w:rFonts w:asciiTheme="majorHAnsi" w:hAnsiTheme="majorHAnsi"/>
          <w:b/>
          <w:iCs/>
        </w:rPr>
        <w:t>.</w:t>
      </w:r>
      <w:r w:rsidR="008C6267">
        <w:rPr>
          <w:rFonts w:asciiTheme="majorHAnsi" w:hAnsiTheme="majorHAnsi"/>
          <w:i/>
          <w:iCs/>
        </w:rPr>
        <w:t xml:space="preserve"> </w:t>
      </w:r>
      <w:r>
        <w:rPr>
          <w:rFonts w:asciiTheme="majorHAnsi" w:hAnsiTheme="majorHAnsi"/>
        </w:rPr>
        <w:t xml:space="preserve"> </w:t>
      </w:r>
      <w:commentRangeStart w:id="73"/>
      <w:r w:rsidRPr="00EE3F96">
        <w:rPr>
          <w:rFonts w:asciiTheme="majorHAnsi" w:hAnsiTheme="majorHAnsi"/>
          <w:iCs/>
        </w:rPr>
        <w:t>Lao PDR has developed a plan on the development of data sharing system.</w:t>
      </w:r>
      <w:commentRangeEnd w:id="73"/>
      <w:r w:rsidR="00C60B28">
        <w:rPr>
          <w:rStyle w:val="CommentReference"/>
        </w:rPr>
        <w:commentReference w:id="73"/>
      </w:r>
      <w:r w:rsidRPr="00EE3F96">
        <w:rPr>
          <w:rFonts w:asciiTheme="majorHAnsi" w:hAnsiTheme="majorHAnsi"/>
          <w:iCs/>
        </w:rPr>
        <w:t xml:space="preserve"> AMLIO has entered into MOUs with 15 competent authorities to facilitate the exchange of information and it is also stipulated in the Law on Criminal Procedure that competent authorities must collaborate with each other to detect and prevent </w:t>
      </w:r>
      <w:r w:rsidRPr="000A51CD">
        <w:rPr>
          <w:rFonts w:asciiTheme="majorHAnsi" w:hAnsiTheme="majorHAnsi"/>
          <w:iCs/>
        </w:rPr>
        <w:t xml:space="preserve">crime.  </w:t>
      </w:r>
    </w:p>
    <w:p w14:paraId="472F843F" w14:textId="77777777" w:rsidR="0079151E" w:rsidRPr="00435FB3" w:rsidRDefault="0079151E" w:rsidP="0079151E">
      <w:pPr>
        <w:pStyle w:val="ListParagraph"/>
        <w:shd w:val="clear" w:color="auto" w:fill="FFFFFF" w:themeFill="background1"/>
        <w:spacing w:after="240"/>
        <w:ind w:left="0"/>
        <w:contextualSpacing w:val="0"/>
        <w:rPr>
          <w:rFonts w:asciiTheme="majorHAnsi" w:hAnsiTheme="majorHAnsi"/>
        </w:rPr>
      </w:pPr>
      <w:commentRangeStart w:id="74"/>
      <w:commentRangeStart w:id="75"/>
      <w:commentRangeStart w:id="76"/>
      <w:r w:rsidRPr="00EE3F96">
        <w:rPr>
          <w:rFonts w:asciiTheme="majorHAnsi" w:hAnsiTheme="majorHAnsi"/>
          <w:iCs/>
          <w:highlight w:val="yellow"/>
        </w:rPr>
        <w:t>[</w:t>
      </w:r>
      <w:r>
        <w:rPr>
          <w:rFonts w:asciiTheme="majorHAnsi" w:hAnsiTheme="majorHAnsi"/>
          <w:iCs/>
          <w:highlight w:val="yellow"/>
        </w:rPr>
        <w:t>For Lao PDR: I</w:t>
      </w:r>
      <w:r w:rsidRPr="00EE3F96">
        <w:rPr>
          <w:rFonts w:asciiTheme="majorHAnsi" w:hAnsiTheme="majorHAnsi"/>
          <w:iCs/>
          <w:highlight w:val="yellow"/>
        </w:rPr>
        <w:t>s there are general privacy principle that protects private information?].</w:t>
      </w:r>
      <w:commentRangeEnd w:id="74"/>
      <w:r>
        <w:rPr>
          <w:rStyle w:val="CommentReference"/>
        </w:rPr>
        <w:commentReference w:id="74"/>
      </w:r>
      <w:commentRangeEnd w:id="75"/>
      <w:r>
        <w:rPr>
          <w:rStyle w:val="CommentReference"/>
        </w:rPr>
        <w:commentReference w:id="75"/>
      </w:r>
      <w:commentRangeEnd w:id="76"/>
      <w:r w:rsidR="006A7412">
        <w:rPr>
          <w:rStyle w:val="CommentReference"/>
        </w:rPr>
        <w:commentReference w:id="76"/>
      </w:r>
    </w:p>
    <w:p w14:paraId="04F143D3" w14:textId="77777777" w:rsidR="0079151E" w:rsidRPr="00435FB3" w:rsidRDefault="0079151E" w:rsidP="0079151E">
      <w:pPr>
        <w:pStyle w:val="TemplateMERH4"/>
        <w:rPr>
          <w:rFonts w:asciiTheme="majorHAnsi" w:hAnsiTheme="majorHAnsi"/>
          <w:color w:val="000000"/>
          <w:u w:val="single"/>
        </w:rPr>
      </w:pPr>
      <w:r w:rsidRPr="00435FB3">
        <w:rPr>
          <w:rFonts w:asciiTheme="majorHAnsi" w:hAnsiTheme="majorHAnsi"/>
          <w:lang w:val="en-AU"/>
        </w:rPr>
        <w:t>Weighting and Conclusion</w:t>
      </w:r>
      <w:bookmarkEnd w:id="59"/>
      <w:r w:rsidRPr="00435FB3">
        <w:rPr>
          <w:rFonts w:asciiTheme="majorHAnsi" w:hAnsiTheme="majorHAnsi"/>
          <w:color w:val="000000"/>
          <w:u w:val="single"/>
        </w:rPr>
        <w:t xml:space="preserve"> </w:t>
      </w:r>
    </w:p>
    <w:p w14:paraId="36C3AE73" w14:textId="77777777" w:rsidR="0079151E" w:rsidRPr="00EE3F96" w:rsidRDefault="0079151E" w:rsidP="0079151E">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EE3F96">
        <w:rPr>
          <w:rFonts w:asciiTheme="majorHAnsi" w:hAnsiTheme="majorHAnsi"/>
        </w:rPr>
        <w:t xml:space="preserve">National co-operation and co-ordination </w:t>
      </w:r>
      <w:proofErr w:type="gramStart"/>
      <w:r w:rsidRPr="00EE3F96">
        <w:rPr>
          <w:rFonts w:asciiTheme="majorHAnsi" w:hAnsiTheme="majorHAnsi"/>
        </w:rPr>
        <w:t>continues</w:t>
      </w:r>
      <w:proofErr w:type="gramEnd"/>
      <w:r w:rsidRPr="00EE3F96">
        <w:rPr>
          <w:rFonts w:asciiTheme="majorHAnsi" w:hAnsiTheme="majorHAnsi"/>
        </w:rPr>
        <w:t xml:space="preserve"> to mature in Lao PDR and formal mechanisms are being established. </w:t>
      </w:r>
    </w:p>
    <w:p w14:paraId="02E2676E" w14:textId="18D5A801" w:rsidR="00D81E62" w:rsidRPr="00FF3E4D" w:rsidDel="00EB59C1" w:rsidRDefault="0079151E" w:rsidP="00D81E62">
      <w:pPr>
        <w:pStyle w:val="ListParagraph"/>
        <w:numPr>
          <w:ilvl w:val="0"/>
          <w:numId w:val="16"/>
        </w:numPr>
        <w:shd w:val="clear" w:color="auto" w:fill="FFFFFF" w:themeFill="background1"/>
        <w:spacing w:after="240"/>
        <w:ind w:left="0" w:firstLine="0"/>
        <w:contextualSpacing w:val="0"/>
        <w:rPr>
          <w:del w:id="77" w:author="HAMILTON, Craig" w:date="2020-10-21T13:20:00Z"/>
          <w:rFonts w:asciiTheme="majorHAnsi" w:hAnsiTheme="majorHAnsi"/>
          <w:b/>
        </w:rPr>
      </w:pPr>
      <w:r w:rsidRPr="0055278F">
        <w:rPr>
          <w:rFonts w:asciiTheme="majorHAnsi" w:hAnsiTheme="majorHAnsi"/>
          <w:b/>
        </w:rPr>
        <w:t xml:space="preserve">Recommendation 2 is rated partially </w:t>
      </w:r>
      <w:commentRangeStart w:id="78"/>
      <w:proofErr w:type="spellStart"/>
      <w:r w:rsidRPr="0055278F">
        <w:rPr>
          <w:rFonts w:asciiTheme="majorHAnsi" w:hAnsiTheme="majorHAnsi"/>
          <w:b/>
        </w:rPr>
        <w:t>compliant</w:t>
      </w:r>
      <w:commentRangeEnd w:id="78"/>
      <w:r w:rsidRPr="00FF3E4D">
        <w:rPr>
          <w:rFonts w:asciiTheme="majorHAnsi" w:hAnsiTheme="majorHAnsi"/>
        </w:rPr>
        <w:commentReference w:id="78"/>
      </w:r>
    </w:p>
    <w:p w14:paraId="14646CE8" w14:textId="77777777" w:rsidR="005616B8" w:rsidRDefault="005616B8" w:rsidP="005616B8">
      <w:pPr>
        <w:pStyle w:val="TemplateMERH2"/>
        <w:rPr>
          <w:rFonts w:asciiTheme="majorHAnsi" w:hAnsiTheme="majorHAnsi"/>
        </w:rPr>
      </w:pPr>
      <w:r w:rsidRPr="00435FB3">
        <w:rPr>
          <w:rFonts w:asciiTheme="majorHAnsi" w:hAnsiTheme="majorHAnsi"/>
        </w:rPr>
        <w:t>Recommendation</w:t>
      </w:r>
      <w:proofErr w:type="spellEnd"/>
      <w:r w:rsidRPr="00435FB3">
        <w:rPr>
          <w:rFonts w:asciiTheme="majorHAnsi" w:hAnsiTheme="majorHAnsi"/>
        </w:rPr>
        <w:t xml:space="preserve"> 3 - Money laundering offence</w:t>
      </w:r>
      <w:bookmarkEnd w:id="60"/>
      <w:bookmarkEnd w:id="61"/>
      <w:bookmarkEnd w:id="62"/>
    </w:p>
    <w:p w14:paraId="4F6EA96A" w14:textId="7E9DA985" w:rsidR="003D72AD" w:rsidRPr="003D72AD" w:rsidRDefault="003D72AD" w:rsidP="003D72AD">
      <w:pPr>
        <w:widowControl w:val="0"/>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lang w:eastAsia="zh-CN"/>
        </w:rPr>
      </w:pPr>
      <w:bookmarkStart w:id="79" w:name="_Toc28876721"/>
      <w:bookmarkStart w:id="80" w:name="_Toc46318317"/>
      <w:r w:rsidRPr="003D72AD">
        <w:rPr>
          <w:rFonts w:ascii="Cambria" w:eastAsia="Times New Roman" w:hAnsi="Cambria" w:cs="Times New Roman"/>
          <w:lang w:eastAsia="zh-CN"/>
        </w:rPr>
        <w:t>In its previous MER, Lao was rated partially compliant for Rs.1 and 2 (ML offence). The main shortcomings were the absence of a comprehensive ML offence, a lack of criminal liability for legal person, and other technical shortcomings with the Vienna and Palermo Conventions.</w:t>
      </w:r>
    </w:p>
    <w:p w14:paraId="636618E1" w14:textId="46FCFEC3" w:rsidR="003D72AD" w:rsidRPr="003D72AD" w:rsidRDefault="003D72AD" w:rsidP="003D72AD">
      <w:pPr>
        <w:widowControl w:val="0"/>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spacing w:val="2"/>
          <w:lang w:val="en-US" w:eastAsia="zh-CN"/>
        </w:rPr>
      </w:pPr>
      <w:r w:rsidRPr="003D72AD">
        <w:rPr>
          <w:rFonts w:ascii="Cambria" w:eastAsia="Times New Roman" w:hAnsi="Cambria" w:cs="Times New Roman"/>
          <w:i/>
          <w:lang w:eastAsia="zh-CN"/>
        </w:rPr>
        <w:lastRenderedPageBreak/>
        <w:t>Criterion 3.1</w:t>
      </w:r>
      <w:r>
        <w:rPr>
          <w:rFonts w:ascii="Cambria" w:eastAsia="Times New Roman" w:hAnsi="Cambria" w:cs="Times New Roman"/>
          <w:i/>
          <w:lang w:eastAsia="zh-CN"/>
        </w:rPr>
        <w:t xml:space="preserve"> </w:t>
      </w:r>
      <w:r w:rsidRPr="003D72AD">
        <w:rPr>
          <w:rFonts w:ascii="Cambria" w:eastAsia="Times New Roman" w:hAnsi="Cambria" w:cs="Times New Roman" w:hint="eastAsia"/>
          <w:i/>
          <w:lang w:eastAsia="zh-CN"/>
        </w:rPr>
        <w:t>i</w:t>
      </w:r>
      <w:r w:rsidRPr="003D72AD">
        <w:rPr>
          <w:rFonts w:ascii="Cambria" w:eastAsia="Times New Roman" w:hAnsi="Cambria" w:cs="Times New Roman"/>
          <w:i/>
          <w:lang w:eastAsia="zh-CN"/>
        </w:rPr>
        <w:t xml:space="preserve">s </w:t>
      </w:r>
      <w:r w:rsidRPr="008C6267">
        <w:rPr>
          <w:rFonts w:ascii="Cambria" w:eastAsia="Times New Roman" w:hAnsi="Cambria" w:cs="Times New Roman" w:hint="eastAsia"/>
          <w:b/>
          <w:lang w:eastAsia="zh-CN"/>
        </w:rPr>
        <w:t>met.</w:t>
      </w:r>
      <w:r>
        <w:rPr>
          <w:rFonts w:ascii="SimSun" w:hAnsi="SimSun" w:cs="SimSun" w:hint="eastAsia"/>
          <w:i/>
          <w:lang w:eastAsia="zh-CN"/>
        </w:rPr>
        <w:t xml:space="preserve"> </w:t>
      </w:r>
      <w:r w:rsidRPr="003D72AD">
        <w:rPr>
          <w:rFonts w:ascii="Cambria" w:eastAsia="Times New Roman" w:hAnsi="Cambria" w:cs="Times New Roman"/>
          <w:lang w:eastAsia="zh-CN"/>
        </w:rPr>
        <w:t>The required physical and material elements from the Palermo and Vienna conventions are covered in the Penal Code (Article 130) and the AML</w:t>
      </w:r>
      <w:r w:rsidRPr="003D72AD">
        <w:rPr>
          <w:rFonts w:ascii="Cambria" w:eastAsia="Times New Roman" w:hAnsi="Cambria" w:cs="Times New Roman" w:hint="eastAsia"/>
          <w:lang w:eastAsia="zh-CN"/>
        </w:rPr>
        <w:t>/CFT</w:t>
      </w:r>
      <w:r w:rsidRPr="003D72AD">
        <w:rPr>
          <w:rFonts w:ascii="Cambria" w:eastAsia="Times New Roman" w:hAnsi="Cambria" w:cs="Times New Roman"/>
          <w:lang w:eastAsia="zh-CN"/>
        </w:rPr>
        <w:t xml:space="preserve"> Law (Article 6). The Palermo convention adopts a broad concept of money laundering, which contains two kinds of money laundering, concealment (Article 6(1)(a)) and possession (Article 6(1)(b)(</w:t>
      </w:r>
      <w:proofErr w:type="spellStart"/>
      <w:r w:rsidRPr="003D72AD">
        <w:rPr>
          <w:rFonts w:ascii="Cambria" w:eastAsia="Times New Roman" w:hAnsi="Cambria" w:cs="Times New Roman"/>
          <w:lang w:eastAsia="zh-CN"/>
        </w:rPr>
        <w:t>i</w:t>
      </w:r>
      <w:proofErr w:type="spellEnd"/>
      <w:r w:rsidRPr="003D72AD">
        <w:rPr>
          <w:rFonts w:ascii="Cambria" w:eastAsia="Times New Roman" w:hAnsi="Cambria" w:cs="Times New Roman"/>
          <w:lang w:eastAsia="zh-CN"/>
        </w:rPr>
        <w:t xml:space="preserve">)). Article 130 of the Penal Code, amended in 2017, satisfies the requirements of the Palermo convention.  </w:t>
      </w:r>
    </w:p>
    <w:p w14:paraId="5ED5539E" w14:textId="4278EF25" w:rsidR="003D72AD" w:rsidRPr="003D72AD" w:rsidRDefault="003D72AD" w:rsidP="003D72AD">
      <w:pPr>
        <w:widowControl w:val="0"/>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
          <w:lang w:eastAsia="zh-CN"/>
        </w:rPr>
      </w:pPr>
      <w:r w:rsidRPr="003D72AD">
        <w:rPr>
          <w:rFonts w:ascii="Cambria" w:eastAsia="Times New Roman" w:hAnsi="Cambria" w:cs="Times New Roman"/>
          <w:i/>
          <w:lang w:eastAsia="zh-CN"/>
        </w:rPr>
        <w:t>Criterion 3.2</w:t>
      </w:r>
      <w:r>
        <w:rPr>
          <w:rFonts w:ascii="Cambria" w:eastAsia="Times New Roman" w:hAnsi="Cambria" w:cs="Times New Roman"/>
          <w:i/>
          <w:lang w:eastAsia="zh-CN"/>
        </w:rPr>
        <w:t xml:space="preserve"> is</w:t>
      </w:r>
      <w:r w:rsidRPr="003D72AD">
        <w:rPr>
          <w:rFonts w:ascii="Cambria" w:eastAsia="Times New Roman" w:hAnsi="Cambria" w:cs="Times New Roman"/>
          <w:i/>
          <w:lang w:eastAsia="zh-CN"/>
        </w:rPr>
        <w:t xml:space="preserve"> </w:t>
      </w:r>
      <w:r w:rsidRPr="008C6267">
        <w:rPr>
          <w:rFonts w:ascii="Cambria" w:eastAsia="Times New Roman" w:hAnsi="Cambria" w:cs="Times New Roman"/>
          <w:b/>
          <w:lang w:eastAsia="zh-CN"/>
        </w:rPr>
        <w:t>mostly met/partly met</w:t>
      </w:r>
      <w:bookmarkStart w:id="81" w:name="_Hlk42274656"/>
      <w:r w:rsidRPr="008C6267">
        <w:rPr>
          <w:rFonts w:ascii="Cambria" w:eastAsia="Times New Roman" w:hAnsi="Cambria" w:cs="Times New Roman"/>
          <w:b/>
          <w:lang w:eastAsia="zh-CN"/>
        </w:rPr>
        <w:t>.</w:t>
      </w:r>
      <w:r>
        <w:rPr>
          <w:rFonts w:ascii="Cambria" w:eastAsia="Times New Roman" w:hAnsi="Cambria" w:cs="Times New Roman"/>
          <w:b/>
          <w:i/>
          <w:lang w:eastAsia="zh-CN"/>
        </w:rPr>
        <w:t xml:space="preserve"> </w:t>
      </w:r>
      <w:r w:rsidRPr="003D72AD">
        <w:rPr>
          <w:rFonts w:ascii="Cambria" w:eastAsia="Times New Roman" w:hAnsi="Cambria" w:cs="Times New Roman"/>
          <w:b/>
          <w:i/>
          <w:lang w:eastAsia="zh-CN"/>
        </w:rPr>
        <w:t xml:space="preserve"> </w:t>
      </w:r>
      <w:r w:rsidRPr="003D72AD">
        <w:rPr>
          <w:rFonts w:ascii="Cambria" w:eastAsia="Times New Roman" w:hAnsi="Cambria" w:cs="Times New Roman"/>
          <w:lang w:eastAsia="zh-CN"/>
        </w:rPr>
        <w:t>follows the all-crime approach. Article 8(1) of AML</w:t>
      </w:r>
      <w:r w:rsidRPr="003D72AD">
        <w:rPr>
          <w:rFonts w:ascii="Cambria" w:eastAsia="Times New Roman" w:hAnsi="Cambria" w:cs="Times New Roman" w:hint="eastAsia"/>
          <w:lang w:eastAsia="zh-CN"/>
        </w:rPr>
        <w:t>/CFT</w:t>
      </w:r>
      <w:r w:rsidRPr="003D72AD">
        <w:rPr>
          <w:rFonts w:ascii="Cambria" w:eastAsia="Times New Roman" w:hAnsi="Cambria" w:cs="Times New Roman"/>
          <w:lang w:eastAsia="zh-CN"/>
        </w:rPr>
        <w:t xml:space="preserve"> Law</w:t>
      </w:r>
      <w:bookmarkEnd w:id="81"/>
      <w:r w:rsidRPr="003D72AD">
        <w:rPr>
          <w:rFonts w:ascii="Cambria" w:eastAsia="Times New Roman" w:hAnsi="Cambria" w:cs="Times New Roman"/>
          <w:lang w:eastAsia="zh-CN"/>
        </w:rPr>
        <w:t xml:space="preserve"> defines predicate offences in broad terms as “all criminal offences which are the causes of money laundering including offences committed outside the territory of Lao PDR that incurs proceeds”. To make it clear, the article lists almost all the designated categories of offences, with the exception of counterfeiting and piracy of products. </w:t>
      </w:r>
      <w:commentRangeStart w:id="82"/>
      <w:r w:rsidRPr="003D72AD">
        <w:rPr>
          <w:rFonts w:ascii="Cambria" w:eastAsia="Times New Roman" w:hAnsi="Cambria" w:cs="Times New Roman"/>
          <w:highlight w:val="yellow"/>
          <w:lang w:eastAsia="zh-CN"/>
        </w:rPr>
        <w:t xml:space="preserve">[For Lao PDR: if the meaning of “trading in </w:t>
      </w:r>
      <w:r w:rsidRPr="003D72AD">
        <w:rPr>
          <w:rFonts w:ascii="Cambria" w:eastAsia="Times New Roman" w:hAnsi="Cambria" w:cs="Times New Roman"/>
          <w:highlight w:val="yellow"/>
          <w:lang w:val="en-US" w:eastAsia="zh-CN"/>
        </w:rPr>
        <w:t xml:space="preserve">illegal properties” in Article 8(1) </w:t>
      </w:r>
      <w:r w:rsidRPr="003D72AD">
        <w:rPr>
          <w:rFonts w:ascii="Cambria" w:eastAsia="Times New Roman" w:hAnsi="Cambria" w:cs="Times New Roman"/>
          <w:b/>
          <w:highlight w:val="yellow"/>
          <w:u w:val="single"/>
          <w:lang w:val="en-US" w:eastAsia="zh-CN"/>
        </w:rPr>
        <w:t>differs</w:t>
      </w:r>
      <w:r w:rsidRPr="003D72AD">
        <w:rPr>
          <w:rFonts w:ascii="Cambria" w:eastAsia="Times New Roman" w:hAnsi="Cambria" w:cs="Times New Roman"/>
          <w:highlight w:val="yellow"/>
          <w:lang w:val="en-US" w:eastAsia="zh-CN"/>
        </w:rPr>
        <w:t xml:space="preserve"> from “counterfeiting and piracy of products”, where in Article 8(1) is “counterfeiting and piracy of products” covered?]</w:t>
      </w:r>
      <w:commentRangeEnd w:id="82"/>
      <w:r w:rsidR="00770DF1">
        <w:rPr>
          <w:rStyle w:val="CommentReference"/>
          <w:rFonts w:ascii="Times New Roman" w:eastAsia="Times New Roman" w:hAnsi="Times New Roman" w:cs="Times New Roman"/>
          <w:lang w:eastAsia="zh-CN"/>
        </w:rPr>
        <w:commentReference w:id="82"/>
      </w:r>
    </w:p>
    <w:p w14:paraId="38F5B31C" w14:textId="36EC958E" w:rsidR="003D72AD" w:rsidRPr="003D72AD" w:rsidRDefault="003D72AD" w:rsidP="003D72AD">
      <w:pPr>
        <w:widowControl w:val="0"/>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
          <w:lang w:eastAsia="zh-CN"/>
        </w:rPr>
      </w:pPr>
      <w:r w:rsidRPr="003D72AD">
        <w:rPr>
          <w:rFonts w:ascii="Cambria" w:eastAsia="Times New Roman" w:hAnsi="Cambria" w:cs="Times New Roman"/>
          <w:i/>
          <w:lang w:eastAsia="zh-CN"/>
        </w:rPr>
        <w:t xml:space="preserve">Criterion </w:t>
      </w:r>
      <w:proofErr w:type="gramStart"/>
      <w:r w:rsidRPr="003D72AD">
        <w:rPr>
          <w:rFonts w:ascii="Cambria" w:eastAsia="Times New Roman" w:hAnsi="Cambria" w:cs="Times New Roman"/>
          <w:i/>
          <w:lang w:eastAsia="zh-CN"/>
        </w:rPr>
        <w:t xml:space="preserve">3.3 </w:t>
      </w:r>
      <w:r>
        <w:rPr>
          <w:rFonts w:ascii="Cambria" w:eastAsia="Times New Roman" w:hAnsi="Cambria" w:cs="Times New Roman"/>
          <w:i/>
          <w:lang w:eastAsia="zh-CN"/>
        </w:rPr>
        <w:t xml:space="preserve"> is</w:t>
      </w:r>
      <w:proofErr w:type="gramEnd"/>
      <w:r>
        <w:rPr>
          <w:rFonts w:ascii="Cambria" w:eastAsia="Times New Roman" w:hAnsi="Cambria" w:cs="Times New Roman"/>
          <w:i/>
          <w:lang w:eastAsia="zh-CN"/>
        </w:rPr>
        <w:t xml:space="preserve"> </w:t>
      </w:r>
      <w:r w:rsidR="008C6267" w:rsidRPr="008C6267">
        <w:rPr>
          <w:rFonts w:ascii="Cambria" w:eastAsia="Times New Roman" w:hAnsi="Cambria" w:cs="Times New Roman"/>
          <w:b/>
          <w:lang w:eastAsia="zh-CN"/>
        </w:rPr>
        <w:t>not applicable.</w:t>
      </w:r>
      <w:r w:rsidR="008C6267">
        <w:rPr>
          <w:rFonts w:ascii="Cambria" w:eastAsia="Times New Roman" w:hAnsi="Cambria" w:cs="Times New Roman"/>
          <w:b/>
          <w:i/>
          <w:lang w:eastAsia="zh-CN"/>
        </w:rPr>
        <w:t xml:space="preserve"> </w:t>
      </w:r>
      <w:r w:rsidRPr="003D72AD">
        <w:rPr>
          <w:rFonts w:ascii="Cambria" w:eastAsia="Times New Roman" w:hAnsi="Cambria" w:cs="Times New Roman"/>
          <w:lang w:eastAsia="zh-CN"/>
        </w:rPr>
        <w:t>This criterion is not applicable, because Lao follows an all-crime approach in Article 8 of the AML Law.</w:t>
      </w:r>
    </w:p>
    <w:p w14:paraId="44E5036D" w14:textId="3B78221D" w:rsidR="003D72AD" w:rsidRPr="003D72AD" w:rsidRDefault="003D72AD" w:rsidP="003D72AD">
      <w:pPr>
        <w:widowControl w:val="0"/>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
          <w:lang w:eastAsia="zh-CN"/>
        </w:rPr>
      </w:pPr>
      <w:r w:rsidRPr="003D72AD">
        <w:rPr>
          <w:rFonts w:ascii="Cambria" w:eastAsia="Times New Roman" w:hAnsi="Cambria" w:cs="Times New Roman"/>
          <w:i/>
          <w:lang w:eastAsia="zh-CN"/>
        </w:rPr>
        <w:t xml:space="preserve">Criterion 3.4 </w:t>
      </w:r>
      <w:r>
        <w:rPr>
          <w:rFonts w:ascii="Cambria" w:eastAsia="Times New Roman" w:hAnsi="Cambria" w:cs="Times New Roman"/>
          <w:i/>
          <w:lang w:eastAsia="zh-CN"/>
        </w:rPr>
        <w:t xml:space="preserve">is </w:t>
      </w:r>
      <w:r w:rsidRPr="008C6267">
        <w:rPr>
          <w:rFonts w:ascii="Cambria" w:eastAsia="Times New Roman" w:hAnsi="Cambria" w:cs="Times New Roman"/>
          <w:b/>
          <w:lang w:eastAsia="zh-CN"/>
        </w:rPr>
        <w:t>mostly met/partly met.</w:t>
      </w:r>
      <w:r w:rsidRPr="003D72AD">
        <w:rPr>
          <w:rFonts w:ascii="Cambria" w:eastAsia="Times New Roman" w:hAnsi="Cambria" w:cs="Times New Roman"/>
          <w:b/>
          <w:i/>
          <w:lang w:eastAsia="zh-CN"/>
        </w:rPr>
        <w:t xml:space="preserve"> </w:t>
      </w:r>
      <w:r w:rsidRPr="003D72AD">
        <w:rPr>
          <w:rFonts w:ascii="Cambria" w:eastAsia="Times New Roman" w:hAnsi="Cambria" w:cs="Times New Roman"/>
          <w:lang w:eastAsia="zh-CN"/>
        </w:rPr>
        <w:t>The Penal Code covers “the offender’s property” (Article 52 PC) and “items obtained from an intentional offence”, items connected to major offences and crimes and items used in the commission or preparation of an offence subject to good faith principle (Article 53 PC). The Execution of Court’s Sentence (clause 3.6) clearly extends the scope of confiscation to “</w:t>
      </w:r>
      <w:r w:rsidRPr="003D72AD">
        <w:rPr>
          <w:rFonts w:ascii="Cambria" w:eastAsia="Times New Roman" w:hAnsi="Cambria" w:cs="Times New Roman"/>
          <w:lang w:val="en-US" w:eastAsia="zh-CN"/>
        </w:rPr>
        <w:t xml:space="preserve">objects derived from the offence intentionally committed”. </w:t>
      </w:r>
      <w:commentRangeStart w:id="83"/>
      <w:r w:rsidRPr="003D72AD">
        <w:rPr>
          <w:rFonts w:ascii="Cambria" w:eastAsia="Times New Roman" w:hAnsi="Cambria" w:cs="Times New Roman"/>
          <w:highlight w:val="yellow"/>
          <w:lang w:val="en-US" w:eastAsia="zh-CN"/>
        </w:rPr>
        <w:t>[For Lao PDR: what is the status of the Execution of Court’s Sentence manual in your law, does it have the force of law?]</w:t>
      </w:r>
      <w:r w:rsidRPr="003D72AD">
        <w:rPr>
          <w:rFonts w:ascii="Cambria" w:eastAsia="Times New Roman" w:hAnsi="Cambria" w:cs="Times New Roman"/>
          <w:lang w:val="en-US" w:eastAsia="zh-CN"/>
        </w:rPr>
        <w:t xml:space="preserve"> </w:t>
      </w:r>
      <w:r w:rsidRPr="003D72AD">
        <w:rPr>
          <w:rFonts w:ascii="Cambria" w:eastAsia="Times New Roman" w:hAnsi="Cambria" w:cs="Times New Roman"/>
          <w:highlight w:val="yellow"/>
          <w:lang w:val="en-US" w:eastAsia="zh-CN"/>
        </w:rPr>
        <w:t>[For Lao PDR: what is the definition “</w:t>
      </w:r>
      <w:r w:rsidRPr="003D72AD">
        <w:rPr>
          <w:rFonts w:ascii="Cambria" w:eastAsia="Times New Roman" w:hAnsi="Cambria" w:cs="Times New Roman"/>
          <w:highlight w:val="yellow"/>
          <w:lang w:val="en-AU" w:eastAsia="zh-CN"/>
        </w:rPr>
        <w:t>funds or other properties of a natural person, legal person or organization” in article 130 of the Penal Code? And also, does the law include property that represents the direct and indirect proceeds of crime?]</w:t>
      </w:r>
      <w:commentRangeEnd w:id="83"/>
      <w:r w:rsidR="00770DF1">
        <w:rPr>
          <w:rStyle w:val="CommentReference"/>
          <w:rFonts w:ascii="Times New Roman" w:eastAsia="Times New Roman" w:hAnsi="Times New Roman" w:cs="Times New Roman"/>
          <w:lang w:eastAsia="zh-CN"/>
        </w:rPr>
        <w:commentReference w:id="83"/>
      </w:r>
    </w:p>
    <w:p w14:paraId="20C146AA" w14:textId="4A16E63F" w:rsidR="003D72AD" w:rsidRPr="003D72AD" w:rsidRDefault="003D72AD" w:rsidP="003D72AD">
      <w:pPr>
        <w:widowControl w:val="0"/>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Cs/>
          <w:lang w:eastAsia="zh-CN"/>
        </w:rPr>
      </w:pPr>
      <w:commentRangeStart w:id="84"/>
      <w:r w:rsidRPr="003D72AD">
        <w:rPr>
          <w:rFonts w:ascii="Cambria" w:eastAsia="Times New Roman" w:hAnsi="Cambria" w:cs="Times New Roman"/>
          <w:i/>
          <w:lang w:eastAsia="zh-CN"/>
        </w:rPr>
        <w:t xml:space="preserve">Criterion 3.5 </w:t>
      </w:r>
      <w:r w:rsidR="00BF2403">
        <w:rPr>
          <w:rFonts w:ascii="Cambria" w:eastAsia="Times New Roman" w:hAnsi="Cambria" w:cs="Times New Roman"/>
          <w:i/>
          <w:lang w:eastAsia="zh-CN"/>
        </w:rPr>
        <w:t xml:space="preserve">is </w:t>
      </w:r>
      <w:r w:rsidRPr="008C6267">
        <w:rPr>
          <w:rFonts w:ascii="Cambria" w:eastAsia="Times New Roman" w:hAnsi="Cambria" w:cs="Times New Roman"/>
          <w:b/>
          <w:lang w:eastAsia="zh-CN"/>
        </w:rPr>
        <w:t>not met</w:t>
      </w:r>
      <w:r w:rsidR="00BF2403" w:rsidRPr="008C6267">
        <w:rPr>
          <w:rFonts w:ascii="Cambria" w:eastAsia="Times New Roman" w:hAnsi="Cambria" w:cs="Times New Roman"/>
          <w:lang w:eastAsia="zh-CN"/>
        </w:rPr>
        <w:t>.</w:t>
      </w:r>
      <w:r w:rsidR="00BF2403">
        <w:rPr>
          <w:rFonts w:ascii="Cambria" w:eastAsia="Times New Roman" w:hAnsi="Cambria" w:cs="Times New Roman"/>
          <w:i/>
          <w:lang w:eastAsia="zh-CN"/>
        </w:rPr>
        <w:t xml:space="preserve"> </w:t>
      </w:r>
      <w:r w:rsidRPr="003D72AD">
        <w:rPr>
          <w:rFonts w:ascii="Cambria" w:eastAsia="Times New Roman" w:hAnsi="Cambria" w:cs="Times New Roman" w:hint="eastAsia"/>
          <w:i/>
          <w:lang w:eastAsia="zh-CN"/>
        </w:rPr>
        <w:t xml:space="preserve"> </w:t>
      </w:r>
      <w:r w:rsidRPr="003D72AD">
        <w:rPr>
          <w:rFonts w:ascii="Cambria" w:eastAsia="Times New Roman" w:hAnsi="Cambria" w:cs="Times New Roman"/>
          <w:iCs/>
          <w:lang w:eastAsia="zh-CN"/>
        </w:rPr>
        <w:t xml:space="preserve">In Lao PDR, </w:t>
      </w:r>
      <w:r w:rsidRPr="003D72AD">
        <w:rPr>
          <w:rFonts w:ascii="Cambria" w:eastAsia="Times New Roman" w:hAnsi="Cambria" w:cs="Times New Roman"/>
          <w:iCs/>
          <w:lang w:val="en-US" w:eastAsia="zh-CN"/>
        </w:rPr>
        <w:t>the conviction of a predicate offence is required to prosecute a ML offence and prove that property is the proceeds of crime</w:t>
      </w:r>
      <w:r w:rsidRPr="003D72AD">
        <w:rPr>
          <w:rFonts w:ascii="Cambria" w:eastAsia="Times New Roman" w:hAnsi="Cambria" w:cs="Times New Roman"/>
          <w:iCs/>
          <w:lang w:val="en-AU" w:eastAsia="zh-CN"/>
        </w:rPr>
        <w:t xml:space="preserve">. </w:t>
      </w:r>
      <w:commentRangeEnd w:id="84"/>
      <w:r w:rsidR="00AC6B40">
        <w:rPr>
          <w:rStyle w:val="CommentReference"/>
          <w:rFonts w:ascii="Times New Roman" w:eastAsia="Times New Roman" w:hAnsi="Times New Roman" w:cs="Times New Roman"/>
          <w:lang w:eastAsia="zh-CN"/>
        </w:rPr>
        <w:commentReference w:id="84"/>
      </w:r>
    </w:p>
    <w:p w14:paraId="31C0A7F9" w14:textId="6E2468EC" w:rsidR="003D72AD" w:rsidRPr="003D72AD" w:rsidRDefault="00BF2403" w:rsidP="003D72AD">
      <w:pPr>
        <w:widowControl w:val="0"/>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
          <w:lang w:eastAsia="zh-CN"/>
        </w:rPr>
      </w:pPr>
      <w:r>
        <w:rPr>
          <w:rFonts w:ascii="Cambria" w:eastAsia="Times New Roman" w:hAnsi="Cambria" w:cs="Times New Roman"/>
          <w:i/>
          <w:lang w:eastAsia="zh-CN"/>
        </w:rPr>
        <w:t xml:space="preserve">Criterion 3.6 is </w:t>
      </w:r>
      <w:r w:rsidRPr="008C6267">
        <w:rPr>
          <w:rFonts w:ascii="Cambria" w:eastAsia="Times New Roman" w:hAnsi="Cambria" w:cs="Times New Roman"/>
          <w:b/>
          <w:lang w:eastAsia="zh-CN"/>
        </w:rPr>
        <w:t>mostly met</w:t>
      </w:r>
      <w:r w:rsidRPr="008C6267">
        <w:rPr>
          <w:rFonts w:ascii="Cambria" w:eastAsia="Times New Roman" w:hAnsi="Cambria" w:cs="Times New Roman"/>
          <w:lang w:eastAsia="zh-CN"/>
        </w:rPr>
        <w:t>.</w:t>
      </w:r>
      <w:r>
        <w:rPr>
          <w:rFonts w:ascii="Cambria" w:eastAsia="Times New Roman" w:hAnsi="Cambria" w:cs="Times New Roman"/>
          <w:i/>
          <w:lang w:eastAsia="zh-CN"/>
        </w:rPr>
        <w:t xml:space="preserve"> </w:t>
      </w:r>
      <w:r w:rsidR="003D72AD" w:rsidRPr="003D72AD">
        <w:rPr>
          <w:rFonts w:ascii="Cambria" w:eastAsia="Times New Roman" w:hAnsi="Cambria" w:cs="Times New Roman"/>
          <w:lang w:eastAsia="zh-CN"/>
        </w:rPr>
        <w:t xml:space="preserve">The Penal Code, in Articles 8 and 9, covers conduct committed by Lao PDR citizens and residents inside and outside Lao’s territory, conduct inside Lao PDR’s territory, and offences against Lao by foreigners abroad. However, the definition of ML (article 4 Law on AML/CFT) and the ML offence (PC article 130), do not appear to encompass conduct constituting predicate offences committed outside of Lao PDR territory. In other words, if we strictly explain the current Penal Code, we might arrive at this conclusion: if a foreigner commits predicate offences abroad, which are not against Lao PDR, but commits ML in the territory of Lao PDR, there is no clear legal basis to prosecute the ML offence. </w:t>
      </w:r>
    </w:p>
    <w:p w14:paraId="46F8C87C" w14:textId="7BFC349E" w:rsidR="003D72AD" w:rsidRPr="003D72AD" w:rsidRDefault="003D72AD" w:rsidP="003D72AD">
      <w:pPr>
        <w:widowControl w:val="0"/>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
          <w:lang w:eastAsia="zh-CN"/>
        </w:rPr>
      </w:pPr>
      <w:r w:rsidRPr="003D72AD">
        <w:rPr>
          <w:rFonts w:ascii="Cambria" w:eastAsia="Times New Roman" w:hAnsi="Cambria" w:cs="Times New Roman"/>
          <w:i/>
          <w:lang w:eastAsia="zh-CN"/>
        </w:rPr>
        <w:t xml:space="preserve">Criterion 3.7 </w:t>
      </w:r>
      <w:r w:rsidR="00BF2403">
        <w:rPr>
          <w:rFonts w:ascii="Cambria" w:eastAsia="Times New Roman" w:hAnsi="Cambria" w:cs="Times New Roman"/>
          <w:i/>
          <w:lang w:eastAsia="zh-CN"/>
        </w:rPr>
        <w:t xml:space="preserve">is </w:t>
      </w:r>
      <w:r w:rsidRPr="008C6267">
        <w:rPr>
          <w:rFonts w:ascii="Cambria" w:eastAsia="Times New Roman" w:hAnsi="Cambria" w:cs="Times New Roman"/>
          <w:b/>
          <w:lang w:eastAsia="zh-CN"/>
        </w:rPr>
        <w:t>not met</w:t>
      </w:r>
      <w:r w:rsidR="00BF2403" w:rsidRPr="008C6267">
        <w:rPr>
          <w:rFonts w:ascii="Cambria" w:eastAsia="Times New Roman" w:hAnsi="Cambria" w:cs="Times New Roman"/>
          <w:b/>
          <w:lang w:eastAsia="zh-CN"/>
        </w:rPr>
        <w:t>.</w:t>
      </w:r>
      <w:r w:rsidR="00BF2403" w:rsidRPr="00BF2403">
        <w:rPr>
          <w:rFonts w:ascii="Cambria" w:eastAsia="Times New Roman" w:hAnsi="Cambria" w:cs="Times New Roman"/>
          <w:b/>
          <w:i/>
          <w:lang w:eastAsia="zh-CN"/>
        </w:rPr>
        <w:t xml:space="preserve"> </w:t>
      </w:r>
      <w:r w:rsidRPr="003D72AD">
        <w:rPr>
          <w:rFonts w:ascii="Cambria" w:eastAsia="Times New Roman" w:hAnsi="Cambria" w:cs="Times New Roman"/>
          <w:b/>
          <w:i/>
          <w:lang w:eastAsia="zh-CN"/>
        </w:rPr>
        <w:t xml:space="preserve"> </w:t>
      </w:r>
      <w:r w:rsidRPr="003D72AD">
        <w:rPr>
          <w:rFonts w:ascii="Cambria" w:eastAsia="Times New Roman" w:hAnsi="Cambria" w:cs="Times New Roman"/>
          <w:lang w:eastAsia="zh-CN"/>
        </w:rPr>
        <w:t xml:space="preserve">The concern of this criterion is whether self-money laundering is criminalized in Lao PDR. Traditionally, the jurisprudence in many civil law systems takes self-money laundering as the continuous and inevitable conduct of the predicate offence and then self-money laundering should not be criminalized independently. The issue is whether the predicate offender could be prosecuted concurrently with both predicate and ML offences if the offender also commits ML for himself/herself. The Penal Code uses the word “any person” and doesn’t emphasize “commit ML for others” (Article 130). From this stipulation, there seems to be no barrier to prosecuting self-money laundering in Lao PDR. </w:t>
      </w:r>
    </w:p>
    <w:p w14:paraId="51300C65" w14:textId="77777777" w:rsidR="003D72AD" w:rsidRPr="003D72AD" w:rsidRDefault="003D72AD" w:rsidP="003D72AD">
      <w:pPr>
        <w:tabs>
          <w:tab w:val="left" w:pos="850"/>
          <w:tab w:val="left" w:pos="1191"/>
          <w:tab w:val="left" w:pos="1531"/>
        </w:tabs>
        <w:spacing w:after="120" w:line="280" w:lineRule="exact"/>
        <w:jc w:val="both"/>
        <w:rPr>
          <w:rFonts w:ascii="Cambria" w:eastAsia="Times New Roman" w:hAnsi="Cambria" w:cs="Times New Roman"/>
          <w:spacing w:val="2"/>
          <w:lang w:eastAsia="zh-CN"/>
        </w:rPr>
      </w:pPr>
      <w:commentRangeStart w:id="85"/>
      <w:r w:rsidRPr="003D72AD">
        <w:rPr>
          <w:rFonts w:ascii="Cambria" w:eastAsia="Times New Roman" w:hAnsi="Cambria" w:cs="Times New Roman"/>
          <w:spacing w:val="2"/>
          <w:highlight w:val="yellow"/>
          <w:lang w:eastAsia="zh-CN"/>
        </w:rPr>
        <w:t xml:space="preserve">[For Lao PDR: Please explain </w:t>
      </w:r>
      <w:r w:rsidRPr="003D72AD">
        <w:rPr>
          <w:rFonts w:ascii="Cambria" w:eastAsia="Times New Roman" w:hAnsi="Cambria" w:cs="Times New Roman"/>
          <w:highlight w:val="yellow"/>
          <w:lang w:eastAsia="zh-CN"/>
        </w:rPr>
        <w:t>whether the predicate offender could be prosecuted concurrently with both predicate and ML offences if the offender also commits ML for himself/herself. It would be very helpful if Lao PDR could provide several cases.</w:t>
      </w:r>
      <w:r w:rsidRPr="003D72AD">
        <w:rPr>
          <w:rFonts w:ascii="Cambria" w:eastAsia="Times New Roman" w:hAnsi="Cambria" w:cs="Times New Roman"/>
          <w:spacing w:val="2"/>
          <w:highlight w:val="yellow"/>
          <w:lang w:eastAsia="zh-CN"/>
        </w:rPr>
        <w:t>]</w:t>
      </w:r>
      <w:commentRangeEnd w:id="85"/>
      <w:r w:rsidR="00140915">
        <w:rPr>
          <w:rStyle w:val="CommentReference"/>
          <w:rFonts w:ascii="Times New Roman" w:eastAsia="Times New Roman" w:hAnsi="Times New Roman" w:cs="Times New Roman"/>
          <w:lang w:eastAsia="zh-CN"/>
        </w:rPr>
        <w:commentReference w:id="85"/>
      </w:r>
    </w:p>
    <w:p w14:paraId="3B58663E" w14:textId="6E529B68" w:rsidR="003D72AD" w:rsidRPr="003D72AD" w:rsidRDefault="003D72AD" w:rsidP="003D72AD">
      <w:pPr>
        <w:widowControl w:val="0"/>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
          <w:lang w:eastAsia="zh-CN"/>
        </w:rPr>
      </w:pPr>
      <w:r w:rsidRPr="003D72AD">
        <w:rPr>
          <w:rFonts w:ascii="Cambria" w:eastAsia="Times New Roman" w:hAnsi="Cambria" w:cs="Times New Roman"/>
          <w:i/>
          <w:lang w:eastAsia="zh-CN"/>
        </w:rPr>
        <w:t xml:space="preserve">Criterion 3.8 </w:t>
      </w:r>
      <w:r w:rsidR="0060736E">
        <w:rPr>
          <w:rFonts w:ascii="Cambria" w:eastAsia="Times New Roman" w:hAnsi="Cambria" w:cs="Times New Roman"/>
          <w:i/>
          <w:lang w:eastAsia="zh-CN"/>
        </w:rPr>
        <w:t xml:space="preserve">is </w:t>
      </w:r>
      <w:r w:rsidRPr="008C6267">
        <w:rPr>
          <w:rFonts w:ascii="Cambria" w:eastAsia="Times New Roman" w:hAnsi="Cambria" w:cs="Times New Roman"/>
          <w:b/>
          <w:lang w:eastAsia="zh-CN"/>
        </w:rPr>
        <w:t>met</w:t>
      </w:r>
      <w:r w:rsidR="0060736E" w:rsidRPr="008C6267">
        <w:rPr>
          <w:rFonts w:ascii="Cambria" w:eastAsia="Times New Roman" w:hAnsi="Cambria" w:cs="Times New Roman"/>
          <w:b/>
          <w:lang w:eastAsia="zh-CN"/>
        </w:rPr>
        <w:t xml:space="preserve">. </w:t>
      </w:r>
      <w:r w:rsidRPr="008C6267">
        <w:rPr>
          <w:rFonts w:ascii="Cambria" w:eastAsia="Times New Roman" w:hAnsi="Cambria" w:cs="Times New Roman"/>
          <w:b/>
          <w:lang w:eastAsia="zh-CN"/>
        </w:rPr>
        <w:t xml:space="preserve"> </w:t>
      </w:r>
      <w:r w:rsidRPr="003D72AD">
        <w:rPr>
          <w:rFonts w:ascii="Cambria" w:eastAsia="Times New Roman" w:hAnsi="Cambria" w:cs="Times New Roman"/>
          <w:spacing w:val="2"/>
          <w:lang w:val="en-US" w:eastAsia="zh-CN"/>
        </w:rPr>
        <w:t xml:space="preserve">It seems that the stipulation “as expressed externally through the </w:t>
      </w:r>
      <w:r w:rsidRPr="003D72AD">
        <w:rPr>
          <w:rFonts w:ascii="Cambria" w:eastAsia="Times New Roman" w:hAnsi="Cambria" w:cs="Times New Roman"/>
          <w:spacing w:val="2"/>
          <w:lang w:val="en-US" w:eastAsia="zh-CN"/>
        </w:rPr>
        <w:lastRenderedPageBreak/>
        <w:t xml:space="preserve">behavior that constitutes the offence” (Article 12, Penal Code) </w:t>
      </w:r>
      <w:r w:rsidRPr="003D72AD">
        <w:rPr>
          <w:rFonts w:ascii="Cambria" w:eastAsia="Times New Roman" w:hAnsi="Cambria" w:cs="Times New Roman"/>
          <w:spacing w:val="2"/>
          <w:highlight w:val="yellow"/>
          <w:lang w:val="en-US" w:eastAsia="zh-CN"/>
        </w:rPr>
        <w:t>[For Lao PDR: please provide a clearer translation of this article]</w:t>
      </w:r>
      <w:r w:rsidRPr="003D72AD">
        <w:rPr>
          <w:rFonts w:ascii="Cambria" w:eastAsia="Times New Roman" w:hAnsi="Cambria" w:cs="Times New Roman"/>
          <w:spacing w:val="2"/>
          <w:lang w:val="en-US" w:eastAsia="zh-CN"/>
        </w:rPr>
        <w:t xml:space="preserve"> is very close to the objective factual circumstance. The Law on Criminal Procedure in Article 44 also emphasizes a general principle “examine and evaluate the evidence comprehensively based on thorough and objective consideration with confidence”. </w:t>
      </w:r>
      <w:bookmarkStart w:id="86" w:name="_Hlk55244162"/>
      <w:r w:rsidRPr="003D72AD">
        <w:rPr>
          <w:rFonts w:ascii="Cambria" w:eastAsia="Times New Roman" w:hAnsi="Cambria" w:cs="Times New Roman"/>
          <w:spacing w:val="2"/>
          <w:lang w:val="en-US" w:eastAsia="zh-CN"/>
        </w:rPr>
        <w:t>Lao PDR confirmed the assessor’s understanding that factual circumstance is used in criminal litigation as a general principle.</w:t>
      </w:r>
      <w:bookmarkEnd w:id="86"/>
      <w:r w:rsidRPr="003D72AD">
        <w:rPr>
          <w:rFonts w:ascii="Cambria" w:eastAsia="Times New Roman" w:hAnsi="Cambria" w:cs="Times New Roman"/>
          <w:spacing w:val="2"/>
          <w:lang w:val="en-US" w:eastAsia="zh-CN"/>
        </w:rPr>
        <w:t xml:space="preserve"> It is concluded that the subjective component (as defined in article 12 of the Penal Code) of an ML offence can be inferred from objective factual circumstances. (same with Criterion 5.5)</w:t>
      </w:r>
    </w:p>
    <w:p w14:paraId="49573369" w14:textId="58003ECA" w:rsidR="003D72AD" w:rsidRPr="003D72AD" w:rsidRDefault="003D72AD" w:rsidP="0060736E">
      <w:pPr>
        <w:widowControl w:val="0"/>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lang w:eastAsia="zh-CN"/>
        </w:rPr>
      </w:pPr>
      <w:r w:rsidRPr="003D72AD">
        <w:rPr>
          <w:rFonts w:ascii="Cambria" w:eastAsia="Times New Roman" w:hAnsi="Cambria" w:cs="Times New Roman"/>
          <w:i/>
          <w:lang w:eastAsia="zh-CN"/>
        </w:rPr>
        <w:t xml:space="preserve">Criterion 3.9 </w:t>
      </w:r>
      <w:bookmarkStart w:id="87" w:name="_Ref443288956"/>
      <w:bookmarkStart w:id="88" w:name="_Ref443288951"/>
      <w:r w:rsidR="0060736E">
        <w:rPr>
          <w:rFonts w:ascii="Cambria" w:eastAsia="Times New Roman" w:hAnsi="Cambria" w:cs="Times New Roman"/>
          <w:i/>
          <w:lang w:eastAsia="zh-CN"/>
        </w:rPr>
        <w:t xml:space="preserve">is </w:t>
      </w:r>
      <w:r w:rsidRPr="008C6267">
        <w:rPr>
          <w:rFonts w:ascii="Cambria" w:eastAsia="Times New Roman" w:hAnsi="Cambria" w:cs="Times New Roman"/>
          <w:b/>
          <w:lang w:eastAsia="zh-CN"/>
        </w:rPr>
        <w:t>mostly met</w:t>
      </w:r>
      <w:r w:rsidR="0060736E" w:rsidRPr="0060736E">
        <w:rPr>
          <w:rFonts w:ascii="Cambria" w:eastAsia="Times New Roman" w:hAnsi="Cambria" w:cs="Times New Roman"/>
          <w:b/>
          <w:i/>
          <w:lang w:eastAsia="zh-CN"/>
        </w:rPr>
        <w:t>.</w:t>
      </w:r>
      <w:r w:rsidR="0060736E">
        <w:rPr>
          <w:rFonts w:ascii="Cambria" w:eastAsia="Times New Roman" w:hAnsi="Cambria" w:cs="Times New Roman"/>
          <w:i/>
          <w:lang w:eastAsia="zh-CN"/>
        </w:rPr>
        <w:t xml:space="preserve"> </w:t>
      </w:r>
      <w:r w:rsidRPr="003D72AD">
        <w:rPr>
          <w:rFonts w:ascii="Cambria" w:eastAsia="Times New Roman" w:hAnsi="Cambria" w:cs="Times New Roman"/>
          <w:lang w:eastAsia="zh-CN"/>
        </w:rPr>
        <w:t xml:space="preserve">The fines range from 300,000,000 to 500,000,000 Kip for money laundered below 1 billion Kip in addition to imprisonment for three to seven years and asset confiscation, and 500,000,000 to 700,000,000 Kip for an offence of laundering over 1 billion Kip in addition to imprisonment for seven to ten years and asset confiscation.  There are also higher penalties for the more serious offences (organized crimes, habitual offences). The Penal Code has three categories of offences, minor offences, major offences, and crimes (Article 13). The assessor notices that ML is categorized as a major offence. While the major offences are punished by re-education, imprisonment from three months to ten years, the starting sentence of ML offences is three years, relatively longer than that of many other major offences. The second level of sentence for ML is seven to ten years. In the Penal Code, only some offences are prescribed more than ten years, mainly drug offences and those seriously infringing national security.  The penalties are proportionate with reasonable levels and dissuasive from the holistic view of the Penal Code. The only and minor shortcoming is the monetary penalties. The fines range from 30% to 50% for money laundered below 1 billion Kip, but the fines have upper limits for bigger amount of money laundered and more serious offences (organized crimes, habitual offense). </w:t>
      </w:r>
    </w:p>
    <w:bookmarkEnd w:id="87"/>
    <w:bookmarkEnd w:id="88"/>
    <w:p w14:paraId="315C29A6" w14:textId="579FCFAE" w:rsidR="003D72AD" w:rsidRPr="003D72AD" w:rsidRDefault="003D72AD" w:rsidP="003D72AD">
      <w:pPr>
        <w:widowControl w:val="0"/>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lang w:eastAsia="zh-CN"/>
        </w:rPr>
      </w:pPr>
      <w:r w:rsidRPr="003D72AD">
        <w:rPr>
          <w:rFonts w:ascii="Cambria" w:eastAsia="Times New Roman" w:hAnsi="Cambria" w:cs="Times New Roman"/>
          <w:i/>
          <w:lang w:eastAsia="zh-CN"/>
        </w:rPr>
        <w:t xml:space="preserve">Criterion 3.10 </w:t>
      </w:r>
      <w:r w:rsidR="0060736E">
        <w:rPr>
          <w:rFonts w:ascii="Cambria" w:eastAsia="Times New Roman" w:hAnsi="Cambria" w:cs="Times New Roman"/>
          <w:i/>
          <w:lang w:eastAsia="zh-CN"/>
        </w:rPr>
        <w:t xml:space="preserve">is </w:t>
      </w:r>
      <w:r w:rsidRPr="008C6267">
        <w:rPr>
          <w:rFonts w:ascii="Cambria" w:eastAsia="Times New Roman" w:hAnsi="Cambria" w:cs="Times New Roman"/>
          <w:b/>
          <w:lang w:eastAsia="zh-CN"/>
        </w:rPr>
        <w:t>mostly met</w:t>
      </w:r>
      <w:r w:rsidR="0060736E" w:rsidRPr="008C6267">
        <w:rPr>
          <w:rFonts w:ascii="Cambria" w:eastAsia="Times New Roman" w:hAnsi="Cambria" w:cs="Times New Roman"/>
          <w:b/>
          <w:lang w:eastAsia="zh-CN"/>
        </w:rPr>
        <w:t>.</w:t>
      </w:r>
      <w:r w:rsidR="0060736E">
        <w:rPr>
          <w:rFonts w:ascii="Cambria" w:eastAsia="Times New Roman" w:hAnsi="Cambria" w:cs="Times New Roman"/>
          <w:i/>
          <w:lang w:eastAsia="zh-CN"/>
        </w:rPr>
        <w:t xml:space="preserve"> </w:t>
      </w:r>
      <w:r w:rsidRPr="003D72AD">
        <w:rPr>
          <w:rFonts w:ascii="Cambria" w:eastAsia="Times New Roman" w:hAnsi="Cambria" w:cs="Times New Roman"/>
          <w:lang w:eastAsia="zh-CN"/>
        </w:rPr>
        <w:t xml:space="preserve"> Article 89 of Penal Code provides that fines can be imposed on legal persons without prejudice of criminal liability of the natural person. Article 90 of Penal Code provide that the fines for legal person is double as prescribed in natural person. There are also other penalties special for legal person, such as revoking license, restrictions on business activities (Articles 91-94).  </w:t>
      </w:r>
      <w:bookmarkStart w:id="89" w:name="_Hlk57559375"/>
      <w:r w:rsidRPr="003D72AD">
        <w:rPr>
          <w:rFonts w:ascii="Cambria" w:eastAsia="Times New Roman" w:hAnsi="Cambria" w:cs="Times New Roman"/>
          <w:lang w:eastAsia="zh-CN"/>
        </w:rPr>
        <w:t>The shortcomings in Criterion 3.9 may affect this Criterion, because the fines for natural person is the basis to impose fines on legal person. The sanctions for legal persons seem (largely) proportionate and dissuasive.</w:t>
      </w:r>
      <w:bookmarkEnd w:id="89"/>
    </w:p>
    <w:p w14:paraId="37B68B5D" w14:textId="4E4D5F12" w:rsidR="003D72AD" w:rsidRPr="003D72AD" w:rsidRDefault="003D72AD" w:rsidP="003D72AD">
      <w:pPr>
        <w:widowControl w:val="0"/>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
          <w:lang w:eastAsia="zh-CN"/>
        </w:rPr>
      </w:pPr>
      <w:r w:rsidRPr="003D72AD">
        <w:rPr>
          <w:rFonts w:ascii="Cambria" w:eastAsia="Times New Roman" w:hAnsi="Cambria" w:cs="Times New Roman"/>
          <w:i/>
          <w:lang w:eastAsia="zh-CN"/>
        </w:rPr>
        <w:t xml:space="preserve">Criterion 3.11 </w:t>
      </w:r>
      <w:r w:rsidR="0060736E">
        <w:rPr>
          <w:rFonts w:ascii="Cambria" w:eastAsia="Times New Roman" w:hAnsi="Cambria" w:cs="Times New Roman"/>
          <w:i/>
          <w:lang w:eastAsia="zh-CN"/>
        </w:rPr>
        <w:t xml:space="preserve">is </w:t>
      </w:r>
      <w:r w:rsidRPr="008C6267">
        <w:rPr>
          <w:rFonts w:ascii="Cambria" w:eastAsia="Times New Roman" w:hAnsi="Cambria" w:cs="Times New Roman"/>
          <w:b/>
          <w:lang w:eastAsia="zh-CN"/>
        </w:rPr>
        <w:t>met</w:t>
      </w:r>
      <w:r w:rsidR="0060736E" w:rsidRPr="008C6267">
        <w:rPr>
          <w:rFonts w:ascii="Cambria" w:eastAsia="Times New Roman" w:hAnsi="Cambria" w:cs="Times New Roman"/>
          <w:b/>
          <w:lang w:eastAsia="zh-CN"/>
        </w:rPr>
        <w:t>.</w:t>
      </w:r>
      <w:r w:rsidRPr="003D72AD">
        <w:rPr>
          <w:rFonts w:ascii="Cambria" w:eastAsia="Times New Roman" w:hAnsi="Cambria" w:cs="Times New Roman"/>
          <w:i/>
          <w:lang w:eastAsia="zh-CN"/>
        </w:rPr>
        <w:t xml:space="preserve"> </w:t>
      </w:r>
      <w:r w:rsidRPr="003D72AD">
        <w:rPr>
          <w:rFonts w:ascii="Cambria" w:eastAsia="Times New Roman" w:hAnsi="Cambria" w:cs="Times New Roman"/>
          <w:lang w:eastAsia="zh-CN"/>
        </w:rPr>
        <w:t>Firstly, as with many civil law countries, Lao PDR has a system-wide stipulation to criminalise offences in different stages. It is a general principle that not only the commission of an offence but also the attempt (Article 23) or preparation (Article 22) to commit an offence is criminalised under Lao PDR’s Penal Code. Secondly, Lao PDR’s Penal Code also has a comprehensive stipulation to criminalise co-offenders, as in many civil law systems. The “participation in” (Article 26, PC) comprehensively covers all the co-offenders, the mastermind (planner, organizer, instructor, Article 27, PC), implementer (who commits the offence directly, Article 28, PC), inciter (persuading, encouraging, Article 29, PC) and other assistants in the offence (accomplice, Article 30, PC). The AML/CTF Law further clarifies the co-offenders in nearly the same language with FATF standard, including conspiracy (“planning”), aiding and abetting (“aiding, encouraging”), facilitating (“facilitating</w:t>
      </w:r>
      <w:proofErr w:type="gramStart"/>
      <w:r w:rsidRPr="003D72AD">
        <w:rPr>
          <w:rFonts w:ascii="Cambria" w:eastAsia="Times New Roman" w:hAnsi="Cambria" w:cs="Times New Roman"/>
          <w:lang w:eastAsia="zh-CN"/>
        </w:rPr>
        <w:t>”)and</w:t>
      </w:r>
      <w:proofErr w:type="gramEnd"/>
      <w:r w:rsidRPr="003D72AD">
        <w:rPr>
          <w:rFonts w:ascii="Cambria" w:eastAsia="Times New Roman" w:hAnsi="Cambria" w:cs="Times New Roman"/>
          <w:lang w:eastAsia="zh-CN"/>
        </w:rPr>
        <w:t xml:space="preserve"> counselling the commission (“giving advices”) (Article 6). In the assessor’s view, even without the clarification in AML/CTF Law, those ancillary offences will also properly be criminalised in Lao PDR. In conclusion, the assessor believes that all the ancillary offences listed are properly criminalized in Lao.</w:t>
      </w:r>
    </w:p>
    <w:p w14:paraId="710D4241" w14:textId="77777777" w:rsidR="003D72AD" w:rsidRPr="003D72AD" w:rsidRDefault="003D72AD" w:rsidP="003D72AD">
      <w:pPr>
        <w:tabs>
          <w:tab w:val="left" w:pos="850"/>
          <w:tab w:val="left" w:pos="1191"/>
          <w:tab w:val="left" w:pos="1531"/>
        </w:tabs>
        <w:spacing w:before="240" w:after="240" w:line="240" w:lineRule="auto"/>
        <w:jc w:val="both"/>
        <w:outlineLvl w:val="2"/>
        <w:rPr>
          <w:rFonts w:ascii="Cambria" w:eastAsia="Times New Roman" w:hAnsi="Cambria" w:cs="Times New Roman"/>
          <w:bCs/>
          <w:i/>
          <w:iCs/>
          <w:color w:val="244061"/>
          <w:sz w:val="24"/>
          <w:szCs w:val="24"/>
          <w:lang w:eastAsia="zh-CN"/>
        </w:rPr>
      </w:pPr>
      <w:r w:rsidRPr="003D72AD">
        <w:rPr>
          <w:rFonts w:ascii="Cambria" w:eastAsia="Times New Roman" w:hAnsi="Cambria" w:cs="Times New Roman"/>
          <w:bCs/>
          <w:i/>
          <w:iCs/>
          <w:color w:val="244061"/>
          <w:sz w:val="24"/>
          <w:szCs w:val="24"/>
          <w:lang w:eastAsia="zh-CN"/>
        </w:rPr>
        <w:t>Weighting and Conclusion</w:t>
      </w:r>
    </w:p>
    <w:p w14:paraId="24B39ECB" w14:textId="77777777" w:rsidR="003D72AD" w:rsidRPr="003D72AD" w:rsidRDefault="003D72AD" w:rsidP="003D72AD">
      <w:pPr>
        <w:widowControl w:val="0"/>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lang w:eastAsia="zh-CN"/>
        </w:rPr>
      </w:pPr>
      <w:bookmarkStart w:id="90" w:name="_Hlk42360572"/>
      <w:r w:rsidRPr="003D72AD">
        <w:rPr>
          <w:rFonts w:ascii="Cambria" w:eastAsia="Times New Roman" w:hAnsi="Cambria" w:cs="Times New Roman"/>
          <w:lang w:eastAsia="zh-CN"/>
        </w:rPr>
        <w:t xml:space="preserve">After the previous MER, Lao PDR has made great efforts to pass the Penal Code and AML Law to improve its criminal system regarding ML. Many of these improvements are considered substantial. The laws have established the core basis for a comprehensive ML offence and the </w:t>
      </w:r>
      <w:r w:rsidRPr="003D72AD">
        <w:rPr>
          <w:rFonts w:ascii="Cambria" w:eastAsia="Times New Roman" w:hAnsi="Cambria" w:cs="Times New Roman"/>
          <w:lang w:eastAsia="zh-CN"/>
        </w:rPr>
        <w:lastRenderedPageBreak/>
        <w:t xml:space="preserve">criminal liability of legal persons. There remain only minor shortcomings. </w:t>
      </w:r>
      <w:bookmarkEnd w:id="90"/>
    </w:p>
    <w:p w14:paraId="2FB8E55D" w14:textId="504D7541" w:rsidR="003D72AD" w:rsidRPr="003D72AD" w:rsidRDefault="003D72AD" w:rsidP="003D72AD">
      <w:pPr>
        <w:widowControl w:val="0"/>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b/>
          <w:lang w:eastAsia="zh-CN"/>
        </w:rPr>
      </w:pPr>
      <w:r w:rsidRPr="003D72AD">
        <w:rPr>
          <w:rFonts w:ascii="Cambria" w:eastAsia="Times New Roman" w:hAnsi="Cambria" w:cs="Times New Roman"/>
          <w:b/>
          <w:lang w:eastAsia="zh-CN"/>
        </w:rPr>
        <w:t>Recommendation 3 is rated largely compliant/partially compliant.</w:t>
      </w:r>
    </w:p>
    <w:p w14:paraId="4AC870A6" w14:textId="1A851212" w:rsidR="005616B8" w:rsidRPr="00435FB3" w:rsidRDefault="005616B8" w:rsidP="005616B8">
      <w:pPr>
        <w:pStyle w:val="TemplateMERH2"/>
        <w:rPr>
          <w:rFonts w:asciiTheme="majorHAnsi" w:hAnsiTheme="majorHAnsi"/>
        </w:rPr>
      </w:pPr>
      <w:r w:rsidRPr="00A22622">
        <w:rPr>
          <w:rFonts w:asciiTheme="majorHAnsi" w:hAnsiTheme="majorHAnsi"/>
        </w:rPr>
        <w:t>Recommendation 4 - Confiscation and provisional measures</w:t>
      </w:r>
      <w:bookmarkEnd w:id="63"/>
      <w:bookmarkEnd w:id="64"/>
      <w:bookmarkEnd w:id="65"/>
      <w:bookmarkEnd w:id="79"/>
      <w:bookmarkEnd w:id="80"/>
    </w:p>
    <w:p w14:paraId="3DB7D554" w14:textId="77777777" w:rsidR="00F808A1" w:rsidRPr="007A02BF" w:rsidRDefault="00F808A1" w:rsidP="00F808A1">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7A02BF">
        <w:rPr>
          <w:rFonts w:asciiTheme="majorHAnsi" w:hAnsiTheme="majorHAnsi"/>
        </w:rPr>
        <w:t xml:space="preserve">Lao PDR was rated partially compliant for the former R.3 in the 2011 MER. The identified limitations included the scope of qualifying forfeiture offences associated with ML, the absence of a TF offence, inconsistent legal definitions of ‘property’ and limitations with freezing property; and an absence of statistics on confiscation performance. </w:t>
      </w:r>
    </w:p>
    <w:p w14:paraId="507FDD58" w14:textId="1A315337" w:rsidR="00F808A1" w:rsidRDefault="00F808A1" w:rsidP="00F808A1">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F808A1">
        <w:rPr>
          <w:rFonts w:asciiTheme="majorHAnsi" w:hAnsiTheme="majorHAnsi"/>
          <w:i/>
        </w:rPr>
        <w:t>Criterion 4.1 is</w:t>
      </w:r>
      <w:r>
        <w:rPr>
          <w:rFonts w:asciiTheme="majorHAnsi" w:hAnsiTheme="majorHAnsi"/>
        </w:rPr>
        <w:t xml:space="preserve"> </w:t>
      </w:r>
      <w:r w:rsidRPr="00F808A1">
        <w:rPr>
          <w:rFonts w:asciiTheme="majorHAnsi" w:hAnsiTheme="majorHAnsi"/>
          <w:b/>
        </w:rPr>
        <w:t>mostly met</w:t>
      </w:r>
      <w:r w:rsidRPr="00F808A1">
        <w:rPr>
          <w:rFonts w:asciiTheme="majorHAnsi" w:hAnsiTheme="majorHAnsi"/>
        </w:rPr>
        <w:t xml:space="preserve">. </w:t>
      </w:r>
      <w:r w:rsidRPr="00E5096F">
        <w:rPr>
          <w:rFonts w:asciiTheme="majorHAnsi" w:hAnsiTheme="majorHAnsi"/>
        </w:rPr>
        <w:t xml:space="preserve">Article 41 of the Law on </w:t>
      </w:r>
      <w:r>
        <w:rPr>
          <w:rFonts w:asciiTheme="majorHAnsi" w:hAnsiTheme="majorHAnsi"/>
        </w:rPr>
        <w:t>AML</w:t>
      </w:r>
      <w:r w:rsidRPr="00E5096F">
        <w:rPr>
          <w:rFonts w:asciiTheme="majorHAnsi" w:hAnsiTheme="majorHAnsi"/>
        </w:rPr>
        <w:t xml:space="preserve"> and </w:t>
      </w:r>
      <w:r>
        <w:rPr>
          <w:rFonts w:asciiTheme="majorHAnsi" w:hAnsiTheme="majorHAnsi"/>
        </w:rPr>
        <w:t>CFT</w:t>
      </w:r>
      <w:r w:rsidRPr="00E5096F">
        <w:rPr>
          <w:rFonts w:asciiTheme="majorHAnsi" w:hAnsiTheme="majorHAnsi"/>
        </w:rPr>
        <w:t xml:space="preserve"> </w:t>
      </w:r>
      <w:r>
        <w:rPr>
          <w:rFonts w:asciiTheme="majorHAnsi" w:hAnsiTheme="majorHAnsi"/>
        </w:rPr>
        <w:t>No 50/NA dated 21 July 2014</w:t>
      </w:r>
      <w:r w:rsidRPr="008059A6">
        <w:rPr>
          <w:rFonts w:asciiTheme="majorHAnsi" w:hAnsiTheme="majorHAnsi"/>
        </w:rPr>
        <w:t xml:space="preserve"> provides the legal framework for the confiscation of </w:t>
      </w:r>
      <w:r>
        <w:rPr>
          <w:rFonts w:asciiTheme="majorHAnsi" w:hAnsiTheme="majorHAnsi"/>
        </w:rPr>
        <w:t>funds</w:t>
      </w:r>
      <w:r w:rsidRPr="00E5096F">
        <w:rPr>
          <w:rFonts w:asciiTheme="majorHAnsi" w:hAnsiTheme="majorHAnsi"/>
        </w:rPr>
        <w:t xml:space="preserve"> that </w:t>
      </w:r>
      <w:r>
        <w:rPr>
          <w:rFonts w:asciiTheme="majorHAnsi" w:hAnsiTheme="majorHAnsi"/>
        </w:rPr>
        <w:t>are</w:t>
      </w:r>
      <w:r w:rsidRPr="00E5096F">
        <w:rPr>
          <w:rFonts w:asciiTheme="majorHAnsi" w:hAnsiTheme="majorHAnsi"/>
        </w:rPr>
        <w:t xml:space="preserve"> derived directly or indirectly from crime; </w:t>
      </w:r>
      <w:r>
        <w:rPr>
          <w:rFonts w:asciiTheme="majorHAnsi" w:hAnsiTheme="majorHAnsi"/>
        </w:rPr>
        <w:t xml:space="preserve">property of corresponding value related to criminal activities, </w:t>
      </w:r>
      <w:r w:rsidRPr="00E5096F">
        <w:rPr>
          <w:rFonts w:asciiTheme="majorHAnsi" w:hAnsiTheme="majorHAnsi"/>
        </w:rPr>
        <w:t>or property that has been converted</w:t>
      </w:r>
      <w:r>
        <w:rPr>
          <w:rFonts w:asciiTheme="majorHAnsi" w:hAnsiTheme="majorHAnsi"/>
        </w:rPr>
        <w:t xml:space="preserve"> (</w:t>
      </w:r>
      <w:r w:rsidRPr="00F808A1">
        <w:rPr>
          <w:rFonts w:asciiTheme="majorHAnsi" w:hAnsiTheme="majorHAnsi"/>
        </w:rPr>
        <w:t xml:space="preserve">Article 8(2) </w:t>
      </w:r>
      <w:r w:rsidRPr="00E5096F">
        <w:rPr>
          <w:rFonts w:asciiTheme="majorHAnsi" w:hAnsiTheme="majorHAnsi"/>
        </w:rPr>
        <w:t xml:space="preserve">Law on </w:t>
      </w:r>
      <w:r>
        <w:rPr>
          <w:rFonts w:asciiTheme="majorHAnsi" w:hAnsiTheme="majorHAnsi"/>
        </w:rPr>
        <w:t>AML</w:t>
      </w:r>
      <w:r w:rsidRPr="00E5096F">
        <w:rPr>
          <w:rFonts w:asciiTheme="majorHAnsi" w:hAnsiTheme="majorHAnsi"/>
        </w:rPr>
        <w:t xml:space="preserve"> and </w:t>
      </w:r>
      <w:r>
        <w:rPr>
          <w:rFonts w:asciiTheme="majorHAnsi" w:hAnsiTheme="majorHAnsi"/>
        </w:rPr>
        <w:t>CFT</w:t>
      </w:r>
      <w:r w:rsidRPr="00F808A1">
        <w:rPr>
          <w:rFonts w:asciiTheme="majorHAnsi" w:hAnsiTheme="majorHAnsi"/>
        </w:rPr>
        <w:t>)</w:t>
      </w:r>
      <w:r w:rsidRPr="00E5096F">
        <w:rPr>
          <w:rFonts w:asciiTheme="majorHAnsi" w:hAnsiTheme="majorHAnsi"/>
        </w:rPr>
        <w:t xml:space="preserve"> having previously been acquired in the commission of major offences, </w:t>
      </w:r>
      <w:commentRangeStart w:id="91"/>
      <w:commentRangeStart w:id="92"/>
      <w:r w:rsidRPr="00F808A1">
        <w:rPr>
          <w:rFonts w:asciiTheme="majorHAnsi" w:hAnsiTheme="majorHAnsi"/>
        </w:rPr>
        <w:t xml:space="preserve">[To Lao PDR: can you clarify what “connected to the offence” means in article 53 with regards to major offences and whether conversion would specifically be covered? – </w:t>
      </w:r>
      <w:r w:rsidRPr="00F808A1">
        <w:rPr>
          <w:rFonts w:asciiTheme="majorHAnsi" w:hAnsiTheme="majorHAnsi"/>
          <w:b/>
        </w:rPr>
        <w:t>For Lao PDR: Examples are required to explain the distinction between Art 53 paragraph 1 and paragraph 2.  It is understood what paragraph 1 means, but property that is “</w:t>
      </w:r>
      <w:proofErr w:type="spellStart"/>
      <w:r w:rsidRPr="00F808A1">
        <w:rPr>
          <w:rFonts w:asciiTheme="majorHAnsi" w:hAnsiTheme="majorHAnsi"/>
          <w:b/>
        </w:rPr>
        <w:t>asscoaciated</w:t>
      </w:r>
      <w:proofErr w:type="spellEnd"/>
      <w:r w:rsidRPr="00F808A1">
        <w:rPr>
          <w:rFonts w:asciiTheme="majorHAnsi" w:hAnsiTheme="majorHAnsi"/>
          <w:b/>
        </w:rPr>
        <w:t xml:space="preserve"> to an offence” is required to be defined in more detail</w:t>
      </w:r>
      <w:r w:rsidRPr="00F808A1">
        <w:rPr>
          <w:rFonts w:asciiTheme="majorHAnsi" w:hAnsiTheme="majorHAnsi"/>
        </w:rPr>
        <w:t>]</w:t>
      </w:r>
      <w:commentRangeEnd w:id="91"/>
      <w:r w:rsidRPr="00F808A1">
        <w:rPr>
          <w:rFonts w:asciiTheme="majorHAnsi" w:hAnsiTheme="majorHAnsi"/>
        </w:rPr>
        <w:commentReference w:id="91"/>
      </w:r>
      <w:commentRangeEnd w:id="92"/>
      <w:r w:rsidR="00622272">
        <w:rPr>
          <w:rStyle w:val="CommentReference"/>
        </w:rPr>
        <w:commentReference w:id="92"/>
      </w:r>
      <w:r w:rsidRPr="00E5096F">
        <w:rPr>
          <w:rFonts w:asciiTheme="majorHAnsi" w:hAnsiTheme="majorHAnsi"/>
        </w:rPr>
        <w:t xml:space="preserve"> which includes money laundering</w:t>
      </w:r>
      <w:r>
        <w:rPr>
          <w:rFonts w:asciiTheme="majorHAnsi" w:hAnsiTheme="majorHAnsi"/>
        </w:rPr>
        <w:t xml:space="preserve"> (</w:t>
      </w:r>
      <w:r w:rsidRPr="00F808A1">
        <w:rPr>
          <w:rFonts w:asciiTheme="majorHAnsi" w:hAnsiTheme="majorHAnsi"/>
        </w:rPr>
        <w:t>Article 130 Penal Code, Article 8(1) Law on AML and CFT.)</w:t>
      </w:r>
      <w:r w:rsidRPr="00E5096F">
        <w:rPr>
          <w:rFonts w:asciiTheme="majorHAnsi" w:hAnsiTheme="majorHAnsi"/>
        </w:rPr>
        <w:t xml:space="preserve"> and terror financing</w:t>
      </w:r>
      <w:r>
        <w:rPr>
          <w:rFonts w:asciiTheme="majorHAnsi" w:hAnsiTheme="majorHAnsi"/>
        </w:rPr>
        <w:t xml:space="preserve"> (</w:t>
      </w:r>
      <w:r w:rsidRPr="00F808A1">
        <w:rPr>
          <w:rFonts w:asciiTheme="majorHAnsi" w:hAnsiTheme="majorHAnsi"/>
        </w:rPr>
        <w:t>Article 131 Penal Code)</w:t>
      </w:r>
      <w:r w:rsidRPr="00E5096F">
        <w:rPr>
          <w:rFonts w:asciiTheme="majorHAnsi" w:hAnsiTheme="majorHAnsi"/>
        </w:rPr>
        <w:t xml:space="preserve">. </w:t>
      </w:r>
    </w:p>
    <w:p w14:paraId="545B4D0A" w14:textId="77777777" w:rsidR="00F808A1" w:rsidRPr="007570F5" w:rsidRDefault="00F808A1" w:rsidP="00F808A1">
      <w:pPr>
        <w:pStyle w:val="ListParagraph"/>
        <w:numPr>
          <w:ilvl w:val="0"/>
          <w:numId w:val="16"/>
        </w:numPr>
        <w:shd w:val="clear" w:color="auto" w:fill="FFFFFF" w:themeFill="background1"/>
        <w:spacing w:after="240"/>
        <w:ind w:left="0" w:firstLine="0"/>
        <w:contextualSpacing w:val="0"/>
        <w:rPr>
          <w:rFonts w:asciiTheme="majorHAnsi" w:hAnsiTheme="majorHAnsi"/>
        </w:rPr>
      </w:pPr>
      <w:r>
        <w:rPr>
          <w:rFonts w:asciiTheme="majorHAnsi" w:hAnsiTheme="majorHAnsi"/>
        </w:rPr>
        <w:t xml:space="preserve">Funds are </w:t>
      </w:r>
      <w:r w:rsidRPr="00F808A1">
        <w:rPr>
          <w:rFonts w:asciiTheme="majorHAnsi" w:hAnsiTheme="majorHAnsi"/>
        </w:rPr>
        <w:t xml:space="preserve">defined in Article 8(5) of the </w:t>
      </w:r>
      <w:r w:rsidRPr="00E5096F">
        <w:rPr>
          <w:rFonts w:asciiTheme="majorHAnsi" w:hAnsiTheme="majorHAnsi"/>
        </w:rPr>
        <w:t xml:space="preserve">Law on </w:t>
      </w:r>
      <w:r>
        <w:rPr>
          <w:rFonts w:asciiTheme="majorHAnsi" w:hAnsiTheme="majorHAnsi"/>
        </w:rPr>
        <w:t>AML</w:t>
      </w:r>
      <w:r w:rsidRPr="00E5096F">
        <w:rPr>
          <w:rFonts w:asciiTheme="majorHAnsi" w:hAnsiTheme="majorHAnsi"/>
        </w:rPr>
        <w:t xml:space="preserve"> and </w:t>
      </w:r>
      <w:r>
        <w:rPr>
          <w:rFonts w:asciiTheme="majorHAnsi" w:hAnsiTheme="majorHAnsi"/>
        </w:rPr>
        <w:t>CFT</w:t>
      </w:r>
      <w:r w:rsidRPr="00F808A1">
        <w:rPr>
          <w:rFonts w:asciiTheme="majorHAnsi" w:hAnsiTheme="majorHAnsi"/>
        </w:rPr>
        <w:t xml:space="preserve"> as tangible and intangible funds or properties, movable or immovable </w:t>
      </w:r>
      <w:proofErr w:type="spellStart"/>
      <w:r w:rsidRPr="00F808A1">
        <w:rPr>
          <w:rFonts w:asciiTheme="majorHAnsi" w:hAnsiTheme="majorHAnsi"/>
        </w:rPr>
        <w:t>assests</w:t>
      </w:r>
      <w:proofErr w:type="spellEnd"/>
      <w:r w:rsidRPr="00F808A1">
        <w:rPr>
          <w:rFonts w:asciiTheme="majorHAnsi" w:hAnsiTheme="majorHAnsi"/>
        </w:rPr>
        <w:t xml:space="preserve"> and all financial documents or bearer negotiable instruments of all forms either in electronic or digital format and certificates of ownership, or </w:t>
      </w:r>
      <w:proofErr w:type="spellStart"/>
      <w:r w:rsidRPr="00F808A1">
        <w:rPr>
          <w:rFonts w:asciiTheme="majorHAnsi" w:hAnsiTheme="majorHAnsi"/>
        </w:rPr>
        <w:t>benfits</w:t>
      </w:r>
      <w:proofErr w:type="spellEnd"/>
      <w:r w:rsidRPr="00F808A1">
        <w:rPr>
          <w:rFonts w:asciiTheme="majorHAnsi" w:hAnsiTheme="majorHAnsi"/>
        </w:rPr>
        <w:t xml:space="preserve"> from such funds or properties. Major offences are defined at Article 13 of the Penal Code and include offences that are punished by re-education without deprivation of liberty (a sanction undertaken by an offender at his or her employment pursuant to which the offender must remit five – twenty percent of their salary to the state subject to the sentence, re-education must not exceed one year - see Article 47 Penal Code) and offences punishable by 3 months imprisonment to ten years and fines. </w:t>
      </w:r>
    </w:p>
    <w:p w14:paraId="4DA74AD4" w14:textId="6B389A8B" w:rsidR="00F808A1" w:rsidRDefault="00F808A1" w:rsidP="00F808A1">
      <w:pPr>
        <w:pStyle w:val="ListParagraph"/>
        <w:numPr>
          <w:ilvl w:val="0"/>
          <w:numId w:val="16"/>
        </w:numPr>
        <w:shd w:val="clear" w:color="auto" w:fill="FFFFFF" w:themeFill="background1"/>
        <w:spacing w:after="240"/>
        <w:ind w:left="0" w:firstLine="0"/>
        <w:rPr>
          <w:rFonts w:asciiTheme="majorHAnsi" w:hAnsiTheme="majorHAnsi"/>
        </w:rPr>
      </w:pPr>
      <w:r w:rsidRPr="00E5096F">
        <w:rPr>
          <w:rFonts w:asciiTheme="majorHAnsi" w:hAnsiTheme="majorHAnsi"/>
        </w:rPr>
        <w:t xml:space="preserve">Article 41 also extends to ‘instruments’ used, or intended to be used in the commission of a </w:t>
      </w:r>
      <w:proofErr w:type="gramStart"/>
      <w:r w:rsidRPr="00E5096F">
        <w:rPr>
          <w:rFonts w:asciiTheme="majorHAnsi" w:hAnsiTheme="majorHAnsi"/>
        </w:rPr>
        <w:t>crime</w:t>
      </w:r>
      <w:r>
        <w:rPr>
          <w:rFonts w:asciiTheme="majorHAnsi" w:hAnsiTheme="majorHAnsi"/>
        </w:rPr>
        <w:t>(</w:t>
      </w:r>
      <w:proofErr w:type="gramEnd"/>
      <w:r w:rsidRPr="00F808A1">
        <w:rPr>
          <w:rFonts w:asciiTheme="majorHAnsi" w:hAnsiTheme="majorHAnsi"/>
        </w:rPr>
        <w:t>Article 3 Instruction on Application of Provisional Measures on Properties Relating to ML or TF No 08/NCC dated 30 March 2016)</w:t>
      </w:r>
      <w:r>
        <w:rPr>
          <w:rFonts w:asciiTheme="majorHAnsi" w:hAnsiTheme="majorHAnsi"/>
        </w:rPr>
        <w:t>.</w:t>
      </w:r>
      <w:r w:rsidRPr="008059A6">
        <w:rPr>
          <w:rFonts w:asciiTheme="majorHAnsi" w:hAnsiTheme="majorHAnsi"/>
        </w:rPr>
        <w:t xml:space="preserve"> </w:t>
      </w:r>
      <w:r w:rsidRPr="00E5096F">
        <w:rPr>
          <w:rFonts w:asciiTheme="majorHAnsi" w:hAnsiTheme="majorHAnsi"/>
        </w:rPr>
        <w:t>Confiscation measures can extend to property owned by third parties who although not directly involved in offending had knowledge that their</w:t>
      </w:r>
      <w:r w:rsidRPr="008059A6">
        <w:rPr>
          <w:rFonts w:asciiTheme="majorHAnsi" w:hAnsiTheme="majorHAnsi"/>
        </w:rPr>
        <w:t xml:space="preserve"> property was intended to be used in the commission of qualifying criminal activity or if the confiscation is deemed necessary for safeguarding society</w:t>
      </w:r>
      <w:r>
        <w:rPr>
          <w:rFonts w:asciiTheme="majorHAnsi" w:hAnsiTheme="majorHAnsi"/>
        </w:rPr>
        <w:t xml:space="preserve"> (</w:t>
      </w:r>
      <w:r w:rsidRPr="00F808A1">
        <w:rPr>
          <w:rFonts w:asciiTheme="majorHAnsi" w:hAnsiTheme="majorHAnsi"/>
        </w:rPr>
        <w:t>Article 53(3) Penal Code and paragraph 3.6 of Annex 11 of the Manual on Criminal Procedures in Lao PDR)</w:t>
      </w:r>
      <w:r w:rsidRPr="008059A6">
        <w:rPr>
          <w:rFonts w:asciiTheme="majorHAnsi" w:hAnsiTheme="majorHAnsi"/>
        </w:rPr>
        <w:t xml:space="preserve">. </w:t>
      </w:r>
      <w:r>
        <w:rPr>
          <w:rFonts w:asciiTheme="majorHAnsi" w:hAnsiTheme="majorHAnsi"/>
        </w:rPr>
        <w:t xml:space="preserve">Provisional measures of seizure and freezing of property is authorised pursuant to Article 108 of the Law on Criminal Procedure which enables the investigating authorities or a public prosecutor to authorise the seizure of assets for the purpose of confiscation consideration </w:t>
      </w:r>
      <w:commentRangeStart w:id="93"/>
      <w:r w:rsidRPr="00B0780B">
        <w:rPr>
          <w:rFonts w:asciiTheme="majorHAnsi" w:hAnsiTheme="majorHAnsi"/>
          <w:highlight w:val="yellow"/>
        </w:rPr>
        <w:t xml:space="preserve">[For Lao PDR can you confirm that Article 53 - Law on Criminal </w:t>
      </w:r>
      <w:proofErr w:type="spellStart"/>
      <w:r w:rsidRPr="00B0780B">
        <w:rPr>
          <w:rFonts w:asciiTheme="majorHAnsi" w:hAnsiTheme="majorHAnsi"/>
          <w:highlight w:val="yellow"/>
        </w:rPr>
        <w:t>Proceedure</w:t>
      </w:r>
      <w:proofErr w:type="spellEnd"/>
      <w:r w:rsidRPr="00B0780B">
        <w:rPr>
          <w:rFonts w:asciiTheme="majorHAnsi" w:hAnsiTheme="majorHAnsi"/>
          <w:highlight w:val="yellow"/>
        </w:rPr>
        <w:t xml:space="preserve"> is the article that authorises a Head of </w:t>
      </w:r>
      <w:proofErr w:type="spellStart"/>
      <w:r w:rsidRPr="00B0780B">
        <w:rPr>
          <w:rFonts w:asciiTheme="majorHAnsi" w:hAnsiTheme="majorHAnsi"/>
          <w:highlight w:val="yellow"/>
        </w:rPr>
        <w:t>a</w:t>
      </w:r>
      <w:proofErr w:type="spellEnd"/>
      <w:r w:rsidRPr="00B0780B">
        <w:rPr>
          <w:rFonts w:asciiTheme="majorHAnsi" w:hAnsiTheme="majorHAnsi"/>
          <w:highlight w:val="yellow"/>
        </w:rPr>
        <w:t xml:space="preserve"> Investigation Organisation to issue an order to freeze and seize property that could become the subject of confiscation?]</w:t>
      </w:r>
      <w:r>
        <w:rPr>
          <w:rFonts w:asciiTheme="majorHAnsi" w:hAnsiTheme="majorHAnsi"/>
        </w:rPr>
        <w:t xml:space="preserve">  </w:t>
      </w:r>
      <w:commentRangeEnd w:id="93"/>
      <w:r w:rsidR="00EA7B7F">
        <w:rPr>
          <w:rStyle w:val="CommentReference"/>
        </w:rPr>
        <w:commentReference w:id="93"/>
      </w:r>
      <w:r>
        <w:rPr>
          <w:rFonts w:asciiTheme="majorHAnsi" w:hAnsiTheme="majorHAnsi"/>
        </w:rPr>
        <w:t xml:space="preserve">Article </w:t>
      </w:r>
      <w:proofErr w:type="gramStart"/>
      <w:r>
        <w:rPr>
          <w:rFonts w:asciiTheme="majorHAnsi" w:hAnsiTheme="majorHAnsi"/>
        </w:rPr>
        <w:t>128  allows</w:t>
      </w:r>
      <w:proofErr w:type="gramEnd"/>
      <w:r>
        <w:rPr>
          <w:rFonts w:asciiTheme="majorHAnsi" w:hAnsiTheme="majorHAnsi"/>
        </w:rPr>
        <w:t xml:space="preserve"> for the seizure of property prior to a prosecution resolution to ensure the payment of compensation to victims, payment of fines or confiscation to the State as appropriate. </w:t>
      </w:r>
      <w:commentRangeStart w:id="94"/>
      <w:r w:rsidRPr="00B0780B">
        <w:rPr>
          <w:rFonts w:asciiTheme="majorHAnsi" w:hAnsiTheme="majorHAnsi"/>
          <w:highlight w:val="yellow"/>
        </w:rPr>
        <w:t>[For Lao PDR – it would be useful to develop a simply process flow diagram (process chart) which steps out how these provisions apply to the provisional measures and confiscation of property laundered, instruments of crime, proceeds used in the financing of terrorism and for confiscation of property of corresponding value].</w:t>
      </w:r>
      <w:r>
        <w:rPr>
          <w:rFonts w:asciiTheme="majorHAnsi" w:hAnsiTheme="majorHAnsi"/>
        </w:rPr>
        <w:t xml:space="preserve">  </w:t>
      </w:r>
      <w:commentRangeEnd w:id="94"/>
      <w:r w:rsidR="00EA7B7F">
        <w:rPr>
          <w:rStyle w:val="CommentReference"/>
        </w:rPr>
        <w:commentReference w:id="94"/>
      </w:r>
    </w:p>
    <w:p w14:paraId="758DBA8F" w14:textId="77777777" w:rsidR="008C4ADB" w:rsidRPr="00E5096F" w:rsidRDefault="008C4ADB" w:rsidP="008C4ADB">
      <w:pPr>
        <w:pStyle w:val="ListParagraph"/>
        <w:shd w:val="clear" w:color="auto" w:fill="FFFFFF" w:themeFill="background1"/>
        <w:spacing w:after="240"/>
        <w:ind w:left="0"/>
        <w:rPr>
          <w:rFonts w:asciiTheme="majorHAnsi" w:hAnsiTheme="majorHAnsi"/>
        </w:rPr>
      </w:pPr>
    </w:p>
    <w:p w14:paraId="54804096" w14:textId="198BC321" w:rsidR="00F808A1" w:rsidRDefault="008C4ADB" w:rsidP="008C4ADB">
      <w:pPr>
        <w:pStyle w:val="ListParagraph"/>
        <w:numPr>
          <w:ilvl w:val="0"/>
          <w:numId w:val="16"/>
        </w:numPr>
        <w:shd w:val="clear" w:color="auto" w:fill="FFFFFF" w:themeFill="background1"/>
        <w:spacing w:after="240"/>
        <w:ind w:left="0" w:firstLine="0"/>
        <w:contextualSpacing w:val="0"/>
        <w:rPr>
          <w:rFonts w:asciiTheme="majorHAnsi" w:hAnsiTheme="majorHAnsi"/>
        </w:rPr>
      </w:pPr>
      <w:bookmarkStart w:id="95" w:name="_Toc358292278"/>
      <w:bookmarkStart w:id="96" w:name="_Toc429126844"/>
      <w:bookmarkStart w:id="97" w:name="_Toc435082187"/>
      <w:bookmarkStart w:id="98" w:name="_Toc28876722"/>
      <w:bookmarkStart w:id="99" w:name="_Toc46318318"/>
      <w:r w:rsidRPr="008C4ADB">
        <w:rPr>
          <w:rFonts w:asciiTheme="majorHAnsi" w:hAnsiTheme="majorHAnsi"/>
          <w:i/>
        </w:rPr>
        <w:t>Criterion 4.2 is</w:t>
      </w:r>
      <w:r>
        <w:rPr>
          <w:rFonts w:asciiTheme="majorHAnsi" w:hAnsiTheme="majorHAnsi"/>
        </w:rPr>
        <w:t xml:space="preserve"> </w:t>
      </w:r>
      <w:r w:rsidRPr="008C4ADB">
        <w:rPr>
          <w:rFonts w:asciiTheme="majorHAnsi" w:hAnsiTheme="majorHAnsi"/>
          <w:b/>
        </w:rPr>
        <w:t>partly met.</w:t>
      </w:r>
      <w:r>
        <w:rPr>
          <w:rFonts w:asciiTheme="majorHAnsi" w:hAnsiTheme="majorHAnsi"/>
        </w:rPr>
        <w:t xml:space="preserve"> </w:t>
      </w:r>
      <w:r w:rsidRPr="008C4ADB">
        <w:rPr>
          <w:rFonts w:asciiTheme="majorHAnsi" w:hAnsiTheme="majorHAnsi"/>
        </w:rPr>
        <w:t xml:space="preserve">Competent authorities (the investigating organisation or public prosecutor) have the legal authority to, identify, trace, or[For Lao PDR: The start of article </w:t>
      </w:r>
      <w:r w:rsidRPr="008C4ADB">
        <w:rPr>
          <w:rFonts w:asciiTheme="majorHAnsi" w:hAnsiTheme="majorHAnsi"/>
        </w:rPr>
        <w:lastRenderedPageBreak/>
        <w:t xml:space="preserve">108 of the Law on </w:t>
      </w:r>
      <w:proofErr w:type="spellStart"/>
      <w:r w:rsidRPr="008C4ADB">
        <w:rPr>
          <w:rFonts w:asciiTheme="majorHAnsi" w:hAnsiTheme="majorHAnsi"/>
        </w:rPr>
        <w:t>Crminal</w:t>
      </w:r>
      <w:proofErr w:type="spellEnd"/>
      <w:r w:rsidRPr="008C4ADB">
        <w:rPr>
          <w:rFonts w:asciiTheme="majorHAnsi" w:hAnsiTheme="majorHAnsi"/>
        </w:rPr>
        <w:t xml:space="preserve"> Procedure suggests that a power exists to identify, trace and evaluate by implication that the process has been undertaken (In the case of having verified the categories of assets, quantity, and the location of the assets which are relevant to the offenses), please clarify the specific powers to do so or indicate whether it is covered by the broad investigative powers in article 53 .] </w:t>
      </w:r>
      <w:commentRangeStart w:id="100"/>
      <w:r w:rsidRPr="008C4ADB">
        <w:rPr>
          <w:rFonts w:asciiTheme="majorHAnsi" w:hAnsiTheme="majorHAnsi"/>
          <w:highlight w:val="yellow"/>
        </w:rPr>
        <w:t>[For Lao PDR: Article 166 clause 7 cannot be located, please clarify this reference is correct and identify the text in the law]</w:t>
      </w:r>
      <w:r w:rsidRPr="008C4ADB">
        <w:rPr>
          <w:rFonts w:asciiTheme="majorHAnsi" w:hAnsiTheme="majorHAnsi"/>
        </w:rPr>
        <w:t xml:space="preserve"> </w:t>
      </w:r>
      <w:commentRangeEnd w:id="100"/>
      <w:r w:rsidR="00EA7B7F">
        <w:rPr>
          <w:rStyle w:val="CommentReference"/>
        </w:rPr>
        <w:commentReference w:id="100"/>
      </w:r>
      <w:r w:rsidRPr="008C4ADB">
        <w:rPr>
          <w:rFonts w:asciiTheme="majorHAnsi" w:hAnsiTheme="majorHAnsi"/>
        </w:rPr>
        <w:t>freeze property that could be, or is subject to confiscation, and to seize such property as required (Article 43 and 121- 128 Law on Criminal Procedure and Article 3 Instruction on Application of Provisional Measures on Properties Relating to Money Laundering or Terrorist Financing No8/NCC 30 March 2016.). The NCC Chairman issued an Instruction 30 March 2016 relating to the Application of Provisional Measures on Principles Relating to Money Laundering or Terrorist Financing which requires competent authorities to issue without notice orders to seize or freeze property pending the resolution of a criminal proceeding, when appropriate.</w:t>
      </w:r>
    </w:p>
    <w:p w14:paraId="0FF79388" w14:textId="77777777" w:rsidR="008C4ADB" w:rsidRDefault="008C4ADB" w:rsidP="008C4ADB">
      <w:pPr>
        <w:pStyle w:val="ListParagraph"/>
        <w:numPr>
          <w:ilvl w:val="0"/>
          <w:numId w:val="16"/>
        </w:numPr>
        <w:shd w:val="clear" w:color="auto" w:fill="FFFFFF" w:themeFill="background1"/>
        <w:spacing w:after="240"/>
        <w:ind w:left="0" w:firstLine="0"/>
        <w:rPr>
          <w:rFonts w:asciiTheme="majorHAnsi" w:hAnsiTheme="majorHAnsi"/>
        </w:rPr>
      </w:pPr>
      <w:commentRangeStart w:id="101"/>
      <w:r w:rsidRPr="004A6251">
        <w:rPr>
          <w:rFonts w:asciiTheme="majorHAnsi" w:hAnsiTheme="majorHAnsi"/>
          <w:b/>
          <w:highlight w:val="yellow"/>
        </w:rPr>
        <w:t xml:space="preserve">[For Lao PDR: </w:t>
      </w:r>
      <w:r w:rsidRPr="004A6251">
        <w:rPr>
          <w:b/>
          <w:highlight w:val="yellow"/>
        </w:rPr>
        <w:t xml:space="preserve">This is an instruction from the NCC. Does this instruction have the force of a law of general application under Article 4 of the Law on Making Legislation No 19/NA? If not, please identify the Article in law that authorises the ability in </w:t>
      </w:r>
      <w:proofErr w:type="spellStart"/>
      <w:r w:rsidRPr="004A6251">
        <w:rPr>
          <w:b/>
          <w:highlight w:val="yellow"/>
        </w:rPr>
        <w:t>proceedure</w:t>
      </w:r>
      <w:proofErr w:type="spellEnd"/>
      <w:r w:rsidRPr="004A6251">
        <w:rPr>
          <w:b/>
          <w:highlight w:val="yellow"/>
        </w:rPr>
        <w:t xml:space="preserve"> to issue ex-</w:t>
      </w:r>
      <w:proofErr w:type="spellStart"/>
      <w:r w:rsidRPr="004A6251">
        <w:rPr>
          <w:b/>
          <w:highlight w:val="yellow"/>
        </w:rPr>
        <w:t>parte</w:t>
      </w:r>
      <w:proofErr w:type="spellEnd"/>
      <w:r w:rsidRPr="004A6251">
        <w:rPr>
          <w:b/>
          <w:highlight w:val="yellow"/>
        </w:rPr>
        <w:t xml:space="preserve"> (without notice) </w:t>
      </w:r>
      <w:proofErr w:type="gramStart"/>
      <w:r w:rsidRPr="004A6251">
        <w:rPr>
          <w:b/>
          <w:highlight w:val="yellow"/>
        </w:rPr>
        <w:t>orders]</w:t>
      </w:r>
      <w:r w:rsidRPr="00A94A23">
        <w:rPr>
          <w:rFonts w:asciiTheme="majorHAnsi" w:hAnsiTheme="majorHAnsi"/>
        </w:rPr>
        <w:t xml:space="preserve">  </w:t>
      </w:r>
      <w:r w:rsidRPr="00597494">
        <w:rPr>
          <w:rFonts w:asciiTheme="majorHAnsi" w:hAnsiTheme="majorHAnsi"/>
          <w:strike/>
          <w:highlight w:val="yellow"/>
        </w:rPr>
        <w:t>[</w:t>
      </w:r>
      <w:commentRangeStart w:id="102"/>
      <w:proofErr w:type="gramEnd"/>
      <w:r w:rsidRPr="00597494">
        <w:rPr>
          <w:rFonts w:asciiTheme="majorHAnsi" w:hAnsiTheme="majorHAnsi"/>
          <w:strike/>
          <w:highlight w:val="yellow"/>
        </w:rPr>
        <w:t xml:space="preserve">For Lao PDR: can you clarify whether this can occur ex </w:t>
      </w:r>
      <w:proofErr w:type="spellStart"/>
      <w:r w:rsidRPr="00597494">
        <w:rPr>
          <w:rFonts w:asciiTheme="majorHAnsi" w:hAnsiTheme="majorHAnsi"/>
          <w:strike/>
          <w:highlight w:val="yellow"/>
        </w:rPr>
        <w:t>parte</w:t>
      </w:r>
      <w:proofErr w:type="spellEnd"/>
      <w:r w:rsidRPr="00597494">
        <w:rPr>
          <w:rFonts w:asciiTheme="majorHAnsi" w:hAnsiTheme="majorHAnsi"/>
          <w:strike/>
          <w:highlight w:val="yellow"/>
        </w:rPr>
        <w:t xml:space="preserve"> or if to do so is inconsistent with fundamental principles of domestic law. See Footnote 14 to c.4.2(b).</w:t>
      </w:r>
      <w:commentRangeEnd w:id="102"/>
      <w:r w:rsidRPr="00597494">
        <w:rPr>
          <w:rStyle w:val="CommentReference"/>
          <w:strike/>
        </w:rPr>
        <w:commentReference w:id="102"/>
      </w:r>
      <w:r w:rsidRPr="00597494">
        <w:rPr>
          <w:rFonts w:asciiTheme="majorHAnsi" w:hAnsiTheme="majorHAnsi"/>
          <w:strike/>
          <w:highlight w:val="yellow"/>
        </w:rPr>
        <w:t>]</w:t>
      </w:r>
      <w:r w:rsidRPr="00597494">
        <w:rPr>
          <w:rFonts w:asciiTheme="majorHAnsi" w:hAnsiTheme="majorHAnsi"/>
          <w:strike/>
        </w:rPr>
        <w:t xml:space="preserve"> The Head of an Investigation Organisation [</w:t>
      </w:r>
      <w:commentRangeStart w:id="103"/>
      <w:r w:rsidRPr="00597494">
        <w:rPr>
          <w:rFonts w:asciiTheme="majorHAnsi" w:hAnsiTheme="majorHAnsi"/>
          <w:strike/>
          <w:highlight w:val="yellow"/>
        </w:rPr>
        <w:t>For Lao PDR - define head of investigation organisation?</w:t>
      </w:r>
      <w:commentRangeEnd w:id="103"/>
      <w:r w:rsidRPr="00597494">
        <w:rPr>
          <w:rStyle w:val="CommentReference"/>
          <w:strike/>
        </w:rPr>
        <w:commentReference w:id="103"/>
      </w:r>
      <w:r w:rsidRPr="00597494">
        <w:rPr>
          <w:rFonts w:asciiTheme="majorHAnsi" w:hAnsiTheme="majorHAnsi"/>
          <w:strike/>
          <w:highlight w:val="yellow"/>
        </w:rPr>
        <w:t>]</w:t>
      </w:r>
      <w:r w:rsidRPr="004A6251">
        <w:rPr>
          <w:rFonts w:asciiTheme="majorHAnsi" w:hAnsiTheme="majorHAnsi"/>
          <w:b/>
          <w:highlight w:val="yellow"/>
        </w:rPr>
        <w:t xml:space="preserve"> [For Lao PDR: </w:t>
      </w:r>
      <w:r w:rsidRPr="004A6251">
        <w:rPr>
          <w:b/>
          <w:highlight w:val="yellow"/>
        </w:rPr>
        <w:t>What level within a Ministry would this delegation normally sit, DDG (Deputy Director General)?</w:t>
      </w:r>
      <w:r w:rsidRPr="004A6251">
        <w:rPr>
          <w:rFonts w:asciiTheme="majorHAnsi" w:hAnsiTheme="majorHAnsi"/>
          <w:b/>
          <w:highlight w:val="yellow"/>
        </w:rPr>
        <w:t>]</w:t>
      </w:r>
      <w:r w:rsidRPr="007A02BF">
        <w:rPr>
          <w:rFonts w:asciiTheme="majorHAnsi" w:hAnsiTheme="majorHAnsi"/>
        </w:rPr>
        <w:t xml:space="preserve"> </w:t>
      </w:r>
      <w:commentRangeEnd w:id="101"/>
      <w:r w:rsidR="00493C70">
        <w:rPr>
          <w:rStyle w:val="CommentReference"/>
        </w:rPr>
        <w:commentReference w:id="101"/>
      </w:r>
      <w:r w:rsidRPr="00597494">
        <w:rPr>
          <w:rFonts w:asciiTheme="majorHAnsi" w:hAnsiTheme="majorHAnsi"/>
          <w:strike/>
        </w:rPr>
        <w:t xml:space="preserve">can issue an Order to seize property to ensure compensation to a rightful owner or victim, to ensure payment of fines or other fees </w:t>
      </w:r>
      <w:commentRangeStart w:id="104"/>
      <w:commentRangeStart w:id="105"/>
      <w:r w:rsidRPr="00597494">
        <w:rPr>
          <w:rFonts w:asciiTheme="majorHAnsi" w:hAnsiTheme="majorHAnsi"/>
          <w:strike/>
          <w:highlight w:val="yellow"/>
        </w:rPr>
        <w:t>[For Lao PDR would this extend to an equivalent value confiscation order? Article 107 – Law on Criminal Procedure?]</w:t>
      </w:r>
      <w:commentRangeEnd w:id="104"/>
      <w:r w:rsidRPr="00597494">
        <w:rPr>
          <w:rStyle w:val="CommentReference"/>
          <w:strike/>
        </w:rPr>
        <w:commentReference w:id="104"/>
      </w:r>
      <w:commentRangeEnd w:id="105"/>
      <w:r w:rsidRPr="00597494">
        <w:rPr>
          <w:rStyle w:val="CommentReference"/>
          <w:strike/>
        </w:rPr>
        <w:commentReference w:id="105"/>
      </w:r>
      <w:r w:rsidRPr="007A02BF">
        <w:rPr>
          <w:rFonts w:asciiTheme="majorHAnsi" w:hAnsiTheme="majorHAnsi"/>
        </w:rPr>
        <w:t xml:space="preserve"> </w:t>
      </w:r>
    </w:p>
    <w:p w14:paraId="27E385ED" w14:textId="18A231ED" w:rsidR="008C4ADB" w:rsidRDefault="008C4ADB" w:rsidP="008C4ADB">
      <w:pPr>
        <w:pStyle w:val="ListParagraph"/>
        <w:shd w:val="clear" w:color="auto" w:fill="FFFFFF" w:themeFill="background1"/>
        <w:spacing w:after="240"/>
        <w:ind w:left="0"/>
        <w:rPr>
          <w:rFonts w:asciiTheme="majorHAnsi" w:hAnsiTheme="majorHAnsi"/>
          <w:strike/>
        </w:rPr>
      </w:pPr>
      <w:commentRangeStart w:id="106"/>
      <w:r w:rsidRPr="004A6251">
        <w:rPr>
          <w:rFonts w:asciiTheme="majorHAnsi" w:hAnsiTheme="majorHAnsi"/>
          <w:b/>
          <w:highlight w:val="yellow"/>
        </w:rPr>
        <w:t xml:space="preserve">[For Lao PDR: </w:t>
      </w:r>
      <w:r w:rsidRPr="004A6251">
        <w:rPr>
          <w:b/>
          <w:highlight w:val="yellow"/>
        </w:rPr>
        <w:t xml:space="preserve">This may be a translation issue as Art 41 AML/CFT refers to confiscation of property of corresponding value and Art 3 of the NCC Instruction of Provisional Measures on Properties relating to ML/TF refers to corresponding value. Please confirm whether or </w:t>
      </w:r>
      <w:r w:rsidRPr="004A6251">
        <w:rPr>
          <w:rFonts w:eastAsia="Phetsarath OT"/>
          <w:b/>
          <w:sz w:val="24"/>
          <w:szCs w:val="24"/>
          <w:highlight w:val="yellow"/>
          <w:lang w:bidi="lo-LA"/>
        </w:rPr>
        <w:t>not Lao PDR has specific legislation on confiscation on the properties of equivalent value</w:t>
      </w:r>
      <w:r w:rsidRPr="004A6251">
        <w:rPr>
          <w:b/>
          <w:highlight w:val="yellow"/>
        </w:rPr>
        <w:t>.  Note this sentence has been deleted as it has been relocated to 4.1]</w:t>
      </w:r>
      <w:commentRangeEnd w:id="106"/>
      <w:r w:rsidR="002B3B34">
        <w:rPr>
          <w:rStyle w:val="CommentReference"/>
        </w:rPr>
        <w:commentReference w:id="106"/>
      </w:r>
      <w:r w:rsidRPr="00597494">
        <w:rPr>
          <w:rFonts w:asciiTheme="majorHAnsi" w:hAnsiTheme="majorHAnsi"/>
          <w:strike/>
        </w:rPr>
        <w:t>or, forfeit to the State.</w:t>
      </w:r>
    </w:p>
    <w:p w14:paraId="2162052D" w14:textId="6FF0C849" w:rsidR="00220521" w:rsidRDefault="00220521" w:rsidP="008C4ADB">
      <w:pPr>
        <w:pStyle w:val="ListParagraph"/>
        <w:shd w:val="clear" w:color="auto" w:fill="FFFFFF" w:themeFill="background1"/>
        <w:spacing w:after="240"/>
        <w:ind w:left="0"/>
        <w:rPr>
          <w:rFonts w:asciiTheme="majorHAnsi" w:hAnsiTheme="majorHAnsi"/>
          <w:strike/>
        </w:rPr>
      </w:pPr>
    </w:p>
    <w:p w14:paraId="03407D9A" w14:textId="49A016F4" w:rsidR="00220521" w:rsidRPr="00220521" w:rsidRDefault="00220521" w:rsidP="008C4ADB">
      <w:pPr>
        <w:pStyle w:val="ListParagraph"/>
        <w:numPr>
          <w:ilvl w:val="0"/>
          <w:numId w:val="16"/>
        </w:numPr>
        <w:shd w:val="clear" w:color="auto" w:fill="FFFFFF" w:themeFill="background1"/>
        <w:spacing w:after="240"/>
        <w:ind w:left="0" w:firstLine="0"/>
        <w:rPr>
          <w:rFonts w:asciiTheme="majorHAnsi" w:hAnsiTheme="majorHAnsi"/>
        </w:rPr>
      </w:pPr>
      <w:r w:rsidRPr="007A02BF">
        <w:rPr>
          <w:rFonts w:asciiTheme="majorHAnsi" w:hAnsiTheme="majorHAnsi"/>
        </w:rPr>
        <w:t xml:space="preserve">Provisional measures can be applied to </w:t>
      </w:r>
      <w:r>
        <w:rPr>
          <w:rFonts w:asciiTheme="majorHAnsi" w:hAnsiTheme="majorHAnsi"/>
        </w:rPr>
        <w:t xml:space="preserve">withhold, </w:t>
      </w:r>
      <w:r w:rsidRPr="007A02BF">
        <w:rPr>
          <w:rFonts w:asciiTheme="majorHAnsi" w:hAnsiTheme="majorHAnsi"/>
        </w:rPr>
        <w:t xml:space="preserve">seize or freeze property and transactions believed to be associated with ML or TF through </w:t>
      </w:r>
      <w:r>
        <w:rPr>
          <w:rFonts w:asciiTheme="majorHAnsi" w:hAnsiTheme="majorHAnsi"/>
        </w:rPr>
        <w:t xml:space="preserve">the issuance of an instruction from the Head of </w:t>
      </w:r>
      <w:proofErr w:type="spellStart"/>
      <w:r>
        <w:rPr>
          <w:rFonts w:asciiTheme="majorHAnsi" w:hAnsiTheme="majorHAnsi"/>
        </w:rPr>
        <w:t>of</w:t>
      </w:r>
      <w:proofErr w:type="spellEnd"/>
      <w:r>
        <w:rPr>
          <w:rFonts w:asciiTheme="majorHAnsi" w:hAnsiTheme="majorHAnsi"/>
        </w:rPr>
        <w:t xml:space="preserve"> an Investigation </w:t>
      </w:r>
      <w:proofErr w:type="gramStart"/>
      <w:r>
        <w:rPr>
          <w:rFonts w:asciiTheme="majorHAnsi" w:hAnsiTheme="majorHAnsi"/>
        </w:rPr>
        <w:t xml:space="preserve">Authority </w:t>
      </w:r>
      <w:r w:rsidRPr="007A02BF">
        <w:rPr>
          <w:rFonts w:asciiTheme="majorHAnsi" w:hAnsiTheme="majorHAnsi"/>
        </w:rPr>
        <w:t xml:space="preserve"> to</w:t>
      </w:r>
      <w:proofErr w:type="gramEnd"/>
      <w:r w:rsidRPr="007A02BF">
        <w:rPr>
          <w:rFonts w:asciiTheme="majorHAnsi" w:hAnsiTheme="majorHAnsi"/>
        </w:rPr>
        <w:t xml:space="preserve"> an AML/CFT reporting entity</w:t>
      </w:r>
      <w:r w:rsidRPr="00597494">
        <w:rPr>
          <w:rFonts w:asciiTheme="majorHAnsi" w:hAnsiTheme="majorHAnsi"/>
          <w:strike/>
        </w:rPr>
        <w:t xml:space="preserve"> </w:t>
      </w:r>
      <w:commentRangeStart w:id="107"/>
      <w:commentRangeStart w:id="108"/>
      <w:commentRangeStart w:id="109"/>
      <w:r w:rsidRPr="00597494">
        <w:rPr>
          <w:rFonts w:asciiTheme="majorHAnsi" w:hAnsiTheme="majorHAnsi"/>
          <w:strike/>
          <w:highlight w:val="yellow"/>
        </w:rPr>
        <w:t xml:space="preserve">[To Lao PDR: can you clarify the legal basis for competent authorities to apply </w:t>
      </w:r>
      <w:proofErr w:type="spellStart"/>
      <w:r w:rsidRPr="00597494">
        <w:rPr>
          <w:rFonts w:asciiTheme="majorHAnsi" w:hAnsiTheme="majorHAnsi"/>
          <w:strike/>
          <w:highlight w:val="yellow"/>
        </w:rPr>
        <w:t>preventatitve</w:t>
      </w:r>
      <w:proofErr w:type="spellEnd"/>
      <w:r w:rsidRPr="00597494">
        <w:rPr>
          <w:rFonts w:asciiTheme="majorHAnsi" w:hAnsiTheme="majorHAnsi"/>
          <w:strike/>
          <w:highlight w:val="yellow"/>
        </w:rPr>
        <w:t xml:space="preserve"> measures (is this based on article 38 of the Law on AML/CFT)? Can you also clarify the effect of the Instruction on the Application of Preventative Measures Relating to ML/TF on competent authorities and reporting entities/postal enterprises/concerned parties.</w:t>
      </w:r>
      <w:r w:rsidRPr="007A02BF">
        <w:rPr>
          <w:rFonts w:asciiTheme="majorHAnsi" w:hAnsiTheme="majorHAnsi"/>
          <w:highlight w:val="yellow"/>
        </w:rPr>
        <w:t xml:space="preserve"> </w:t>
      </w:r>
      <w:r>
        <w:rPr>
          <w:rFonts w:asciiTheme="majorHAnsi" w:hAnsiTheme="majorHAnsi"/>
          <w:highlight w:val="yellow"/>
        </w:rPr>
        <w:t xml:space="preserve"> </w:t>
      </w:r>
      <w:r w:rsidRPr="004A6251">
        <w:rPr>
          <w:rFonts w:asciiTheme="majorHAnsi" w:hAnsiTheme="majorHAnsi"/>
          <w:b/>
          <w:highlight w:val="yellow"/>
        </w:rPr>
        <w:t>[For Lao PDR: Is there is an obligation to act without instruction where evidence of property/transactions/customers being linked to ML or TF under article 2 Instruction on the Application of Preventative Measures Relating to ML/TF?].</w:t>
      </w:r>
      <w:r>
        <w:rPr>
          <w:rFonts w:asciiTheme="majorHAnsi" w:hAnsiTheme="majorHAnsi"/>
        </w:rPr>
        <w:t xml:space="preserve"> </w:t>
      </w:r>
      <w:commentRangeEnd w:id="107"/>
      <w:r>
        <w:rPr>
          <w:rStyle w:val="CommentReference"/>
        </w:rPr>
        <w:commentReference w:id="107"/>
      </w:r>
      <w:commentRangeEnd w:id="108"/>
      <w:r>
        <w:rPr>
          <w:rStyle w:val="CommentReference"/>
        </w:rPr>
        <w:commentReference w:id="108"/>
      </w:r>
      <w:commentRangeEnd w:id="109"/>
      <w:r w:rsidR="002B3B34">
        <w:rPr>
          <w:rStyle w:val="CommentReference"/>
        </w:rPr>
        <w:commentReference w:id="109"/>
      </w:r>
      <w:r w:rsidRPr="007A02BF">
        <w:rPr>
          <w:rFonts w:asciiTheme="majorHAnsi" w:hAnsiTheme="majorHAnsi"/>
        </w:rPr>
        <w:t>Provisional measures apply for 30 days during which time the investigative authorities are required to prepare and serve a formal Order which remains effective until the resolution of the prosecution</w:t>
      </w:r>
      <w:r>
        <w:rPr>
          <w:rFonts w:asciiTheme="majorHAnsi" w:hAnsiTheme="majorHAnsi"/>
        </w:rPr>
        <w:t xml:space="preserve"> </w:t>
      </w:r>
      <w:r w:rsidRPr="004A6251">
        <w:rPr>
          <w:rFonts w:asciiTheme="majorHAnsi" w:hAnsiTheme="majorHAnsi"/>
        </w:rPr>
        <w:t>(Article 2-4 Instruction on Application of Provisional Measures on Properties Relating to Money laundering or Terror Financing No08/NCC 30 March 2016).</w:t>
      </w:r>
      <w:r w:rsidRPr="007A02BF">
        <w:rPr>
          <w:rFonts w:asciiTheme="majorHAnsi" w:hAnsiTheme="majorHAnsi"/>
        </w:rPr>
        <w:t xml:space="preserve">   </w:t>
      </w:r>
    </w:p>
    <w:p w14:paraId="08544E83" w14:textId="10C0C1D7" w:rsidR="00220521" w:rsidRDefault="00220521" w:rsidP="00220521">
      <w:pPr>
        <w:shd w:val="clear" w:color="auto" w:fill="FFFFFF" w:themeFill="background1"/>
        <w:tabs>
          <w:tab w:val="left" w:pos="850"/>
          <w:tab w:val="left" w:pos="1191"/>
          <w:tab w:val="left" w:pos="1531"/>
        </w:tabs>
        <w:spacing w:after="240" w:line="240" w:lineRule="auto"/>
        <w:contextualSpacing/>
        <w:jc w:val="both"/>
        <w:rPr>
          <w:rFonts w:asciiTheme="majorHAnsi" w:eastAsia="Times New Roman" w:hAnsiTheme="majorHAnsi" w:cs="Times New Roman"/>
          <w:lang w:eastAsia="zh-CN"/>
        </w:rPr>
      </w:pPr>
      <w:commentRangeStart w:id="110"/>
      <w:r w:rsidRPr="00220521">
        <w:rPr>
          <w:rFonts w:asciiTheme="majorHAnsi" w:eastAsia="Times New Roman" w:hAnsiTheme="majorHAnsi" w:cs="Times New Roman"/>
          <w:highlight w:val="yellow"/>
          <w:lang w:eastAsia="zh-CN"/>
        </w:rPr>
        <w:t>[For Lao PDR Where in legislation is there an ability for the Court/competent authority to examine, and, when required, prevent or void actions/</w:t>
      </w:r>
      <w:proofErr w:type="gramStart"/>
      <w:r w:rsidRPr="00220521">
        <w:rPr>
          <w:rFonts w:asciiTheme="majorHAnsi" w:eastAsia="Times New Roman" w:hAnsiTheme="majorHAnsi" w:cs="Times New Roman"/>
          <w:highlight w:val="yellow"/>
          <w:lang w:eastAsia="zh-CN"/>
        </w:rPr>
        <w:t>arrangements  that</w:t>
      </w:r>
      <w:proofErr w:type="gramEnd"/>
      <w:r w:rsidRPr="00220521">
        <w:rPr>
          <w:rFonts w:asciiTheme="majorHAnsi" w:eastAsia="Times New Roman" w:hAnsiTheme="majorHAnsi" w:cs="Times New Roman"/>
          <w:highlight w:val="yellow"/>
          <w:lang w:eastAsia="zh-CN"/>
        </w:rPr>
        <w:t xml:space="preserve"> prejudice their ability to freeze or seize or to recover property that is subject to confiscation under certain circumstances. These circumstances would extend to arrangements where property has been transferred or dealt with in any way, for the intended purpose of defeating a confiscation process?</w:t>
      </w:r>
      <w:ins w:id="111" w:author="APG Secretariat" w:date="2020-11-25T19:42:00Z">
        <w:r w:rsidRPr="00220521">
          <w:rPr>
            <w:rFonts w:asciiTheme="majorHAnsi" w:eastAsia="Times New Roman" w:hAnsiTheme="majorHAnsi" w:cs="Times New Roman"/>
            <w:highlight w:val="yellow"/>
            <w:lang w:eastAsia="zh-CN"/>
          </w:rPr>
          <w:t xml:space="preserve"> </w:t>
        </w:r>
      </w:ins>
      <w:commentRangeStart w:id="112"/>
      <w:r w:rsidRPr="00220521">
        <w:rPr>
          <w:rFonts w:ascii="Times New Roman" w:eastAsia="Times New Roman" w:hAnsi="Times New Roman" w:cs="Times New Roman"/>
          <w:b/>
          <w:lang w:eastAsia="zh-CN"/>
        </w:rPr>
        <w:t xml:space="preserve">This question has not been answered fully.  Please refer to criteria 4.2(c).  Article 4 (Identification and Monitoring of Properties) of the Instruction No 08/NCC dated 30 March 2020 outlines that orders should be strictly implemented and it prohibits any activity by natural or legal persons who attempt to void the implementation of the order to seize or freeze.  I seek the provision where </w:t>
      </w:r>
      <w:r w:rsidRPr="00220521">
        <w:rPr>
          <w:rFonts w:ascii="Times New Roman" w:eastAsia="Times New Roman" w:hAnsi="Times New Roman" w:cs="Times New Roman"/>
          <w:b/>
          <w:lang w:eastAsia="zh-CN"/>
        </w:rPr>
        <w:lastRenderedPageBreak/>
        <w:t>the court can reverse any legal process that may have been undertaken to void an ability to freeze, seize or confiscate.</w:t>
      </w:r>
      <w:r w:rsidRPr="00220521">
        <w:rPr>
          <w:rFonts w:asciiTheme="majorHAnsi" w:eastAsia="Times New Roman" w:hAnsiTheme="majorHAnsi" w:cs="Times New Roman"/>
          <w:b/>
          <w:highlight w:val="yellow"/>
          <w:lang w:eastAsia="zh-CN"/>
        </w:rPr>
        <w:t>]</w:t>
      </w:r>
      <w:r w:rsidRPr="00220521">
        <w:rPr>
          <w:rFonts w:asciiTheme="majorHAnsi" w:eastAsia="Times New Roman" w:hAnsiTheme="majorHAnsi" w:cs="Times New Roman"/>
          <w:lang w:eastAsia="zh-CN"/>
        </w:rPr>
        <w:t xml:space="preserve"> </w:t>
      </w:r>
      <w:commentRangeEnd w:id="110"/>
      <w:r w:rsidRPr="00220521">
        <w:rPr>
          <w:rFonts w:ascii="Times New Roman" w:eastAsia="Times New Roman" w:hAnsi="Times New Roman" w:cs="Times New Roman"/>
          <w:sz w:val="16"/>
          <w:szCs w:val="16"/>
          <w:lang w:eastAsia="zh-CN"/>
        </w:rPr>
        <w:commentReference w:id="110"/>
      </w:r>
      <w:commentRangeEnd w:id="112"/>
      <w:r w:rsidR="00837BC9">
        <w:rPr>
          <w:rStyle w:val="CommentReference"/>
          <w:rFonts w:ascii="Times New Roman" w:eastAsia="Times New Roman" w:hAnsi="Times New Roman" w:cs="Times New Roman"/>
          <w:lang w:eastAsia="zh-CN"/>
        </w:rPr>
        <w:commentReference w:id="112"/>
      </w:r>
    </w:p>
    <w:p w14:paraId="4DD91671" w14:textId="77777777" w:rsidR="00220521" w:rsidRPr="00220521" w:rsidRDefault="00220521" w:rsidP="00220521">
      <w:pPr>
        <w:shd w:val="clear" w:color="auto" w:fill="FFFFFF" w:themeFill="background1"/>
        <w:tabs>
          <w:tab w:val="left" w:pos="850"/>
          <w:tab w:val="left" w:pos="1191"/>
          <w:tab w:val="left" w:pos="1531"/>
        </w:tabs>
        <w:spacing w:after="240" w:line="240" w:lineRule="auto"/>
        <w:contextualSpacing/>
        <w:jc w:val="both"/>
        <w:rPr>
          <w:rFonts w:asciiTheme="majorHAnsi" w:eastAsia="Times New Roman" w:hAnsiTheme="majorHAnsi" w:cs="DokChampa"/>
          <w:cs/>
          <w:lang w:eastAsia="zh-CN" w:bidi="lo-LA"/>
        </w:rPr>
      </w:pPr>
    </w:p>
    <w:p w14:paraId="3FD2A83A" w14:textId="5622EBC8" w:rsidR="00220521" w:rsidRPr="00220521" w:rsidRDefault="00220521" w:rsidP="00220521">
      <w:pPr>
        <w:numPr>
          <w:ilvl w:val="0"/>
          <w:numId w:val="16"/>
        </w:numPr>
        <w:shd w:val="clear" w:color="auto" w:fill="FFFFFF" w:themeFill="background1"/>
        <w:tabs>
          <w:tab w:val="left" w:pos="850"/>
          <w:tab w:val="left" w:pos="1191"/>
          <w:tab w:val="left" w:pos="1531"/>
        </w:tabs>
        <w:spacing w:after="240" w:line="240" w:lineRule="auto"/>
        <w:ind w:left="0" w:firstLine="0"/>
        <w:contextualSpacing/>
        <w:jc w:val="both"/>
        <w:rPr>
          <w:rFonts w:asciiTheme="majorHAnsi" w:eastAsia="Times New Roman" w:hAnsiTheme="majorHAnsi" w:cs="Times New Roman"/>
          <w:lang w:eastAsia="zh-CN"/>
        </w:rPr>
      </w:pPr>
      <w:r w:rsidRPr="00220521">
        <w:rPr>
          <w:rFonts w:asciiTheme="majorHAnsi" w:eastAsia="Times New Roman" w:hAnsiTheme="majorHAnsi" w:cs="Times New Roman"/>
          <w:lang w:eastAsia="zh-CN"/>
        </w:rPr>
        <w:t xml:space="preserve">For investigation measures, see R.31. </w:t>
      </w:r>
    </w:p>
    <w:p w14:paraId="1F45B32B" w14:textId="326101FF" w:rsidR="00220521" w:rsidRPr="00220521" w:rsidRDefault="00220521" w:rsidP="008C4ADB">
      <w:pPr>
        <w:pStyle w:val="ListParagraph"/>
        <w:numPr>
          <w:ilvl w:val="0"/>
          <w:numId w:val="16"/>
        </w:numPr>
        <w:shd w:val="clear" w:color="auto" w:fill="FFFFFF" w:themeFill="background1"/>
        <w:spacing w:after="240"/>
        <w:ind w:left="0" w:firstLine="0"/>
        <w:rPr>
          <w:rFonts w:asciiTheme="majorHAnsi" w:hAnsiTheme="majorHAnsi"/>
        </w:rPr>
      </w:pPr>
      <w:r w:rsidRPr="00220521">
        <w:rPr>
          <w:rFonts w:asciiTheme="majorHAnsi" w:hAnsiTheme="majorHAnsi"/>
        </w:rPr>
        <w:t xml:space="preserve">Criterion 4.3 </w:t>
      </w:r>
      <w:r>
        <w:rPr>
          <w:rFonts w:asciiTheme="majorHAnsi" w:hAnsiTheme="majorHAnsi"/>
        </w:rPr>
        <w:t xml:space="preserve">is </w:t>
      </w:r>
      <w:r w:rsidRPr="00220521">
        <w:rPr>
          <w:rFonts w:asciiTheme="majorHAnsi" w:hAnsiTheme="majorHAnsi"/>
          <w:b/>
        </w:rPr>
        <w:t>p</w:t>
      </w:r>
      <w:commentRangeStart w:id="113"/>
      <w:r w:rsidRPr="00220521">
        <w:rPr>
          <w:rFonts w:asciiTheme="majorHAnsi" w:hAnsiTheme="majorHAnsi"/>
          <w:b/>
        </w:rPr>
        <w:t xml:space="preserve">artly </w:t>
      </w:r>
      <w:proofErr w:type="spellStart"/>
      <w:r w:rsidRPr="00220521">
        <w:rPr>
          <w:rFonts w:asciiTheme="majorHAnsi" w:hAnsiTheme="majorHAnsi"/>
          <w:b/>
        </w:rPr>
        <w:t>metC</w:t>
      </w:r>
      <w:commentRangeEnd w:id="113"/>
      <w:proofErr w:type="spellEnd"/>
      <w:r w:rsidRPr="00220521">
        <w:rPr>
          <w:rFonts w:asciiTheme="majorHAnsi" w:hAnsiTheme="majorHAnsi"/>
          <w:b/>
        </w:rPr>
        <w:commentReference w:id="113"/>
      </w:r>
      <w:r>
        <w:rPr>
          <w:rFonts w:asciiTheme="majorHAnsi" w:hAnsiTheme="majorHAnsi"/>
        </w:rPr>
        <w:t>.</w:t>
      </w:r>
      <w:r w:rsidRPr="00220521">
        <w:rPr>
          <w:rFonts w:asciiTheme="majorHAnsi" w:hAnsiTheme="majorHAnsi"/>
        </w:rPr>
        <w:t xml:space="preserve"> The rights of bona fide third parties are protected in Lao PDR law where it is identified that a third party has an interest in any property that could be subject to confiscation.  </w:t>
      </w:r>
      <w:commentRangeStart w:id="114"/>
      <w:r w:rsidRPr="00220521">
        <w:rPr>
          <w:rFonts w:asciiTheme="majorHAnsi" w:hAnsiTheme="majorHAnsi"/>
          <w:highlight w:val="yellow"/>
        </w:rPr>
        <w:t xml:space="preserve">[For Lao PDR the Criminal </w:t>
      </w:r>
      <w:proofErr w:type="spellStart"/>
      <w:r w:rsidRPr="00220521">
        <w:rPr>
          <w:rFonts w:asciiTheme="majorHAnsi" w:hAnsiTheme="majorHAnsi"/>
          <w:highlight w:val="yellow"/>
        </w:rPr>
        <w:t>proceeedure</w:t>
      </w:r>
      <w:proofErr w:type="spellEnd"/>
      <w:r w:rsidRPr="00220521">
        <w:rPr>
          <w:rFonts w:asciiTheme="majorHAnsi" w:hAnsiTheme="majorHAnsi"/>
          <w:highlight w:val="yellow"/>
        </w:rPr>
        <w:t xml:space="preserve"> manual (part 8) Annex 11 3.6 refers to remarks: Objects not subject to be confiscated.  Can a reference to the law behind this comment be provided] </w:t>
      </w:r>
      <w:commentRangeEnd w:id="114"/>
      <w:r w:rsidR="00837BC9">
        <w:rPr>
          <w:rStyle w:val="CommentReference"/>
        </w:rPr>
        <w:commentReference w:id="114"/>
      </w:r>
      <w:r w:rsidRPr="00220521">
        <w:rPr>
          <w:rFonts w:asciiTheme="majorHAnsi" w:hAnsiTheme="majorHAnsi"/>
        </w:rPr>
        <w:t xml:space="preserve">This occurs through an ability to sever interest in </w:t>
      </w:r>
      <w:proofErr w:type="gramStart"/>
      <w:r w:rsidRPr="00220521">
        <w:rPr>
          <w:rFonts w:asciiTheme="majorHAnsi" w:hAnsiTheme="majorHAnsi"/>
        </w:rPr>
        <w:t>property</w:t>
      </w:r>
      <w:r w:rsidRPr="00220521">
        <w:rPr>
          <w:rFonts w:asciiTheme="majorHAnsi" w:hAnsiTheme="majorHAnsi"/>
          <w:b/>
        </w:rPr>
        <w:t xml:space="preserve">  </w:t>
      </w:r>
      <w:commentRangeStart w:id="115"/>
      <w:r w:rsidRPr="00220521">
        <w:rPr>
          <w:rFonts w:asciiTheme="majorHAnsi" w:hAnsiTheme="majorHAnsi"/>
          <w:b/>
          <w:highlight w:val="yellow"/>
        </w:rPr>
        <w:t>[</w:t>
      </w:r>
      <w:proofErr w:type="gramEnd"/>
      <w:r w:rsidRPr="00220521">
        <w:rPr>
          <w:rFonts w:asciiTheme="majorHAnsi" w:hAnsiTheme="majorHAnsi"/>
          <w:b/>
          <w:highlight w:val="yellow"/>
        </w:rPr>
        <w:t>For Lao PDR:  Please confirm that the appeal letter must be filed within 7 days ?  or confirm that the Prosecutor must consider the appeal within 7 days?]</w:t>
      </w:r>
      <w:r w:rsidRPr="00220521">
        <w:rPr>
          <w:rFonts w:asciiTheme="majorHAnsi" w:hAnsiTheme="majorHAnsi"/>
        </w:rPr>
        <w:t xml:space="preserve"> </w:t>
      </w:r>
      <w:commentRangeEnd w:id="115"/>
      <w:r w:rsidR="009F6BCA">
        <w:rPr>
          <w:rStyle w:val="CommentReference"/>
        </w:rPr>
        <w:commentReference w:id="115"/>
      </w:r>
      <w:r w:rsidRPr="00220521">
        <w:rPr>
          <w:rFonts w:asciiTheme="majorHAnsi" w:hAnsiTheme="majorHAnsi"/>
        </w:rPr>
        <w:t xml:space="preserve">and through the rights of an owner or interested party to appeal the </w:t>
      </w:r>
      <w:bookmarkStart w:id="116" w:name="_Hlk47535937"/>
      <w:r w:rsidRPr="00220521">
        <w:rPr>
          <w:rFonts w:asciiTheme="majorHAnsi" w:hAnsiTheme="majorHAnsi"/>
        </w:rPr>
        <w:t>seizure</w:t>
      </w:r>
      <w:bookmarkEnd w:id="116"/>
      <w:r w:rsidRPr="00220521">
        <w:rPr>
          <w:rFonts w:asciiTheme="majorHAnsi" w:hAnsiTheme="majorHAnsi"/>
        </w:rPr>
        <w:t xml:space="preserve"> or placement of a provisional measure over property. This appeal must be filed to the Office of the Peoples Prosecutor along with supporting evidence of the grounds for appeal within 7</w:t>
      </w:r>
      <w:del w:id="117" w:author="HAMILTON, Craig" w:date="2020-11-13T19:39:00Z">
        <w:r w:rsidRPr="00220521" w:rsidDel="00867FE4">
          <w:rPr>
            <w:rFonts w:asciiTheme="majorHAnsi" w:hAnsiTheme="majorHAnsi"/>
          </w:rPr>
          <w:delText xml:space="preserve"> </w:delText>
        </w:r>
        <w:commentRangeStart w:id="118"/>
        <w:r w:rsidRPr="00220521" w:rsidDel="00867FE4">
          <w:rPr>
            <w:rFonts w:asciiTheme="majorHAnsi" w:hAnsiTheme="majorHAnsi"/>
          </w:rPr>
          <w:delText>30</w:delText>
        </w:r>
      </w:del>
      <w:commentRangeEnd w:id="118"/>
      <w:r w:rsidRPr="00220521">
        <w:rPr>
          <w:rFonts w:asciiTheme="majorHAnsi" w:hAnsiTheme="majorHAnsi"/>
        </w:rPr>
        <w:commentReference w:id="118"/>
      </w:r>
      <w:r w:rsidRPr="00220521">
        <w:rPr>
          <w:rFonts w:asciiTheme="majorHAnsi" w:hAnsiTheme="majorHAnsi"/>
        </w:rPr>
        <w:t xml:space="preserve"> working days of the seizure (Article 6 Appeal on Seized or Frozen Property – Instruction on Application of Provisional Measures on Properties Relating to Money Laundering or Terrorist Financing No08/NCC 30 March 2016). </w:t>
      </w:r>
      <w:commentRangeStart w:id="119"/>
      <w:r w:rsidRPr="00220521">
        <w:rPr>
          <w:rFonts w:asciiTheme="majorHAnsi" w:hAnsiTheme="majorHAnsi"/>
          <w:b/>
          <w:highlight w:val="yellow"/>
        </w:rPr>
        <w:t>[For Lao PDR - confirm that the appeal letter must be filed within 7 days (or 30 days</w:t>
      </w:r>
      <w:proofErr w:type="gramStart"/>
      <w:r w:rsidRPr="00220521">
        <w:rPr>
          <w:rFonts w:asciiTheme="majorHAnsi" w:hAnsiTheme="majorHAnsi"/>
          <w:b/>
          <w:highlight w:val="yellow"/>
        </w:rPr>
        <w:t>) ?</w:t>
      </w:r>
      <w:proofErr w:type="gramEnd"/>
      <w:r w:rsidRPr="00220521">
        <w:rPr>
          <w:rFonts w:asciiTheme="majorHAnsi" w:hAnsiTheme="majorHAnsi"/>
          <w:b/>
          <w:highlight w:val="yellow"/>
        </w:rPr>
        <w:t xml:space="preserve">  and confirm the time frame during which the Prosecutor must consider the appeal]</w:t>
      </w:r>
      <w:r w:rsidRPr="00220521">
        <w:rPr>
          <w:rFonts w:asciiTheme="majorHAnsi" w:hAnsiTheme="majorHAnsi"/>
        </w:rPr>
        <w:t xml:space="preserve">  </w:t>
      </w:r>
      <w:commentRangeEnd w:id="119"/>
      <w:r w:rsidR="006D35B1">
        <w:rPr>
          <w:rStyle w:val="CommentReference"/>
        </w:rPr>
        <w:commentReference w:id="119"/>
      </w:r>
      <w:r w:rsidRPr="00220521">
        <w:rPr>
          <w:rFonts w:asciiTheme="majorHAnsi" w:hAnsiTheme="majorHAnsi"/>
        </w:rPr>
        <w:t xml:space="preserve">Subject to an outcome a third party may seek a judicial review of any decision made by the Peoples Prosecutor (Article 67 Criminal Procedure Law No 37NA 14 November 2017). </w:t>
      </w:r>
    </w:p>
    <w:p w14:paraId="22C2850C" w14:textId="4EA70B90" w:rsidR="0011786B" w:rsidRPr="00220521" w:rsidRDefault="00220521" w:rsidP="00220521">
      <w:pPr>
        <w:shd w:val="clear" w:color="auto" w:fill="FFFFFF" w:themeFill="background1"/>
        <w:tabs>
          <w:tab w:val="left" w:pos="850"/>
          <w:tab w:val="left" w:pos="1191"/>
          <w:tab w:val="left" w:pos="1531"/>
        </w:tabs>
        <w:spacing w:after="240" w:line="240" w:lineRule="auto"/>
        <w:contextualSpacing/>
        <w:jc w:val="both"/>
        <w:rPr>
          <w:rFonts w:asciiTheme="majorHAnsi" w:eastAsia="Times New Roman" w:hAnsiTheme="majorHAnsi" w:cs="Times New Roman"/>
          <w:lang w:eastAsia="zh-CN"/>
        </w:rPr>
      </w:pPr>
      <w:commentRangeStart w:id="120"/>
      <w:commentRangeStart w:id="121"/>
      <w:r w:rsidRPr="00220521">
        <w:rPr>
          <w:rFonts w:asciiTheme="majorHAnsi" w:eastAsia="Times New Roman" w:hAnsiTheme="majorHAnsi" w:cs="Times New Roman"/>
          <w:highlight w:val="yellow"/>
          <w:lang w:eastAsia="zh-CN"/>
        </w:rPr>
        <w:t>[For Lao PDR - where exists the requirement that the Prosecutor must advise/notify any known third party of their litigation rights so they can participate in the proceedings at which confiscation may be determined?  Where is the appeal process outlined in procedural law?]</w:t>
      </w:r>
      <w:r w:rsidRPr="00220521">
        <w:rPr>
          <w:rFonts w:asciiTheme="majorHAnsi" w:eastAsia="Times New Roman" w:hAnsiTheme="majorHAnsi" w:cs="Times New Roman"/>
          <w:lang w:eastAsia="zh-CN"/>
        </w:rPr>
        <w:t xml:space="preserve"> </w:t>
      </w:r>
      <w:r w:rsidRPr="00220521">
        <w:rPr>
          <w:rFonts w:asciiTheme="majorHAnsi" w:eastAsia="Times New Roman" w:hAnsiTheme="majorHAnsi" w:cs="Times New Roman"/>
          <w:b/>
          <w:lang w:eastAsia="zh-CN"/>
        </w:rPr>
        <w:t>[</w:t>
      </w:r>
      <w:commentRangeEnd w:id="120"/>
      <w:r w:rsidR="00A32084">
        <w:rPr>
          <w:rStyle w:val="CommentReference"/>
          <w:rFonts w:ascii="Times New Roman" w:eastAsia="Times New Roman" w:hAnsi="Times New Roman" w:cs="Times New Roman"/>
          <w:lang w:eastAsia="zh-CN"/>
        </w:rPr>
        <w:commentReference w:id="120"/>
      </w:r>
      <w:r w:rsidRPr="00220521">
        <w:rPr>
          <w:rFonts w:asciiTheme="majorHAnsi" w:eastAsia="Times New Roman" w:hAnsiTheme="majorHAnsi" w:cs="Times New Roman"/>
          <w:b/>
          <w:lang w:eastAsia="zh-CN"/>
        </w:rPr>
        <w:t>For Lao PDR: If the Investigation Organisation suspects that there is a third party who may have an inter</w:t>
      </w:r>
      <w:r w:rsidR="0011786B">
        <w:rPr>
          <w:rFonts w:asciiTheme="majorHAnsi" w:eastAsia="Times New Roman" w:hAnsiTheme="majorHAnsi" w:cs="Times New Roman"/>
          <w:b/>
          <w:lang w:eastAsia="zh-CN"/>
        </w:rPr>
        <w:t>e</w:t>
      </w:r>
      <w:r w:rsidRPr="00220521">
        <w:rPr>
          <w:rFonts w:asciiTheme="majorHAnsi" w:eastAsia="Times New Roman" w:hAnsiTheme="majorHAnsi" w:cs="Times New Roman"/>
          <w:b/>
          <w:lang w:eastAsia="zh-CN"/>
        </w:rPr>
        <w:t xml:space="preserve">st in the property (who does not know about the seizure/freezing/confiscation proceedings) is there a requirement that the Prosecutor advise that third party that the property is pending </w:t>
      </w:r>
      <w:proofErr w:type="gramStart"/>
      <w:r w:rsidRPr="00220521">
        <w:rPr>
          <w:rFonts w:asciiTheme="majorHAnsi" w:eastAsia="Times New Roman" w:hAnsiTheme="majorHAnsi" w:cs="Times New Roman"/>
          <w:b/>
          <w:lang w:eastAsia="zh-CN"/>
        </w:rPr>
        <w:t>confiscation ?</w:t>
      </w:r>
      <w:proofErr w:type="gramEnd"/>
      <w:r w:rsidRPr="00220521">
        <w:rPr>
          <w:rFonts w:asciiTheme="majorHAnsi" w:eastAsia="Times New Roman" w:hAnsiTheme="majorHAnsi" w:cs="Times New Roman"/>
          <w:b/>
          <w:lang w:eastAsia="zh-CN"/>
        </w:rPr>
        <w:t xml:space="preserve"> and if they have valid grounds they are </w:t>
      </w:r>
      <w:proofErr w:type="spellStart"/>
      <w:r w:rsidRPr="00220521">
        <w:rPr>
          <w:rFonts w:asciiTheme="majorHAnsi" w:eastAsia="Times New Roman" w:hAnsiTheme="majorHAnsi" w:cs="Times New Roman"/>
          <w:b/>
          <w:lang w:eastAsia="zh-CN"/>
        </w:rPr>
        <w:t>entitied</w:t>
      </w:r>
      <w:proofErr w:type="spellEnd"/>
      <w:r w:rsidRPr="00220521">
        <w:rPr>
          <w:rFonts w:asciiTheme="majorHAnsi" w:eastAsia="Times New Roman" w:hAnsiTheme="majorHAnsi" w:cs="Times New Roman"/>
          <w:b/>
          <w:lang w:eastAsia="zh-CN"/>
        </w:rPr>
        <w:t xml:space="preserve"> to seek relief?]</w:t>
      </w:r>
      <w:r w:rsidRPr="00220521">
        <w:rPr>
          <w:rFonts w:asciiTheme="majorHAnsi" w:eastAsia="Times New Roman" w:hAnsiTheme="majorHAnsi" w:cs="Times New Roman"/>
          <w:lang w:eastAsia="zh-CN"/>
        </w:rPr>
        <w:t xml:space="preserve"> </w:t>
      </w:r>
      <w:commentRangeEnd w:id="121"/>
      <w:r w:rsidRPr="00220521">
        <w:rPr>
          <w:rFonts w:ascii="Times New Roman" w:eastAsia="Times New Roman" w:hAnsi="Times New Roman" w:cs="Times New Roman"/>
          <w:sz w:val="16"/>
          <w:szCs w:val="16"/>
          <w:lang w:eastAsia="zh-CN"/>
        </w:rPr>
        <w:commentReference w:id="121"/>
      </w:r>
    </w:p>
    <w:p w14:paraId="2A68DC32" w14:textId="641E3EF8" w:rsidR="00D70401" w:rsidRDefault="00220521" w:rsidP="00D70401">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220521">
        <w:rPr>
          <w:rFonts w:asciiTheme="majorHAnsi" w:hAnsiTheme="majorHAnsi"/>
        </w:rPr>
        <w:t xml:space="preserve">   </w:t>
      </w:r>
      <w:r w:rsidR="00D70401" w:rsidRPr="00D70401">
        <w:rPr>
          <w:rFonts w:asciiTheme="majorHAnsi" w:hAnsiTheme="majorHAnsi"/>
        </w:rPr>
        <w:t>In the event that all of an offender’s property becomes subject to seizure or confiscation the Court must exclude property that is necessary for the livelihood of the offender and their family such as a house of residence, livestock for one who is a farmer along with property and objects that are used daily by the offender and his dependants (Ar</w:t>
      </w:r>
      <w:r w:rsidR="00D70401">
        <w:rPr>
          <w:rFonts w:asciiTheme="majorHAnsi" w:hAnsiTheme="majorHAnsi"/>
        </w:rPr>
        <w:t>ticle 52 Penal Code 15 May 2017</w:t>
      </w:r>
      <w:r w:rsidR="00D70401" w:rsidRPr="00D70401">
        <w:rPr>
          <w:rFonts w:asciiTheme="majorHAnsi" w:hAnsiTheme="majorHAnsi"/>
        </w:rPr>
        <w:t xml:space="preserve">). </w:t>
      </w:r>
    </w:p>
    <w:p w14:paraId="776298FE" w14:textId="5ACB167D" w:rsidR="002D1350" w:rsidRDefault="00F80A8D" w:rsidP="002D1350">
      <w:pPr>
        <w:pStyle w:val="ListParagraph"/>
        <w:shd w:val="clear" w:color="auto" w:fill="FFFFFF" w:themeFill="background1"/>
        <w:spacing w:after="240"/>
        <w:ind w:left="0"/>
        <w:rPr>
          <w:rFonts w:asciiTheme="majorHAnsi" w:hAnsiTheme="majorHAnsi"/>
        </w:rPr>
      </w:pPr>
      <w:commentRangeStart w:id="123"/>
      <w:r w:rsidRPr="00F80A8D">
        <w:rPr>
          <w:rFonts w:asciiTheme="majorHAnsi" w:hAnsiTheme="majorHAnsi"/>
          <w:highlight w:val="yellow"/>
        </w:rPr>
        <w:t xml:space="preserve">[For Lao PDR: Please clarify how this provision applies, are the courts forced to exclude certain property, if wealth is kept in a domicile or in farm animals, or is this a discretionary power that allows for the provision of legitimate living expenses?] </w:t>
      </w:r>
      <w:r w:rsidRPr="00F80A8D">
        <w:rPr>
          <w:rFonts w:asciiTheme="majorHAnsi" w:hAnsiTheme="majorHAnsi"/>
          <w:b/>
          <w:highlight w:val="yellow"/>
        </w:rPr>
        <w:t xml:space="preserve">[For Lao PDR: </w:t>
      </w:r>
      <w:r w:rsidRPr="00F80A8D">
        <w:rPr>
          <w:b/>
          <w:highlight w:val="yellow"/>
        </w:rPr>
        <w:t>are there examples where the Court has made a determination about what is necessary to exclude for the livelihood of the offender and his family, and what is not necessary ?]</w:t>
      </w:r>
      <w:commentRangeEnd w:id="123"/>
      <w:r w:rsidR="00A32084">
        <w:rPr>
          <w:rStyle w:val="CommentReference"/>
        </w:rPr>
        <w:commentReference w:id="123"/>
      </w:r>
    </w:p>
    <w:p w14:paraId="3C2A96EC" w14:textId="77777777" w:rsidR="00F80A8D" w:rsidRPr="00D70401" w:rsidRDefault="00F80A8D" w:rsidP="002D1350">
      <w:pPr>
        <w:pStyle w:val="ListParagraph"/>
        <w:shd w:val="clear" w:color="auto" w:fill="FFFFFF" w:themeFill="background1"/>
        <w:spacing w:after="240"/>
        <w:ind w:left="0"/>
        <w:rPr>
          <w:rFonts w:asciiTheme="majorHAnsi" w:hAnsiTheme="majorHAnsi"/>
        </w:rPr>
      </w:pPr>
    </w:p>
    <w:p w14:paraId="1346F11C" w14:textId="77777777" w:rsidR="00F80A8D" w:rsidRDefault="00D70401" w:rsidP="00D70401">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D70401">
        <w:rPr>
          <w:rFonts w:asciiTheme="majorHAnsi" w:hAnsiTheme="majorHAnsi"/>
          <w:i/>
        </w:rPr>
        <w:t>Criterion 4.4 is</w:t>
      </w:r>
      <w:r>
        <w:rPr>
          <w:rFonts w:asciiTheme="majorHAnsi" w:hAnsiTheme="majorHAnsi"/>
        </w:rPr>
        <w:t xml:space="preserve"> </w:t>
      </w:r>
      <w:r w:rsidRPr="00D70401">
        <w:rPr>
          <w:rFonts w:asciiTheme="majorHAnsi" w:hAnsiTheme="majorHAnsi"/>
          <w:b/>
        </w:rPr>
        <w:t>partly met.</w:t>
      </w:r>
      <w:r w:rsidRPr="00D70401">
        <w:rPr>
          <w:rFonts w:asciiTheme="majorHAnsi" w:hAnsiTheme="majorHAnsi"/>
        </w:rPr>
        <w:t xml:space="preserve"> </w:t>
      </w:r>
      <w:r>
        <w:rPr>
          <w:rFonts w:asciiTheme="majorHAnsi" w:hAnsiTheme="majorHAnsi"/>
        </w:rPr>
        <w:t>Article 7 of t</w:t>
      </w:r>
      <w:r w:rsidRPr="00201627">
        <w:rPr>
          <w:rFonts w:asciiTheme="majorHAnsi" w:hAnsiTheme="majorHAnsi"/>
        </w:rPr>
        <w:t>he Instruction on Application of Provisional Measures on Properties Relating to Money Laundering or Terrorist Financing No.08/NCC March 2016 requires authorities to store and manage property seized to ensure the value of property is maintained</w:t>
      </w:r>
      <w:r>
        <w:rPr>
          <w:rFonts w:asciiTheme="majorHAnsi" w:hAnsiTheme="majorHAnsi"/>
        </w:rPr>
        <w:t xml:space="preserve"> (</w:t>
      </w:r>
      <w:r w:rsidRPr="00D70401">
        <w:rPr>
          <w:rFonts w:asciiTheme="majorHAnsi" w:hAnsiTheme="majorHAnsi"/>
        </w:rPr>
        <w:t>Article 7)</w:t>
      </w:r>
      <w:r w:rsidRPr="00201627">
        <w:rPr>
          <w:rFonts w:asciiTheme="majorHAnsi" w:hAnsiTheme="majorHAnsi"/>
        </w:rPr>
        <w:t xml:space="preserve">. </w:t>
      </w:r>
      <w:r>
        <w:rPr>
          <w:rFonts w:asciiTheme="majorHAnsi" w:hAnsiTheme="majorHAnsi"/>
        </w:rPr>
        <w:t xml:space="preserve">The </w:t>
      </w:r>
      <w:r w:rsidRPr="00D70401">
        <w:rPr>
          <w:rFonts w:asciiTheme="majorHAnsi" w:hAnsiTheme="majorHAnsi"/>
        </w:rPr>
        <w:t>Order on the Registration of Property Sentenced by the Court to Confiscate to the State No 7/PM</w:t>
      </w:r>
      <w:r>
        <w:rPr>
          <w:rFonts w:asciiTheme="majorHAnsi" w:hAnsiTheme="majorHAnsi"/>
        </w:rPr>
        <w:t xml:space="preserve"> issued by the Prime minister in April 2017 outlines a disposal process which includes the </w:t>
      </w:r>
      <w:proofErr w:type="spellStart"/>
      <w:r>
        <w:rPr>
          <w:rFonts w:asciiTheme="majorHAnsi" w:hAnsiTheme="majorHAnsi"/>
        </w:rPr>
        <w:t>estabalishment</w:t>
      </w:r>
      <w:proofErr w:type="spellEnd"/>
      <w:r>
        <w:rPr>
          <w:rFonts w:asciiTheme="majorHAnsi" w:hAnsiTheme="majorHAnsi"/>
        </w:rPr>
        <w:t xml:space="preserve"> of a Fund for Drug Control and Prevention to </w:t>
      </w:r>
      <w:proofErr w:type="spellStart"/>
      <w:r>
        <w:rPr>
          <w:rFonts w:asciiTheme="majorHAnsi" w:hAnsiTheme="majorHAnsi"/>
        </w:rPr>
        <w:t>recieve</w:t>
      </w:r>
      <w:proofErr w:type="spellEnd"/>
      <w:r>
        <w:rPr>
          <w:rFonts w:asciiTheme="majorHAnsi" w:hAnsiTheme="majorHAnsi"/>
        </w:rPr>
        <w:t xml:space="preserve"> 70% of the proceeds from the sale of </w:t>
      </w:r>
      <w:proofErr w:type="spellStart"/>
      <w:r>
        <w:rPr>
          <w:rFonts w:asciiTheme="majorHAnsi" w:hAnsiTheme="majorHAnsi"/>
        </w:rPr>
        <w:t>confiscatied</w:t>
      </w:r>
      <w:proofErr w:type="spellEnd"/>
      <w:r>
        <w:rPr>
          <w:rFonts w:asciiTheme="majorHAnsi" w:hAnsiTheme="majorHAnsi"/>
        </w:rPr>
        <w:t xml:space="preserve"> crime to fund drug crime prevention </w:t>
      </w:r>
      <w:proofErr w:type="spellStart"/>
      <w:r>
        <w:rPr>
          <w:rFonts w:asciiTheme="majorHAnsi" w:hAnsiTheme="majorHAnsi"/>
        </w:rPr>
        <w:t>initatives</w:t>
      </w:r>
      <w:proofErr w:type="spellEnd"/>
      <w:r>
        <w:rPr>
          <w:rFonts w:asciiTheme="majorHAnsi" w:hAnsiTheme="majorHAnsi"/>
        </w:rPr>
        <w:t xml:space="preserve"> along with other disposal </w:t>
      </w:r>
      <w:proofErr w:type="spellStart"/>
      <w:r>
        <w:rPr>
          <w:rFonts w:asciiTheme="majorHAnsi" w:hAnsiTheme="majorHAnsi"/>
        </w:rPr>
        <w:t>initatives</w:t>
      </w:r>
      <w:proofErr w:type="spellEnd"/>
      <w:r>
        <w:rPr>
          <w:rFonts w:asciiTheme="majorHAnsi" w:hAnsiTheme="majorHAnsi"/>
        </w:rPr>
        <w:t xml:space="preserve">. Where a criminal judgement imposes a civil compensation payment (reparation to a victim) and a fine together with the confiscation of property the </w:t>
      </w:r>
      <w:proofErr w:type="spellStart"/>
      <w:r>
        <w:rPr>
          <w:rFonts w:asciiTheme="majorHAnsi" w:hAnsiTheme="majorHAnsi"/>
        </w:rPr>
        <w:t>priorty</w:t>
      </w:r>
      <w:proofErr w:type="spellEnd"/>
      <w:r>
        <w:rPr>
          <w:rFonts w:asciiTheme="majorHAnsi" w:hAnsiTheme="majorHAnsi"/>
        </w:rPr>
        <w:t xml:space="preserve"> of payment is to the civil compensation (victim) then the fine and the remainder forfeited to the benefit of the state (</w:t>
      </w:r>
      <w:r w:rsidRPr="00D70401">
        <w:rPr>
          <w:rFonts w:asciiTheme="majorHAnsi" w:hAnsiTheme="majorHAnsi"/>
        </w:rPr>
        <w:t>Article 39 Law on Judgement Enforcement No 04NA 25 July 2008)</w:t>
      </w:r>
      <w:r>
        <w:rPr>
          <w:rFonts w:asciiTheme="majorHAnsi" w:hAnsiTheme="majorHAnsi"/>
        </w:rPr>
        <w:t>.</w:t>
      </w:r>
    </w:p>
    <w:p w14:paraId="792F8F11" w14:textId="04354FCA" w:rsidR="002D1350" w:rsidRDefault="0097444A" w:rsidP="00F80A8D">
      <w:pPr>
        <w:pStyle w:val="ListParagraph"/>
        <w:shd w:val="clear" w:color="auto" w:fill="FFFFFF" w:themeFill="background1"/>
        <w:spacing w:after="240"/>
        <w:ind w:left="0"/>
        <w:rPr>
          <w:rFonts w:asciiTheme="majorHAnsi" w:hAnsiTheme="majorHAnsi"/>
        </w:rPr>
      </w:pPr>
      <w:r>
        <w:rPr>
          <w:rFonts w:asciiTheme="majorHAnsi" w:hAnsiTheme="majorHAnsi"/>
        </w:rPr>
        <w:lastRenderedPageBreak/>
        <w:t xml:space="preserve"> </w:t>
      </w:r>
      <w:commentRangeStart w:id="124"/>
      <w:commentRangeStart w:id="125"/>
      <w:r w:rsidR="00F80A8D" w:rsidRPr="00201627">
        <w:rPr>
          <w:rFonts w:asciiTheme="majorHAnsi" w:hAnsiTheme="majorHAnsi"/>
          <w:highlight w:val="yellow"/>
        </w:rPr>
        <w:t>[For Lao PDR - the MEQ refers to relevant regulations to ensure value of property is maintained, what are these regulations and can you please provide copies of them?  What measures are routinely implemented to ensure this occurs for example do the regulations require that property is insured, valued at the time of seizure, do authorities have internal policy and procedures associated with Trust Accounts to hold funds or manage vehicles]</w:t>
      </w:r>
      <w:r w:rsidR="00F80A8D">
        <w:rPr>
          <w:rFonts w:asciiTheme="majorHAnsi" w:hAnsiTheme="majorHAnsi"/>
          <w:highlight w:val="yellow"/>
        </w:rPr>
        <w:t xml:space="preserve"> </w:t>
      </w:r>
      <w:r w:rsidR="00F80A8D" w:rsidRPr="00DD22E4">
        <w:rPr>
          <w:rFonts w:asciiTheme="majorHAnsi" w:hAnsiTheme="majorHAnsi"/>
          <w:b/>
          <w:highlight w:val="yellow"/>
        </w:rPr>
        <w:t xml:space="preserve">[For Lao PDR: </w:t>
      </w:r>
      <w:r w:rsidR="00F80A8D" w:rsidRPr="00DD22E4">
        <w:rPr>
          <w:b/>
          <w:highlight w:val="yellow"/>
        </w:rPr>
        <w:t>Please provide the policy for maintaining and insurance as it relates to a vehicle, boat or house.  The information provided remains limited.]</w:t>
      </w:r>
      <w:r w:rsidR="00F80A8D" w:rsidRPr="00DD22E4">
        <w:rPr>
          <w:rFonts w:asciiTheme="majorHAnsi" w:hAnsiTheme="majorHAnsi"/>
          <w:b/>
          <w:highlight w:val="yellow"/>
        </w:rPr>
        <w:t>.</w:t>
      </w:r>
      <w:r w:rsidR="00F80A8D" w:rsidRPr="00A00A41">
        <w:rPr>
          <w:rFonts w:asciiTheme="majorHAnsi" w:hAnsiTheme="majorHAnsi"/>
          <w:highlight w:val="yellow"/>
        </w:rPr>
        <w:t xml:space="preserve">  </w:t>
      </w:r>
      <w:commentRangeEnd w:id="124"/>
      <w:r w:rsidR="00F80A8D" w:rsidRPr="00A00A41">
        <w:rPr>
          <w:rStyle w:val="CommentReference"/>
          <w:highlight w:val="yellow"/>
        </w:rPr>
        <w:commentReference w:id="124"/>
      </w:r>
      <w:commentRangeEnd w:id="125"/>
      <w:r w:rsidR="00B87741">
        <w:rPr>
          <w:rStyle w:val="CommentReference"/>
        </w:rPr>
        <w:commentReference w:id="125"/>
      </w:r>
    </w:p>
    <w:p w14:paraId="333B583A" w14:textId="77777777" w:rsidR="00F80A8D" w:rsidRPr="00F80A8D" w:rsidRDefault="00F80A8D" w:rsidP="00F80A8D">
      <w:pPr>
        <w:pStyle w:val="ListParagraph"/>
        <w:shd w:val="clear" w:color="auto" w:fill="FFFFFF" w:themeFill="background1"/>
        <w:spacing w:after="240"/>
        <w:ind w:left="0"/>
        <w:rPr>
          <w:rFonts w:asciiTheme="majorHAnsi" w:hAnsiTheme="majorHAnsi"/>
        </w:rPr>
      </w:pPr>
    </w:p>
    <w:p w14:paraId="497B08D7" w14:textId="33091552" w:rsidR="002D1350" w:rsidRPr="002D1350" w:rsidRDefault="002D1350" w:rsidP="002D1350">
      <w:pPr>
        <w:pStyle w:val="ListParagraph"/>
        <w:numPr>
          <w:ilvl w:val="0"/>
          <w:numId w:val="16"/>
        </w:numPr>
        <w:shd w:val="clear" w:color="auto" w:fill="FFFFFF" w:themeFill="background1"/>
        <w:spacing w:after="240"/>
        <w:ind w:left="0" w:firstLine="0"/>
        <w:rPr>
          <w:rFonts w:asciiTheme="majorHAnsi" w:hAnsiTheme="majorHAnsi"/>
        </w:rPr>
      </w:pPr>
      <w:r w:rsidRPr="00201627">
        <w:rPr>
          <w:rFonts w:asciiTheme="majorHAnsi" w:hAnsiTheme="majorHAnsi"/>
        </w:rPr>
        <w:t xml:space="preserve">In the event that property is not managed in accordance to the regulations or is dealt with in a way that reduces value and causes loss, the state is required to compensate any affected party, and, in turn, those expenses can be recovered from the individuals who mismanaged and violated the regulations. </w:t>
      </w:r>
    </w:p>
    <w:p w14:paraId="4C043C27" w14:textId="77777777" w:rsidR="002D1350" w:rsidRPr="00435FB3" w:rsidRDefault="002D1350" w:rsidP="002D1350">
      <w:pPr>
        <w:pStyle w:val="TemplateMERH4"/>
        <w:rPr>
          <w:rFonts w:asciiTheme="majorHAnsi" w:hAnsiTheme="majorHAnsi"/>
        </w:rPr>
      </w:pPr>
      <w:r w:rsidRPr="00435FB3">
        <w:rPr>
          <w:rFonts w:asciiTheme="majorHAnsi" w:hAnsiTheme="majorHAnsi"/>
        </w:rPr>
        <w:t>Weighting and Conclusion</w:t>
      </w:r>
    </w:p>
    <w:p w14:paraId="11AE4421" w14:textId="5E0687B4" w:rsidR="00F808A1" w:rsidRPr="002A48BF" w:rsidRDefault="002D1350" w:rsidP="005616B8">
      <w:pPr>
        <w:widowControl w:val="0"/>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b/>
          <w:lang w:eastAsia="zh-CN"/>
        </w:rPr>
      </w:pPr>
      <w:r w:rsidRPr="002D1350">
        <w:rPr>
          <w:rFonts w:ascii="Cambria" w:eastAsia="Times New Roman" w:hAnsi="Cambria" w:cs="Times New Roman"/>
          <w:b/>
          <w:lang w:eastAsia="zh-CN"/>
        </w:rPr>
        <w:t>Recommendation 4 is rated part</w:t>
      </w:r>
      <w:r w:rsidR="002A48BF">
        <w:rPr>
          <w:rFonts w:ascii="Cambria" w:eastAsia="Times New Roman" w:hAnsi="Cambria" w:cs="Times New Roman"/>
          <w:b/>
          <w:lang w:eastAsia="zh-CN"/>
        </w:rPr>
        <w:t>ial</w:t>
      </w:r>
      <w:r w:rsidRPr="002D1350">
        <w:rPr>
          <w:rFonts w:ascii="Cambria" w:eastAsia="Times New Roman" w:hAnsi="Cambria" w:cs="Times New Roman"/>
          <w:b/>
          <w:lang w:eastAsia="zh-CN"/>
        </w:rPr>
        <w:t>ly compliant</w:t>
      </w:r>
      <w:r w:rsidR="002A48BF">
        <w:rPr>
          <w:rFonts w:ascii="Cambria" w:eastAsia="Times New Roman" w:hAnsi="Cambria" w:cs="Times New Roman"/>
          <w:b/>
          <w:lang w:eastAsia="zh-CN"/>
        </w:rPr>
        <w:t>.</w:t>
      </w:r>
    </w:p>
    <w:p w14:paraId="55FC15B5" w14:textId="5A192506" w:rsidR="005616B8" w:rsidRPr="00435FB3" w:rsidRDefault="005616B8" w:rsidP="005616B8">
      <w:pPr>
        <w:pStyle w:val="TemplateMERH2"/>
        <w:rPr>
          <w:rFonts w:asciiTheme="majorHAnsi" w:hAnsiTheme="majorHAnsi"/>
        </w:rPr>
      </w:pPr>
      <w:r w:rsidRPr="00435FB3">
        <w:rPr>
          <w:rFonts w:asciiTheme="majorHAnsi" w:hAnsiTheme="majorHAnsi"/>
        </w:rPr>
        <w:t>Recommendation 5 - Terrorist financing offence</w:t>
      </w:r>
      <w:bookmarkEnd w:id="95"/>
      <w:bookmarkEnd w:id="96"/>
      <w:bookmarkEnd w:id="97"/>
      <w:bookmarkEnd w:id="98"/>
      <w:bookmarkEnd w:id="99"/>
    </w:p>
    <w:p w14:paraId="217193A9" w14:textId="77777777" w:rsidR="005511AA" w:rsidRPr="005511AA" w:rsidRDefault="005511AA" w:rsidP="005511AA">
      <w:pPr>
        <w:pStyle w:val="ListParagraph"/>
        <w:numPr>
          <w:ilvl w:val="0"/>
          <w:numId w:val="16"/>
        </w:numPr>
        <w:shd w:val="clear" w:color="auto" w:fill="FFFFFF" w:themeFill="background1"/>
        <w:spacing w:after="240"/>
        <w:ind w:left="0" w:firstLine="0"/>
        <w:contextualSpacing w:val="0"/>
        <w:rPr>
          <w:rFonts w:asciiTheme="majorHAnsi" w:hAnsiTheme="majorHAnsi"/>
        </w:rPr>
      </w:pPr>
      <w:bookmarkStart w:id="127" w:name="_Toc358292279"/>
      <w:bookmarkStart w:id="128" w:name="_Toc429126845"/>
      <w:bookmarkStart w:id="129" w:name="_Toc435082188"/>
      <w:bookmarkStart w:id="130" w:name="_Toc28876723"/>
      <w:bookmarkStart w:id="131" w:name="_Toc46318319"/>
      <w:r w:rsidRPr="005511AA">
        <w:rPr>
          <w:rFonts w:asciiTheme="majorHAnsi" w:hAnsiTheme="majorHAnsi"/>
        </w:rPr>
        <w:t xml:space="preserve">Lao PDR was rated non-compliant for </w:t>
      </w:r>
      <w:proofErr w:type="gramStart"/>
      <w:r w:rsidRPr="005511AA">
        <w:rPr>
          <w:rFonts w:asciiTheme="majorHAnsi" w:hAnsiTheme="majorHAnsi"/>
        </w:rPr>
        <w:t>SR.II</w:t>
      </w:r>
      <w:proofErr w:type="gramEnd"/>
      <w:r w:rsidRPr="005511AA">
        <w:rPr>
          <w:rFonts w:asciiTheme="majorHAnsi" w:hAnsiTheme="majorHAnsi"/>
        </w:rPr>
        <w:t xml:space="preserve"> in the 2011 MER, as there was no law criminalising TF in line with the TF Convention. Lao PDR revised its Penal Code to include the TF offence, enacted on 15 May 2017. </w:t>
      </w:r>
    </w:p>
    <w:p w14:paraId="1D3A8819" w14:textId="7C60467A" w:rsidR="005511AA" w:rsidRPr="005511AA" w:rsidRDefault="005511AA" w:rsidP="005511AA">
      <w:pPr>
        <w:pStyle w:val="ListParagraph"/>
        <w:numPr>
          <w:ilvl w:val="0"/>
          <w:numId w:val="16"/>
        </w:numPr>
        <w:shd w:val="clear" w:color="auto" w:fill="FFFFFF" w:themeFill="background1"/>
        <w:spacing w:after="240"/>
        <w:ind w:left="0" w:firstLine="0"/>
        <w:contextualSpacing w:val="0"/>
        <w:rPr>
          <w:rFonts w:asciiTheme="majorHAnsi" w:hAnsiTheme="majorHAnsi"/>
          <w:i/>
        </w:rPr>
      </w:pPr>
      <w:r w:rsidRPr="005511AA">
        <w:rPr>
          <w:rFonts w:asciiTheme="majorHAnsi" w:hAnsiTheme="majorHAnsi"/>
          <w:i/>
        </w:rPr>
        <w:t>Criterion 5.1</w:t>
      </w:r>
      <w:r>
        <w:rPr>
          <w:rFonts w:asciiTheme="majorHAnsi" w:hAnsiTheme="majorHAnsi"/>
          <w:i/>
        </w:rPr>
        <w:t xml:space="preserve"> is </w:t>
      </w:r>
      <w:r w:rsidRPr="008C6267">
        <w:rPr>
          <w:rFonts w:asciiTheme="majorHAnsi" w:hAnsiTheme="majorHAnsi"/>
          <w:b/>
        </w:rPr>
        <w:t>partly met.</w:t>
      </w:r>
      <w:r>
        <w:rPr>
          <w:rFonts w:asciiTheme="majorHAnsi" w:hAnsiTheme="majorHAnsi"/>
        </w:rPr>
        <w:t xml:space="preserve"> </w:t>
      </w:r>
      <w:r w:rsidRPr="005511AA">
        <w:rPr>
          <w:rFonts w:asciiTheme="majorHAnsi" w:hAnsiTheme="majorHAnsi"/>
        </w:rPr>
        <w:t>The Penal Code and AML/CFT Law criminalise TF on the basis of Article 2 of the TF Convention. As defined by Article 131 of the Penal Code, TF is any intentional act, both direct or indirect that provides or collects funds or properties for terrorism (whether the terrorist act is carried out or not). Article 14 defines ‘intentional acts’ as acts which are undertaken with full knowledge of the offender. Article 7 of the AML/CFT law does not explicitly set out the text of Article 2(1)(b) of the convention (any other act intended to cause serious bodily injury or death) as the TF offence only relates to the offences listed in Article 7. These offences include acts that affect life, health and freedom. The Penal Code extends the TF offence to include attempt, participation, organisation and direction, and the contribution to the commission of the offence by a group (Articles 22-30).</w:t>
      </w:r>
    </w:p>
    <w:p w14:paraId="6983E86B" w14:textId="77777777" w:rsidR="005511AA" w:rsidRPr="005511AA" w:rsidRDefault="005511AA" w:rsidP="005511AA">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5511AA">
        <w:rPr>
          <w:rFonts w:asciiTheme="majorHAnsi" w:hAnsiTheme="majorHAnsi"/>
        </w:rPr>
        <w:t xml:space="preserve">Article 2(1) of the TF Convention requires each state party criminalize all conducts in international conventions listed in Annex A. Article 7(8) of the AML/CFT Law references the treaties annexed to the Convention, all of which Lao PDR are party to (assessor to confirm this).  However, international treaties, even ratified by the legislation, could not be implemented automatically as law in Lao PDR. On the contrary, any international treaty can be enforced as domestic law only after the legislation transposes the treaty into domestic law through the legislative process. In this sense, the Lao PDR does not criminalize all conducts listed in Annex A. </w:t>
      </w:r>
    </w:p>
    <w:p w14:paraId="047839B3" w14:textId="0E9DE546" w:rsidR="005511AA" w:rsidRPr="005511AA" w:rsidRDefault="005511AA" w:rsidP="005511AA">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5511AA">
        <w:rPr>
          <w:rFonts w:asciiTheme="majorHAnsi" w:hAnsiTheme="majorHAnsi"/>
        </w:rPr>
        <w:t xml:space="preserve">Criterion 5.2 </w:t>
      </w:r>
      <w:r>
        <w:rPr>
          <w:rFonts w:asciiTheme="majorHAnsi" w:hAnsiTheme="majorHAnsi"/>
        </w:rPr>
        <w:t xml:space="preserve">is </w:t>
      </w:r>
      <w:r w:rsidRPr="008C6267">
        <w:rPr>
          <w:rFonts w:asciiTheme="majorHAnsi" w:hAnsiTheme="majorHAnsi"/>
          <w:b/>
        </w:rPr>
        <w:t>met.</w:t>
      </w:r>
      <w:r>
        <w:rPr>
          <w:rFonts w:asciiTheme="majorHAnsi" w:hAnsiTheme="majorHAnsi"/>
        </w:rPr>
        <w:t xml:space="preserve"> </w:t>
      </w:r>
      <w:r w:rsidRPr="005511AA">
        <w:rPr>
          <w:rFonts w:asciiTheme="majorHAnsi" w:hAnsiTheme="majorHAnsi"/>
        </w:rPr>
        <w:t>The Penal Code, in Article 131, provides a comprehensive definition of TF. The TF offence covers any person who intentionally supplies funds to terrorism, or terrorist, or terrorism act.</w:t>
      </w:r>
    </w:p>
    <w:p w14:paraId="134A3FED" w14:textId="40D8004F" w:rsidR="005511AA" w:rsidRPr="005511AA" w:rsidRDefault="005511AA" w:rsidP="005511AA">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5511AA">
        <w:rPr>
          <w:rFonts w:asciiTheme="majorHAnsi" w:hAnsiTheme="majorHAnsi"/>
        </w:rPr>
        <w:t xml:space="preserve">Criterion 5.2bis </w:t>
      </w:r>
      <w:r>
        <w:rPr>
          <w:rFonts w:asciiTheme="majorHAnsi" w:hAnsiTheme="majorHAnsi"/>
        </w:rPr>
        <w:t xml:space="preserve">is </w:t>
      </w:r>
      <w:r w:rsidRPr="008C6267">
        <w:rPr>
          <w:rFonts w:asciiTheme="majorHAnsi" w:hAnsiTheme="majorHAnsi"/>
          <w:b/>
        </w:rPr>
        <w:t>mostly met</w:t>
      </w:r>
      <w:r w:rsidRPr="008C6267">
        <w:rPr>
          <w:rFonts w:asciiTheme="majorHAnsi" w:hAnsiTheme="majorHAnsi"/>
        </w:rPr>
        <w:t>.</w:t>
      </w:r>
      <w:r>
        <w:rPr>
          <w:rFonts w:asciiTheme="majorHAnsi" w:hAnsiTheme="majorHAnsi"/>
        </w:rPr>
        <w:t xml:space="preserve"> </w:t>
      </w:r>
      <w:r w:rsidRPr="005511AA">
        <w:rPr>
          <w:rFonts w:asciiTheme="majorHAnsi" w:hAnsiTheme="majorHAnsi"/>
        </w:rPr>
        <w:t xml:space="preserve">Article 7 of the AML/CFT law does not expressly cover the financing the travel of individuals to another State for the purpose of perpetrating, planning, preparing, or participating in, terrorist acts or providing or receiving terrorist training. However, under Article 7(6), it is an offence to ‘participate, or attempt to participate in the organisation, teaching and training of individuals’ and could extend to travel of individuals to another state for the purpose of providing or receiving training. Further, Article 7 applies to all natural and legal persons within or outside the territory of Lao PDR, making it an offence to participate in terrorist acts, or provide or receive training internationally. In addition, Article 22 criminalises the </w:t>
      </w:r>
      <w:r w:rsidRPr="005511AA">
        <w:rPr>
          <w:rFonts w:asciiTheme="majorHAnsi" w:hAnsiTheme="majorHAnsi"/>
        </w:rPr>
        <w:lastRenderedPageBreak/>
        <w:t>preparation of an offence, including the means, materials and the creation of conditions or other factors in order to commit an intentional offence.</w:t>
      </w:r>
    </w:p>
    <w:p w14:paraId="22832DE8" w14:textId="77777777" w:rsidR="005511AA" w:rsidRPr="005511AA" w:rsidRDefault="005511AA" w:rsidP="005511AA">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5511AA">
        <w:rPr>
          <w:rFonts w:asciiTheme="majorHAnsi" w:hAnsiTheme="majorHAnsi"/>
        </w:rPr>
        <w:t xml:space="preserve">Lao explains that both “travel” and “receiving terrorist training” could be legally explained as a behaviour to “participate” in terrorism stipulated in clause 6 of Article 7. As a judicial technique, this explanation is acceptable and in line with common legal inference. But the shortcoming is also clear that such explanation is not mandatory or just a legal possibility. </w:t>
      </w:r>
    </w:p>
    <w:p w14:paraId="1D84E9B6" w14:textId="5FD793B3" w:rsidR="005511AA" w:rsidRPr="005511AA" w:rsidRDefault="005511AA" w:rsidP="005511AA">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5511AA">
        <w:rPr>
          <w:rFonts w:asciiTheme="majorHAnsi" w:hAnsiTheme="majorHAnsi"/>
        </w:rPr>
        <w:t xml:space="preserve">Criterion 5.3 </w:t>
      </w:r>
      <w:r>
        <w:rPr>
          <w:rFonts w:asciiTheme="majorHAnsi" w:hAnsiTheme="majorHAnsi"/>
        </w:rPr>
        <w:t xml:space="preserve">is </w:t>
      </w:r>
      <w:r w:rsidRPr="008C6267">
        <w:rPr>
          <w:rFonts w:asciiTheme="majorHAnsi" w:hAnsiTheme="majorHAnsi"/>
          <w:b/>
        </w:rPr>
        <w:t>met</w:t>
      </w:r>
      <w:r w:rsidRPr="008C6267">
        <w:rPr>
          <w:rFonts w:asciiTheme="majorHAnsi" w:hAnsiTheme="majorHAnsi"/>
        </w:rPr>
        <w:t>.</w:t>
      </w:r>
      <w:r>
        <w:rPr>
          <w:rFonts w:asciiTheme="majorHAnsi" w:hAnsiTheme="majorHAnsi"/>
        </w:rPr>
        <w:t xml:space="preserve"> </w:t>
      </w:r>
      <w:r w:rsidRPr="005511AA">
        <w:rPr>
          <w:rFonts w:asciiTheme="majorHAnsi" w:hAnsiTheme="majorHAnsi"/>
        </w:rPr>
        <w:t>Article 131 of Penal Code extend funds and properties to both legitimate or illegitimate sources.</w:t>
      </w:r>
    </w:p>
    <w:p w14:paraId="0F06A916" w14:textId="2E4D1178" w:rsidR="005511AA" w:rsidRPr="005511AA" w:rsidRDefault="005511AA" w:rsidP="005511AA">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5511AA">
        <w:rPr>
          <w:rFonts w:asciiTheme="majorHAnsi" w:hAnsiTheme="majorHAnsi"/>
        </w:rPr>
        <w:t xml:space="preserve">Criterion 5.4 </w:t>
      </w:r>
      <w:r>
        <w:rPr>
          <w:rFonts w:asciiTheme="majorHAnsi" w:hAnsiTheme="majorHAnsi"/>
        </w:rPr>
        <w:t xml:space="preserve">is </w:t>
      </w:r>
      <w:r w:rsidRPr="008C6267">
        <w:rPr>
          <w:rFonts w:asciiTheme="majorHAnsi" w:hAnsiTheme="majorHAnsi"/>
          <w:b/>
        </w:rPr>
        <w:t>met.</w:t>
      </w:r>
      <w:r w:rsidRPr="005511AA">
        <w:rPr>
          <w:rFonts w:asciiTheme="majorHAnsi" w:hAnsiTheme="majorHAnsi"/>
        </w:rPr>
        <w:t xml:space="preserve"> Article 131 of the Penal Code does not require that the funds or other assets be linked to a specific terrorist act as it applies to terrorism and terrorists, even in the absence of a link to a specific terrorist act(s). Article 131 criminalises TF whether “the funds or properties are used in action or not”. The law does not specifically require that the funds or properties were used to carry out or attempt a terrorist act(s).  </w:t>
      </w:r>
    </w:p>
    <w:p w14:paraId="0D916CCA" w14:textId="72EB8C8B" w:rsidR="005511AA" w:rsidRPr="005511AA" w:rsidRDefault="00655F52" w:rsidP="005511AA">
      <w:pPr>
        <w:pStyle w:val="ListParagraph"/>
        <w:numPr>
          <w:ilvl w:val="0"/>
          <w:numId w:val="16"/>
        </w:numPr>
        <w:shd w:val="clear" w:color="auto" w:fill="FFFFFF" w:themeFill="background1"/>
        <w:spacing w:after="240"/>
        <w:ind w:left="0" w:firstLine="0"/>
        <w:contextualSpacing w:val="0"/>
        <w:rPr>
          <w:rFonts w:asciiTheme="majorHAnsi" w:hAnsiTheme="majorHAnsi"/>
        </w:rPr>
      </w:pPr>
      <w:r>
        <w:rPr>
          <w:rFonts w:asciiTheme="majorHAnsi" w:hAnsiTheme="majorHAnsi"/>
        </w:rPr>
        <w:t xml:space="preserve">Criterion 5.5 is </w:t>
      </w:r>
      <w:r w:rsidR="005511AA" w:rsidRPr="008C6267">
        <w:rPr>
          <w:rFonts w:asciiTheme="majorHAnsi" w:hAnsiTheme="majorHAnsi"/>
          <w:b/>
        </w:rPr>
        <w:t>met</w:t>
      </w:r>
      <w:r w:rsidRPr="008C6267">
        <w:rPr>
          <w:rFonts w:asciiTheme="majorHAnsi" w:hAnsiTheme="majorHAnsi"/>
          <w:b/>
        </w:rPr>
        <w:t>.</w:t>
      </w:r>
      <w:r>
        <w:rPr>
          <w:rFonts w:asciiTheme="majorHAnsi" w:hAnsiTheme="majorHAnsi"/>
        </w:rPr>
        <w:t xml:space="preserve"> </w:t>
      </w:r>
      <w:r w:rsidR="005511AA" w:rsidRPr="005511AA">
        <w:rPr>
          <w:rFonts w:asciiTheme="majorHAnsi" w:hAnsiTheme="majorHAnsi"/>
        </w:rPr>
        <w:t xml:space="preserve"> There are no provisions in Lao PDR law that explicitly provide that the intent and knowledge required to prove that the TF offence be inferred from objective factual circumstances. However, Article 12 of the Penal Code provides that an offence contains an objective component, namely characteristics of the behaviour that has caused, or is evidence of an intention to cause, damage to a social relationship that is regulated by the Penal Law. Article 14 defines ‘intentional acts’ as acts which are undertaken with full knowledge of the offender. Article 44 of the Law on the Criminal Procedure also provides that the evidence be examined and evaluated ‘comprehensively based on thorough and objective consideration with confidence’.</w:t>
      </w:r>
    </w:p>
    <w:p w14:paraId="1F0732EA" w14:textId="4FE366C1" w:rsidR="005511AA" w:rsidRPr="00655F52" w:rsidRDefault="005511AA" w:rsidP="00655F52">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655F52">
        <w:rPr>
          <w:rFonts w:asciiTheme="majorHAnsi" w:hAnsiTheme="majorHAnsi"/>
        </w:rPr>
        <w:t>Criterion 5.6</w:t>
      </w:r>
      <w:r w:rsidR="00655F52">
        <w:rPr>
          <w:rFonts w:asciiTheme="majorHAnsi" w:hAnsiTheme="majorHAnsi"/>
        </w:rPr>
        <w:t xml:space="preserve"> is</w:t>
      </w:r>
      <w:r w:rsidRPr="00655F52">
        <w:rPr>
          <w:rFonts w:asciiTheme="majorHAnsi" w:hAnsiTheme="majorHAnsi"/>
        </w:rPr>
        <w:t xml:space="preserve"> </w:t>
      </w:r>
      <w:r w:rsidRPr="008C6267">
        <w:rPr>
          <w:rFonts w:asciiTheme="majorHAnsi" w:hAnsiTheme="majorHAnsi"/>
          <w:b/>
        </w:rPr>
        <w:t>partly met</w:t>
      </w:r>
      <w:r w:rsidR="00655F52" w:rsidRPr="008C6267">
        <w:rPr>
          <w:rFonts w:asciiTheme="majorHAnsi" w:hAnsiTheme="majorHAnsi"/>
          <w:b/>
        </w:rPr>
        <w:t>.</w:t>
      </w:r>
      <w:r w:rsidR="00655F52">
        <w:rPr>
          <w:rFonts w:asciiTheme="majorHAnsi" w:hAnsiTheme="majorHAnsi"/>
        </w:rPr>
        <w:t xml:space="preserve"> </w:t>
      </w:r>
      <w:r w:rsidRPr="00655F52">
        <w:rPr>
          <w:rFonts w:asciiTheme="majorHAnsi" w:hAnsiTheme="majorHAnsi"/>
        </w:rPr>
        <w:t>Under Article 131 of the Penal Code, any persons convicted of TF for a value of less than 1 billion Kip (USD 108,000) shall be sentenced to five to eight years prison, and fined between 5 million and 800 million Kip (USD 540 to USD 86,400), and assets shall be confiscated. Persons convicted of TF for a value of 1 billion Kip or more shall be sentenced to eight to 12 years prison and fined between 800 million Kip to 1 billion Kip (USD 86,400 to USD 108,000), and assets shall be confiscated. Where TF is committed as part of an organisation, or on a regular basis, a person shall be sentenced from 15-20 years prison and shall be fined between 800 million Kip to 1 billion Kip (USD 86,400 to USD 108,000), and assets confiscated. Sanctions for TF are higher than that of ML. In comparison to other jurisdictions, a prison sentence of five to eight years is at the lower end of the scale, with fines of less than USD 10,000 not considered dissuasive. Sanctions imposed for TF valued at 1 billion Kip or more are considered proportionate and dissuasive in comparison with other jurisdictions.</w:t>
      </w:r>
    </w:p>
    <w:p w14:paraId="7238F0F4" w14:textId="77777777" w:rsidR="005511AA" w:rsidRPr="00655F52" w:rsidRDefault="005511AA" w:rsidP="00655F52">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655F52">
        <w:rPr>
          <w:rFonts w:asciiTheme="majorHAnsi" w:hAnsiTheme="majorHAnsi"/>
        </w:rPr>
        <w:t>The assessor notices that the prescribed sanctions are higher for TF than for ML, which is in line with our common sense that TF often introduces heavier danger in nature than ML does to the society and then is necessary to be imposed heavier sanctions.</w:t>
      </w:r>
      <w:r w:rsidRPr="00B80915">
        <w:rPr>
          <w:rFonts w:asciiTheme="majorHAnsi" w:hAnsiTheme="majorHAnsi"/>
        </w:rPr>
        <w:t xml:space="preserve"> </w:t>
      </w:r>
      <w:r w:rsidRPr="00655F52">
        <w:rPr>
          <w:rFonts w:asciiTheme="majorHAnsi" w:hAnsiTheme="majorHAnsi"/>
        </w:rPr>
        <w:t xml:space="preserve">As illustrated in Criterion 3.9, the sentence for ML is proportionate and dissuasive from the holistic view of the Penal Code, and then we can arrive that the sentence for TF is similar. However, </w:t>
      </w:r>
      <w:bookmarkStart w:id="132" w:name="_Hlk57558906"/>
      <w:r w:rsidRPr="00655F52">
        <w:rPr>
          <w:rFonts w:asciiTheme="majorHAnsi" w:hAnsiTheme="majorHAnsi"/>
        </w:rPr>
        <w:t>the monetary penalties for TF also have minor shortcomings.  The fines for TF range from 50% to 80% for money laundered below 1 billion Kip, but the fines have upper limits for bigger amount of money laundered and more serious offences (organized crimes, habitual offense)</w:t>
      </w:r>
      <w:bookmarkEnd w:id="132"/>
      <w:r w:rsidRPr="00655F52">
        <w:rPr>
          <w:rFonts w:asciiTheme="majorHAnsi" w:hAnsiTheme="majorHAnsi"/>
        </w:rPr>
        <w:t xml:space="preserve">. </w:t>
      </w:r>
    </w:p>
    <w:p w14:paraId="0D80B874" w14:textId="1B8A1B4E" w:rsidR="005511AA" w:rsidRPr="00655F52" w:rsidRDefault="005511AA" w:rsidP="00655F52">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655F52">
        <w:rPr>
          <w:rFonts w:asciiTheme="majorHAnsi" w:hAnsiTheme="majorHAnsi"/>
        </w:rPr>
        <w:t xml:space="preserve">Criterion 5.7 </w:t>
      </w:r>
      <w:r w:rsidR="00655F52">
        <w:rPr>
          <w:rFonts w:asciiTheme="majorHAnsi" w:hAnsiTheme="majorHAnsi"/>
        </w:rPr>
        <w:t xml:space="preserve">is </w:t>
      </w:r>
      <w:r w:rsidRPr="008C6267">
        <w:rPr>
          <w:rFonts w:asciiTheme="majorHAnsi" w:hAnsiTheme="majorHAnsi"/>
          <w:b/>
        </w:rPr>
        <w:t>partly/mostly met</w:t>
      </w:r>
      <w:r w:rsidR="00655F52" w:rsidRPr="008C6267">
        <w:rPr>
          <w:rFonts w:asciiTheme="majorHAnsi" w:hAnsiTheme="majorHAnsi"/>
          <w:b/>
        </w:rPr>
        <w:t>.</w:t>
      </w:r>
      <w:r w:rsidR="00655F52">
        <w:rPr>
          <w:rFonts w:asciiTheme="majorHAnsi" w:hAnsiTheme="majorHAnsi"/>
        </w:rPr>
        <w:t xml:space="preserve"> </w:t>
      </w:r>
      <w:r w:rsidRPr="00655F52">
        <w:rPr>
          <w:rFonts w:asciiTheme="majorHAnsi" w:hAnsiTheme="majorHAnsi"/>
        </w:rPr>
        <w:t xml:space="preserve"> Articles 88 to 96 of the Penal Code provide comprehensive penalties over legal persons and allow for parallel criminal, civil and administrative proceedings. Article 89 of the Penal Code provides that the criminal liability of natural persons is not affected by the liability of the legal person. Similarly, the shortcomings in Criterion 5.6 may also affect this Criterion, because the fines for natural person is the basis to </w:t>
      </w:r>
      <w:r w:rsidRPr="00655F52">
        <w:rPr>
          <w:rFonts w:asciiTheme="majorHAnsi" w:hAnsiTheme="majorHAnsi"/>
        </w:rPr>
        <w:lastRenderedPageBreak/>
        <w:t>impose fines on legal person. The administrative sanctions for legal persons seem (largely) proportionate and dissuasive.</w:t>
      </w:r>
    </w:p>
    <w:p w14:paraId="1E30FEB4" w14:textId="74AED529" w:rsidR="005511AA" w:rsidRPr="00655F52" w:rsidRDefault="005511AA" w:rsidP="00655F52">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655F52">
        <w:rPr>
          <w:rFonts w:asciiTheme="majorHAnsi" w:hAnsiTheme="majorHAnsi"/>
        </w:rPr>
        <w:t xml:space="preserve">Criterion 5.8 </w:t>
      </w:r>
      <w:r w:rsidR="00655F52">
        <w:rPr>
          <w:rFonts w:asciiTheme="majorHAnsi" w:hAnsiTheme="majorHAnsi"/>
        </w:rPr>
        <w:t xml:space="preserve">is </w:t>
      </w:r>
      <w:r w:rsidRPr="00655F52">
        <w:rPr>
          <w:rFonts w:asciiTheme="majorHAnsi" w:hAnsiTheme="majorHAnsi"/>
          <w:b/>
          <w:i/>
        </w:rPr>
        <w:t>met</w:t>
      </w:r>
      <w:r w:rsidR="00655F52" w:rsidRPr="00655F52">
        <w:rPr>
          <w:rFonts w:asciiTheme="majorHAnsi" w:hAnsiTheme="majorHAnsi"/>
          <w:b/>
          <w:i/>
        </w:rPr>
        <w:t>.</w:t>
      </w:r>
      <w:r w:rsidRPr="00655F52">
        <w:rPr>
          <w:rFonts w:asciiTheme="majorHAnsi" w:hAnsiTheme="majorHAnsi"/>
        </w:rPr>
        <w:t xml:space="preserve"> Article 23 and 131 of the Penal Code make it an offence for any person to attempt to commit a TF offence, and Article 7 (5) of the AML/CFT Law make it an offence to ‘aid an act’ of terrorism. Article 26 of the Penal Code criminalises the intentional participation in an offence by two or more persons, including as an accomplice. Article 27 criminalises the planning and organisation of the offence, including those who gave instructions to commit the offence.</w:t>
      </w:r>
    </w:p>
    <w:p w14:paraId="58A7FA95" w14:textId="273B08BC" w:rsidR="005511AA" w:rsidRPr="0094259D" w:rsidRDefault="005511AA" w:rsidP="0094259D">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94259D">
        <w:rPr>
          <w:rFonts w:asciiTheme="majorHAnsi" w:hAnsiTheme="majorHAnsi"/>
        </w:rPr>
        <w:t>Criterion 5.9</w:t>
      </w:r>
      <w:r w:rsidR="0094259D">
        <w:rPr>
          <w:rFonts w:asciiTheme="majorHAnsi" w:hAnsiTheme="majorHAnsi"/>
        </w:rPr>
        <w:t xml:space="preserve"> is </w:t>
      </w:r>
      <w:r w:rsidRPr="008C6267">
        <w:rPr>
          <w:rFonts w:asciiTheme="majorHAnsi" w:hAnsiTheme="majorHAnsi"/>
          <w:b/>
        </w:rPr>
        <w:t>met</w:t>
      </w:r>
      <w:r w:rsidR="0094259D" w:rsidRPr="008C6267">
        <w:rPr>
          <w:rFonts w:asciiTheme="majorHAnsi" w:hAnsiTheme="majorHAnsi"/>
          <w:b/>
        </w:rPr>
        <w:t>.</w:t>
      </w:r>
      <w:r w:rsidRPr="0094259D">
        <w:rPr>
          <w:rFonts w:asciiTheme="majorHAnsi" w:hAnsiTheme="majorHAnsi"/>
        </w:rPr>
        <w:t xml:space="preserve"> The TF offence is designated as a ML predicate offence in Article 8 of the AML/CTF Law.</w:t>
      </w:r>
    </w:p>
    <w:p w14:paraId="3F451300" w14:textId="297546D5" w:rsidR="005511AA" w:rsidRPr="0094259D" w:rsidRDefault="005511AA" w:rsidP="0094259D">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94259D">
        <w:rPr>
          <w:rFonts w:asciiTheme="majorHAnsi" w:hAnsiTheme="majorHAnsi"/>
        </w:rPr>
        <w:t>Criterion 5.10</w:t>
      </w:r>
      <w:r w:rsidR="0094259D">
        <w:rPr>
          <w:rFonts w:asciiTheme="majorHAnsi" w:hAnsiTheme="majorHAnsi"/>
        </w:rPr>
        <w:t xml:space="preserve"> is </w:t>
      </w:r>
      <w:r w:rsidRPr="008C6267">
        <w:rPr>
          <w:rFonts w:asciiTheme="majorHAnsi" w:hAnsiTheme="majorHAnsi"/>
          <w:b/>
        </w:rPr>
        <w:t>met</w:t>
      </w:r>
      <w:r w:rsidR="0094259D" w:rsidRPr="008C6267">
        <w:rPr>
          <w:rFonts w:asciiTheme="majorHAnsi" w:hAnsiTheme="majorHAnsi"/>
          <w:b/>
        </w:rPr>
        <w:t>.</w:t>
      </w:r>
      <w:r w:rsidR="0094259D" w:rsidRPr="0094259D">
        <w:rPr>
          <w:rFonts w:asciiTheme="majorHAnsi" w:hAnsiTheme="majorHAnsi"/>
          <w:b/>
          <w:i/>
        </w:rPr>
        <w:t xml:space="preserve"> </w:t>
      </w:r>
      <w:r w:rsidRPr="0094259D">
        <w:rPr>
          <w:rFonts w:asciiTheme="majorHAnsi" w:hAnsiTheme="majorHAnsi"/>
          <w:b/>
          <w:i/>
        </w:rPr>
        <w:t xml:space="preserve"> </w:t>
      </w:r>
      <w:r w:rsidRPr="0094259D">
        <w:rPr>
          <w:rFonts w:asciiTheme="majorHAnsi" w:hAnsiTheme="majorHAnsi"/>
        </w:rPr>
        <w:t>Articles 8 and 9 of the Penal Code and Article 7 of the AML/CFT Law provide that TF offences apply both within, and outside of the territory of the Lao PDR.</w:t>
      </w:r>
    </w:p>
    <w:p w14:paraId="57F6BDEA" w14:textId="77777777" w:rsidR="005511AA" w:rsidRPr="00443B3B" w:rsidRDefault="005511AA" w:rsidP="005511AA">
      <w:pPr>
        <w:tabs>
          <w:tab w:val="left" w:pos="850"/>
          <w:tab w:val="left" w:pos="1191"/>
          <w:tab w:val="left" w:pos="1531"/>
        </w:tabs>
        <w:spacing w:before="240" w:after="240"/>
        <w:outlineLvl w:val="2"/>
        <w:rPr>
          <w:rFonts w:ascii="Cambria" w:eastAsia="Times New Roman" w:hAnsi="Cambria" w:cs="Times New Roman"/>
          <w:bCs/>
          <w:i/>
          <w:iCs/>
          <w:color w:val="000000"/>
          <w:sz w:val="24"/>
          <w:szCs w:val="24"/>
          <w:u w:val="single"/>
        </w:rPr>
      </w:pPr>
      <w:r w:rsidRPr="00443B3B">
        <w:rPr>
          <w:rFonts w:ascii="Cambria" w:eastAsia="Times New Roman" w:hAnsi="Cambria" w:cs="Times New Roman"/>
          <w:bCs/>
          <w:i/>
          <w:iCs/>
          <w:color w:val="244061"/>
          <w:sz w:val="24"/>
          <w:szCs w:val="24"/>
        </w:rPr>
        <w:t>Weighting and Conclusion</w:t>
      </w:r>
    </w:p>
    <w:p w14:paraId="2FE0AED3" w14:textId="77777777" w:rsidR="005511AA" w:rsidRPr="00476BD9" w:rsidRDefault="005511AA" w:rsidP="00476BD9">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476BD9">
        <w:rPr>
          <w:rFonts w:asciiTheme="majorHAnsi" w:hAnsiTheme="majorHAnsi"/>
        </w:rPr>
        <w:t>Lao PDR has made great efforts to fill the gap of criminalization of TF after the previous MER. In the sense from zero to one, the improvements are fundamental. Lao PDR has established the comprehensive legal framework to fight against TF with necessary details. Although there still leave some shortcomings, but they seem minor. It should also be emphasized that Lao have been aware of the shortcomings during the ME process, and expressed their strong willing to improve the law.</w:t>
      </w:r>
    </w:p>
    <w:p w14:paraId="599F8EF2" w14:textId="77777777" w:rsidR="005511AA" w:rsidRPr="00476BD9" w:rsidRDefault="005511AA" w:rsidP="00476BD9">
      <w:pPr>
        <w:pStyle w:val="ListParagraph"/>
        <w:numPr>
          <w:ilvl w:val="0"/>
          <w:numId w:val="16"/>
        </w:numPr>
        <w:shd w:val="clear" w:color="auto" w:fill="FFFFFF" w:themeFill="background1"/>
        <w:spacing w:after="240"/>
        <w:ind w:left="0" w:firstLine="0"/>
        <w:contextualSpacing w:val="0"/>
        <w:rPr>
          <w:rFonts w:asciiTheme="majorHAnsi" w:hAnsiTheme="majorHAnsi"/>
          <w:b/>
        </w:rPr>
      </w:pPr>
      <w:r w:rsidRPr="00476BD9">
        <w:rPr>
          <w:rFonts w:asciiTheme="majorHAnsi" w:hAnsiTheme="majorHAnsi"/>
          <w:b/>
        </w:rPr>
        <w:t>Recommendation 5 is rated largely compliant/partially compliant.</w:t>
      </w:r>
    </w:p>
    <w:p w14:paraId="1643E96C" w14:textId="6032AF98" w:rsidR="005616B8" w:rsidRPr="00435FB3" w:rsidRDefault="005616B8" w:rsidP="005616B8">
      <w:pPr>
        <w:pStyle w:val="TemplateMERH2"/>
        <w:rPr>
          <w:rFonts w:asciiTheme="majorHAnsi" w:hAnsiTheme="majorHAnsi"/>
        </w:rPr>
      </w:pPr>
      <w:r w:rsidRPr="00435FB3">
        <w:rPr>
          <w:rFonts w:asciiTheme="majorHAnsi" w:hAnsiTheme="majorHAnsi"/>
        </w:rPr>
        <w:t>Recommendation 6 - Targeted financial sanctions related to terrorism and terrorist financing</w:t>
      </w:r>
      <w:bookmarkEnd w:id="127"/>
      <w:bookmarkEnd w:id="128"/>
      <w:bookmarkEnd w:id="129"/>
      <w:bookmarkEnd w:id="130"/>
      <w:bookmarkEnd w:id="131"/>
    </w:p>
    <w:p w14:paraId="2A89A701" w14:textId="77777777" w:rsidR="009950AF" w:rsidRPr="009950AF" w:rsidRDefault="009950AF" w:rsidP="009950AF">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lang w:eastAsia="zh-CN"/>
        </w:rPr>
      </w:pPr>
      <w:bookmarkStart w:id="133" w:name="_Toc358292280"/>
      <w:bookmarkStart w:id="134" w:name="_Toc429126846"/>
      <w:bookmarkStart w:id="135" w:name="_Toc435082189"/>
      <w:bookmarkStart w:id="136" w:name="_Toc28876724"/>
      <w:bookmarkStart w:id="137" w:name="_Toc46318320"/>
      <w:r w:rsidRPr="009950AF">
        <w:rPr>
          <w:rFonts w:ascii="Cambria" w:eastAsia="Times New Roman" w:hAnsi="Cambria" w:cs="Times New Roman"/>
          <w:i/>
          <w:lang w:eastAsia="zh-CN"/>
        </w:rPr>
        <w:t>Criterion 6.1</w:t>
      </w:r>
      <w:r w:rsidRPr="009950AF">
        <w:rPr>
          <w:rFonts w:ascii="Cambria" w:eastAsia="Times New Roman" w:hAnsi="Cambria" w:cs="Times New Roman"/>
          <w:lang w:eastAsia="zh-CN"/>
        </w:rPr>
        <w:t xml:space="preserve"> is </w:t>
      </w:r>
      <w:r w:rsidRPr="008C6267">
        <w:rPr>
          <w:rFonts w:ascii="Cambria" w:eastAsia="Times New Roman" w:hAnsi="Cambria" w:cs="Times New Roman"/>
          <w:b/>
          <w:lang w:eastAsia="zh-CN"/>
        </w:rPr>
        <w:t>Partly Met/Mostly Met</w:t>
      </w:r>
    </w:p>
    <w:p w14:paraId="7DD89FA9" w14:textId="2712783D" w:rsidR="009950AF" w:rsidRPr="009950AF" w:rsidRDefault="009950AF" w:rsidP="009950AF">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
          <w:lang w:eastAsia="zh-CN"/>
        </w:rPr>
      </w:pPr>
      <w:r w:rsidRPr="009950AF">
        <w:rPr>
          <w:rFonts w:ascii="Cambria" w:eastAsia="Times New Roman" w:hAnsi="Cambria" w:cs="Times New Roman"/>
          <w:i/>
          <w:lang w:eastAsia="zh-CN"/>
        </w:rPr>
        <w:t xml:space="preserve">Criterion 6.1(a) is </w:t>
      </w:r>
      <w:r w:rsidRPr="008C6267">
        <w:rPr>
          <w:rFonts w:ascii="Cambria" w:eastAsia="Times New Roman" w:hAnsi="Cambria" w:cs="Times New Roman"/>
          <w:b/>
          <w:lang w:eastAsia="zh-CN"/>
        </w:rPr>
        <w:t>Met</w:t>
      </w:r>
      <w:r w:rsidRPr="008C6267">
        <w:rPr>
          <w:rFonts w:ascii="Cambria" w:eastAsia="Times New Roman" w:hAnsi="Cambria" w:cs="Times New Roman"/>
          <w:lang w:eastAsia="zh-CN"/>
        </w:rPr>
        <w:t>.</w:t>
      </w:r>
      <w:r>
        <w:rPr>
          <w:rFonts w:ascii="Cambria" w:eastAsia="Times New Roman" w:hAnsi="Cambria" w:cs="Times New Roman"/>
          <w:i/>
          <w:lang w:eastAsia="zh-CN"/>
        </w:rPr>
        <w:t xml:space="preserve"> </w:t>
      </w:r>
      <w:r w:rsidRPr="009950AF">
        <w:rPr>
          <w:rFonts w:ascii="Cambria" w:eastAsia="Times New Roman" w:hAnsi="Cambria" w:cs="Times New Roman"/>
          <w:i/>
          <w:lang w:eastAsia="zh-CN"/>
        </w:rPr>
        <w:t xml:space="preserve"> </w:t>
      </w:r>
      <w:r w:rsidRPr="009950AF">
        <w:rPr>
          <w:rFonts w:ascii="Cambria" w:eastAsia="Times New Roman" w:hAnsi="Cambria" w:cs="Times New Roman"/>
          <w:lang w:val="en-MY" w:eastAsia="zh-CN"/>
        </w:rPr>
        <w:t xml:space="preserve">Pursuant to the Order on the Withholding, Freezing or Seizure of Funds Relating to Terrorists or Financing of Terrorism (revised version) No.03/PM (11 February 2016) (Order No.3/PM), the Ministry of Foreign Affairs (MOFA) is the designated authority to propose persons or entities pursuant to the UN1267/1989 Committee and 1988 </w:t>
      </w:r>
      <w:proofErr w:type="spellStart"/>
      <w:r w:rsidRPr="009950AF">
        <w:rPr>
          <w:rFonts w:ascii="Cambria" w:eastAsia="Times New Roman" w:hAnsi="Cambria" w:cs="Times New Roman"/>
          <w:lang w:val="en-MY" w:eastAsia="zh-CN"/>
        </w:rPr>
        <w:t>Commitee</w:t>
      </w:r>
      <w:proofErr w:type="spellEnd"/>
      <w:r w:rsidRPr="009950AF">
        <w:rPr>
          <w:rFonts w:ascii="Cambria" w:eastAsia="Times New Roman" w:hAnsi="Cambria" w:cs="Times New Roman"/>
          <w:lang w:val="en-MY" w:eastAsia="zh-CN"/>
        </w:rPr>
        <w:t>.</w:t>
      </w:r>
    </w:p>
    <w:p w14:paraId="7A720F7A" w14:textId="55F10B5F" w:rsidR="009950AF" w:rsidRPr="009950AF" w:rsidRDefault="009950AF" w:rsidP="009950AF">
      <w:pPr>
        <w:numPr>
          <w:ilvl w:val="0"/>
          <w:numId w:val="16"/>
        </w:numPr>
        <w:shd w:val="clear" w:color="auto" w:fill="FFFFFF"/>
        <w:tabs>
          <w:tab w:val="left" w:pos="850"/>
          <w:tab w:val="left" w:pos="1191"/>
          <w:tab w:val="left" w:pos="1531"/>
        </w:tabs>
        <w:spacing w:after="240" w:line="240" w:lineRule="auto"/>
        <w:ind w:left="0" w:firstLine="0"/>
        <w:contextualSpacing/>
        <w:jc w:val="both"/>
        <w:rPr>
          <w:rFonts w:ascii="Cambria" w:eastAsia="Times New Roman" w:hAnsi="Cambria" w:cs="Times New Roman"/>
          <w:i/>
          <w:lang w:val="en-MY" w:eastAsia="zh-CN"/>
        </w:rPr>
      </w:pPr>
      <w:r w:rsidRPr="009950AF">
        <w:rPr>
          <w:rFonts w:ascii="Cambria" w:eastAsia="Times New Roman" w:hAnsi="Cambria" w:cs="Times New Roman"/>
          <w:i/>
          <w:lang w:eastAsia="zh-CN"/>
        </w:rPr>
        <w:t xml:space="preserve">Criterion 6.1(b) is </w:t>
      </w:r>
      <w:r w:rsidRPr="008C6267">
        <w:rPr>
          <w:rFonts w:ascii="Cambria" w:eastAsia="Times New Roman" w:hAnsi="Cambria" w:cs="Times New Roman"/>
          <w:b/>
          <w:lang w:eastAsia="zh-CN"/>
        </w:rPr>
        <w:t>Met</w:t>
      </w:r>
      <w:r w:rsidRPr="008C6267">
        <w:rPr>
          <w:rFonts w:ascii="Cambria" w:eastAsia="Times New Roman" w:hAnsi="Cambria" w:cs="Times New Roman"/>
          <w:lang w:eastAsia="zh-CN"/>
        </w:rPr>
        <w:t>.</w:t>
      </w:r>
      <w:r>
        <w:rPr>
          <w:rFonts w:ascii="Cambria" w:eastAsia="Times New Roman" w:hAnsi="Cambria" w:cs="Times New Roman"/>
          <w:i/>
          <w:lang w:eastAsia="zh-CN"/>
        </w:rPr>
        <w:t xml:space="preserve"> </w:t>
      </w:r>
      <w:r w:rsidRPr="009950AF">
        <w:rPr>
          <w:rFonts w:ascii="Cambria" w:eastAsia="Times New Roman" w:hAnsi="Cambria" w:cs="Times New Roman"/>
          <w:lang w:val="en-MY" w:eastAsia="zh-CN"/>
        </w:rPr>
        <w:t>Order No.03/PM requires the Ministry of Public Security to coordinate with the MOFA, the AMLIO and relevant ministries to consider proposing designations to the UN to the National Coordinating Committee for Anti-Money Laundering and Counter-Financing of Terrorism (NCC). Clause 3.5 of the Order No. 03/PM provides a mechanism for identifying targets for designation based on the designation criteria set out in the relevant United Nations Security Council resolutions (UNSCRs).</w:t>
      </w:r>
    </w:p>
    <w:p w14:paraId="04C8A98B" w14:textId="77777777" w:rsidR="009950AF" w:rsidRPr="009950AF" w:rsidRDefault="009950AF" w:rsidP="009950AF">
      <w:pPr>
        <w:tabs>
          <w:tab w:val="left" w:pos="850"/>
          <w:tab w:val="left" w:pos="1191"/>
          <w:tab w:val="left" w:pos="1531"/>
        </w:tabs>
        <w:spacing w:after="0" w:line="240" w:lineRule="auto"/>
        <w:jc w:val="both"/>
        <w:rPr>
          <w:rFonts w:ascii="Cambria" w:eastAsia="Times New Roman" w:hAnsi="Cambria" w:cs="Times New Roman"/>
          <w:lang w:val="en-MY" w:eastAsia="zh-CN"/>
        </w:rPr>
      </w:pPr>
      <w:r w:rsidRPr="009950AF">
        <w:rPr>
          <w:rFonts w:ascii="Cambria" w:eastAsia="Times New Roman" w:hAnsi="Cambria" w:cs="Times New Roman"/>
          <w:i/>
          <w:lang w:eastAsia="zh-CN"/>
        </w:rPr>
        <w:t xml:space="preserve">4. Criterion 6.1(c) is Not Met/Partly Met - </w:t>
      </w:r>
      <w:r w:rsidRPr="009950AF">
        <w:rPr>
          <w:rFonts w:ascii="Cambria" w:eastAsia="Times New Roman" w:hAnsi="Cambria" w:cs="Times New Roman"/>
          <w:lang w:val="en-MY" w:eastAsia="zh-CN"/>
        </w:rPr>
        <w:t xml:space="preserve">Any proposed addition to, or removal from, the domestic list must be presented to the NCC for consideration. Clause 3.2 of Order No.03/PM specifies the evidentiary standard of “sufficient evidence” for the NCC to consider a proposed a designation.  ‘Sufficient evidence’ is the criminal evidentiary standard in Lao PDR and requires a higher standard of proof than ‘reasonable grounds’. The definition of “sufficient evidence” is stipulated in Article 28 and consists of ‘physical, documentary and evidence from person’. </w:t>
      </w:r>
      <w:r w:rsidRPr="009950AF">
        <w:rPr>
          <w:rFonts w:ascii="Cambria" w:eastAsia="Phetsarath OT" w:hAnsi="Cambria" w:cs="Times New Roman"/>
          <w:lang w:eastAsia="zh-CN" w:bidi="lo-LA"/>
        </w:rPr>
        <w:t xml:space="preserve">Any proposal for designation </w:t>
      </w:r>
      <w:r w:rsidRPr="009950AF">
        <w:rPr>
          <w:rFonts w:ascii="Cambria" w:eastAsia="Times New Roman" w:hAnsi="Cambria" w:cs="Times New Roman"/>
          <w:lang w:val="en-MY" w:eastAsia="zh-CN"/>
        </w:rPr>
        <w:t xml:space="preserve">is not conditional upon the existence of a criminal proceeding. </w:t>
      </w:r>
    </w:p>
    <w:p w14:paraId="211CF478" w14:textId="77777777" w:rsidR="009950AF" w:rsidRPr="009950AF" w:rsidRDefault="009950AF" w:rsidP="009950AF">
      <w:pPr>
        <w:shd w:val="clear" w:color="auto" w:fill="FFFFFF"/>
        <w:tabs>
          <w:tab w:val="left" w:pos="850"/>
          <w:tab w:val="left" w:pos="1191"/>
          <w:tab w:val="left" w:pos="1531"/>
        </w:tabs>
        <w:spacing w:after="240" w:line="240" w:lineRule="auto"/>
        <w:contextualSpacing/>
        <w:jc w:val="both"/>
        <w:rPr>
          <w:rFonts w:ascii="Cambria" w:eastAsia="Times New Roman" w:hAnsi="Cambria" w:cs="Times New Roman"/>
          <w:i/>
          <w:lang w:val="en-MY" w:eastAsia="zh-CN"/>
        </w:rPr>
      </w:pPr>
    </w:p>
    <w:p w14:paraId="6EDB5132" w14:textId="68FFC350" w:rsidR="009950AF" w:rsidRPr="009950AF" w:rsidRDefault="009950AF" w:rsidP="009950AF">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
          <w:lang w:eastAsia="zh-CN"/>
        </w:rPr>
      </w:pPr>
      <w:r w:rsidRPr="009950AF">
        <w:rPr>
          <w:rFonts w:ascii="Cambria" w:eastAsia="Times New Roman" w:hAnsi="Cambria" w:cs="Times New Roman"/>
          <w:i/>
          <w:lang w:eastAsia="zh-CN"/>
        </w:rPr>
        <w:t xml:space="preserve">Criterion 6.1(d) is </w:t>
      </w:r>
      <w:r w:rsidRPr="008C6267">
        <w:rPr>
          <w:rFonts w:ascii="Cambria" w:eastAsia="Times New Roman" w:hAnsi="Cambria" w:cs="Times New Roman"/>
          <w:b/>
          <w:lang w:eastAsia="zh-CN"/>
        </w:rPr>
        <w:t>Met</w:t>
      </w:r>
      <w:r w:rsidRPr="008C6267">
        <w:rPr>
          <w:rFonts w:ascii="Cambria" w:eastAsia="Times New Roman" w:hAnsi="Cambria" w:cs="Times New Roman"/>
          <w:lang w:eastAsia="zh-CN"/>
        </w:rPr>
        <w:t>.</w:t>
      </w:r>
      <w:r>
        <w:rPr>
          <w:rFonts w:ascii="Cambria" w:eastAsia="Times New Roman" w:hAnsi="Cambria" w:cs="Times New Roman"/>
          <w:i/>
          <w:lang w:eastAsia="zh-CN"/>
        </w:rPr>
        <w:t xml:space="preserve"> </w:t>
      </w:r>
      <w:r w:rsidRPr="009950AF">
        <w:rPr>
          <w:rFonts w:ascii="Cambria" w:eastAsia="Times New Roman" w:hAnsi="Cambria" w:cs="Times New Roman"/>
          <w:i/>
          <w:lang w:eastAsia="zh-CN"/>
        </w:rPr>
        <w:t xml:space="preserve"> </w:t>
      </w:r>
      <w:r w:rsidRPr="009950AF">
        <w:rPr>
          <w:rFonts w:ascii="Cambria" w:eastAsia="Times New Roman" w:hAnsi="Cambria" w:cs="Times New Roman"/>
          <w:lang w:val="en-MY" w:eastAsia="zh-CN"/>
        </w:rPr>
        <w:t xml:space="preserve">Clause 3.5 of the Order No.03/PM provides procedures for designations and requests for listing and requires that the MOFA, in proposing names to the UNSCR Committee, use the standard forms for listing as adopted by the relevant Committee.  </w:t>
      </w:r>
    </w:p>
    <w:p w14:paraId="6EC6CE71" w14:textId="51936CEF" w:rsidR="009950AF" w:rsidRPr="009950AF" w:rsidRDefault="009950AF" w:rsidP="009950AF">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lang w:eastAsia="zh-CN"/>
        </w:rPr>
      </w:pPr>
      <w:r w:rsidRPr="009950AF">
        <w:rPr>
          <w:rFonts w:ascii="Cambria" w:eastAsia="Times New Roman" w:hAnsi="Cambria" w:cs="Times New Roman"/>
          <w:i/>
          <w:lang w:eastAsia="zh-CN"/>
        </w:rPr>
        <w:lastRenderedPageBreak/>
        <w:t xml:space="preserve">Criterion 6.1 (e) is </w:t>
      </w:r>
      <w:r w:rsidRPr="008C6267">
        <w:rPr>
          <w:rFonts w:ascii="Cambria" w:eastAsia="Times New Roman" w:hAnsi="Cambria" w:cs="Times New Roman"/>
          <w:b/>
          <w:lang w:eastAsia="zh-CN"/>
        </w:rPr>
        <w:t>Met</w:t>
      </w:r>
      <w:r w:rsidRPr="008C6267">
        <w:rPr>
          <w:rFonts w:ascii="Cambria" w:eastAsia="Times New Roman" w:hAnsi="Cambria" w:cs="Times New Roman"/>
          <w:lang w:eastAsia="zh-CN"/>
        </w:rPr>
        <w:t>.</w:t>
      </w:r>
      <w:r>
        <w:rPr>
          <w:rFonts w:ascii="Cambria" w:eastAsia="Times New Roman" w:hAnsi="Cambria" w:cs="Times New Roman"/>
          <w:i/>
          <w:lang w:eastAsia="zh-CN"/>
        </w:rPr>
        <w:t xml:space="preserve"> </w:t>
      </w:r>
      <w:r w:rsidRPr="009950AF">
        <w:rPr>
          <w:rFonts w:ascii="Cambria" w:eastAsia="Times New Roman" w:hAnsi="Cambria" w:cs="Times New Roman"/>
          <w:i/>
          <w:lang w:eastAsia="zh-CN"/>
        </w:rPr>
        <w:t xml:space="preserve"> </w:t>
      </w:r>
      <w:r w:rsidRPr="009950AF">
        <w:rPr>
          <w:rFonts w:ascii="Cambria" w:eastAsia="Times New Roman" w:hAnsi="Cambria" w:cs="Times New Roman"/>
          <w:lang w:val="en-MY" w:eastAsia="zh-CN"/>
        </w:rPr>
        <w:t>Order No.03/PM requires the MOPS, in consultation with MOFA, AMLIO and relevant ministries to seek evidence (on behaviour and/or activities) on the proposed designation. Clause 3.5.3 requires that the MOFA, in proposing names to the UNSCR Committee, to use the standard forms for listing as adopted by the relevant committee, including a detailed statement of case to support the designation. No proposals for UNSCR 1267 designation have been made to-date.</w:t>
      </w:r>
    </w:p>
    <w:p w14:paraId="5BEAB8D0" w14:textId="77777777" w:rsidR="009950AF" w:rsidRPr="009950AF" w:rsidRDefault="009950AF" w:rsidP="009950AF">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b/>
          <w:lang w:eastAsia="zh-CN"/>
        </w:rPr>
      </w:pPr>
      <w:r w:rsidRPr="009950AF">
        <w:rPr>
          <w:rFonts w:ascii="Cambria" w:eastAsia="Times New Roman" w:hAnsi="Cambria" w:cs="Times New Roman"/>
          <w:i/>
          <w:lang w:eastAsia="zh-CN"/>
        </w:rPr>
        <w:t>Criterion 6.2</w:t>
      </w:r>
      <w:r w:rsidRPr="009950AF">
        <w:rPr>
          <w:rFonts w:ascii="Cambria" w:eastAsia="Times New Roman" w:hAnsi="Cambria" w:cs="Times New Roman"/>
          <w:lang w:eastAsia="zh-CN"/>
        </w:rPr>
        <w:t xml:space="preserve"> is </w:t>
      </w:r>
      <w:r w:rsidRPr="008C6267">
        <w:rPr>
          <w:rFonts w:ascii="Cambria" w:eastAsia="Times New Roman" w:hAnsi="Cambria" w:cs="Times New Roman"/>
          <w:b/>
          <w:lang w:eastAsia="zh-CN"/>
        </w:rPr>
        <w:t>Partly Met/Mostly Met</w:t>
      </w:r>
    </w:p>
    <w:p w14:paraId="56C0F5D4" w14:textId="23A476B8" w:rsidR="009950AF" w:rsidRPr="009950AF" w:rsidRDefault="009950AF" w:rsidP="009950AF">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
          <w:lang w:eastAsia="zh-CN"/>
        </w:rPr>
      </w:pPr>
      <w:r w:rsidRPr="009950AF">
        <w:rPr>
          <w:rFonts w:ascii="Cambria" w:eastAsia="Times New Roman" w:hAnsi="Cambria" w:cs="Times New Roman"/>
          <w:i/>
          <w:lang w:eastAsia="zh-CN"/>
        </w:rPr>
        <w:t xml:space="preserve">Criterion 6.2(a) is </w:t>
      </w:r>
      <w:r w:rsidRPr="008C6267">
        <w:rPr>
          <w:rFonts w:ascii="Cambria" w:eastAsia="Times New Roman" w:hAnsi="Cambria" w:cs="Times New Roman"/>
          <w:b/>
          <w:lang w:eastAsia="zh-CN"/>
        </w:rPr>
        <w:t>Met.</w:t>
      </w:r>
      <w:r>
        <w:rPr>
          <w:rFonts w:ascii="Cambria" w:eastAsia="Times New Roman" w:hAnsi="Cambria" w:cs="Times New Roman"/>
          <w:i/>
          <w:lang w:eastAsia="zh-CN"/>
        </w:rPr>
        <w:t xml:space="preserve"> </w:t>
      </w:r>
      <w:r w:rsidRPr="009950AF">
        <w:rPr>
          <w:rFonts w:ascii="Cambria" w:eastAsia="Calibri" w:hAnsi="Cambria" w:cs="Times New Roman"/>
          <w:color w:val="000000"/>
          <w:lang w:val="en-MY"/>
        </w:rPr>
        <w:t xml:space="preserve"> </w:t>
      </w:r>
      <w:r w:rsidRPr="009950AF">
        <w:rPr>
          <w:rFonts w:ascii="Cambria" w:eastAsia="Times New Roman" w:hAnsi="Cambria" w:cs="Times New Roman"/>
          <w:lang w:val="en-MY" w:eastAsia="zh-CN"/>
        </w:rPr>
        <w:t>The MOPS is the authorized competent authority responsible for the proposed listing or delisting potential persons or entities that meet the specific criteria for designation under UNSCR 1373. The Ministry of Public Security act as a key player in coordinating and considering with MOFA, AMLIO and associated agencies of the government in proposing to NCC the inclusion or removal from the domestic list of natural persons, legal entities or organization relating to terrorist or financing of terrorism for NCC’s consideration.</w:t>
      </w:r>
    </w:p>
    <w:p w14:paraId="43A39FEE" w14:textId="760EA0F1" w:rsidR="009950AF" w:rsidRPr="009950AF" w:rsidRDefault="009950AF" w:rsidP="009950AF">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
          <w:lang w:eastAsia="zh-CN"/>
        </w:rPr>
      </w:pPr>
      <w:r w:rsidRPr="009950AF">
        <w:rPr>
          <w:rFonts w:ascii="Cambria" w:eastAsia="Times New Roman" w:hAnsi="Cambria" w:cs="Times New Roman"/>
          <w:i/>
          <w:lang w:eastAsia="zh-CN"/>
        </w:rPr>
        <w:t xml:space="preserve">Criterion 6.2(b) is </w:t>
      </w:r>
      <w:r w:rsidRPr="008C6267">
        <w:rPr>
          <w:rFonts w:ascii="Cambria" w:eastAsia="Times New Roman" w:hAnsi="Cambria" w:cs="Times New Roman"/>
          <w:b/>
          <w:lang w:eastAsia="zh-CN"/>
        </w:rPr>
        <w:t>Met.</w:t>
      </w:r>
      <w:r>
        <w:rPr>
          <w:rFonts w:ascii="Cambria" w:eastAsia="Times New Roman" w:hAnsi="Cambria" w:cs="Times New Roman"/>
          <w:i/>
          <w:lang w:eastAsia="zh-CN"/>
        </w:rPr>
        <w:t xml:space="preserve"> </w:t>
      </w:r>
      <w:r w:rsidRPr="009950AF">
        <w:rPr>
          <w:rFonts w:ascii="Cambria" w:eastAsia="Times New Roman" w:hAnsi="Cambria" w:cs="Times New Roman"/>
          <w:lang w:eastAsia="zh-CN"/>
        </w:rPr>
        <w:t xml:space="preserve"> Lao PDR has a mechanism under Order No. 03/PM for identifying targets for designation based on the designation criteria set out in UNSCR 1373. The MOPS is in charge of coordinating with MOFA, AMLIO, relevant ministries and organizations of the government in proposing to NCC, the additions to/removals from the domestic and foreign list of natural persons, legal entities or organizations relating to terrorists or financing of terrorism for the latter`s consideration and approval. </w:t>
      </w:r>
    </w:p>
    <w:p w14:paraId="2D3F6E62" w14:textId="02B8F307" w:rsidR="009950AF" w:rsidRPr="009950AF" w:rsidRDefault="009950AF" w:rsidP="009950AF">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
          <w:lang w:eastAsia="zh-CN"/>
        </w:rPr>
      </w:pPr>
      <w:r w:rsidRPr="009950AF">
        <w:rPr>
          <w:rFonts w:ascii="Cambria" w:eastAsia="Times New Roman" w:hAnsi="Cambria" w:cs="Times New Roman"/>
          <w:i/>
          <w:lang w:eastAsia="zh-CN"/>
        </w:rPr>
        <w:t xml:space="preserve">Criterion 6.2(c) is </w:t>
      </w:r>
      <w:r w:rsidRPr="008C6267">
        <w:rPr>
          <w:rFonts w:ascii="Cambria" w:eastAsia="Times New Roman" w:hAnsi="Cambria" w:cs="Times New Roman"/>
          <w:b/>
          <w:lang w:eastAsia="zh-CN"/>
        </w:rPr>
        <w:t>Partly Met.</w:t>
      </w:r>
      <w:r>
        <w:rPr>
          <w:rFonts w:ascii="Cambria" w:eastAsia="Times New Roman" w:hAnsi="Cambria" w:cs="Times New Roman"/>
          <w:i/>
          <w:lang w:eastAsia="zh-CN"/>
        </w:rPr>
        <w:t xml:space="preserve"> </w:t>
      </w:r>
      <w:r w:rsidRPr="009950AF">
        <w:rPr>
          <w:rFonts w:ascii="Cambria" w:eastAsia="Times New Roman" w:hAnsi="Cambria" w:cs="Times New Roman"/>
          <w:i/>
          <w:lang w:eastAsia="zh-CN"/>
        </w:rPr>
        <w:t xml:space="preserve"> </w:t>
      </w:r>
      <w:r w:rsidRPr="009950AF">
        <w:rPr>
          <w:rFonts w:ascii="Cambria" w:eastAsia="Times New Roman" w:hAnsi="Cambria" w:cs="Times New Roman"/>
          <w:lang w:eastAsia="zh-CN"/>
        </w:rPr>
        <w:t>The MOPS is in charge of coordinating with the MOFA, the AMLIO, other relevant ministries and organizations in considering requests for designations of persons or entities by a foreign jurisdiction. Consideration of the proposed designation is based on evidence of behaviours and actions as specified in Article 3 (financing of terrorism) and Article 7 (acts of terrorism) of the AML/CFT Law. Any proposed designation must be presented to the NCC for consideration. Clause 3.2 of the Order No.03/PM specifies the evidentiary standard of “sufficient evidence” for the NCC to approve a designation. ‘Sufficient evidence’ is a criminal evidentiary standard which goes beyond the threshold for ‘reasonable grounds’. There is no stated requirement that a prompt determination be made. Once a determination is made, MOFA is responsible for providing a response to the requesting foreign jurisdiction. However, to date, there has been no request from foreign jurisdiction on any designation or delisting.</w:t>
      </w:r>
    </w:p>
    <w:p w14:paraId="060FC33C" w14:textId="7EB9DB88" w:rsidR="009950AF" w:rsidRPr="009950AF" w:rsidRDefault="009950AF" w:rsidP="009950AF">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
          <w:lang w:eastAsia="zh-CN"/>
        </w:rPr>
      </w:pPr>
      <w:r w:rsidRPr="009950AF">
        <w:rPr>
          <w:rFonts w:ascii="Cambria" w:eastAsia="Times New Roman" w:hAnsi="Cambria" w:cs="Times New Roman"/>
          <w:i/>
          <w:lang w:eastAsia="zh-CN"/>
        </w:rPr>
        <w:t xml:space="preserve">Criterion 6.2(d) is </w:t>
      </w:r>
      <w:r w:rsidRPr="008C6267">
        <w:rPr>
          <w:rFonts w:ascii="Cambria" w:eastAsia="Times New Roman" w:hAnsi="Cambria" w:cs="Times New Roman"/>
          <w:b/>
          <w:lang w:eastAsia="zh-CN"/>
        </w:rPr>
        <w:t>Partly Met.</w:t>
      </w:r>
      <w:r>
        <w:rPr>
          <w:rFonts w:ascii="Cambria" w:eastAsia="Times New Roman" w:hAnsi="Cambria" w:cs="Times New Roman"/>
          <w:i/>
          <w:lang w:eastAsia="zh-CN"/>
        </w:rPr>
        <w:t xml:space="preserve"> </w:t>
      </w:r>
      <w:r w:rsidRPr="009950AF">
        <w:rPr>
          <w:rFonts w:ascii="Cambria" w:eastAsia="Times New Roman" w:hAnsi="Cambria" w:cs="Times New Roman"/>
          <w:lang w:eastAsia="zh-CN"/>
        </w:rPr>
        <w:t>Clause 3.2 of Order No. 03/PM specifies the evidentiary standard of ‘sufficient evidence’ for the NCC to consider a proposed a designation. As discussed above, ‘sufficient evidence’ is a criminal evidentiary standard, which goes beyond the threshold for ‘reasonable grounds’. There is no stated requirement that a prompt determination be made. Clause 3.1 of Order No. 03/PM requires consideration of evidence of behaviours and actions as specified in Article 3 (financing of terrorism) and Article 7 (acts of terrorism) of the AML/CFT Law. The proposal for designation is not conditional upon the existence of a criminal proceeding.</w:t>
      </w:r>
      <w:r w:rsidRPr="009950AF">
        <w:rPr>
          <w:rFonts w:ascii="Cambria" w:eastAsia="Times New Roman" w:hAnsi="Cambria" w:cs="Times New Roman"/>
          <w:i/>
          <w:lang w:eastAsia="zh-CN"/>
        </w:rPr>
        <w:t xml:space="preserve"> </w:t>
      </w:r>
    </w:p>
    <w:p w14:paraId="25C1849A" w14:textId="23D48649" w:rsidR="009950AF" w:rsidRPr="009950AF" w:rsidRDefault="009950AF" w:rsidP="009950AF">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
          <w:lang w:eastAsia="zh-CN"/>
        </w:rPr>
      </w:pPr>
      <w:r w:rsidRPr="009950AF">
        <w:rPr>
          <w:rFonts w:ascii="Cambria" w:eastAsia="Times New Roman" w:hAnsi="Cambria" w:cs="Times New Roman"/>
          <w:i/>
          <w:lang w:eastAsia="zh-CN"/>
        </w:rPr>
        <w:t xml:space="preserve">Criterion 6.2(e) </w:t>
      </w:r>
      <w:r>
        <w:rPr>
          <w:rFonts w:ascii="Cambria" w:eastAsia="Times New Roman" w:hAnsi="Cambria" w:cs="Times New Roman"/>
          <w:i/>
          <w:lang w:eastAsia="zh-CN"/>
        </w:rPr>
        <w:t xml:space="preserve">is </w:t>
      </w:r>
      <w:r w:rsidRPr="008C6267">
        <w:rPr>
          <w:rFonts w:ascii="Cambria" w:eastAsia="Times New Roman" w:hAnsi="Cambria" w:cs="Times New Roman"/>
          <w:b/>
          <w:lang w:eastAsia="zh-CN"/>
        </w:rPr>
        <w:t>Partly Met/Mostly Met</w:t>
      </w:r>
      <w:r w:rsidRPr="008C6267">
        <w:rPr>
          <w:rFonts w:ascii="Cambria" w:eastAsia="Times New Roman" w:hAnsi="Cambria" w:cs="Times New Roman"/>
          <w:lang w:eastAsia="zh-CN"/>
        </w:rPr>
        <w:t>.</w:t>
      </w:r>
      <w:r>
        <w:rPr>
          <w:rFonts w:ascii="Cambria" w:eastAsia="Times New Roman" w:hAnsi="Cambria" w:cs="Times New Roman"/>
          <w:i/>
          <w:lang w:eastAsia="zh-CN"/>
        </w:rPr>
        <w:t xml:space="preserve"> </w:t>
      </w:r>
      <w:r w:rsidRPr="009950AF">
        <w:rPr>
          <w:rFonts w:ascii="Cambria" w:eastAsia="Times New Roman" w:hAnsi="Cambria" w:cs="Times New Roman"/>
          <w:lang w:eastAsia="zh-CN"/>
        </w:rPr>
        <w:t>The MOPS is responsible for coordinating with the MOFA and AMLIO and other relevant ministries and organisations on proposals to foreign governments to add/remove designations supported by evidence of behaviours and actions as defined in Articles 3 and 7 of the Law on AML/CFT (Article 3.1 of the Order No.03/PM). It is not clear on what other information (</w:t>
      </w:r>
      <w:proofErr w:type="gramStart"/>
      <w:r w:rsidRPr="009950AF">
        <w:rPr>
          <w:rFonts w:ascii="Cambria" w:eastAsia="Times New Roman" w:hAnsi="Cambria" w:cs="Times New Roman"/>
          <w:lang w:eastAsia="zh-CN"/>
        </w:rPr>
        <w:t>i.e.</w:t>
      </w:r>
      <w:proofErr w:type="gramEnd"/>
      <w:r w:rsidRPr="009950AF">
        <w:rPr>
          <w:rFonts w:ascii="Cambria" w:eastAsia="Times New Roman" w:hAnsi="Cambria" w:cs="Times New Roman"/>
          <w:lang w:eastAsia="zh-CN"/>
        </w:rPr>
        <w:t xml:space="preserve"> identifying information) is required to be provided to the foreign jurisdiction. Lao PDR has not made a request to a foreign jurisdiction to give effect to freezing actions.</w:t>
      </w:r>
    </w:p>
    <w:p w14:paraId="0C08DD71" w14:textId="77777777" w:rsidR="009950AF" w:rsidRPr="009950AF" w:rsidRDefault="009950AF" w:rsidP="009950AF">
      <w:pPr>
        <w:shd w:val="clear" w:color="auto" w:fill="FFFFFF"/>
        <w:tabs>
          <w:tab w:val="left" w:pos="850"/>
          <w:tab w:val="left" w:pos="1191"/>
          <w:tab w:val="left" w:pos="1531"/>
        </w:tabs>
        <w:spacing w:after="240" w:line="240" w:lineRule="auto"/>
        <w:jc w:val="both"/>
        <w:rPr>
          <w:rFonts w:ascii="Cambria" w:eastAsia="Times New Roman" w:hAnsi="Cambria" w:cs="Times New Roman"/>
          <w:highlight w:val="yellow"/>
          <w:lang w:val="en-MY" w:eastAsia="zh-CN"/>
        </w:rPr>
      </w:pPr>
      <w:commentRangeStart w:id="138"/>
      <w:r w:rsidRPr="009950AF">
        <w:rPr>
          <w:rFonts w:ascii="Cambria" w:eastAsia="Times New Roman" w:hAnsi="Cambria" w:cs="Times New Roman"/>
          <w:highlight w:val="yellow"/>
          <w:lang w:val="en-MY" w:eastAsia="zh-CN"/>
        </w:rPr>
        <w:t>[Lao PDR: Please confirm that no request has been made by Lao PDR to a foreign jurisdiction with respect to freezing actions?]</w:t>
      </w:r>
      <w:commentRangeEnd w:id="138"/>
      <w:r w:rsidR="003B6EDF">
        <w:rPr>
          <w:rStyle w:val="CommentReference"/>
          <w:rFonts w:ascii="Times New Roman" w:eastAsia="Times New Roman" w:hAnsi="Times New Roman" w:cs="Times New Roman"/>
          <w:lang w:eastAsia="zh-CN"/>
        </w:rPr>
        <w:commentReference w:id="138"/>
      </w:r>
    </w:p>
    <w:p w14:paraId="4B23F531" w14:textId="77777777" w:rsidR="009950AF" w:rsidRPr="009950AF" w:rsidRDefault="009950AF" w:rsidP="009950AF">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b/>
          <w:lang w:eastAsia="zh-CN"/>
        </w:rPr>
      </w:pPr>
      <w:r w:rsidRPr="008C6267">
        <w:rPr>
          <w:rFonts w:ascii="Cambria" w:eastAsia="Times New Roman" w:hAnsi="Cambria" w:cs="Times New Roman"/>
          <w:i/>
          <w:lang w:eastAsia="zh-CN"/>
        </w:rPr>
        <w:lastRenderedPageBreak/>
        <w:t>Criterion 6.3</w:t>
      </w:r>
      <w:r w:rsidRPr="008C6267">
        <w:rPr>
          <w:rFonts w:ascii="Cambria" w:eastAsia="Times New Roman" w:hAnsi="Cambria" w:cs="Times New Roman"/>
          <w:lang w:eastAsia="zh-CN"/>
        </w:rPr>
        <w:t xml:space="preserve"> </w:t>
      </w:r>
      <w:r w:rsidRPr="008C6267">
        <w:rPr>
          <w:rFonts w:ascii="Cambria" w:eastAsia="Times New Roman" w:hAnsi="Cambria" w:cs="Times New Roman"/>
          <w:i/>
          <w:lang w:eastAsia="zh-CN"/>
        </w:rPr>
        <w:t>is</w:t>
      </w:r>
      <w:r w:rsidRPr="009950AF">
        <w:rPr>
          <w:rFonts w:ascii="Cambria" w:eastAsia="Times New Roman" w:hAnsi="Cambria" w:cs="Times New Roman"/>
          <w:b/>
          <w:i/>
          <w:lang w:eastAsia="zh-CN"/>
        </w:rPr>
        <w:t xml:space="preserve"> </w:t>
      </w:r>
      <w:r w:rsidRPr="008C6267">
        <w:rPr>
          <w:rFonts w:ascii="Cambria" w:eastAsia="Times New Roman" w:hAnsi="Cambria" w:cs="Times New Roman"/>
          <w:b/>
          <w:lang w:eastAsia="zh-CN"/>
        </w:rPr>
        <w:t>Partly Met/Mostly Met</w:t>
      </w:r>
    </w:p>
    <w:p w14:paraId="3D823B08" w14:textId="62266241" w:rsidR="009950AF" w:rsidRPr="009950AF" w:rsidRDefault="009950AF" w:rsidP="009950AF">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
          <w:lang w:eastAsia="zh-CN"/>
        </w:rPr>
      </w:pPr>
      <w:r w:rsidRPr="009950AF">
        <w:rPr>
          <w:rFonts w:ascii="Cambria" w:eastAsia="Times New Roman" w:hAnsi="Cambria" w:cs="Times New Roman"/>
          <w:i/>
          <w:lang w:eastAsia="zh-CN"/>
        </w:rPr>
        <w:t xml:space="preserve">Criterion 6.3(a) is </w:t>
      </w:r>
      <w:r w:rsidRPr="008C6267">
        <w:rPr>
          <w:rFonts w:ascii="Cambria" w:eastAsia="Times New Roman" w:hAnsi="Cambria" w:cs="Times New Roman"/>
          <w:b/>
          <w:lang w:eastAsia="zh-CN"/>
        </w:rPr>
        <w:t>Partly Met</w:t>
      </w:r>
      <w:r w:rsidR="0092702F" w:rsidRPr="008C6267">
        <w:rPr>
          <w:rFonts w:ascii="Cambria" w:eastAsia="Times New Roman" w:hAnsi="Cambria" w:cs="Times New Roman"/>
          <w:lang w:eastAsia="zh-CN"/>
        </w:rPr>
        <w:t>.</w:t>
      </w:r>
      <w:r w:rsidRPr="009950AF">
        <w:rPr>
          <w:rFonts w:ascii="Cambria" w:eastAsia="Times New Roman" w:hAnsi="Cambria" w:cs="Times New Roman"/>
          <w:i/>
          <w:lang w:eastAsia="zh-CN"/>
        </w:rPr>
        <w:t xml:space="preserve"> </w:t>
      </w:r>
      <w:r w:rsidRPr="009950AF">
        <w:rPr>
          <w:rFonts w:ascii="Cambria" w:eastAsia="Times New Roman" w:hAnsi="Cambria" w:cs="Times New Roman"/>
          <w:lang w:eastAsia="zh-CN"/>
        </w:rPr>
        <w:t>The MOPS is in charge of coordinating with MOFA, AMLIO and relevant ministries in proposing designations to the NCC. Article 11 of the Decree on Entrust and Responsibilities provides authority to MOPS to collect information from reporting entities and AMLIO. AMLIO has powers under the AML/CFT Law to collect information and coordinate domestically and internationally. It is unclear what powers MOFA has to collect or solicit information for the purposes of designation. It is unclear which agency is responsible for collecting or soliciting information to identify persons or entities that meet the criteria for designation.</w:t>
      </w:r>
    </w:p>
    <w:p w14:paraId="481F80C4" w14:textId="77777777" w:rsidR="009950AF" w:rsidRPr="009950AF" w:rsidRDefault="009950AF" w:rsidP="009950AF">
      <w:pPr>
        <w:tabs>
          <w:tab w:val="left" w:pos="850"/>
          <w:tab w:val="left" w:pos="1191"/>
          <w:tab w:val="left" w:pos="1531"/>
        </w:tabs>
        <w:spacing w:after="0" w:line="240" w:lineRule="auto"/>
        <w:jc w:val="both"/>
        <w:rPr>
          <w:rFonts w:ascii="Cambria" w:eastAsia="Times New Roman" w:hAnsi="Cambria" w:cs="Times New Roman"/>
          <w:highlight w:val="yellow"/>
          <w:lang w:val="en-MY" w:eastAsia="zh-CN"/>
        </w:rPr>
      </w:pPr>
      <w:commentRangeStart w:id="139"/>
      <w:r w:rsidRPr="009950AF">
        <w:rPr>
          <w:rFonts w:ascii="Cambria" w:eastAsia="Times New Roman" w:hAnsi="Cambria" w:cs="Times New Roman"/>
          <w:highlight w:val="yellow"/>
          <w:lang w:val="en-MY" w:eastAsia="zh-CN"/>
        </w:rPr>
        <w:t>[Lao PDR: Is any particular agency responsible for collecting or soliciting information to identify persons/entities for designation? Is it MOPS? Has Lao PDR proposed any designations to the NCC for listing, either domestically or UNSCR1267?]</w:t>
      </w:r>
      <w:commentRangeEnd w:id="139"/>
      <w:r w:rsidR="003B6EDF">
        <w:rPr>
          <w:rStyle w:val="CommentReference"/>
          <w:rFonts w:ascii="Times New Roman" w:eastAsia="Times New Roman" w:hAnsi="Times New Roman" w:cs="Times New Roman"/>
          <w:lang w:eastAsia="zh-CN"/>
        </w:rPr>
        <w:commentReference w:id="139"/>
      </w:r>
    </w:p>
    <w:p w14:paraId="7B9BB764" w14:textId="77777777" w:rsidR="009950AF" w:rsidRPr="009950AF" w:rsidRDefault="009950AF" w:rsidP="009950AF">
      <w:pPr>
        <w:shd w:val="clear" w:color="auto" w:fill="FFFFFF"/>
        <w:tabs>
          <w:tab w:val="left" w:pos="850"/>
          <w:tab w:val="left" w:pos="1191"/>
          <w:tab w:val="left" w:pos="1531"/>
        </w:tabs>
        <w:spacing w:after="240" w:line="240" w:lineRule="auto"/>
        <w:contextualSpacing/>
        <w:jc w:val="both"/>
        <w:rPr>
          <w:rFonts w:ascii="Cambria" w:eastAsia="Times New Roman" w:hAnsi="Cambria" w:cs="Times New Roman"/>
          <w:lang w:val="en-MY" w:eastAsia="zh-CN"/>
        </w:rPr>
      </w:pPr>
    </w:p>
    <w:p w14:paraId="1FD76F84" w14:textId="11E1251C" w:rsidR="009950AF" w:rsidRPr="009950AF" w:rsidRDefault="009950AF" w:rsidP="0092702F">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
          <w:lang w:eastAsia="zh-CN"/>
        </w:rPr>
      </w:pPr>
      <w:r w:rsidRPr="009950AF">
        <w:rPr>
          <w:rFonts w:ascii="Cambria" w:eastAsia="Times New Roman" w:hAnsi="Cambria" w:cs="Times New Roman"/>
          <w:i/>
          <w:lang w:eastAsia="zh-CN"/>
        </w:rPr>
        <w:t xml:space="preserve">Criterion 6.3(b) is </w:t>
      </w:r>
      <w:r w:rsidRPr="008C6267">
        <w:rPr>
          <w:rFonts w:ascii="Cambria" w:eastAsia="Times New Roman" w:hAnsi="Cambria" w:cs="Times New Roman"/>
          <w:b/>
          <w:lang w:eastAsia="zh-CN"/>
        </w:rPr>
        <w:t>Met</w:t>
      </w:r>
      <w:r w:rsidR="0092702F" w:rsidRPr="008C6267">
        <w:rPr>
          <w:rFonts w:ascii="Cambria" w:eastAsia="Times New Roman" w:hAnsi="Cambria" w:cs="Times New Roman"/>
          <w:lang w:eastAsia="zh-CN"/>
        </w:rPr>
        <w:t>.</w:t>
      </w:r>
      <w:r w:rsidR="0092702F">
        <w:rPr>
          <w:rFonts w:ascii="Cambria" w:eastAsia="Times New Roman" w:hAnsi="Cambria" w:cs="Times New Roman"/>
          <w:i/>
          <w:lang w:eastAsia="zh-CN"/>
        </w:rPr>
        <w:t xml:space="preserve"> </w:t>
      </w:r>
      <w:r w:rsidRPr="009950AF">
        <w:rPr>
          <w:rFonts w:ascii="Cambria" w:eastAsia="Times New Roman" w:hAnsi="Cambria" w:cs="Times New Roman"/>
          <w:i/>
          <w:lang w:eastAsia="zh-CN"/>
        </w:rPr>
        <w:t xml:space="preserve"> </w:t>
      </w:r>
      <w:r w:rsidRPr="009950AF">
        <w:rPr>
          <w:rFonts w:ascii="Cambria" w:eastAsia="Times New Roman" w:hAnsi="Cambria" w:cs="Times New Roman"/>
          <w:lang w:eastAsia="zh-CN"/>
        </w:rPr>
        <w:t xml:space="preserve">Clause 3.6.2 of Order No.3/PM provides that coordination and consideration of designations, and any decision by the NCC on designations be made ex </w:t>
      </w:r>
      <w:proofErr w:type="spellStart"/>
      <w:r w:rsidRPr="009950AF">
        <w:rPr>
          <w:rFonts w:ascii="Cambria" w:eastAsia="Times New Roman" w:hAnsi="Cambria" w:cs="Times New Roman"/>
          <w:lang w:eastAsia="zh-CN"/>
        </w:rPr>
        <w:t>parte</w:t>
      </w:r>
      <w:proofErr w:type="spellEnd"/>
      <w:r w:rsidRPr="009950AF">
        <w:rPr>
          <w:rFonts w:ascii="Cambria" w:eastAsia="Times New Roman" w:hAnsi="Cambria" w:cs="Times New Roman"/>
          <w:lang w:eastAsia="zh-CN"/>
        </w:rPr>
        <w:t xml:space="preserve"> and without prior notice to the individual, legal entity or organisation.</w:t>
      </w:r>
    </w:p>
    <w:p w14:paraId="26DDDBEB" w14:textId="0579DAFD" w:rsidR="009950AF" w:rsidRPr="009950AF" w:rsidRDefault="009950AF" w:rsidP="0092702F">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lang w:eastAsia="zh-CN"/>
        </w:rPr>
      </w:pPr>
      <w:r w:rsidRPr="009950AF">
        <w:rPr>
          <w:rFonts w:ascii="Cambria" w:eastAsia="Times New Roman" w:hAnsi="Cambria" w:cs="Times New Roman"/>
          <w:i/>
          <w:lang w:eastAsia="zh-CN"/>
        </w:rPr>
        <w:t xml:space="preserve">Criterion 6.4 is </w:t>
      </w:r>
      <w:r w:rsidRPr="008C6267">
        <w:rPr>
          <w:rFonts w:ascii="Cambria" w:eastAsia="Times New Roman" w:hAnsi="Cambria" w:cs="Times New Roman"/>
          <w:b/>
          <w:lang w:eastAsia="zh-CN"/>
        </w:rPr>
        <w:t>Mostly Met</w:t>
      </w:r>
      <w:r w:rsidR="0092702F" w:rsidRPr="008C6267">
        <w:rPr>
          <w:rFonts w:ascii="Cambria" w:eastAsia="Times New Roman" w:hAnsi="Cambria" w:cs="Times New Roman"/>
          <w:b/>
          <w:lang w:eastAsia="zh-CN"/>
        </w:rPr>
        <w:t>.</w:t>
      </w:r>
      <w:r w:rsidRPr="009950AF">
        <w:rPr>
          <w:rFonts w:ascii="Cambria" w:eastAsia="Times New Roman" w:hAnsi="Cambria" w:cs="Times New Roman"/>
          <w:lang w:eastAsia="zh-CN"/>
        </w:rPr>
        <w:t xml:space="preserve">  Listings pursuant to UNSCR1267/1989 are automatically and immediately designated without NCC’s approval or consensus as indicated in the Order No.03/PM clause 3.3, which brings the freeze and prohibition obligations immediately into force. The MOFA is required to send the updated UNSCR list ‘immediately’ to MOPS and AMLIO (Clause 3.5.1 of the Order No.3/PM).  The updated list is communicated by AMLIO and MOPS to the reporting entities via notice distribution and publication on AMLIO’s website (Clause 3.5.2 of the Order No.3/PM). Lao PDR advised that dissemination is done within a week. Reporting entities, postal enterprises and other relevant ministries are also required by Order No.03/PM to monitor the sanctions lists. Reporting entities must withhold funds or properties of designated persons or entities immediately and without prior notice, pursuant to Article 31 of the Agreement on KYC and CDD. The REs must report any withholding actions to MOPS, who will issue an order to freeze or seize the funds or properties. </w:t>
      </w:r>
    </w:p>
    <w:p w14:paraId="4EF74B8F" w14:textId="18A7E3DE" w:rsidR="009950AF" w:rsidRPr="009950AF" w:rsidRDefault="009950AF" w:rsidP="0092702F">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lang w:eastAsia="zh-CN"/>
        </w:rPr>
      </w:pPr>
      <w:r w:rsidRPr="009950AF">
        <w:rPr>
          <w:rFonts w:ascii="Cambria" w:eastAsia="Times New Roman" w:hAnsi="Cambria" w:cs="Times New Roman"/>
          <w:lang w:eastAsia="zh-CN"/>
        </w:rPr>
        <w:t>Designations pursuant to UNSCR 1373 are coordinated by MOPs, and considered by MOPs, MOFA, AMLIO and other relevant ministries and sent to NCC for approval. Updates to the list will be communicated to reporting entities and postal enterprises by AMLIO and MOPS.</w:t>
      </w:r>
    </w:p>
    <w:p w14:paraId="001A9840" w14:textId="77777777" w:rsidR="009950AF" w:rsidRPr="009950AF" w:rsidRDefault="009950AF" w:rsidP="009950AF">
      <w:pPr>
        <w:shd w:val="clear" w:color="auto" w:fill="FFFFFF"/>
        <w:tabs>
          <w:tab w:val="left" w:pos="540"/>
          <w:tab w:val="left" w:pos="850"/>
          <w:tab w:val="left" w:pos="1531"/>
        </w:tabs>
        <w:spacing w:after="240" w:line="240" w:lineRule="auto"/>
        <w:jc w:val="both"/>
        <w:rPr>
          <w:rFonts w:ascii="Cambria" w:eastAsia="Times New Roman" w:hAnsi="Cambria" w:cs="Times New Roman"/>
          <w:lang w:eastAsia="zh-CN"/>
        </w:rPr>
      </w:pPr>
      <w:commentRangeStart w:id="140"/>
      <w:r w:rsidRPr="009950AF">
        <w:rPr>
          <w:rFonts w:ascii="Cambria" w:eastAsia="Times New Roman" w:hAnsi="Cambria" w:cs="Times New Roman"/>
          <w:highlight w:val="yellow"/>
          <w:lang w:eastAsia="zh-CN"/>
        </w:rPr>
        <w:t>[Lao PDR: Can you explain the process for a proposed designation pursuant to 1373 (domestic list). I understand that the NCC considers and approves proposals for designation. At what point does this designation come into force? What is the process or time between NCC approval and it being added to the list and being in force? Does Lao PDR currently have anyone on a domestic list?]</w:t>
      </w:r>
      <w:commentRangeEnd w:id="140"/>
      <w:r w:rsidR="00647943">
        <w:rPr>
          <w:rStyle w:val="CommentReference"/>
          <w:rFonts w:ascii="Times New Roman" w:eastAsia="Times New Roman" w:hAnsi="Times New Roman" w:cs="Times New Roman"/>
          <w:lang w:eastAsia="zh-CN"/>
        </w:rPr>
        <w:commentReference w:id="140"/>
      </w:r>
    </w:p>
    <w:p w14:paraId="174F86ED" w14:textId="28CB292F" w:rsidR="009950AF" w:rsidRPr="009950AF" w:rsidRDefault="009950AF" w:rsidP="009950AF">
      <w:pPr>
        <w:shd w:val="clear" w:color="auto" w:fill="FFFFFF"/>
        <w:tabs>
          <w:tab w:val="left" w:pos="540"/>
          <w:tab w:val="left" w:pos="850"/>
          <w:tab w:val="left" w:pos="1531"/>
        </w:tabs>
        <w:spacing w:after="240" w:line="240" w:lineRule="auto"/>
        <w:jc w:val="both"/>
        <w:rPr>
          <w:rFonts w:ascii="Cambria" w:eastAsia="Times New Roman" w:hAnsi="Cambria" w:cs="Times New Roman"/>
          <w:lang w:eastAsia="zh-CN"/>
        </w:rPr>
      </w:pPr>
      <w:r w:rsidRPr="009950AF">
        <w:rPr>
          <w:rFonts w:ascii="Cambria" w:eastAsia="Times New Roman" w:hAnsi="Cambria" w:cs="Times New Roman"/>
          <w:i/>
          <w:lang w:eastAsia="zh-CN"/>
        </w:rPr>
        <w:t>Criterion 6.5</w:t>
      </w:r>
      <w:r w:rsidRPr="009950AF">
        <w:rPr>
          <w:rFonts w:ascii="Cambria" w:eastAsia="Times New Roman" w:hAnsi="Cambria" w:cs="Times New Roman"/>
          <w:lang w:eastAsia="zh-CN"/>
        </w:rPr>
        <w:t xml:space="preserve"> </w:t>
      </w:r>
      <w:r w:rsidRPr="009950AF">
        <w:rPr>
          <w:rFonts w:ascii="Cambria" w:eastAsia="Times New Roman" w:hAnsi="Cambria" w:cs="Times New Roman"/>
          <w:i/>
          <w:lang w:eastAsia="zh-CN"/>
        </w:rPr>
        <w:t>is</w:t>
      </w:r>
      <w:r w:rsidRPr="009950AF">
        <w:rPr>
          <w:rFonts w:ascii="Cambria" w:eastAsia="Times New Roman" w:hAnsi="Cambria" w:cs="Times New Roman"/>
          <w:lang w:eastAsia="zh-CN"/>
        </w:rPr>
        <w:t xml:space="preserve"> </w:t>
      </w:r>
      <w:r w:rsidR="0092702F" w:rsidRPr="008C6267">
        <w:rPr>
          <w:rFonts w:ascii="Cambria" w:eastAsia="Times New Roman" w:hAnsi="Cambria" w:cs="Times New Roman"/>
          <w:b/>
          <w:lang w:eastAsia="zh-CN"/>
        </w:rPr>
        <w:t>Mostly M</w:t>
      </w:r>
      <w:r w:rsidRPr="008C6267">
        <w:rPr>
          <w:rFonts w:ascii="Cambria" w:eastAsia="Times New Roman" w:hAnsi="Cambria" w:cs="Times New Roman"/>
          <w:b/>
          <w:lang w:eastAsia="zh-CN"/>
        </w:rPr>
        <w:t>et.</w:t>
      </w:r>
      <w:r w:rsidRPr="009950AF">
        <w:rPr>
          <w:rFonts w:ascii="Cambria" w:eastAsia="Times New Roman" w:hAnsi="Cambria" w:cs="Times New Roman"/>
          <w:lang w:eastAsia="zh-CN"/>
        </w:rPr>
        <w:t xml:space="preserve"> </w:t>
      </w:r>
    </w:p>
    <w:p w14:paraId="60F7E400" w14:textId="07AA6CC3" w:rsidR="009950AF" w:rsidRPr="009950AF" w:rsidRDefault="009950AF" w:rsidP="0092702F">
      <w:pPr>
        <w:numPr>
          <w:ilvl w:val="0"/>
          <w:numId w:val="16"/>
        </w:numPr>
        <w:shd w:val="clear" w:color="auto" w:fill="FFFFFF"/>
        <w:tabs>
          <w:tab w:val="left" w:pos="540"/>
          <w:tab w:val="left" w:pos="850"/>
          <w:tab w:val="left" w:pos="1531"/>
        </w:tabs>
        <w:spacing w:after="240" w:line="240" w:lineRule="auto"/>
        <w:ind w:left="0" w:firstLine="0"/>
        <w:jc w:val="both"/>
        <w:rPr>
          <w:rFonts w:ascii="Cambria" w:eastAsia="Times New Roman" w:hAnsi="Cambria" w:cs="Times New Roman"/>
          <w:i/>
          <w:lang w:eastAsia="zh-CN"/>
        </w:rPr>
      </w:pPr>
      <w:r w:rsidRPr="009950AF">
        <w:rPr>
          <w:rFonts w:ascii="Cambria" w:eastAsia="Times New Roman" w:hAnsi="Cambria" w:cs="Times New Roman"/>
          <w:i/>
          <w:lang w:eastAsia="zh-CN"/>
        </w:rPr>
        <w:t xml:space="preserve">Criterion 6.5(a) is </w:t>
      </w:r>
      <w:r w:rsidRPr="008C6267">
        <w:rPr>
          <w:rFonts w:ascii="Cambria" w:eastAsia="Times New Roman" w:hAnsi="Cambria" w:cs="Times New Roman"/>
          <w:b/>
          <w:lang w:eastAsia="zh-CN"/>
        </w:rPr>
        <w:t>Met</w:t>
      </w:r>
      <w:r w:rsidR="0092702F" w:rsidRPr="008C6267">
        <w:rPr>
          <w:rFonts w:ascii="Cambria" w:eastAsia="Times New Roman" w:hAnsi="Cambria" w:cs="Times New Roman"/>
          <w:b/>
          <w:lang w:eastAsia="zh-CN"/>
        </w:rPr>
        <w:t>.</w:t>
      </w:r>
      <w:r w:rsidR="0092702F" w:rsidRPr="0092702F">
        <w:rPr>
          <w:rFonts w:ascii="Cambria" w:eastAsia="Times New Roman" w:hAnsi="Cambria" w:cs="Times New Roman"/>
          <w:lang w:eastAsia="zh-CN"/>
        </w:rPr>
        <w:t xml:space="preserve"> </w:t>
      </w:r>
      <w:r w:rsidRPr="009950AF">
        <w:rPr>
          <w:rFonts w:ascii="Cambria" w:eastAsia="Times New Roman" w:hAnsi="Cambria" w:cs="Times New Roman"/>
          <w:lang w:eastAsia="zh-CN"/>
        </w:rPr>
        <w:t>All natural and legal persons are required to withhold, freeze or seize funds and property which are associated with terrorism or TF, including funds owned or controlled by designated persons/entities as specified in Clause 5 of the Order No.3/PM. The Order requires REs to withhold funds ‘immediately’ upon notification that a client is a designated person/entity and Article 31 of the Agreement on KYC and CDD requires REs to withhold and freeze funds immediately, and without prior notice.</w:t>
      </w:r>
      <w:r w:rsidRPr="009950AF">
        <w:rPr>
          <w:rFonts w:ascii="Cambria" w:eastAsia="Times New Roman" w:hAnsi="Cambria" w:cs="Times New Roman"/>
          <w:i/>
          <w:lang w:eastAsia="zh-CN"/>
        </w:rPr>
        <w:t xml:space="preserve"> </w:t>
      </w:r>
    </w:p>
    <w:p w14:paraId="20F2BB29" w14:textId="2421BEDD" w:rsidR="009950AF" w:rsidRPr="009950AF" w:rsidRDefault="009950AF" w:rsidP="009950AF">
      <w:pPr>
        <w:numPr>
          <w:ilvl w:val="0"/>
          <w:numId w:val="16"/>
        </w:numPr>
        <w:shd w:val="clear" w:color="auto" w:fill="FFFFFF"/>
        <w:tabs>
          <w:tab w:val="left" w:pos="540"/>
          <w:tab w:val="left" w:pos="850"/>
          <w:tab w:val="left" w:pos="1531"/>
        </w:tabs>
        <w:spacing w:after="240" w:line="240" w:lineRule="auto"/>
        <w:ind w:left="0" w:firstLine="0"/>
        <w:jc w:val="both"/>
        <w:rPr>
          <w:rFonts w:ascii="Cambria" w:eastAsia="Times New Roman" w:hAnsi="Cambria" w:cs="Times New Roman"/>
          <w:lang w:eastAsia="zh-CN"/>
        </w:rPr>
      </w:pPr>
      <w:r w:rsidRPr="009950AF">
        <w:rPr>
          <w:rFonts w:ascii="Cambria" w:eastAsia="Times New Roman" w:hAnsi="Cambria" w:cs="Times New Roman"/>
          <w:i/>
          <w:lang w:eastAsia="zh-CN"/>
        </w:rPr>
        <w:t xml:space="preserve">Criterion 6.5(b) is </w:t>
      </w:r>
      <w:r w:rsidRPr="008C6267">
        <w:rPr>
          <w:rFonts w:ascii="Cambria" w:eastAsia="Times New Roman" w:hAnsi="Cambria" w:cs="Times New Roman"/>
          <w:b/>
          <w:lang w:eastAsia="zh-CN"/>
        </w:rPr>
        <w:t>Met</w:t>
      </w:r>
      <w:r w:rsidR="0092702F" w:rsidRPr="0092702F">
        <w:rPr>
          <w:rFonts w:ascii="Cambria" w:eastAsia="Times New Roman" w:hAnsi="Cambria" w:cs="Times New Roman"/>
          <w:b/>
          <w:lang w:eastAsia="zh-CN"/>
        </w:rPr>
        <w:t>.</w:t>
      </w:r>
      <w:r w:rsidR="0092702F">
        <w:rPr>
          <w:rFonts w:ascii="Cambria" w:eastAsia="Times New Roman" w:hAnsi="Cambria" w:cs="Times New Roman"/>
          <w:lang w:eastAsia="zh-CN"/>
        </w:rPr>
        <w:t xml:space="preserve"> </w:t>
      </w:r>
      <w:r w:rsidRPr="009950AF">
        <w:rPr>
          <w:rFonts w:ascii="Cambria" w:eastAsia="Times New Roman" w:hAnsi="Cambria" w:cs="Times New Roman"/>
          <w:lang w:eastAsia="zh-CN"/>
        </w:rPr>
        <w:t xml:space="preserve">Clause 2 of the Order No.3/PM applies the freezing obligation to cover funds or properties owned or controlled by designated persons or entities in line with criterion 6.5(b). Funds and properties are defined in Article 8, Section 5 of the Law on AML/CFT. </w:t>
      </w:r>
    </w:p>
    <w:p w14:paraId="1B02D3D0" w14:textId="77777777" w:rsidR="009950AF" w:rsidRPr="009950AF" w:rsidRDefault="009950AF" w:rsidP="009950AF">
      <w:pPr>
        <w:numPr>
          <w:ilvl w:val="0"/>
          <w:numId w:val="16"/>
        </w:numPr>
        <w:shd w:val="clear" w:color="auto" w:fill="FFFFFF"/>
        <w:tabs>
          <w:tab w:val="left" w:pos="540"/>
          <w:tab w:val="left" w:pos="850"/>
          <w:tab w:val="left" w:pos="1531"/>
        </w:tabs>
        <w:spacing w:after="240" w:line="240" w:lineRule="auto"/>
        <w:ind w:left="0" w:firstLine="0"/>
        <w:jc w:val="both"/>
        <w:rPr>
          <w:rFonts w:ascii="Cambria" w:eastAsia="Times New Roman" w:hAnsi="Cambria" w:cs="Times New Roman"/>
          <w:lang w:eastAsia="zh-CN"/>
        </w:rPr>
      </w:pPr>
      <w:r w:rsidRPr="009950AF">
        <w:rPr>
          <w:rFonts w:ascii="Cambria" w:eastAsia="Times New Roman" w:hAnsi="Cambria" w:cs="Times New Roman"/>
          <w:lang w:val="en-MY" w:eastAsia="zh-CN"/>
        </w:rPr>
        <w:lastRenderedPageBreak/>
        <w:t xml:space="preserve">An asset to be hold, freeze and seizure are indicated the Order on the Withholding, Freezing or Seizure of Funds Relating to Terrorists or Financing of Terrorism (revised version) (clause 2) and in the Law on AML/CFT Article 8 (clause 5). </w:t>
      </w:r>
    </w:p>
    <w:p w14:paraId="568483B7" w14:textId="15B34498" w:rsidR="009950AF" w:rsidRPr="009950AF" w:rsidRDefault="009950AF" w:rsidP="009950AF">
      <w:pPr>
        <w:numPr>
          <w:ilvl w:val="0"/>
          <w:numId w:val="16"/>
        </w:numPr>
        <w:shd w:val="clear" w:color="auto" w:fill="FFFFFF"/>
        <w:tabs>
          <w:tab w:val="left" w:pos="540"/>
          <w:tab w:val="left" w:pos="850"/>
          <w:tab w:val="left" w:pos="1531"/>
        </w:tabs>
        <w:spacing w:after="240" w:line="240" w:lineRule="auto"/>
        <w:ind w:left="0" w:firstLine="0"/>
        <w:jc w:val="both"/>
        <w:rPr>
          <w:rFonts w:ascii="Cambria" w:eastAsia="Times New Roman" w:hAnsi="Cambria" w:cs="Times New Roman"/>
          <w:lang w:eastAsia="zh-CN"/>
        </w:rPr>
      </w:pPr>
      <w:r w:rsidRPr="009950AF">
        <w:rPr>
          <w:rFonts w:ascii="Cambria" w:eastAsia="Times New Roman" w:hAnsi="Cambria" w:cs="Times New Roman"/>
          <w:i/>
          <w:lang w:eastAsia="zh-CN"/>
        </w:rPr>
        <w:t>Criterion 6.5(c)</w:t>
      </w:r>
      <w:r w:rsidRPr="009950AF">
        <w:rPr>
          <w:rFonts w:ascii="Cambria" w:eastAsia="Times New Roman" w:hAnsi="Cambria" w:cs="Times New Roman"/>
          <w:lang w:eastAsia="zh-CN"/>
        </w:rPr>
        <w:t xml:space="preserve"> </w:t>
      </w:r>
      <w:r w:rsidRPr="009950AF">
        <w:rPr>
          <w:rFonts w:ascii="Cambria" w:eastAsia="Times New Roman" w:hAnsi="Cambria" w:cs="Times New Roman"/>
          <w:i/>
          <w:lang w:eastAsia="zh-CN"/>
        </w:rPr>
        <w:t xml:space="preserve">is </w:t>
      </w:r>
      <w:r w:rsidRPr="008C6267">
        <w:rPr>
          <w:rFonts w:ascii="Cambria" w:eastAsia="Times New Roman" w:hAnsi="Cambria" w:cs="Times New Roman"/>
          <w:b/>
          <w:lang w:eastAsia="zh-CN"/>
        </w:rPr>
        <w:t>Met</w:t>
      </w:r>
      <w:r w:rsidR="0092702F" w:rsidRPr="008C6267">
        <w:rPr>
          <w:rFonts w:ascii="Cambria" w:eastAsia="Times New Roman" w:hAnsi="Cambria" w:cs="Times New Roman"/>
          <w:b/>
          <w:lang w:eastAsia="zh-CN"/>
        </w:rPr>
        <w:t>.</w:t>
      </w:r>
      <w:r w:rsidRPr="009950AF">
        <w:rPr>
          <w:rFonts w:ascii="Cambria" w:eastAsia="Times New Roman" w:hAnsi="Cambria" w:cs="Times New Roman"/>
          <w:lang w:eastAsia="zh-CN"/>
        </w:rPr>
        <w:t xml:space="preserve"> </w:t>
      </w:r>
      <w:r w:rsidRPr="009950AF">
        <w:rPr>
          <w:rFonts w:ascii="Cambria" w:eastAsia="Times New Roman" w:hAnsi="Cambria" w:cs="Times New Roman"/>
          <w:lang w:val="en-MY" w:eastAsia="zh-CN"/>
        </w:rPr>
        <w:t>Article 50 of the AML/CFT Law includes a prohibition on all natural and legal persons and entities from conducting transactions or business operations with designations, and prohibits persons and entities from having dealings related to, or being involved in ML or TF, and giving any type of assistance in ML and TF. Article 52 of the AML/CFT law prohibits reporting entities from having business dealings or performing transactions with designated persons or entities.</w:t>
      </w:r>
    </w:p>
    <w:p w14:paraId="34BDE351" w14:textId="3E0421B8" w:rsidR="009950AF" w:rsidRPr="009950AF" w:rsidRDefault="009950AF" w:rsidP="009950AF">
      <w:pPr>
        <w:numPr>
          <w:ilvl w:val="0"/>
          <w:numId w:val="16"/>
        </w:numPr>
        <w:shd w:val="clear" w:color="auto" w:fill="FFFFFF"/>
        <w:tabs>
          <w:tab w:val="left" w:pos="540"/>
          <w:tab w:val="left" w:pos="850"/>
          <w:tab w:val="left" w:pos="1531"/>
        </w:tabs>
        <w:spacing w:after="240" w:line="240" w:lineRule="auto"/>
        <w:ind w:left="0" w:firstLine="0"/>
        <w:jc w:val="both"/>
        <w:rPr>
          <w:rFonts w:ascii="Cambria" w:eastAsia="Times New Roman" w:hAnsi="Cambria" w:cs="Times New Roman"/>
          <w:lang w:eastAsia="zh-CN"/>
        </w:rPr>
      </w:pPr>
      <w:r w:rsidRPr="009950AF">
        <w:rPr>
          <w:rFonts w:ascii="Cambria" w:eastAsia="Times New Roman" w:hAnsi="Cambria" w:cs="Times New Roman"/>
          <w:i/>
          <w:lang w:eastAsia="zh-CN"/>
        </w:rPr>
        <w:t>Criterion 6.5(d) is</w:t>
      </w:r>
      <w:r w:rsidRPr="009950AF">
        <w:rPr>
          <w:rFonts w:ascii="Cambria" w:eastAsia="Times New Roman" w:hAnsi="Cambria" w:cs="Times New Roman"/>
          <w:lang w:eastAsia="zh-CN"/>
        </w:rPr>
        <w:t xml:space="preserve"> </w:t>
      </w:r>
      <w:r w:rsidRPr="008C6267">
        <w:rPr>
          <w:rFonts w:ascii="Cambria" w:eastAsia="Times New Roman" w:hAnsi="Cambria" w:cs="Times New Roman"/>
          <w:b/>
          <w:lang w:eastAsia="zh-CN"/>
        </w:rPr>
        <w:t>Partly Met/Mostly Met</w:t>
      </w:r>
      <w:r w:rsidR="0076779E" w:rsidRPr="008C6267">
        <w:rPr>
          <w:rFonts w:ascii="Cambria" w:eastAsia="Times New Roman" w:hAnsi="Cambria" w:cs="Times New Roman"/>
          <w:b/>
          <w:lang w:eastAsia="zh-CN"/>
        </w:rPr>
        <w:t>.</w:t>
      </w:r>
      <w:r w:rsidR="0076779E">
        <w:rPr>
          <w:rFonts w:ascii="Cambria" w:eastAsia="Times New Roman" w:hAnsi="Cambria" w:cs="Times New Roman"/>
          <w:lang w:eastAsia="zh-CN"/>
        </w:rPr>
        <w:t xml:space="preserve"> </w:t>
      </w:r>
      <w:r w:rsidRPr="009950AF">
        <w:rPr>
          <w:rFonts w:ascii="Cambria" w:eastAsia="Times New Roman" w:hAnsi="Cambria" w:cs="Times New Roman"/>
          <w:lang w:eastAsia="zh-CN"/>
        </w:rPr>
        <w:t xml:space="preserve"> </w:t>
      </w:r>
      <w:r w:rsidRPr="009950AF">
        <w:rPr>
          <w:rFonts w:ascii="Cambria" w:eastAsia="Times New Roman" w:hAnsi="Cambria" w:cs="Times New Roman"/>
          <w:lang w:val="en-MY" w:eastAsia="zh-CN"/>
        </w:rPr>
        <w:t xml:space="preserve">Clause 3.5 of Order No.3/PM requires that the MOFA provide updates to the list of designations immediately to the AMLIO and the MOPS. The AMLIO is required to notify reporting entities immediately of updated designation lists. The MOPS is required to notify the updated designations to the postal enterprises and other relevant sectors immediately, as well as disseminate the updated list via government websites regularly. The UN consolidated sanctions list and sanctions list 1267/1989 is published on the AMLIO website. Clause 5.1 of the of Order No.3/PM state RE’s obligations in taking action under freezing mechanisms. </w:t>
      </w:r>
      <w:r w:rsidRPr="009950AF">
        <w:rPr>
          <w:rFonts w:ascii="Cambria" w:eastAsia="Times New Roman" w:hAnsi="Cambria" w:cs="Times New Roman"/>
          <w:lang w:eastAsia="zh-CN"/>
        </w:rPr>
        <w:t>No guidance has been provided to reporting entities on their obligations to on their obligations in taking freezing/withholding action.</w:t>
      </w:r>
    </w:p>
    <w:p w14:paraId="73C65A1D" w14:textId="5F7D1B82" w:rsidR="009950AF" w:rsidRPr="009950AF" w:rsidRDefault="009950AF" w:rsidP="009950AF">
      <w:pPr>
        <w:numPr>
          <w:ilvl w:val="0"/>
          <w:numId w:val="16"/>
        </w:numPr>
        <w:shd w:val="clear" w:color="auto" w:fill="FFFFFF"/>
        <w:tabs>
          <w:tab w:val="left" w:pos="540"/>
          <w:tab w:val="left" w:pos="850"/>
          <w:tab w:val="left" w:pos="1531"/>
        </w:tabs>
        <w:spacing w:after="240" w:line="240" w:lineRule="auto"/>
        <w:ind w:left="0" w:firstLine="0"/>
        <w:jc w:val="both"/>
        <w:rPr>
          <w:rFonts w:ascii="Cambria" w:eastAsia="Times New Roman" w:hAnsi="Cambria" w:cs="Times New Roman"/>
          <w:i/>
          <w:lang w:eastAsia="zh-CN"/>
        </w:rPr>
      </w:pPr>
      <w:r w:rsidRPr="009950AF">
        <w:rPr>
          <w:rFonts w:ascii="Cambria" w:eastAsia="Times New Roman" w:hAnsi="Cambria" w:cs="Times New Roman"/>
          <w:i/>
          <w:lang w:eastAsia="zh-CN"/>
        </w:rPr>
        <w:t xml:space="preserve">Criterion 6.5(e) is </w:t>
      </w:r>
      <w:r w:rsidRPr="008C6267">
        <w:rPr>
          <w:rFonts w:ascii="Cambria" w:eastAsia="Times New Roman" w:hAnsi="Cambria" w:cs="Times New Roman"/>
          <w:b/>
          <w:lang w:eastAsia="zh-CN"/>
        </w:rPr>
        <w:t>Partly Met/Mostly Met</w:t>
      </w:r>
      <w:r w:rsidR="0076779E" w:rsidRPr="008C6267">
        <w:rPr>
          <w:rFonts w:ascii="Cambria" w:eastAsia="Times New Roman" w:hAnsi="Cambria" w:cs="Times New Roman"/>
          <w:b/>
          <w:lang w:eastAsia="zh-CN"/>
        </w:rPr>
        <w:t>.</w:t>
      </w:r>
      <w:r w:rsidR="0076779E">
        <w:rPr>
          <w:rFonts w:ascii="Cambria" w:eastAsia="Times New Roman" w:hAnsi="Cambria" w:cs="Times New Roman"/>
          <w:i/>
          <w:lang w:eastAsia="zh-CN"/>
        </w:rPr>
        <w:t xml:space="preserve"> </w:t>
      </w:r>
      <w:r w:rsidRPr="009950AF">
        <w:rPr>
          <w:rFonts w:ascii="Cambria" w:eastAsia="Times New Roman" w:hAnsi="Cambria" w:cs="Times New Roman"/>
          <w:lang w:eastAsia="zh-CN"/>
        </w:rPr>
        <w:t>Clause 5.1 of Order No.3/PM requires reporting entities to report immediately to MOPS and AMLIO once funds or property of designated persons or entities has been stopped or withheld, including when making transactions.</w:t>
      </w:r>
    </w:p>
    <w:p w14:paraId="1B7BF383" w14:textId="77777777" w:rsidR="009950AF" w:rsidRPr="009950AF" w:rsidRDefault="009950AF" w:rsidP="009950AF">
      <w:pPr>
        <w:shd w:val="clear" w:color="auto" w:fill="FFFFFF"/>
        <w:tabs>
          <w:tab w:val="left" w:pos="850"/>
          <w:tab w:val="left" w:pos="1191"/>
          <w:tab w:val="left" w:pos="1531"/>
        </w:tabs>
        <w:spacing w:after="240" w:line="240" w:lineRule="auto"/>
        <w:jc w:val="both"/>
        <w:rPr>
          <w:rFonts w:ascii="Cambria" w:eastAsia="Times New Roman" w:hAnsi="Cambria" w:cs="Times New Roman"/>
          <w:highlight w:val="yellow"/>
          <w:lang w:eastAsia="zh-CN"/>
        </w:rPr>
      </w:pPr>
      <w:commentRangeStart w:id="141"/>
      <w:r w:rsidRPr="009950AF">
        <w:rPr>
          <w:rFonts w:ascii="Cambria" w:eastAsia="Times New Roman" w:hAnsi="Cambria" w:cs="Times New Roman"/>
          <w:highlight w:val="yellow"/>
          <w:lang w:eastAsia="zh-CN"/>
        </w:rPr>
        <w:t xml:space="preserve">[Lao PDR: Clause 5.1 of the Order No.3/PM states </w:t>
      </w:r>
      <w:r w:rsidRPr="009950AF">
        <w:rPr>
          <w:rFonts w:ascii="Cambria" w:eastAsia="Times New Roman" w:hAnsi="Cambria" w:cs="Times New Roman"/>
          <w:i/>
          <w:highlight w:val="yellow"/>
          <w:lang w:eastAsia="zh-CN"/>
        </w:rPr>
        <w:t xml:space="preserve">“Reporting entities must use preliminary measures to stop and withhold such funds and properties immediately when their client is found to be on the associated with terrorism or the financing of terrorism or </w:t>
      </w:r>
      <w:r w:rsidRPr="009950AF">
        <w:rPr>
          <w:rFonts w:ascii="Cambria" w:eastAsia="Times New Roman" w:hAnsi="Cambria" w:cs="Times New Roman"/>
          <w:b/>
          <w:i/>
          <w:highlight w:val="yellow"/>
          <w:lang w:eastAsia="zh-CN"/>
        </w:rPr>
        <w:t>making</w:t>
      </w:r>
      <w:r w:rsidRPr="009950AF">
        <w:rPr>
          <w:rFonts w:ascii="Cambria" w:eastAsia="Times New Roman" w:hAnsi="Cambria" w:cs="Times New Roman"/>
          <w:i/>
          <w:highlight w:val="yellow"/>
          <w:lang w:eastAsia="zh-CN"/>
        </w:rPr>
        <w:t xml:space="preserve"> transactions that relate to funds defined in Section 2 of this Order…”.</w:t>
      </w:r>
      <w:r w:rsidRPr="009950AF">
        <w:rPr>
          <w:rFonts w:ascii="Cambria" w:eastAsia="Times New Roman" w:hAnsi="Cambria" w:cs="Times New Roman"/>
          <w:highlight w:val="yellow"/>
          <w:lang w:eastAsia="zh-CN"/>
        </w:rPr>
        <w:t xml:space="preserve">  Can you clarify if this is a translation error, is this meant to read “attempted”?  Whilst similar, in English they mean separate things. Please provide clarification.]</w:t>
      </w:r>
      <w:commentRangeEnd w:id="141"/>
      <w:r w:rsidR="00647943">
        <w:rPr>
          <w:rStyle w:val="CommentReference"/>
          <w:rFonts w:ascii="Times New Roman" w:eastAsia="Times New Roman" w:hAnsi="Times New Roman" w:cs="Times New Roman"/>
          <w:lang w:eastAsia="zh-CN"/>
        </w:rPr>
        <w:commentReference w:id="141"/>
      </w:r>
    </w:p>
    <w:p w14:paraId="7D39AE7F" w14:textId="58FB832B" w:rsidR="009950AF" w:rsidRPr="009950AF" w:rsidRDefault="009950AF" w:rsidP="009950AF">
      <w:pPr>
        <w:numPr>
          <w:ilvl w:val="0"/>
          <w:numId w:val="16"/>
        </w:numPr>
        <w:shd w:val="clear" w:color="auto" w:fill="FFFFFF"/>
        <w:tabs>
          <w:tab w:val="left" w:pos="540"/>
          <w:tab w:val="left" w:pos="850"/>
          <w:tab w:val="left" w:pos="1531"/>
        </w:tabs>
        <w:spacing w:after="240" w:line="240" w:lineRule="auto"/>
        <w:ind w:left="0" w:firstLine="0"/>
        <w:jc w:val="both"/>
        <w:rPr>
          <w:rFonts w:ascii="Cambria" w:eastAsia="Times New Roman" w:hAnsi="Cambria" w:cs="Times New Roman"/>
          <w:lang w:eastAsia="zh-CN"/>
        </w:rPr>
      </w:pPr>
      <w:r w:rsidRPr="009950AF">
        <w:rPr>
          <w:rFonts w:ascii="Cambria" w:eastAsia="Times New Roman" w:hAnsi="Cambria" w:cs="Times New Roman"/>
          <w:i/>
          <w:lang w:eastAsia="zh-CN"/>
        </w:rPr>
        <w:t xml:space="preserve">Criterion 6.5(f) is </w:t>
      </w:r>
      <w:r w:rsidRPr="008C6267">
        <w:rPr>
          <w:rFonts w:ascii="Cambria" w:eastAsia="Times New Roman" w:hAnsi="Cambria" w:cs="Times New Roman"/>
          <w:b/>
          <w:lang w:eastAsia="zh-CN"/>
        </w:rPr>
        <w:t>Partly Met</w:t>
      </w:r>
      <w:r w:rsidR="0076779E" w:rsidRPr="008C6267">
        <w:rPr>
          <w:rFonts w:ascii="Cambria" w:eastAsia="Times New Roman" w:hAnsi="Cambria" w:cs="Times New Roman"/>
          <w:b/>
          <w:lang w:eastAsia="zh-CN"/>
        </w:rPr>
        <w:t>.</w:t>
      </w:r>
      <w:r w:rsidR="0076779E">
        <w:rPr>
          <w:rFonts w:ascii="Cambria" w:eastAsia="Times New Roman" w:hAnsi="Cambria" w:cs="Times New Roman"/>
          <w:lang w:eastAsia="zh-CN"/>
        </w:rPr>
        <w:t xml:space="preserve"> </w:t>
      </w:r>
      <w:r w:rsidRPr="009950AF">
        <w:rPr>
          <w:rFonts w:ascii="Cambria" w:eastAsia="Times New Roman" w:hAnsi="Cambria" w:cs="Times New Roman"/>
          <w:lang w:eastAsia="zh-CN"/>
        </w:rPr>
        <w:t xml:space="preserve">Clause 5.1 of the Order provides that reporting entities shall not be liable for anything done or omitted to be done in good faith and without negligence when implementing freezing obligations. These protections do not apply to all natural and legal persons acting in good faith when implementing the obligations under Recommendation 6. Clause 6.1 of the Order No. 03/PM only returns funds and properties to a legitimate owner that were ‘illegally controlled’ or used by others to commit an act of terrorism or TF. This does not address the issue of protecting third parties acting in good faith when implementing obligations related to targeted financial sanctions. </w:t>
      </w:r>
    </w:p>
    <w:p w14:paraId="28E82A09" w14:textId="77777777" w:rsidR="009950AF" w:rsidRPr="008C6267" w:rsidRDefault="009950AF" w:rsidP="009950AF">
      <w:pPr>
        <w:numPr>
          <w:ilvl w:val="0"/>
          <w:numId w:val="16"/>
        </w:numPr>
        <w:shd w:val="clear" w:color="auto" w:fill="FFFFFF"/>
        <w:tabs>
          <w:tab w:val="left" w:pos="540"/>
          <w:tab w:val="left" w:pos="850"/>
          <w:tab w:val="left" w:pos="1531"/>
        </w:tabs>
        <w:spacing w:after="240" w:line="240" w:lineRule="auto"/>
        <w:ind w:left="0" w:firstLine="0"/>
        <w:rPr>
          <w:rFonts w:ascii="Cambria" w:eastAsia="Times New Roman" w:hAnsi="Cambria" w:cs="Times New Roman"/>
          <w:lang w:eastAsia="zh-CN"/>
        </w:rPr>
      </w:pPr>
      <w:r w:rsidRPr="009950AF">
        <w:rPr>
          <w:rFonts w:ascii="Cambria" w:eastAsia="Times New Roman" w:hAnsi="Cambria" w:cs="Times New Roman"/>
          <w:i/>
          <w:lang w:eastAsia="zh-CN"/>
        </w:rPr>
        <w:t xml:space="preserve">Criterion 6.6 is </w:t>
      </w:r>
      <w:r w:rsidRPr="008C6267">
        <w:rPr>
          <w:rFonts w:ascii="Cambria" w:eastAsia="Times New Roman" w:hAnsi="Cambria" w:cs="Times New Roman"/>
          <w:b/>
          <w:lang w:eastAsia="zh-CN"/>
        </w:rPr>
        <w:t>Partly Met/Mostly Met</w:t>
      </w:r>
    </w:p>
    <w:p w14:paraId="6DA16452" w14:textId="7D78574B" w:rsidR="009950AF" w:rsidRPr="009950AF" w:rsidRDefault="009950AF" w:rsidP="009950AF">
      <w:pPr>
        <w:numPr>
          <w:ilvl w:val="0"/>
          <w:numId w:val="16"/>
        </w:numPr>
        <w:shd w:val="clear" w:color="auto" w:fill="FFFFFF"/>
        <w:tabs>
          <w:tab w:val="left" w:pos="540"/>
          <w:tab w:val="left" w:pos="850"/>
          <w:tab w:val="left" w:pos="1531"/>
        </w:tabs>
        <w:spacing w:after="240" w:line="240" w:lineRule="auto"/>
        <w:ind w:left="0" w:firstLine="0"/>
        <w:rPr>
          <w:rFonts w:ascii="Cambria" w:eastAsia="Times New Roman" w:hAnsi="Cambria" w:cs="Times New Roman"/>
          <w:lang w:val="en-MY" w:eastAsia="zh-CN"/>
        </w:rPr>
      </w:pPr>
      <w:r w:rsidRPr="009950AF">
        <w:rPr>
          <w:rFonts w:ascii="Cambria" w:eastAsia="Times New Roman" w:hAnsi="Cambria" w:cs="Times New Roman"/>
          <w:i/>
          <w:lang w:eastAsia="zh-CN"/>
        </w:rPr>
        <w:t xml:space="preserve">Criterion 6.6(a) is </w:t>
      </w:r>
      <w:r w:rsidRPr="008C6267">
        <w:rPr>
          <w:rFonts w:ascii="Cambria" w:eastAsia="Times New Roman" w:hAnsi="Cambria" w:cs="Times New Roman"/>
          <w:b/>
          <w:lang w:eastAsia="zh-CN"/>
        </w:rPr>
        <w:t>Met</w:t>
      </w:r>
      <w:r w:rsidR="00AA1763" w:rsidRPr="008C6267">
        <w:rPr>
          <w:rFonts w:ascii="Cambria" w:eastAsia="Times New Roman" w:hAnsi="Cambria" w:cs="Times New Roman"/>
          <w:b/>
          <w:lang w:eastAsia="zh-CN"/>
        </w:rPr>
        <w:t>.</w:t>
      </w:r>
      <w:r w:rsidR="00AA1763">
        <w:rPr>
          <w:rFonts w:ascii="Cambria" w:eastAsia="Times New Roman" w:hAnsi="Cambria" w:cs="Times New Roman"/>
          <w:i/>
          <w:lang w:eastAsia="zh-CN"/>
        </w:rPr>
        <w:t xml:space="preserve"> </w:t>
      </w:r>
      <w:r w:rsidRPr="009950AF">
        <w:rPr>
          <w:rFonts w:ascii="Cambria" w:eastAsia="Times New Roman" w:hAnsi="Cambria" w:cs="Times New Roman"/>
          <w:lang w:eastAsia="zh-CN"/>
        </w:rPr>
        <w:t>The procedures to submit de-listing requests to the UN Sanctions Committee are outlined clause 3.5.4 of Order No.3/PM.  AMLIO’s website includes a link</w:t>
      </w:r>
      <w:r w:rsidRPr="009950AF">
        <w:rPr>
          <w:rFonts w:ascii="Cambria" w:eastAsia="Times New Roman" w:hAnsi="Cambria" w:cs="Times New Roman"/>
          <w:lang w:val="en-MY" w:eastAsia="zh-CN"/>
        </w:rPr>
        <w:t xml:space="preserve"> to the Focal Point for De-Listing on the United Nations Security Council website.</w:t>
      </w:r>
    </w:p>
    <w:p w14:paraId="6392A1D0" w14:textId="78797DF8" w:rsidR="009950AF" w:rsidRPr="009950AF" w:rsidRDefault="009950AF" w:rsidP="009950AF">
      <w:pPr>
        <w:numPr>
          <w:ilvl w:val="0"/>
          <w:numId w:val="16"/>
        </w:numPr>
        <w:shd w:val="clear" w:color="auto" w:fill="FFFFFF"/>
        <w:tabs>
          <w:tab w:val="left" w:pos="540"/>
          <w:tab w:val="left" w:pos="1191"/>
          <w:tab w:val="left" w:pos="1531"/>
        </w:tabs>
        <w:spacing w:after="240" w:line="240" w:lineRule="auto"/>
        <w:ind w:left="90" w:hanging="90"/>
        <w:jc w:val="both"/>
        <w:rPr>
          <w:rFonts w:ascii="Cambria" w:eastAsia="Times New Roman" w:hAnsi="Cambria" w:cs="Times New Roman"/>
          <w:i/>
          <w:lang w:eastAsia="zh-CN"/>
        </w:rPr>
      </w:pPr>
      <w:r w:rsidRPr="009950AF">
        <w:rPr>
          <w:rFonts w:ascii="Cambria" w:eastAsia="Times New Roman" w:hAnsi="Cambria" w:cs="Times New Roman"/>
          <w:i/>
          <w:lang w:eastAsia="zh-CN"/>
        </w:rPr>
        <w:t xml:space="preserve">Criterion 6.6(b) is </w:t>
      </w:r>
      <w:r w:rsidRPr="008C6267">
        <w:rPr>
          <w:rFonts w:ascii="Cambria" w:eastAsia="Times New Roman" w:hAnsi="Cambria" w:cs="Times New Roman"/>
          <w:b/>
          <w:lang w:eastAsia="zh-CN"/>
        </w:rPr>
        <w:t>Met</w:t>
      </w:r>
      <w:r w:rsidR="00AA1763" w:rsidRPr="008C6267">
        <w:rPr>
          <w:rFonts w:ascii="Cambria" w:eastAsia="Times New Roman" w:hAnsi="Cambria" w:cs="Times New Roman"/>
          <w:b/>
          <w:lang w:eastAsia="zh-CN"/>
        </w:rPr>
        <w:t>.</w:t>
      </w:r>
      <w:r w:rsidRPr="009950AF">
        <w:rPr>
          <w:rFonts w:ascii="Cambria" w:eastAsia="Times New Roman" w:hAnsi="Cambria" w:cs="Times New Roman"/>
          <w:i/>
          <w:lang w:eastAsia="zh-CN"/>
        </w:rPr>
        <w:t xml:space="preserve"> </w:t>
      </w:r>
      <w:r w:rsidRPr="009950AF">
        <w:rPr>
          <w:rFonts w:ascii="Cambria" w:eastAsia="Times New Roman" w:hAnsi="Cambria" w:cs="Times New Roman"/>
          <w:lang w:val="en-MY" w:eastAsia="zh-CN"/>
        </w:rPr>
        <w:t xml:space="preserve">Clause 4 and 6 of the Order No.3/PM provide a mechanism to de-list and unfreeze funds or other assets of designated persons/entities that no longer meet the criteria for designation. The designated person/entity may apply to the Office of the People’s Prosecutor to appeal the listing, and in the </w:t>
      </w:r>
      <w:proofErr w:type="gramStart"/>
      <w:r w:rsidRPr="009950AF">
        <w:rPr>
          <w:rFonts w:ascii="Cambria" w:eastAsia="Times New Roman" w:hAnsi="Cambria" w:cs="Times New Roman"/>
          <w:lang w:val="en-MY" w:eastAsia="zh-CN"/>
        </w:rPr>
        <w:t>event</w:t>
      </w:r>
      <w:proofErr w:type="gramEnd"/>
      <w:r w:rsidRPr="009950AF">
        <w:rPr>
          <w:rFonts w:ascii="Cambria" w:eastAsia="Times New Roman" w:hAnsi="Cambria" w:cs="Times New Roman"/>
          <w:lang w:val="en-MY" w:eastAsia="zh-CN"/>
        </w:rPr>
        <w:t xml:space="preserve"> it is determined that the person/entity no longer meets the criteria for designation, the MOFA shall propose the removal from the list of the UN Security Council. Once the person/entity is removed from the list, the seizure of funds and other assets in the name of the person/entity are cancelled and returned.</w:t>
      </w:r>
    </w:p>
    <w:p w14:paraId="0B568481" w14:textId="52EFDF24" w:rsidR="009950AF" w:rsidRPr="009950AF" w:rsidRDefault="009950AF" w:rsidP="009950AF">
      <w:pPr>
        <w:numPr>
          <w:ilvl w:val="0"/>
          <w:numId w:val="16"/>
        </w:numPr>
        <w:shd w:val="clear" w:color="auto" w:fill="FFFFFF"/>
        <w:tabs>
          <w:tab w:val="left" w:pos="540"/>
          <w:tab w:val="left" w:pos="850"/>
          <w:tab w:val="left" w:pos="1191"/>
          <w:tab w:val="left" w:pos="1531"/>
        </w:tabs>
        <w:spacing w:after="240" w:line="240" w:lineRule="auto"/>
        <w:ind w:left="90" w:hanging="90"/>
        <w:contextualSpacing/>
        <w:jc w:val="both"/>
        <w:rPr>
          <w:rFonts w:ascii="Cambria" w:eastAsia="Times New Roman" w:hAnsi="Cambria" w:cs="Times New Roman"/>
          <w:lang w:val="en-MY" w:eastAsia="zh-CN"/>
        </w:rPr>
      </w:pPr>
      <w:r w:rsidRPr="009950AF">
        <w:rPr>
          <w:rFonts w:ascii="Cambria" w:eastAsia="Times New Roman" w:hAnsi="Cambria" w:cs="Times New Roman"/>
          <w:i/>
          <w:lang w:eastAsia="zh-CN"/>
        </w:rPr>
        <w:lastRenderedPageBreak/>
        <w:t xml:space="preserve">Criterion 6.6(c) </w:t>
      </w:r>
      <w:r w:rsidR="0000382E">
        <w:rPr>
          <w:rFonts w:ascii="Cambria" w:eastAsia="Times New Roman" w:hAnsi="Cambria" w:cs="Times New Roman"/>
          <w:i/>
          <w:lang w:eastAsia="zh-CN"/>
        </w:rPr>
        <w:t xml:space="preserve">is </w:t>
      </w:r>
      <w:r w:rsidRPr="008C6267">
        <w:rPr>
          <w:rFonts w:ascii="Cambria" w:eastAsia="Times New Roman" w:hAnsi="Cambria" w:cs="Times New Roman"/>
          <w:b/>
          <w:lang w:eastAsia="zh-CN"/>
        </w:rPr>
        <w:t>Partly Met/Mostly Met</w:t>
      </w:r>
      <w:r w:rsidR="0000382E" w:rsidRPr="008C6267">
        <w:rPr>
          <w:rFonts w:ascii="Cambria" w:eastAsia="Times New Roman" w:hAnsi="Cambria" w:cs="Times New Roman"/>
          <w:b/>
          <w:lang w:eastAsia="zh-CN"/>
        </w:rPr>
        <w:t>.</w:t>
      </w:r>
      <w:r w:rsidR="0000382E">
        <w:rPr>
          <w:rFonts w:ascii="Cambria" w:eastAsia="Times New Roman" w:hAnsi="Cambria" w:cs="Times New Roman"/>
          <w:i/>
          <w:lang w:eastAsia="zh-CN"/>
        </w:rPr>
        <w:t xml:space="preserve"> </w:t>
      </w:r>
      <w:r w:rsidRPr="009950AF">
        <w:rPr>
          <w:rFonts w:ascii="Cambria" w:eastAsia="Times New Roman" w:hAnsi="Cambria" w:cs="Times New Roman"/>
          <w:lang w:val="en-MY" w:eastAsia="zh-CN"/>
        </w:rPr>
        <w:t>Clause 4 of Order No.3/PM provides designated persons or entities the opportunity to appeal their designation to the</w:t>
      </w:r>
      <w:r w:rsidRPr="009950AF">
        <w:rPr>
          <w:rFonts w:ascii="Cambria" w:eastAsia="Times New Roman" w:hAnsi="Cambria" w:cs="Times New Roman"/>
          <w:strike/>
          <w:lang w:val="en-MY" w:eastAsia="zh-CN"/>
        </w:rPr>
        <w:t xml:space="preserve"> </w:t>
      </w:r>
      <w:r w:rsidRPr="009950AF">
        <w:rPr>
          <w:rFonts w:ascii="Cambria" w:eastAsia="Times New Roman" w:hAnsi="Cambria" w:cs="Times New Roman"/>
          <w:lang w:val="en-MY" w:eastAsia="zh-CN"/>
        </w:rPr>
        <w:t xml:space="preserve">People’s Prosecutors Office. Any person affected by the listing of those associated with terrorists or the financing of terrorism may apply to the Office of People`s Prosecutor to appeal the listing. However, the process is not clear as to how a person would go about this. </w:t>
      </w:r>
    </w:p>
    <w:p w14:paraId="1125F779" w14:textId="77777777" w:rsidR="009950AF" w:rsidRPr="009950AF" w:rsidRDefault="009950AF" w:rsidP="009950AF">
      <w:pPr>
        <w:shd w:val="clear" w:color="auto" w:fill="FFFFFF"/>
        <w:tabs>
          <w:tab w:val="left" w:pos="540"/>
          <w:tab w:val="left" w:pos="850"/>
          <w:tab w:val="left" w:pos="1191"/>
          <w:tab w:val="left" w:pos="1531"/>
        </w:tabs>
        <w:spacing w:after="240" w:line="240" w:lineRule="auto"/>
        <w:ind w:left="90"/>
        <w:contextualSpacing/>
        <w:jc w:val="both"/>
        <w:rPr>
          <w:rFonts w:ascii="Cambria" w:eastAsia="Times New Roman" w:hAnsi="Cambria" w:cs="Times New Roman"/>
          <w:lang w:val="en-MY" w:eastAsia="zh-CN"/>
        </w:rPr>
      </w:pPr>
    </w:p>
    <w:p w14:paraId="78938FAE" w14:textId="77777777" w:rsidR="009950AF" w:rsidRPr="009950AF" w:rsidRDefault="009950AF" w:rsidP="009950AF">
      <w:pPr>
        <w:shd w:val="clear" w:color="auto" w:fill="FFFFFF"/>
        <w:tabs>
          <w:tab w:val="left" w:pos="850"/>
          <w:tab w:val="left" w:pos="1191"/>
          <w:tab w:val="left" w:pos="1531"/>
        </w:tabs>
        <w:spacing w:after="240" w:line="240" w:lineRule="auto"/>
        <w:jc w:val="both"/>
        <w:rPr>
          <w:rFonts w:ascii="Cambria" w:eastAsia="Times New Roman" w:hAnsi="Cambria" w:cs="Times New Roman"/>
          <w:lang w:eastAsia="zh-CN"/>
        </w:rPr>
      </w:pPr>
      <w:r w:rsidRPr="009950AF">
        <w:rPr>
          <w:rFonts w:ascii="Cambria" w:eastAsia="Times New Roman" w:hAnsi="Cambria" w:cs="Times New Roman"/>
          <w:highlight w:val="yellow"/>
          <w:lang w:val="en-MY" w:eastAsia="zh-CN"/>
        </w:rPr>
        <w:t xml:space="preserve"> </w:t>
      </w:r>
      <w:commentRangeStart w:id="142"/>
      <w:r w:rsidRPr="009950AF">
        <w:rPr>
          <w:rFonts w:ascii="Cambria" w:eastAsia="Times New Roman" w:hAnsi="Cambria" w:cs="Times New Roman"/>
          <w:highlight w:val="yellow"/>
          <w:lang w:val="en-MY" w:eastAsia="zh-CN"/>
        </w:rPr>
        <w:t>[Lao PDR: Clause 4 of the Order No.3/PM provides that a person may apply to the Office of People’s Prosecutor to appeal the listing. Where does this person apply? If I was a person who wanted to appeal a designation, where would I go to find information on how to appeal?]</w:t>
      </w:r>
      <w:r w:rsidRPr="009950AF">
        <w:rPr>
          <w:rFonts w:ascii="Cambria" w:eastAsia="Times New Roman" w:hAnsi="Cambria" w:cs="Times New Roman"/>
          <w:lang w:val="en-MY" w:eastAsia="zh-CN"/>
        </w:rPr>
        <w:t xml:space="preserve"> </w:t>
      </w:r>
      <w:commentRangeEnd w:id="142"/>
      <w:r w:rsidR="00B752AE">
        <w:rPr>
          <w:rStyle w:val="CommentReference"/>
          <w:rFonts w:ascii="Times New Roman" w:eastAsia="Times New Roman" w:hAnsi="Times New Roman" w:cs="Times New Roman"/>
          <w:lang w:eastAsia="zh-CN"/>
        </w:rPr>
        <w:commentReference w:id="142"/>
      </w:r>
    </w:p>
    <w:p w14:paraId="4FFC054A" w14:textId="1E406228" w:rsidR="009950AF" w:rsidRPr="009950AF" w:rsidRDefault="009950AF" w:rsidP="009950AF">
      <w:pPr>
        <w:numPr>
          <w:ilvl w:val="0"/>
          <w:numId w:val="16"/>
        </w:numPr>
        <w:shd w:val="clear" w:color="auto" w:fill="FFFFFF"/>
        <w:tabs>
          <w:tab w:val="left" w:pos="540"/>
          <w:tab w:val="left" w:pos="850"/>
          <w:tab w:val="left" w:pos="1191"/>
          <w:tab w:val="left" w:pos="1531"/>
        </w:tabs>
        <w:spacing w:after="240" w:line="240" w:lineRule="auto"/>
        <w:ind w:left="90" w:hanging="90"/>
        <w:contextualSpacing/>
        <w:jc w:val="both"/>
        <w:rPr>
          <w:rFonts w:ascii="Cambria" w:eastAsia="Times New Roman" w:hAnsi="Cambria" w:cs="Times New Roman"/>
          <w:i/>
          <w:lang w:eastAsia="zh-CN"/>
        </w:rPr>
      </w:pPr>
      <w:r w:rsidRPr="009950AF">
        <w:rPr>
          <w:rFonts w:ascii="Cambria" w:eastAsia="Times New Roman" w:hAnsi="Cambria" w:cs="Times New Roman"/>
          <w:i/>
          <w:lang w:eastAsia="zh-CN"/>
        </w:rPr>
        <w:t xml:space="preserve">Criterion 6.6(d) is </w:t>
      </w:r>
      <w:r w:rsidRPr="008C6267">
        <w:rPr>
          <w:rFonts w:ascii="Cambria" w:eastAsia="Times New Roman" w:hAnsi="Cambria" w:cs="Times New Roman"/>
          <w:b/>
          <w:lang w:eastAsia="zh-CN"/>
        </w:rPr>
        <w:t>Partly Met</w:t>
      </w:r>
      <w:r w:rsidR="007F65D7" w:rsidRPr="008C6267">
        <w:rPr>
          <w:rFonts w:ascii="Cambria" w:eastAsia="Times New Roman" w:hAnsi="Cambria" w:cs="Times New Roman"/>
          <w:b/>
          <w:lang w:eastAsia="zh-CN"/>
        </w:rPr>
        <w:t>.</w:t>
      </w:r>
      <w:r w:rsidR="007F65D7">
        <w:rPr>
          <w:rFonts w:ascii="Cambria" w:eastAsia="Times New Roman" w:hAnsi="Cambria" w:cs="Times New Roman"/>
          <w:lang w:eastAsia="zh-CN"/>
        </w:rPr>
        <w:t xml:space="preserve"> </w:t>
      </w:r>
      <w:r w:rsidRPr="009950AF">
        <w:rPr>
          <w:rFonts w:ascii="Cambria" w:eastAsia="Times New Roman" w:hAnsi="Cambria" w:cs="Times New Roman"/>
          <w:lang w:eastAsia="zh-CN"/>
        </w:rPr>
        <w:t>There are no procedures under Order No.3/PM to facilitate the review of designations by the Sanctions Committee pursuant to UNSCR 1988. However, the AMLIO website does provide a link to the UN Focal Point for delisting.</w:t>
      </w:r>
      <w:r w:rsidRPr="009950AF">
        <w:rPr>
          <w:rFonts w:ascii="Cambria" w:eastAsia="Times New Roman" w:hAnsi="Cambria" w:cs="Times New Roman"/>
          <w:i/>
          <w:lang w:eastAsia="zh-CN"/>
        </w:rPr>
        <w:t xml:space="preserve">  </w:t>
      </w:r>
    </w:p>
    <w:p w14:paraId="1263C41F" w14:textId="77777777" w:rsidR="009950AF" w:rsidRPr="009950AF" w:rsidRDefault="009950AF" w:rsidP="009950AF">
      <w:pPr>
        <w:shd w:val="clear" w:color="auto" w:fill="FFFFFF"/>
        <w:tabs>
          <w:tab w:val="left" w:pos="540"/>
          <w:tab w:val="left" w:pos="850"/>
          <w:tab w:val="left" w:pos="1191"/>
          <w:tab w:val="left" w:pos="1531"/>
        </w:tabs>
        <w:spacing w:after="240" w:line="240" w:lineRule="auto"/>
        <w:ind w:left="90"/>
        <w:contextualSpacing/>
        <w:jc w:val="both"/>
        <w:rPr>
          <w:rFonts w:ascii="Cambria" w:eastAsia="Times New Roman" w:hAnsi="Cambria" w:cs="Times New Roman"/>
          <w:i/>
          <w:lang w:eastAsia="zh-CN"/>
        </w:rPr>
      </w:pPr>
    </w:p>
    <w:p w14:paraId="1867A3BE" w14:textId="4D2D69F3" w:rsidR="009950AF" w:rsidRPr="009950AF" w:rsidRDefault="009950AF" w:rsidP="009950AF">
      <w:pPr>
        <w:numPr>
          <w:ilvl w:val="0"/>
          <w:numId w:val="16"/>
        </w:numPr>
        <w:shd w:val="clear" w:color="auto" w:fill="FFFFFF"/>
        <w:tabs>
          <w:tab w:val="left" w:pos="630"/>
          <w:tab w:val="left" w:pos="1191"/>
          <w:tab w:val="left" w:pos="1531"/>
        </w:tabs>
        <w:spacing w:after="240" w:line="240" w:lineRule="auto"/>
        <w:ind w:left="0" w:firstLine="0"/>
        <w:jc w:val="both"/>
        <w:rPr>
          <w:rFonts w:ascii="Cambria" w:eastAsia="Times New Roman" w:hAnsi="Cambria" w:cs="Times New Roman"/>
          <w:i/>
          <w:lang w:eastAsia="zh-CN"/>
        </w:rPr>
      </w:pPr>
      <w:r w:rsidRPr="009950AF">
        <w:rPr>
          <w:rFonts w:ascii="Cambria" w:eastAsia="Times New Roman" w:hAnsi="Cambria" w:cs="Times New Roman"/>
          <w:i/>
          <w:lang w:eastAsia="zh-CN"/>
        </w:rPr>
        <w:t xml:space="preserve">Criterion 6.6(e) is </w:t>
      </w:r>
      <w:r w:rsidRPr="008C6267">
        <w:rPr>
          <w:rFonts w:ascii="Cambria" w:eastAsia="Times New Roman" w:hAnsi="Cambria" w:cs="Times New Roman"/>
          <w:b/>
          <w:lang w:eastAsia="zh-CN"/>
        </w:rPr>
        <w:t>Mostly Met</w:t>
      </w:r>
      <w:r w:rsidR="007F65D7" w:rsidRPr="008C6267">
        <w:rPr>
          <w:rFonts w:ascii="Cambria" w:eastAsia="Times New Roman" w:hAnsi="Cambria" w:cs="Times New Roman"/>
          <w:b/>
          <w:lang w:eastAsia="zh-CN"/>
        </w:rPr>
        <w:t>.</w:t>
      </w:r>
      <w:r w:rsidR="007F65D7">
        <w:rPr>
          <w:rFonts w:ascii="Cambria" w:eastAsia="Times New Roman" w:hAnsi="Cambria" w:cs="Times New Roman"/>
          <w:i/>
          <w:lang w:eastAsia="zh-CN"/>
        </w:rPr>
        <w:t xml:space="preserve"> </w:t>
      </w:r>
      <w:r w:rsidRPr="009950AF">
        <w:rPr>
          <w:rFonts w:ascii="Cambria" w:eastAsia="Times New Roman" w:hAnsi="Cambria" w:cs="Times New Roman"/>
          <w:i/>
          <w:lang w:eastAsia="zh-CN"/>
        </w:rPr>
        <w:t xml:space="preserve"> </w:t>
      </w:r>
      <w:r w:rsidRPr="009950AF">
        <w:rPr>
          <w:rFonts w:ascii="Cambria" w:eastAsia="Times New Roman" w:hAnsi="Cambria" w:cs="Times New Roman"/>
          <w:lang w:eastAsia="zh-CN"/>
        </w:rPr>
        <w:t xml:space="preserve">The MOPS is required to notify designated persons and entities of the option to make a de-listing request directly to the United Nations Office of the Ombudsperson (Clause 4.3 of Order No.3/PM). The Order does not specify the procedures for informing designated persons and entities of the availability of the UN Office of the Ombudsperson to accept de-listing petition.  However, the AMLIO website does provide a link to the UN Focal Point for delisting.  </w:t>
      </w:r>
    </w:p>
    <w:p w14:paraId="5B0178A1" w14:textId="6F284FA1" w:rsidR="009950AF" w:rsidRPr="009950AF" w:rsidRDefault="009950AF" w:rsidP="009950AF">
      <w:pPr>
        <w:numPr>
          <w:ilvl w:val="0"/>
          <w:numId w:val="16"/>
        </w:numPr>
        <w:shd w:val="clear" w:color="auto" w:fill="FFFFFF"/>
        <w:tabs>
          <w:tab w:val="left" w:pos="630"/>
          <w:tab w:val="left" w:pos="1191"/>
          <w:tab w:val="left" w:pos="1531"/>
        </w:tabs>
        <w:spacing w:after="240" w:line="240" w:lineRule="auto"/>
        <w:ind w:left="0" w:firstLine="0"/>
        <w:jc w:val="both"/>
        <w:rPr>
          <w:rFonts w:ascii="Cambria" w:eastAsia="Times New Roman" w:hAnsi="Cambria" w:cs="Times New Roman"/>
          <w:i/>
          <w:lang w:eastAsia="zh-CN"/>
        </w:rPr>
      </w:pPr>
      <w:r w:rsidRPr="009950AF">
        <w:rPr>
          <w:rFonts w:ascii="Cambria" w:eastAsia="Times New Roman" w:hAnsi="Cambria" w:cs="Times New Roman"/>
          <w:i/>
          <w:lang w:eastAsia="zh-CN"/>
        </w:rPr>
        <w:t xml:space="preserve">Criterion 6.6(f) is </w:t>
      </w:r>
      <w:r w:rsidRPr="008C6267">
        <w:rPr>
          <w:rFonts w:ascii="Cambria" w:eastAsia="Times New Roman" w:hAnsi="Cambria" w:cs="Times New Roman"/>
          <w:b/>
          <w:lang w:eastAsia="zh-CN"/>
        </w:rPr>
        <w:t>Not Met</w:t>
      </w:r>
      <w:r w:rsidR="007F65D7" w:rsidRPr="008C6267">
        <w:rPr>
          <w:rFonts w:ascii="Cambria" w:eastAsia="Times New Roman" w:hAnsi="Cambria" w:cs="Times New Roman"/>
          <w:b/>
          <w:lang w:eastAsia="zh-CN"/>
        </w:rPr>
        <w:t>.</w:t>
      </w:r>
      <w:r w:rsidR="007F65D7">
        <w:rPr>
          <w:rFonts w:ascii="Cambria" w:eastAsia="Times New Roman" w:hAnsi="Cambria" w:cs="Times New Roman"/>
          <w:i/>
          <w:lang w:eastAsia="zh-CN"/>
        </w:rPr>
        <w:t xml:space="preserve"> </w:t>
      </w:r>
      <w:r w:rsidRPr="009950AF">
        <w:rPr>
          <w:rFonts w:ascii="Cambria" w:eastAsia="Times New Roman" w:hAnsi="Cambria" w:cs="Times New Roman"/>
          <w:lang w:eastAsia="zh-CN"/>
        </w:rPr>
        <w:t>There are no publicly known procedures to support unfreezing of funds for persons who are inadvertently affected by the freezing mechanism (</w:t>
      </w:r>
      <w:proofErr w:type="gramStart"/>
      <w:r w:rsidRPr="009950AF">
        <w:rPr>
          <w:rFonts w:ascii="Cambria" w:eastAsia="Times New Roman" w:hAnsi="Cambria" w:cs="Times New Roman"/>
          <w:lang w:eastAsia="zh-CN"/>
        </w:rPr>
        <w:t>i.e.</w:t>
      </w:r>
      <w:proofErr w:type="gramEnd"/>
      <w:r w:rsidRPr="009950AF">
        <w:rPr>
          <w:rFonts w:ascii="Cambria" w:eastAsia="Times New Roman" w:hAnsi="Cambria" w:cs="Times New Roman"/>
          <w:lang w:eastAsia="zh-CN"/>
        </w:rPr>
        <w:t xml:space="preserve"> a false positive). Clause 6.1 of the Order No. 03/PM only returns funds and properties to a legitimate owner that were ‘illegally controlled’ or used by others to commit an act of terrorism or TF. This does not address the issue of false positives. It is unclear how a person or entity would request unfreezing for a false name match. </w:t>
      </w:r>
    </w:p>
    <w:p w14:paraId="627D92B3" w14:textId="77777777" w:rsidR="009950AF" w:rsidRPr="009950AF" w:rsidRDefault="009950AF" w:rsidP="009950AF">
      <w:pPr>
        <w:shd w:val="clear" w:color="auto" w:fill="FFFFFF"/>
        <w:tabs>
          <w:tab w:val="left" w:pos="630"/>
        </w:tabs>
        <w:spacing w:after="240"/>
        <w:jc w:val="both"/>
        <w:rPr>
          <w:rFonts w:ascii="Cambria" w:eastAsia="Calibri" w:hAnsi="Cambria" w:cs="Times New Roman"/>
        </w:rPr>
      </w:pPr>
      <w:commentRangeStart w:id="143"/>
      <w:r w:rsidRPr="009950AF">
        <w:rPr>
          <w:rFonts w:ascii="Cambria" w:eastAsia="Times New Roman" w:hAnsi="Cambria" w:cs="Times New Roman"/>
          <w:highlight w:val="yellow"/>
          <w:lang w:eastAsia="zh-CN"/>
        </w:rPr>
        <w:t xml:space="preserve">[For Lao PDR: Refer to Vanuatu’s website for an example of publicly known procedures  </w:t>
      </w:r>
      <w:hyperlink r:id="rId15" w:history="1">
        <w:r w:rsidRPr="009950AF">
          <w:rPr>
            <w:rFonts w:ascii="Calibri" w:eastAsia="Calibri" w:hAnsi="Calibri" w:cs="Times New Roman"/>
            <w:noProof/>
            <w:color w:val="0563C1"/>
            <w:highlight w:val="yellow"/>
            <w:u w:val="single"/>
          </w:rPr>
          <w:t>Financial Intelligence Unit - UN Financial Sanctions (gov.vu)</w:t>
        </w:r>
      </w:hyperlink>
      <w:r w:rsidRPr="009950AF">
        <w:rPr>
          <w:rFonts w:ascii="Calibri" w:eastAsia="Calibri" w:hAnsi="Calibri" w:cs="Times New Roman"/>
          <w:highlight w:val="yellow"/>
        </w:rPr>
        <w:t xml:space="preserve"> – </w:t>
      </w:r>
      <w:r w:rsidRPr="009950AF">
        <w:rPr>
          <w:rFonts w:ascii="Cambria" w:eastAsia="Times New Roman" w:hAnsi="Cambria" w:cs="Times New Roman"/>
          <w:highlight w:val="yellow"/>
          <w:lang w:eastAsia="zh-CN"/>
        </w:rPr>
        <w:t>See Guidance Note to the Reporting Entities &amp; the Public regarding the United Nations Financial Sanctions Act No. 6 of 2017 (the UNFS Act)]</w:t>
      </w:r>
      <w:commentRangeEnd w:id="143"/>
      <w:r w:rsidR="00E17394">
        <w:rPr>
          <w:rStyle w:val="CommentReference"/>
          <w:rFonts w:ascii="Times New Roman" w:eastAsia="Times New Roman" w:hAnsi="Times New Roman" w:cs="Times New Roman"/>
          <w:lang w:eastAsia="zh-CN"/>
        </w:rPr>
        <w:commentReference w:id="143"/>
      </w:r>
    </w:p>
    <w:p w14:paraId="0671D18B" w14:textId="61D928E4" w:rsidR="009950AF" w:rsidRPr="009950AF" w:rsidRDefault="009950AF" w:rsidP="009950AF">
      <w:pPr>
        <w:numPr>
          <w:ilvl w:val="0"/>
          <w:numId w:val="16"/>
        </w:numPr>
        <w:shd w:val="clear" w:color="auto" w:fill="FFFFFF"/>
        <w:tabs>
          <w:tab w:val="left" w:pos="630"/>
          <w:tab w:val="left" w:pos="1191"/>
          <w:tab w:val="left" w:pos="1531"/>
        </w:tabs>
        <w:spacing w:after="240" w:line="240" w:lineRule="auto"/>
        <w:ind w:left="0" w:firstLine="0"/>
        <w:jc w:val="both"/>
        <w:rPr>
          <w:rFonts w:ascii="Cambria" w:eastAsia="Times New Roman" w:hAnsi="Cambria" w:cs="Times New Roman"/>
          <w:i/>
          <w:lang w:eastAsia="zh-CN"/>
        </w:rPr>
      </w:pPr>
      <w:r w:rsidRPr="009950AF">
        <w:rPr>
          <w:rFonts w:ascii="Cambria" w:eastAsia="Times New Roman" w:hAnsi="Cambria" w:cs="Times New Roman"/>
          <w:i/>
          <w:lang w:eastAsia="zh-CN"/>
        </w:rPr>
        <w:t xml:space="preserve">Criterion 6.6(g) is </w:t>
      </w:r>
      <w:r w:rsidRPr="008C6267">
        <w:rPr>
          <w:rFonts w:ascii="Cambria" w:eastAsia="Times New Roman" w:hAnsi="Cambria" w:cs="Times New Roman"/>
          <w:b/>
          <w:lang w:eastAsia="zh-CN"/>
        </w:rPr>
        <w:t>Partly Met/ Mostly Met</w:t>
      </w:r>
      <w:r w:rsidR="007F65D7" w:rsidRPr="008C6267">
        <w:rPr>
          <w:rFonts w:ascii="Cambria" w:eastAsia="Times New Roman" w:hAnsi="Cambria" w:cs="Times New Roman"/>
          <w:b/>
          <w:lang w:eastAsia="zh-CN"/>
        </w:rPr>
        <w:t>.</w:t>
      </w:r>
      <w:r w:rsidR="007F65D7">
        <w:rPr>
          <w:rFonts w:ascii="Cambria" w:eastAsia="Times New Roman" w:hAnsi="Cambria" w:cs="Times New Roman"/>
          <w:i/>
          <w:lang w:eastAsia="zh-CN"/>
        </w:rPr>
        <w:t xml:space="preserve"> </w:t>
      </w:r>
      <w:r w:rsidRPr="009950AF">
        <w:rPr>
          <w:rFonts w:ascii="Cambria" w:eastAsia="Times New Roman" w:hAnsi="Cambria" w:cs="Times New Roman"/>
          <w:lang w:eastAsia="zh-CN"/>
        </w:rPr>
        <w:t xml:space="preserve"> Clause 3.6.4 of Order No.3/PM provides a mechanism for communicating listings and de-listings to reporting entities. AMLIO is required to notify reporting entities of any updates to the lists ‘immediately’. The MOPS is required to notify the postal enterprises, as well as other relevant sectors, and disseminate them through government websites ‘regularly’.  No guidance has been provided to reporting entities on their obligations to respect a de-listing or unfreezing action.</w:t>
      </w:r>
    </w:p>
    <w:p w14:paraId="57808647" w14:textId="77777777" w:rsidR="009950AF" w:rsidRPr="009950AF" w:rsidRDefault="009950AF" w:rsidP="009950AF">
      <w:pPr>
        <w:tabs>
          <w:tab w:val="left" w:pos="850"/>
          <w:tab w:val="left" w:pos="1191"/>
          <w:tab w:val="left" w:pos="1531"/>
        </w:tabs>
        <w:spacing w:after="0" w:line="280" w:lineRule="exact"/>
        <w:jc w:val="both"/>
        <w:rPr>
          <w:rFonts w:ascii="Cambria" w:eastAsia="Times New Roman" w:hAnsi="Cambria" w:cs="Times New Roman"/>
          <w:spacing w:val="2"/>
          <w:lang w:eastAsia="zh-CN"/>
        </w:rPr>
      </w:pPr>
      <w:commentRangeStart w:id="144"/>
      <w:r w:rsidRPr="009950AF">
        <w:rPr>
          <w:rFonts w:ascii="Cambria" w:eastAsia="Times New Roman" w:hAnsi="Cambria" w:cs="Times New Roman"/>
          <w:spacing w:val="2"/>
          <w:highlight w:val="yellow"/>
          <w:lang w:eastAsia="zh-CN"/>
        </w:rPr>
        <w:t>[For Lao PDR: Has AMLIO produced any guidance for financial institutions, DNFBPs and other reporting entities regarding their obligations in relation to de-listing or unfreezing action? Guidance refers to helpful documents/instructions for reporting entities, sometimes in the form of a brochure or FAQ sheet, or on a website]</w:t>
      </w:r>
      <w:commentRangeEnd w:id="144"/>
      <w:r w:rsidR="0004096E">
        <w:rPr>
          <w:rStyle w:val="CommentReference"/>
          <w:rFonts w:ascii="Times New Roman" w:eastAsia="Times New Roman" w:hAnsi="Times New Roman" w:cs="Times New Roman"/>
          <w:lang w:eastAsia="zh-CN"/>
        </w:rPr>
        <w:commentReference w:id="144"/>
      </w:r>
    </w:p>
    <w:p w14:paraId="78AC4840" w14:textId="77777777" w:rsidR="009950AF" w:rsidRPr="009950AF" w:rsidRDefault="009950AF" w:rsidP="009950AF">
      <w:pPr>
        <w:tabs>
          <w:tab w:val="left" w:pos="850"/>
          <w:tab w:val="left" w:pos="1191"/>
          <w:tab w:val="left" w:pos="1531"/>
        </w:tabs>
        <w:spacing w:after="0" w:line="280" w:lineRule="exact"/>
        <w:jc w:val="both"/>
        <w:rPr>
          <w:rFonts w:ascii="Cambria" w:eastAsia="Times New Roman" w:hAnsi="Cambria" w:cs="Times New Roman"/>
          <w:spacing w:val="2"/>
          <w:lang w:eastAsia="zh-CN"/>
        </w:rPr>
      </w:pPr>
    </w:p>
    <w:p w14:paraId="045CC620" w14:textId="2280A96F" w:rsidR="009950AF" w:rsidRPr="009950AF" w:rsidRDefault="009950AF" w:rsidP="009950AF">
      <w:pPr>
        <w:autoSpaceDE w:val="0"/>
        <w:autoSpaceDN w:val="0"/>
        <w:adjustRightInd w:val="0"/>
        <w:spacing w:after="0" w:line="240" w:lineRule="auto"/>
        <w:jc w:val="both"/>
        <w:rPr>
          <w:rFonts w:ascii="Cambria" w:eastAsia="Calibri" w:hAnsi="Cambria" w:cs="Times New Roman"/>
          <w:color w:val="000000"/>
          <w:sz w:val="23"/>
          <w:szCs w:val="23"/>
          <w:lang w:val="en-MY"/>
        </w:rPr>
      </w:pPr>
      <w:r w:rsidRPr="009950AF">
        <w:rPr>
          <w:rFonts w:ascii="Cambria" w:eastAsia="Times New Roman" w:hAnsi="Cambria" w:cs="Times New Roman"/>
          <w:i/>
          <w:lang w:eastAsia="zh-CN"/>
        </w:rPr>
        <w:t>Criterion 6.7</w:t>
      </w:r>
      <w:r w:rsidR="007F65D7">
        <w:rPr>
          <w:rFonts w:ascii="Cambria" w:eastAsia="Times New Roman" w:hAnsi="Cambria" w:cs="Times New Roman"/>
          <w:i/>
          <w:lang w:eastAsia="zh-CN"/>
        </w:rPr>
        <w:t xml:space="preserve"> is</w:t>
      </w:r>
      <w:r w:rsidRPr="009950AF">
        <w:rPr>
          <w:rFonts w:ascii="Cambria" w:eastAsia="Times New Roman" w:hAnsi="Cambria" w:cs="Times New Roman"/>
          <w:i/>
          <w:lang w:eastAsia="zh-CN"/>
        </w:rPr>
        <w:t xml:space="preserve"> </w:t>
      </w:r>
      <w:r w:rsidRPr="008C6267">
        <w:rPr>
          <w:rFonts w:ascii="Cambria" w:eastAsia="Times New Roman" w:hAnsi="Cambria" w:cs="Times New Roman"/>
          <w:b/>
          <w:lang w:eastAsia="zh-CN"/>
        </w:rPr>
        <w:t>Partly/Mostly Met</w:t>
      </w:r>
      <w:r w:rsidR="007F65D7" w:rsidRPr="007F65D7">
        <w:rPr>
          <w:rFonts w:ascii="Cambria" w:eastAsia="Times New Roman" w:hAnsi="Cambria" w:cs="Times New Roman"/>
          <w:b/>
          <w:i/>
          <w:lang w:eastAsia="zh-CN"/>
        </w:rPr>
        <w:t>.</w:t>
      </w:r>
      <w:r w:rsidR="007F65D7">
        <w:rPr>
          <w:rFonts w:ascii="Cambria" w:eastAsia="Times New Roman" w:hAnsi="Cambria" w:cs="Times New Roman"/>
          <w:i/>
          <w:lang w:eastAsia="zh-CN"/>
        </w:rPr>
        <w:t xml:space="preserve"> </w:t>
      </w:r>
      <w:r w:rsidRPr="009950AF">
        <w:rPr>
          <w:rFonts w:ascii="Cambria" w:eastAsia="Calibri" w:hAnsi="Cambria" w:cs="Cambria"/>
          <w:color w:val="000000"/>
          <w:sz w:val="23"/>
          <w:szCs w:val="23"/>
          <w:lang w:val="en-MY"/>
        </w:rPr>
        <w:t>Clause 6.2 of the Order No.3/PM allows withheld, frozen or seized funds to be used “as necessary expenses to sustain a person`s livelihood” and “expenses for other legal obligations of the person, or a legal entity or an organization”. Even though this provision does not explicitly provide legal cover to permit access to funds for the other basic expenses detailed by UNSCR 1452, such as fees, expenses and service charges, Lao PDR confirmed that this provision is also applicable to access funds for any extraordinary expenses</w:t>
      </w:r>
      <w:r w:rsidRPr="009950AF">
        <w:rPr>
          <w:rFonts w:ascii="Cambria" w:eastAsia="Calibri" w:hAnsi="Cambria" w:cs="Cambria"/>
          <w:i/>
          <w:color w:val="000000"/>
          <w:sz w:val="23"/>
          <w:szCs w:val="23"/>
          <w:lang w:val="en-MY"/>
        </w:rPr>
        <w:t xml:space="preserve">. </w:t>
      </w:r>
      <w:r w:rsidRPr="009950AF">
        <w:rPr>
          <w:rFonts w:ascii="Cambria" w:eastAsia="Calibri" w:hAnsi="Cambria" w:cs="Cambria"/>
          <w:color w:val="000000"/>
          <w:sz w:val="23"/>
          <w:szCs w:val="23"/>
          <w:lang w:val="en-MY"/>
        </w:rPr>
        <w:t xml:space="preserve">Clause 6.4 of the Order allow for person/entity to apply to the OPP to use the funds and properties, </w:t>
      </w:r>
      <w:r w:rsidRPr="009950AF">
        <w:rPr>
          <w:rFonts w:ascii="Cambria" w:eastAsia="Calibri" w:hAnsi="Cambria" w:cs="Times New Roman"/>
          <w:color w:val="000000"/>
          <w:sz w:val="23"/>
          <w:szCs w:val="23"/>
          <w:lang w:val="en-MY"/>
        </w:rPr>
        <w:t xml:space="preserve">and shall provide the UN Security Council (UNSC) all necessary documents and notices in order to seek UNSC`s permission via MOFA prior to the use of such funds and </w:t>
      </w:r>
      <w:r w:rsidRPr="009950AF">
        <w:rPr>
          <w:rFonts w:ascii="Cambria" w:eastAsia="Calibri" w:hAnsi="Cambria" w:cs="Times New Roman"/>
          <w:color w:val="000000"/>
          <w:sz w:val="23"/>
          <w:szCs w:val="23"/>
          <w:lang w:val="en-MY"/>
        </w:rPr>
        <w:lastRenderedPageBreak/>
        <w:t>properties.</w:t>
      </w:r>
      <w:r w:rsidRPr="009950AF">
        <w:rPr>
          <w:rFonts w:ascii="Cambria" w:eastAsia="Calibri" w:hAnsi="Cambria" w:cs="Cambria"/>
          <w:color w:val="000000"/>
          <w:sz w:val="24"/>
          <w:szCs w:val="24"/>
          <w:lang w:val="en-MY"/>
        </w:rPr>
        <w:t xml:space="preserve"> </w:t>
      </w:r>
      <w:r w:rsidRPr="009950AF">
        <w:rPr>
          <w:rFonts w:ascii="Cambria" w:eastAsia="Calibri" w:hAnsi="Cambria" w:cs="Times New Roman"/>
          <w:color w:val="000000"/>
          <w:sz w:val="23"/>
          <w:szCs w:val="23"/>
          <w:lang w:val="en-MY"/>
        </w:rPr>
        <w:t>However, no such provision is made for freezing measures applied to persons and entities designated by a (supra-) national country pursuant to UNSCR 1373.</w:t>
      </w:r>
    </w:p>
    <w:p w14:paraId="76296B4D" w14:textId="77777777" w:rsidR="009950AF" w:rsidRPr="009950AF" w:rsidRDefault="009950AF" w:rsidP="009950AF">
      <w:pPr>
        <w:tabs>
          <w:tab w:val="left" w:pos="850"/>
          <w:tab w:val="left" w:pos="1191"/>
          <w:tab w:val="left" w:pos="1531"/>
        </w:tabs>
        <w:spacing w:before="240" w:after="240" w:line="240" w:lineRule="auto"/>
        <w:jc w:val="both"/>
        <w:outlineLvl w:val="2"/>
        <w:rPr>
          <w:rFonts w:ascii="Cambria" w:eastAsia="Times New Roman" w:hAnsi="Cambria" w:cs="Times New Roman"/>
          <w:bCs/>
          <w:i/>
          <w:iCs/>
          <w:color w:val="000000"/>
          <w:sz w:val="24"/>
          <w:szCs w:val="24"/>
          <w:u w:val="single"/>
          <w:lang w:eastAsia="zh-CN"/>
        </w:rPr>
      </w:pPr>
      <w:r w:rsidRPr="009950AF">
        <w:rPr>
          <w:rFonts w:ascii="Cambria" w:eastAsia="Times New Roman" w:hAnsi="Cambria" w:cs="Times New Roman"/>
          <w:bCs/>
          <w:i/>
          <w:iCs/>
          <w:color w:val="1F4E79"/>
          <w:sz w:val="24"/>
          <w:szCs w:val="24"/>
          <w:lang w:eastAsia="zh-CN"/>
        </w:rPr>
        <w:t>Weighting and Conclusion</w:t>
      </w:r>
    </w:p>
    <w:p w14:paraId="2E065339" w14:textId="77777777" w:rsidR="009950AF" w:rsidRPr="009950AF" w:rsidRDefault="009950AF" w:rsidP="007F65D7">
      <w:pPr>
        <w:numPr>
          <w:ilvl w:val="0"/>
          <w:numId w:val="16"/>
        </w:numPr>
        <w:shd w:val="clear" w:color="auto" w:fill="FFFFFF"/>
        <w:tabs>
          <w:tab w:val="left" w:pos="630"/>
          <w:tab w:val="left" w:pos="1191"/>
          <w:tab w:val="left" w:pos="1531"/>
        </w:tabs>
        <w:spacing w:after="240" w:line="240" w:lineRule="auto"/>
        <w:ind w:left="0" w:firstLine="0"/>
        <w:jc w:val="both"/>
        <w:rPr>
          <w:rFonts w:ascii="Cambria" w:eastAsia="Times New Roman" w:hAnsi="Cambria" w:cs="Times New Roman"/>
          <w:lang w:eastAsia="zh-CN"/>
        </w:rPr>
      </w:pPr>
      <w:r w:rsidRPr="009950AF">
        <w:rPr>
          <w:rFonts w:ascii="Cambria" w:eastAsia="Times New Roman" w:hAnsi="Cambria" w:cs="Times New Roman"/>
          <w:lang w:eastAsia="zh-CN"/>
        </w:rPr>
        <w:t xml:space="preserve">There is law in place in relation to TFS on TF and Lao PDR adopt automatic designation for UN listing. There are also procedures on TFS implementation by RE as well as freezing of assets/ properties process to ensure implementation of TFS without delay. </w:t>
      </w:r>
    </w:p>
    <w:p w14:paraId="43B37B10" w14:textId="77777777" w:rsidR="009950AF" w:rsidRPr="009950AF" w:rsidRDefault="009950AF" w:rsidP="007F65D7">
      <w:pPr>
        <w:numPr>
          <w:ilvl w:val="0"/>
          <w:numId w:val="16"/>
        </w:numPr>
        <w:shd w:val="clear" w:color="auto" w:fill="FFFFFF"/>
        <w:tabs>
          <w:tab w:val="left" w:pos="630"/>
          <w:tab w:val="left" w:pos="1191"/>
          <w:tab w:val="left" w:pos="1531"/>
        </w:tabs>
        <w:spacing w:after="240" w:line="240" w:lineRule="auto"/>
        <w:ind w:left="0" w:firstLine="0"/>
        <w:jc w:val="both"/>
        <w:rPr>
          <w:rFonts w:ascii="Cambria" w:eastAsia="Times New Roman" w:hAnsi="Cambria" w:cs="Times New Roman"/>
          <w:b/>
          <w:lang w:eastAsia="zh-CN"/>
        </w:rPr>
      </w:pPr>
      <w:r w:rsidRPr="009950AF">
        <w:rPr>
          <w:rFonts w:ascii="Cambria" w:eastAsia="Times New Roman" w:hAnsi="Cambria" w:cs="Times New Roman"/>
          <w:b/>
          <w:lang w:eastAsia="zh-CN"/>
        </w:rPr>
        <w:t xml:space="preserve">Recommendation 6 is rated partially compliant/largely compliant. </w:t>
      </w:r>
    </w:p>
    <w:p w14:paraId="0A0D9E40" w14:textId="2BCE73CA" w:rsidR="005616B8" w:rsidRPr="00435FB3" w:rsidRDefault="005616B8" w:rsidP="005616B8">
      <w:pPr>
        <w:pStyle w:val="TemplateMERH2"/>
        <w:rPr>
          <w:rFonts w:asciiTheme="majorHAnsi" w:hAnsiTheme="majorHAnsi"/>
        </w:rPr>
      </w:pPr>
      <w:r w:rsidRPr="00435FB3">
        <w:rPr>
          <w:rFonts w:asciiTheme="majorHAnsi" w:hAnsiTheme="majorHAnsi"/>
        </w:rPr>
        <w:t>Recommendation 7 – Targeted Financial sanctions related to proliferation</w:t>
      </w:r>
      <w:bookmarkEnd w:id="133"/>
      <w:bookmarkEnd w:id="134"/>
      <w:bookmarkEnd w:id="135"/>
      <w:bookmarkEnd w:id="136"/>
      <w:bookmarkEnd w:id="137"/>
    </w:p>
    <w:p w14:paraId="644243D3" w14:textId="77777777" w:rsidR="002E28B4" w:rsidRPr="00002F7B" w:rsidRDefault="002E28B4" w:rsidP="002E28B4">
      <w:pPr>
        <w:pStyle w:val="ListParagraph"/>
        <w:numPr>
          <w:ilvl w:val="0"/>
          <w:numId w:val="16"/>
        </w:numPr>
        <w:shd w:val="clear" w:color="auto" w:fill="FFFFFF" w:themeFill="background1"/>
        <w:spacing w:after="240"/>
        <w:ind w:left="0" w:firstLine="0"/>
        <w:contextualSpacing w:val="0"/>
        <w:rPr>
          <w:rFonts w:asciiTheme="majorHAnsi" w:hAnsiTheme="majorHAnsi"/>
        </w:rPr>
      </w:pPr>
      <w:bookmarkStart w:id="145" w:name="_Toc358292281"/>
      <w:bookmarkStart w:id="146" w:name="_Toc429126847"/>
      <w:bookmarkStart w:id="147" w:name="_Toc435082190"/>
      <w:bookmarkStart w:id="148" w:name="_Toc28876725"/>
      <w:bookmarkStart w:id="149" w:name="_Toc46318321"/>
      <w:bookmarkStart w:id="150" w:name="_Toc358292283"/>
      <w:bookmarkStart w:id="151" w:name="_Toc429126848"/>
      <w:bookmarkStart w:id="152" w:name="_Toc435082191"/>
      <w:bookmarkStart w:id="153" w:name="_Toc28876726"/>
      <w:bookmarkStart w:id="154" w:name="_Toc46318322"/>
      <w:r>
        <w:rPr>
          <w:rFonts w:asciiTheme="majorHAnsi" w:hAnsiTheme="majorHAnsi"/>
        </w:rPr>
        <w:t>Targeted financial sanctions related to proliferation is a new requirement added to the FATF Recommendations in 2012 and so it was not assessed in the Lao PDR MER in 2011.</w:t>
      </w:r>
    </w:p>
    <w:p w14:paraId="5D30E867" w14:textId="4244F84D" w:rsidR="002E28B4" w:rsidRPr="00002F7B" w:rsidRDefault="002E28B4" w:rsidP="002E28B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CB343D">
        <w:rPr>
          <w:rFonts w:asciiTheme="majorHAnsi" w:hAnsiTheme="majorHAnsi"/>
          <w:i/>
        </w:rPr>
        <w:t>Criterion 7.1</w:t>
      </w:r>
      <w:r w:rsidRPr="00435FB3">
        <w:rPr>
          <w:rFonts w:asciiTheme="majorHAnsi" w:hAnsiTheme="majorHAnsi"/>
        </w:rPr>
        <w:t xml:space="preserve"> </w:t>
      </w:r>
      <w:r>
        <w:rPr>
          <w:rFonts w:asciiTheme="majorHAnsi" w:hAnsiTheme="majorHAnsi"/>
        </w:rPr>
        <w:t xml:space="preserve">is </w:t>
      </w:r>
      <w:r>
        <w:rPr>
          <w:rFonts w:asciiTheme="majorHAnsi" w:hAnsiTheme="majorHAnsi"/>
          <w:b/>
        </w:rPr>
        <w:t xml:space="preserve">not met. </w:t>
      </w:r>
      <w:r>
        <w:rPr>
          <w:rFonts w:asciiTheme="majorHAnsi" w:hAnsiTheme="majorHAnsi"/>
        </w:rPr>
        <w:t>A</w:t>
      </w:r>
      <w:r w:rsidRPr="00002F7B">
        <w:rPr>
          <w:rFonts w:asciiTheme="majorHAnsi" w:hAnsiTheme="majorHAnsi"/>
        </w:rPr>
        <w:t xml:space="preserve"> draft decree (Draft Decree on Trade Management of Dual-Use Goods) and a draft order (Draft Order on Withholding, Freezing or Seizure of Funds Relating to Proliferation Financing) intend to address targeted financial sanc</w:t>
      </w:r>
      <w:r>
        <w:rPr>
          <w:rFonts w:asciiTheme="majorHAnsi" w:hAnsiTheme="majorHAnsi"/>
        </w:rPr>
        <w:t xml:space="preserve">tions related to proliferation but have not yet been enacted. </w:t>
      </w:r>
      <w:r w:rsidRPr="00002F7B">
        <w:rPr>
          <w:rFonts w:asciiTheme="majorHAnsi" w:hAnsiTheme="majorHAnsi"/>
        </w:rPr>
        <w:t>Lao PDR has not implemented targeted financial sanctions related to proliferation to date.</w:t>
      </w:r>
    </w:p>
    <w:p w14:paraId="3850AB68" w14:textId="72B95CDE" w:rsidR="002E28B4" w:rsidRPr="00002F7B" w:rsidRDefault="002E28B4" w:rsidP="002E28B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CB343D">
        <w:rPr>
          <w:rFonts w:asciiTheme="majorHAnsi" w:hAnsiTheme="majorHAnsi"/>
          <w:i/>
        </w:rPr>
        <w:t>Criterion 7.2</w:t>
      </w:r>
      <w:r w:rsidRPr="00CB343D">
        <w:rPr>
          <w:rFonts w:asciiTheme="majorHAnsi" w:hAnsiTheme="majorHAnsi"/>
        </w:rPr>
        <w:t xml:space="preserve"> </w:t>
      </w:r>
      <w:r>
        <w:rPr>
          <w:rFonts w:asciiTheme="majorHAnsi" w:hAnsiTheme="majorHAnsi"/>
        </w:rPr>
        <w:t xml:space="preserve">is </w:t>
      </w:r>
      <w:r>
        <w:rPr>
          <w:rFonts w:asciiTheme="majorHAnsi" w:hAnsiTheme="majorHAnsi"/>
          <w:b/>
        </w:rPr>
        <w:t xml:space="preserve">not met. </w:t>
      </w:r>
      <w:r w:rsidRPr="00002F7B">
        <w:rPr>
          <w:rFonts w:asciiTheme="majorHAnsi" w:hAnsiTheme="majorHAnsi"/>
        </w:rPr>
        <w:t>Similar to C.7.1, Lao PDR is yet to implement targeted financial sanctions related to proliferation.</w:t>
      </w:r>
    </w:p>
    <w:p w14:paraId="09CC9584" w14:textId="77CF4ED0" w:rsidR="002E28B4" w:rsidRPr="00CB343D" w:rsidRDefault="002E28B4" w:rsidP="002E28B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CB343D">
        <w:rPr>
          <w:rFonts w:asciiTheme="majorHAnsi" w:hAnsiTheme="majorHAnsi"/>
          <w:i/>
        </w:rPr>
        <w:t>Criterion 7.3</w:t>
      </w:r>
      <w:r w:rsidRPr="00CB343D">
        <w:rPr>
          <w:rFonts w:asciiTheme="majorHAnsi" w:hAnsiTheme="majorHAnsi"/>
        </w:rPr>
        <w:t xml:space="preserve"> </w:t>
      </w:r>
      <w:r>
        <w:rPr>
          <w:rFonts w:asciiTheme="majorHAnsi" w:hAnsiTheme="majorHAnsi"/>
        </w:rPr>
        <w:t xml:space="preserve">is </w:t>
      </w:r>
      <w:r>
        <w:rPr>
          <w:rFonts w:asciiTheme="majorHAnsi" w:hAnsiTheme="majorHAnsi"/>
          <w:b/>
        </w:rPr>
        <w:t xml:space="preserve">not met. </w:t>
      </w:r>
      <w:r w:rsidRPr="00002F7B">
        <w:rPr>
          <w:rFonts w:asciiTheme="majorHAnsi" w:hAnsiTheme="majorHAnsi"/>
        </w:rPr>
        <w:t>In the absence of prevailing legislative provisions relating to targeted financial sanctions on proliferation, Article 9 of the Agreement on Organization and Operations of the AMLIO does not appear to cover monitoring and sanctioning requirements of C</w:t>
      </w:r>
      <w:r>
        <w:rPr>
          <w:rFonts w:asciiTheme="majorHAnsi" w:hAnsiTheme="majorHAnsi"/>
        </w:rPr>
        <w:t>.</w:t>
      </w:r>
      <w:r w:rsidRPr="00002F7B">
        <w:rPr>
          <w:rFonts w:asciiTheme="majorHAnsi" w:hAnsiTheme="majorHAnsi"/>
        </w:rPr>
        <w:t>7.3.</w:t>
      </w:r>
    </w:p>
    <w:p w14:paraId="0890AF8A" w14:textId="017A93E4" w:rsidR="002E28B4" w:rsidRPr="00CB343D" w:rsidRDefault="002E28B4" w:rsidP="002E28B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CB343D">
        <w:rPr>
          <w:rFonts w:asciiTheme="majorHAnsi" w:hAnsiTheme="majorHAnsi"/>
          <w:i/>
        </w:rPr>
        <w:t>Criterion 7.4</w:t>
      </w:r>
      <w:r w:rsidRPr="00CB343D">
        <w:rPr>
          <w:rFonts w:asciiTheme="majorHAnsi" w:hAnsiTheme="majorHAnsi"/>
        </w:rPr>
        <w:t xml:space="preserve"> </w:t>
      </w:r>
      <w:r>
        <w:rPr>
          <w:rFonts w:asciiTheme="majorHAnsi" w:hAnsiTheme="majorHAnsi"/>
        </w:rPr>
        <w:t xml:space="preserve">is </w:t>
      </w:r>
      <w:r>
        <w:rPr>
          <w:rFonts w:asciiTheme="majorHAnsi" w:hAnsiTheme="majorHAnsi"/>
          <w:b/>
        </w:rPr>
        <w:t xml:space="preserve">not met. </w:t>
      </w:r>
      <w:r w:rsidRPr="00002F7B">
        <w:rPr>
          <w:rFonts w:asciiTheme="majorHAnsi" w:hAnsiTheme="majorHAnsi"/>
        </w:rPr>
        <w:t>Lao PDR has not developed and implemented any publicly known procedures to submit de-listing requests to the United Nations Security Council in the case of designated persons and entities that, in the view of Lao PDR, do not, or no longer, meet the criteria for designation.</w:t>
      </w:r>
      <w:r w:rsidRPr="00CB343D">
        <w:rPr>
          <w:rFonts w:asciiTheme="majorHAnsi" w:hAnsiTheme="majorHAnsi"/>
        </w:rPr>
        <w:t xml:space="preserve"> </w:t>
      </w:r>
    </w:p>
    <w:p w14:paraId="31AAF8A8" w14:textId="02762C76" w:rsidR="002E28B4" w:rsidRPr="00CB343D" w:rsidRDefault="002E28B4" w:rsidP="002E28B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CB343D">
        <w:rPr>
          <w:rFonts w:asciiTheme="majorHAnsi" w:hAnsiTheme="majorHAnsi"/>
          <w:i/>
        </w:rPr>
        <w:t>Criterion 7.5</w:t>
      </w:r>
      <w:r w:rsidRPr="00CB343D">
        <w:rPr>
          <w:rFonts w:asciiTheme="majorHAnsi" w:hAnsiTheme="majorHAnsi"/>
        </w:rPr>
        <w:t xml:space="preserve"> </w:t>
      </w:r>
      <w:r>
        <w:rPr>
          <w:rFonts w:asciiTheme="majorHAnsi" w:hAnsiTheme="majorHAnsi"/>
        </w:rPr>
        <w:t xml:space="preserve">is </w:t>
      </w:r>
      <w:r>
        <w:rPr>
          <w:rFonts w:asciiTheme="majorHAnsi" w:hAnsiTheme="majorHAnsi"/>
          <w:b/>
        </w:rPr>
        <w:t xml:space="preserve">not met. </w:t>
      </w:r>
      <w:r w:rsidRPr="004603B0">
        <w:rPr>
          <w:rFonts w:asciiTheme="majorHAnsi" w:hAnsiTheme="majorHAnsi"/>
        </w:rPr>
        <w:t>In the absence of freezing obligations</w:t>
      </w:r>
      <w:r>
        <w:rPr>
          <w:rFonts w:asciiTheme="majorHAnsi" w:hAnsiTheme="majorHAnsi"/>
        </w:rPr>
        <w:t xml:space="preserve"> for proliferation</w:t>
      </w:r>
      <w:r w:rsidRPr="004603B0">
        <w:rPr>
          <w:rFonts w:asciiTheme="majorHAnsi" w:hAnsiTheme="majorHAnsi"/>
        </w:rPr>
        <w:t>, there are no relevant measures in place to permit the addition of interest or other earnings due, or to make a payment due under a contract entered into prior to designation.</w:t>
      </w:r>
    </w:p>
    <w:p w14:paraId="07120F5D" w14:textId="77777777" w:rsidR="002E28B4" w:rsidRPr="00435FB3" w:rsidRDefault="002E28B4" w:rsidP="002E28B4">
      <w:pPr>
        <w:pStyle w:val="TemplateMERH4"/>
        <w:rPr>
          <w:rFonts w:asciiTheme="majorHAnsi" w:hAnsiTheme="majorHAnsi"/>
          <w:color w:val="000000"/>
          <w:u w:val="single"/>
        </w:rPr>
      </w:pPr>
      <w:r w:rsidRPr="00435FB3">
        <w:rPr>
          <w:rFonts w:asciiTheme="majorHAnsi" w:hAnsiTheme="majorHAnsi"/>
        </w:rPr>
        <w:t>Weighting and Conclusion</w:t>
      </w:r>
    </w:p>
    <w:p w14:paraId="5AE41D74" w14:textId="77777777" w:rsidR="002E28B4" w:rsidRPr="00CB343D" w:rsidRDefault="002E28B4" w:rsidP="002E28B4">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CB343D">
        <w:rPr>
          <w:rFonts w:asciiTheme="majorHAnsi" w:hAnsiTheme="majorHAnsi"/>
        </w:rPr>
        <w:t>Lao PDR has initiated formal action to draft a decree and an order to address requirements relating to targeted financial sanctions on proliferation. These provisions are still in the draft form and yet to be enacted.</w:t>
      </w:r>
    </w:p>
    <w:p w14:paraId="7C4ACD98" w14:textId="747D720C" w:rsidR="002E28B4" w:rsidRDefault="002E28B4" w:rsidP="002E28B4">
      <w:pPr>
        <w:pStyle w:val="ListParagraph"/>
        <w:numPr>
          <w:ilvl w:val="0"/>
          <w:numId w:val="16"/>
        </w:numPr>
        <w:shd w:val="clear" w:color="auto" w:fill="FFFFFF" w:themeFill="background1"/>
        <w:spacing w:after="240"/>
        <w:ind w:left="0" w:firstLine="0"/>
        <w:contextualSpacing w:val="0"/>
        <w:rPr>
          <w:rFonts w:asciiTheme="majorHAnsi" w:hAnsiTheme="majorHAnsi"/>
          <w:b/>
        </w:rPr>
      </w:pPr>
      <w:r w:rsidRPr="00CB343D">
        <w:rPr>
          <w:rFonts w:asciiTheme="majorHAnsi" w:hAnsiTheme="majorHAnsi"/>
          <w:b/>
        </w:rPr>
        <w:t>Recommendation 7 is rated non-compliant.</w:t>
      </w:r>
      <w:r>
        <w:rPr>
          <w:rFonts w:asciiTheme="majorHAnsi" w:hAnsiTheme="majorHAnsi"/>
          <w:b/>
        </w:rPr>
        <w:t xml:space="preserve"> </w:t>
      </w:r>
    </w:p>
    <w:p w14:paraId="0B8D2E06" w14:textId="3F6C60D0" w:rsidR="002E28B4" w:rsidRPr="002E28B4" w:rsidRDefault="002E28B4" w:rsidP="002E28B4">
      <w:pPr>
        <w:pStyle w:val="ListParagraph"/>
        <w:shd w:val="clear" w:color="auto" w:fill="FFFFFF" w:themeFill="background1"/>
        <w:spacing w:after="240"/>
        <w:ind w:left="0"/>
        <w:contextualSpacing w:val="0"/>
        <w:rPr>
          <w:rFonts w:asciiTheme="majorHAnsi" w:hAnsiTheme="majorHAnsi"/>
        </w:rPr>
      </w:pPr>
      <w:r w:rsidRPr="002E28B4">
        <w:rPr>
          <w:rFonts w:asciiTheme="majorHAnsi" w:hAnsiTheme="majorHAnsi"/>
          <w:highlight w:val="yellow"/>
        </w:rPr>
        <w:t>[Lao PDR: This criterion will be updated in next draft to consider the recently enacted Order related to proliferation financing. Please provide a translated copy of this order.]</w:t>
      </w:r>
    </w:p>
    <w:p w14:paraId="28D9A8D7" w14:textId="77777777" w:rsidR="001E6BAB" w:rsidRPr="00435FB3" w:rsidRDefault="001E6BAB" w:rsidP="001E6BAB">
      <w:pPr>
        <w:pStyle w:val="TemplateMERH2"/>
        <w:rPr>
          <w:rFonts w:asciiTheme="majorHAnsi" w:hAnsiTheme="majorHAnsi"/>
          <w:lang w:val="fr-FR"/>
        </w:rPr>
      </w:pPr>
      <w:r w:rsidRPr="00435FB3">
        <w:rPr>
          <w:rFonts w:asciiTheme="majorHAnsi" w:hAnsiTheme="majorHAnsi"/>
          <w:lang w:val="fr-FR"/>
        </w:rPr>
        <w:t>Recommandation 8 – Non-profit organisations</w:t>
      </w:r>
      <w:bookmarkEnd w:id="145"/>
      <w:bookmarkEnd w:id="146"/>
      <w:bookmarkEnd w:id="147"/>
      <w:bookmarkEnd w:id="148"/>
      <w:bookmarkEnd w:id="149"/>
    </w:p>
    <w:p w14:paraId="526D1C1C" w14:textId="77777777" w:rsidR="002E3172" w:rsidRPr="002E3172" w:rsidRDefault="002E3172" w:rsidP="002E3172">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lang w:eastAsia="zh-CN"/>
        </w:rPr>
      </w:pPr>
      <w:bookmarkStart w:id="155" w:name="_Toc429126868"/>
      <w:bookmarkStart w:id="156" w:name="_Toc435082211"/>
      <w:bookmarkStart w:id="157" w:name="_Toc28876746"/>
      <w:bookmarkStart w:id="158" w:name="_Toc46318342"/>
      <w:bookmarkEnd w:id="150"/>
      <w:bookmarkEnd w:id="151"/>
      <w:bookmarkEnd w:id="152"/>
      <w:bookmarkEnd w:id="153"/>
      <w:bookmarkEnd w:id="154"/>
      <w:r w:rsidRPr="002E3172">
        <w:rPr>
          <w:rFonts w:ascii="Cambria" w:eastAsia="Times New Roman" w:hAnsi="Cambria" w:cs="Times New Roman"/>
          <w:lang w:eastAsia="zh-CN"/>
        </w:rPr>
        <w:t xml:space="preserve">In its 2011 report, Lao PDR was rated partially compliant with the former SRVIII. The main deficiencies identified in the report were that 1) there was no outreach to the sector on </w:t>
      </w:r>
      <w:r w:rsidRPr="002E3172">
        <w:rPr>
          <w:rFonts w:ascii="Cambria" w:eastAsia="Times New Roman" w:hAnsi="Cambria" w:cs="Times New Roman"/>
          <w:lang w:eastAsia="zh-CN"/>
        </w:rPr>
        <w:lastRenderedPageBreak/>
        <w:t xml:space="preserve">AML/CFT; 2) registration requirements did not include obligations to record the details of the owner/controller of NPOs; 3) reporting obligations were unclear and did not extend beyond five years; 4) limited monitoring occurred due to staffing constraints; and 5) NPO regulations were new and therefore difficult to assess effectiveness. </w:t>
      </w:r>
    </w:p>
    <w:p w14:paraId="3EDC43B3" w14:textId="77777777" w:rsidR="002E3172" w:rsidRPr="002E3172" w:rsidRDefault="002E3172" w:rsidP="002E3172">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lang w:eastAsia="zh-CN"/>
        </w:rPr>
      </w:pPr>
      <w:r w:rsidRPr="002E3172">
        <w:rPr>
          <w:rFonts w:ascii="Cambria" w:eastAsia="Times New Roman" w:hAnsi="Cambria" w:cs="Times New Roman"/>
          <w:lang w:eastAsia="zh-CN"/>
        </w:rPr>
        <w:t>NPOs in Lao PDR can be categorised into two types as follows:</w:t>
      </w:r>
    </w:p>
    <w:p w14:paraId="231E0897" w14:textId="77777777" w:rsidR="002E3172" w:rsidRPr="002E3172" w:rsidRDefault="002E3172" w:rsidP="002E3172">
      <w:pPr>
        <w:numPr>
          <w:ilvl w:val="0"/>
          <w:numId w:val="23"/>
        </w:numPr>
        <w:tabs>
          <w:tab w:val="left" w:pos="850"/>
          <w:tab w:val="left" w:pos="1191"/>
          <w:tab w:val="left" w:pos="1531"/>
        </w:tabs>
        <w:spacing w:after="120" w:line="280" w:lineRule="exact"/>
        <w:jc w:val="both"/>
        <w:rPr>
          <w:rFonts w:ascii="Cambria" w:eastAsia="Times New Roman" w:hAnsi="Cambria" w:cs="Times New Roman"/>
          <w:spacing w:val="2"/>
          <w:lang w:eastAsia="zh-CN"/>
        </w:rPr>
      </w:pPr>
      <w:r w:rsidRPr="002E3172">
        <w:rPr>
          <w:rFonts w:ascii="Cambria" w:eastAsia="Times New Roman" w:hAnsi="Cambria" w:cs="Times New Roman"/>
          <w:spacing w:val="2"/>
          <w:lang w:eastAsia="zh-CN"/>
        </w:rPr>
        <w:t>Foundation which is a non-profit seeking social organization registered as a legal entity with its own capital and assets working for public interest in cultural, educational, environmental, health, sports, scientific, charity, humanitarian and other purposes.</w:t>
      </w:r>
    </w:p>
    <w:p w14:paraId="523C452C" w14:textId="77777777" w:rsidR="002E3172" w:rsidRPr="002E3172" w:rsidRDefault="002E3172" w:rsidP="002E3172">
      <w:pPr>
        <w:numPr>
          <w:ilvl w:val="0"/>
          <w:numId w:val="23"/>
        </w:numPr>
        <w:tabs>
          <w:tab w:val="left" w:pos="850"/>
          <w:tab w:val="left" w:pos="1191"/>
          <w:tab w:val="left" w:pos="1531"/>
        </w:tabs>
        <w:spacing w:after="120" w:line="280" w:lineRule="exact"/>
        <w:jc w:val="both"/>
        <w:rPr>
          <w:rFonts w:ascii="Cambria" w:eastAsia="Times New Roman" w:hAnsi="Cambria" w:cs="Times New Roman"/>
          <w:spacing w:val="2"/>
          <w:lang w:eastAsia="zh-CN"/>
        </w:rPr>
      </w:pPr>
      <w:r w:rsidRPr="002E3172">
        <w:rPr>
          <w:rFonts w:ascii="Cambria" w:eastAsia="Times New Roman" w:hAnsi="Cambria" w:cs="Times New Roman"/>
          <w:spacing w:val="2"/>
          <w:lang w:eastAsia="zh-CN"/>
        </w:rPr>
        <w:t>Associations that are established and operate under this Decree refer to civil society organizations established on a voluntary basis, have regular operation, non-profit intention, provide mutual assistance, protect the legitimate rights and interests of the associations, members of associations or communities, and contribute to country’s socio-economic development.</w:t>
      </w:r>
    </w:p>
    <w:p w14:paraId="6D368B4A" w14:textId="77777777" w:rsidR="002E3172" w:rsidRPr="002E3172" w:rsidRDefault="002E3172" w:rsidP="002E3172">
      <w:pPr>
        <w:numPr>
          <w:ilvl w:val="0"/>
          <w:numId w:val="23"/>
        </w:numPr>
        <w:tabs>
          <w:tab w:val="left" w:pos="850"/>
          <w:tab w:val="left" w:pos="1191"/>
          <w:tab w:val="left" w:pos="1531"/>
        </w:tabs>
        <w:spacing w:after="120" w:line="280" w:lineRule="exact"/>
        <w:jc w:val="both"/>
        <w:rPr>
          <w:rFonts w:ascii="Cambria" w:eastAsia="Times New Roman" w:hAnsi="Cambria" w:cs="Times New Roman"/>
          <w:spacing w:val="2"/>
          <w:lang w:eastAsia="zh-CN"/>
        </w:rPr>
      </w:pPr>
      <w:r w:rsidRPr="002E3172">
        <w:rPr>
          <w:rFonts w:ascii="Cambria" w:eastAsia="Times New Roman" w:hAnsi="Cambria" w:cs="Times New Roman"/>
          <w:spacing w:val="2"/>
          <w:lang w:eastAsia="zh-CN"/>
        </w:rPr>
        <w:t xml:space="preserve">Foreign NPOs (International NGOs) are an international or foreign NPO with legal status, which desires to provide developmental assistance or humanitarian aid without the pursuit of profit. </w:t>
      </w:r>
    </w:p>
    <w:p w14:paraId="608A7BB5" w14:textId="77777777" w:rsidR="002E3172" w:rsidRPr="002E3172" w:rsidRDefault="002E3172" w:rsidP="002E3172">
      <w:pPr>
        <w:numPr>
          <w:ilvl w:val="0"/>
          <w:numId w:val="23"/>
        </w:numPr>
        <w:tabs>
          <w:tab w:val="left" w:pos="850"/>
          <w:tab w:val="left" w:pos="1191"/>
          <w:tab w:val="left" w:pos="1531"/>
        </w:tabs>
        <w:spacing w:after="120" w:line="280" w:lineRule="exact"/>
        <w:jc w:val="both"/>
        <w:rPr>
          <w:rFonts w:ascii="Cambria" w:eastAsia="Times New Roman" w:hAnsi="Cambria" w:cs="Times New Roman"/>
          <w:spacing w:val="2"/>
          <w:lang w:eastAsia="zh-CN"/>
        </w:rPr>
      </w:pPr>
      <w:r w:rsidRPr="002E3172">
        <w:rPr>
          <w:rFonts w:ascii="Cambria" w:eastAsia="Times New Roman" w:hAnsi="Cambria" w:cs="Times New Roman"/>
          <w:spacing w:val="2"/>
          <w:lang w:eastAsia="zh-CN"/>
        </w:rPr>
        <w:t>Details of the NPO are as follows:</w:t>
      </w:r>
      <w:r w:rsidRPr="002E3172">
        <w:rPr>
          <w:rFonts w:ascii="Cambria" w:eastAsia="Calibri" w:hAnsi="Cambria" w:cs="Arial"/>
          <w:noProof/>
          <w:lang w:val="en-AU" w:eastAsia="en-AU"/>
        </w:rPr>
        <w:t xml:space="preserve"> </w:t>
      </w:r>
    </w:p>
    <w:tbl>
      <w:tblPr>
        <w:tblStyle w:val="TableGrid"/>
        <w:tblW w:w="0" w:type="auto"/>
        <w:jc w:val="center"/>
        <w:tblLook w:val="04A0" w:firstRow="1" w:lastRow="0" w:firstColumn="1" w:lastColumn="0" w:noHBand="0" w:noVBand="1"/>
      </w:tblPr>
      <w:tblGrid>
        <w:gridCol w:w="1838"/>
        <w:gridCol w:w="2670"/>
        <w:gridCol w:w="2254"/>
        <w:gridCol w:w="1597"/>
      </w:tblGrid>
      <w:tr w:rsidR="002E3172" w:rsidRPr="002E3172" w14:paraId="16D9E7AD" w14:textId="77777777" w:rsidTr="002E3172">
        <w:trPr>
          <w:jc w:val="center"/>
        </w:trPr>
        <w:tc>
          <w:tcPr>
            <w:tcW w:w="1838" w:type="dxa"/>
            <w:shd w:val="clear" w:color="auto" w:fill="D9E2F3"/>
          </w:tcPr>
          <w:p w14:paraId="3BB8C943" w14:textId="77777777" w:rsidR="002E3172" w:rsidRPr="002E3172" w:rsidRDefault="002E3172" w:rsidP="002E3172">
            <w:pPr>
              <w:tabs>
                <w:tab w:val="left" w:pos="850"/>
                <w:tab w:val="left" w:pos="1191"/>
                <w:tab w:val="left" w:pos="1531"/>
              </w:tabs>
              <w:spacing w:after="120" w:line="280" w:lineRule="exact"/>
              <w:jc w:val="center"/>
              <w:rPr>
                <w:rFonts w:ascii="Cambria" w:eastAsia="Times New Roman" w:hAnsi="Cambria" w:cs="Times New Roman"/>
                <w:b/>
                <w:spacing w:val="2"/>
                <w:sz w:val="18"/>
                <w:lang w:eastAsia="zh-CN"/>
              </w:rPr>
            </w:pPr>
            <w:r w:rsidRPr="002E3172">
              <w:rPr>
                <w:rFonts w:ascii="Cambria" w:eastAsia="Times New Roman" w:hAnsi="Cambria" w:cs="Times New Roman"/>
                <w:b/>
                <w:spacing w:val="2"/>
                <w:sz w:val="18"/>
                <w:lang w:eastAsia="zh-CN"/>
              </w:rPr>
              <w:t>Type of NPO</w:t>
            </w:r>
          </w:p>
        </w:tc>
        <w:tc>
          <w:tcPr>
            <w:tcW w:w="2670" w:type="dxa"/>
            <w:shd w:val="clear" w:color="auto" w:fill="D9E2F3"/>
          </w:tcPr>
          <w:p w14:paraId="3B0DE881" w14:textId="77777777" w:rsidR="002E3172" w:rsidRPr="002E3172" w:rsidRDefault="002E3172" w:rsidP="002E3172">
            <w:pPr>
              <w:tabs>
                <w:tab w:val="left" w:pos="850"/>
                <w:tab w:val="left" w:pos="1191"/>
                <w:tab w:val="left" w:pos="1531"/>
              </w:tabs>
              <w:spacing w:after="120" w:line="280" w:lineRule="exact"/>
              <w:jc w:val="center"/>
              <w:rPr>
                <w:rFonts w:ascii="Cambria" w:eastAsia="Times New Roman" w:hAnsi="Cambria" w:cs="Times New Roman"/>
                <w:b/>
                <w:spacing w:val="2"/>
                <w:sz w:val="18"/>
                <w:lang w:eastAsia="zh-CN"/>
              </w:rPr>
            </w:pPr>
            <w:r w:rsidRPr="002E3172">
              <w:rPr>
                <w:rFonts w:ascii="Cambria" w:eastAsia="Times New Roman" w:hAnsi="Cambria" w:cs="Times New Roman"/>
                <w:b/>
                <w:spacing w:val="2"/>
                <w:sz w:val="18"/>
                <w:lang w:eastAsia="zh-CN"/>
              </w:rPr>
              <w:t>Laws/regulation</w:t>
            </w:r>
          </w:p>
        </w:tc>
        <w:tc>
          <w:tcPr>
            <w:tcW w:w="2254" w:type="dxa"/>
            <w:shd w:val="clear" w:color="auto" w:fill="D9E2F3"/>
          </w:tcPr>
          <w:p w14:paraId="1F9D7C8D" w14:textId="77777777" w:rsidR="002E3172" w:rsidRPr="002E3172" w:rsidRDefault="002E3172" w:rsidP="002E3172">
            <w:pPr>
              <w:tabs>
                <w:tab w:val="left" w:pos="850"/>
                <w:tab w:val="left" w:pos="1191"/>
                <w:tab w:val="left" w:pos="1531"/>
              </w:tabs>
              <w:spacing w:after="120" w:line="280" w:lineRule="exact"/>
              <w:jc w:val="center"/>
              <w:rPr>
                <w:rFonts w:ascii="Cambria" w:eastAsia="Times New Roman" w:hAnsi="Cambria" w:cs="Times New Roman"/>
                <w:b/>
                <w:spacing w:val="2"/>
                <w:sz w:val="18"/>
                <w:lang w:eastAsia="zh-CN"/>
              </w:rPr>
            </w:pPr>
            <w:r w:rsidRPr="002E3172">
              <w:rPr>
                <w:rFonts w:ascii="Cambria" w:eastAsia="Times New Roman" w:hAnsi="Cambria" w:cs="Times New Roman"/>
                <w:b/>
                <w:spacing w:val="2"/>
                <w:sz w:val="18"/>
                <w:lang w:eastAsia="zh-CN"/>
              </w:rPr>
              <w:t>Supervisor</w:t>
            </w:r>
          </w:p>
        </w:tc>
        <w:tc>
          <w:tcPr>
            <w:tcW w:w="1597" w:type="dxa"/>
            <w:shd w:val="clear" w:color="auto" w:fill="D9E2F3"/>
          </w:tcPr>
          <w:p w14:paraId="77BFDEF9" w14:textId="77777777" w:rsidR="002E3172" w:rsidRPr="002E3172" w:rsidRDefault="002E3172" w:rsidP="002E3172">
            <w:pPr>
              <w:tabs>
                <w:tab w:val="left" w:pos="850"/>
                <w:tab w:val="left" w:pos="1191"/>
                <w:tab w:val="left" w:pos="1531"/>
              </w:tabs>
              <w:spacing w:after="120" w:line="280" w:lineRule="exact"/>
              <w:jc w:val="center"/>
              <w:rPr>
                <w:rFonts w:ascii="Cambria" w:eastAsia="Times New Roman" w:hAnsi="Cambria" w:cs="Times New Roman"/>
                <w:b/>
                <w:spacing w:val="2"/>
                <w:sz w:val="18"/>
                <w:lang w:eastAsia="zh-CN"/>
              </w:rPr>
            </w:pPr>
            <w:r w:rsidRPr="002E3172">
              <w:rPr>
                <w:rFonts w:ascii="Cambria" w:eastAsia="Times New Roman" w:hAnsi="Cambria" w:cs="Times New Roman"/>
                <w:b/>
                <w:spacing w:val="2"/>
                <w:sz w:val="18"/>
                <w:lang w:eastAsia="zh-CN"/>
              </w:rPr>
              <w:t>Total (2017)</w:t>
            </w:r>
          </w:p>
        </w:tc>
      </w:tr>
      <w:tr w:rsidR="002E3172" w:rsidRPr="002E3172" w14:paraId="1CE3FD8C" w14:textId="77777777" w:rsidTr="0037708B">
        <w:trPr>
          <w:jc w:val="center"/>
        </w:trPr>
        <w:tc>
          <w:tcPr>
            <w:tcW w:w="1838" w:type="dxa"/>
          </w:tcPr>
          <w:p w14:paraId="40999D02" w14:textId="77777777" w:rsidR="002E3172" w:rsidRPr="002E3172" w:rsidRDefault="002E3172" w:rsidP="002E3172">
            <w:pPr>
              <w:tabs>
                <w:tab w:val="left" w:pos="850"/>
                <w:tab w:val="left" w:pos="1191"/>
                <w:tab w:val="left" w:pos="1531"/>
              </w:tabs>
              <w:spacing w:after="120" w:line="280" w:lineRule="exact"/>
              <w:jc w:val="both"/>
              <w:rPr>
                <w:rFonts w:ascii="Cambria" w:eastAsia="Times New Roman" w:hAnsi="Cambria" w:cs="Times New Roman"/>
                <w:spacing w:val="2"/>
                <w:sz w:val="18"/>
                <w:lang w:eastAsia="zh-CN"/>
              </w:rPr>
            </w:pPr>
            <w:r w:rsidRPr="002E3172">
              <w:rPr>
                <w:rFonts w:ascii="Cambria" w:eastAsia="Times New Roman" w:hAnsi="Cambria" w:cs="Times New Roman"/>
                <w:spacing w:val="2"/>
                <w:sz w:val="18"/>
                <w:lang w:eastAsia="zh-CN"/>
              </w:rPr>
              <w:t>Associations</w:t>
            </w:r>
          </w:p>
        </w:tc>
        <w:tc>
          <w:tcPr>
            <w:tcW w:w="2670" w:type="dxa"/>
          </w:tcPr>
          <w:p w14:paraId="6029224D" w14:textId="77777777" w:rsidR="002E3172" w:rsidRPr="002E3172" w:rsidRDefault="002E3172" w:rsidP="002E3172">
            <w:pPr>
              <w:tabs>
                <w:tab w:val="left" w:pos="850"/>
                <w:tab w:val="left" w:pos="1191"/>
                <w:tab w:val="left" w:pos="1531"/>
              </w:tabs>
              <w:spacing w:after="120" w:line="280" w:lineRule="exact"/>
              <w:jc w:val="both"/>
              <w:rPr>
                <w:rFonts w:ascii="Cambria" w:eastAsia="Times New Roman" w:hAnsi="Cambria" w:cs="Times New Roman"/>
                <w:spacing w:val="2"/>
                <w:sz w:val="18"/>
                <w:lang w:eastAsia="zh-CN"/>
              </w:rPr>
            </w:pPr>
            <w:r w:rsidRPr="002E3172">
              <w:rPr>
                <w:rFonts w:ascii="Cambria" w:eastAsia="Times New Roman" w:hAnsi="Cambria" w:cs="Times New Roman"/>
                <w:spacing w:val="2"/>
                <w:sz w:val="18"/>
                <w:lang w:eastAsia="zh-CN"/>
              </w:rPr>
              <w:t>Decree on Associations</w:t>
            </w:r>
          </w:p>
        </w:tc>
        <w:tc>
          <w:tcPr>
            <w:tcW w:w="2254" w:type="dxa"/>
          </w:tcPr>
          <w:p w14:paraId="2515D63E" w14:textId="77777777" w:rsidR="002E3172" w:rsidRPr="002E3172" w:rsidRDefault="002E3172" w:rsidP="002E3172">
            <w:pPr>
              <w:tabs>
                <w:tab w:val="left" w:pos="850"/>
                <w:tab w:val="left" w:pos="1191"/>
                <w:tab w:val="left" w:pos="1531"/>
              </w:tabs>
              <w:spacing w:after="120" w:line="280" w:lineRule="exact"/>
              <w:jc w:val="both"/>
              <w:rPr>
                <w:rFonts w:ascii="Cambria" w:eastAsia="Times New Roman" w:hAnsi="Cambria" w:cs="Times New Roman"/>
                <w:spacing w:val="2"/>
                <w:sz w:val="18"/>
                <w:lang w:eastAsia="zh-CN"/>
              </w:rPr>
            </w:pPr>
          </w:p>
        </w:tc>
        <w:tc>
          <w:tcPr>
            <w:tcW w:w="1597" w:type="dxa"/>
          </w:tcPr>
          <w:p w14:paraId="51C8BC13" w14:textId="77777777" w:rsidR="002E3172" w:rsidRPr="002E3172" w:rsidRDefault="002E3172" w:rsidP="002E3172">
            <w:pPr>
              <w:tabs>
                <w:tab w:val="left" w:pos="850"/>
                <w:tab w:val="left" w:pos="1191"/>
                <w:tab w:val="left" w:pos="1531"/>
              </w:tabs>
              <w:spacing w:after="120" w:line="280" w:lineRule="exact"/>
              <w:jc w:val="both"/>
              <w:rPr>
                <w:rFonts w:ascii="Cambria" w:eastAsia="Times New Roman" w:hAnsi="Cambria" w:cs="Times New Roman"/>
                <w:spacing w:val="2"/>
                <w:sz w:val="18"/>
                <w:lang w:eastAsia="zh-CN"/>
              </w:rPr>
            </w:pPr>
            <w:r w:rsidRPr="002E3172">
              <w:rPr>
                <w:rFonts w:ascii="Cambria" w:eastAsia="Times New Roman" w:hAnsi="Cambria" w:cs="Times New Roman"/>
                <w:spacing w:val="2"/>
                <w:sz w:val="18"/>
                <w:lang w:eastAsia="zh-CN"/>
              </w:rPr>
              <w:t>82</w:t>
            </w:r>
          </w:p>
        </w:tc>
      </w:tr>
      <w:tr w:rsidR="002E3172" w:rsidRPr="002E3172" w14:paraId="56888E4A" w14:textId="77777777" w:rsidTr="0037708B">
        <w:trPr>
          <w:jc w:val="center"/>
        </w:trPr>
        <w:tc>
          <w:tcPr>
            <w:tcW w:w="1838" w:type="dxa"/>
          </w:tcPr>
          <w:p w14:paraId="718292C3" w14:textId="77777777" w:rsidR="002E3172" w:rsidRPr="002E3172" w:rsidRDefault="002E3172" w:rsidP="002E3172">
            <w:pPr>
              <w:tabs>
                <w:tab w:val="left" w:pos="850"/>
                <w:tab w:val="left" w:pos="1191"/>
                <w:tab w:val="left" w:pos="1531"/>
              </w:tabs>
              <w:spacing w:after="120" w:line="280" w:lineRule="exact"/>
              <w:jc w:val="both"/>
              <w:rPr>
                <w:rFonts w:ascii="Cambria" w:eastAsia="Times New Roman" w:hAnsi="Cambria" w:cs="Times New Roman"/>
                <w:spacing w:val="2"/>
                <w:sz w:val="18"/>
                <w:lang w:eastAsia="zh-CN"/>
              </w:rPr>
            </w:pPr>
            <w:r w:rsidRPr="002E3172">
              <w:rPr>
                <w:rFonts w:ascii="Cambria" w:eastAsia="Times New Roman" w:hAnsi="Cambria" w:cs="Times New Roman"/>
                <w:spacing w:val="2"/>
                <w:sz w:val="18"/>
                <w:lang w:eastAsia="zh-CN"/>
              </w:rPr>
              <w:t>Foundations</w:t>
            </w:r>
          </w:p>
        </w:tc>
        <w:tc>
          <w:tcPr>
            <w:tcW w:w="2670" w:type="dxa"/>
          </w:tcPr>
          <w:p w14:paraId="394537CE" w14:textId="77777777" w:rsidR="002E3172" w:rsidRPr="002E3172" w:rsidRDefault="002E3172" w:rsidP="002E3172">
            <w:pPr>
              <w:tabs>
                <w:tab w:val="left" w:pos="850"/>
                <w:tab w:val="left" w:pos="1191"/>
                <w:tab w:val="left" w:pos="1531"/>
              </w:tabs>
              <w:spacing w:after="120" w:line="280" w:lineRule="exact"/>
              <w:jc w:val="both"/>
              <w:rPr>
                <w:rFonts w:ascii="Cambria" w:eastAsia="Times New Roman" w:hAnsi="Cambria" w:cs="Times New Roman"/>
                <w:spacing w:val="2"/>
                <w:sz w:val="18"/>
                <w:lang w:eastAsia="zh-CN"/>
              </w:rPr>
            </w:pPr>
            <w:r w:rsidRPr="002E3172">
              <w:rPr>
                <w:rFonts w:ascii="Cambria" w:eastAsia="Times New Roman" w:hAnsi="Cambria" w:cs="Times New Roman"/>
                <w:spacing w:val="2"/>
                <w:sz w:val="18"/>
                <w:lang w:eastAsia="zh-CN"/>
              </w:rPr>
              <w:t>Decree on Foundations</w:t>
            </w:r>
          </w:p>
        </w:tc>
        <w:tc>
          <w:tcPr>
            <w:tcW w:w="2254" w:type="dxa"/>
          </w:tcPr>
          <w:p w14:paraId="2F7AA225" w14:textId="77777777" w:rsidR="002E3172" w:rsidRPr="002E3172" w:rsidRDefault="002E3172" w:rsidP="002E3172">
            <w:pPr>
              <w:tabs>
                <w:tab w:val="left" w:pos="850"/>
                <w:tab w:val="left" w:pos="1191"/>
                <w:tab w:val="left" w:pos="1531"/>
              </w:tabs>
              <w:spacing w:after="120" w:line="280" w:lineRule="exact"/>
              <w:jc w:val="both"/>
              <w:rPr>
                <w:rFonts w:ascii="Cambria" w:eastAsia="Times New Roman" w:hAnsi="Cambria" w:cs="Times New Roman"/>
                <w:spacing w:val="2"/>
                <w:sz w:val="18"/>
                <w:lang w:eastAsia="zh-CN"/>
              </w:rPr>
            </w:pPr>
            <w:r w:rsidRPr="002E3172">
              <w:rPr>
                <w:rFonts w:ascii="Cambria" w:eastAsia="Times New Roman" w:hAnsi="Cambria" w:cs="Times New Roman"/>
                <w:spacing w:val="2"/>
                <w:sz w:val="18"/>
                <w:lang w:eastAsia="zh-CN"/>
              </w:rPr>
              <w:t>MOFA</w:t>
            </w:r>
          </w:p>
        </w:tc>
        <w:tc>
          <w:tcPr>
            <w:tcW w:w="1597" w:type="dxa"/>
          </w:tcPr>
          <w:p w14:paraId="0EAB23C9" w14:textId="77777777" w:rsidR="002E3172" w:rsidRPr="002E3172" w:rsidRDefault="002E3172" w:rsidP="002E3172">
            <w:pPr>
              <w:tabs>
                <w:tab w:val="left" w:pos="850"/>
                <w:tab w:val="left" w:pos="1191"/>
                <w:tab w:val="left" w:pos="1531"/>
              </w:tabs>
              <w:spacing w:after="120" w:line="280" w:lineRule="exact"/>
              <w:jc w:val="both"/>
              <w:rPr>
                <w:rFonts w:ascii="Cambria" w:eastAsia="Times New Roman" w:hAnsi="Cambria" w:cs="Times New Roman"/>
                <w:spacing w:val="2"/>
                <w:sz w:val="18"/>
                <w:lang w:eastAsia="zh-CN"/>
              </w:rPr>
            </w:pPr>
            <w:r w:rsidRPr="002E3172">
              <w:rPr>
                <w:rFonts w:ascii="Cambria" w:eastAsia="Times New Roman" w:hAnsi="Cambria" w:cs="Times New Roman"/>
                <w:spacing w:val="2"/>
                <w:sz w:val="18"/>
                <w:lang w:eastAsia="zh-CN"/>
              </w:rPr>
              <w:t>33</w:t>
            </w:r>
          </w:p>
        </w:tc>
      </w:tr>
      <w:tr w:rsidR="002E3172" w:rsidRPr="002E3172" w14:paraId="0B9F3D98" w14:textId="77777777" w:rsidTr="0037708B">
        <w:trPr>
          <w:jc w:val="center"/>
        </w:trPr>
        <w:tc>
          <w:tcPr>
            <w:tcW w:w="1838" w:type="dxa"/>
          </w:tcPr>
          <w:p w14:paraId="4FC79688" w14:textId="77777777" w:rsidR="002E3172" w:rsidRPr="002E3172" w:rsidRDefault="002E3172" w:rsidP="002E3172">
            <w:pPr>
              <w:tabs>
                <w:tab w:val="left" w:pos="850"/>
                <w:tab w:val="left" w:pos="1191"/>
                <w:tab w:val="left" w:pos="1531"/>
              </w:tabs>
              <w:spacing w:after="120" w:line="280" w:lineRule="exact"/>
              <w:jc w:val="both"/>
              <w:rPr>
                <w:rFonts w:ascii="Cambria" w:eastAsia="Times New Roman" w:hAnsi="Cambria" w:cs="Times New Roman"/>
                <w:spacing w:val="2"/>
                <w:sz w:val="18"/>
                <w:lang w:eastAsia="zh-CN"/>
              </w:rPr>
            </w:pPr>
            <w:r w:rsidRPr="002E3172">
              <w:rPr>
                <w:rFonts w:ascii="Cambria" w:eastAsia="Times New Roman" w:hAnsi="Cambria" w:cs="Times New Roman"/>
                <w:spacing w:val="2"/>
                <w:sz w:val="18"/>
                <w:lang w:eastAsia="zh-CN"/>
              </w:rPr>
              <w:t>Foreign NPOs</w:t>
            </w:r>
          </w:p>
        </w:tc>
        <w:tc>
          <w:tcPr>
            <w:tcW w:w="2670" w:type="dxa"/>
          </w:tcPr>
          <w:p w14:paraId="36E6BD98" w14:textId="77777777" w:rsidR="002E3172" w:rsidRPr="002E3172" w:rsidRDefault="002E3172" w:rsidP="002E3172">
            <w:pPr>
              <w:tabs>
                <w:tab w:val="left" w:pos="850"/>
                <w:tab w:val="left" w:pos="1191"/>
                <w:tab w:val="left" w:pos="1531"/>
              </w:tabs>
              <w:spacing w:after="120" w:line="280" w:lineRule="exact"/>
              <w:jc w:val="both"/>
              <w:rPr>
                <w:rFonts w:ascii="Cambria" w:eastAsia="Times New Roman" w:hAnsi="Cambria" w:cs="Times New Roman"/>
                <w:spacing w:val="2"/>
                <w:sz w:val="18"/>
                <w:lang w:eastAsia="zh-CN"/>
              </w:rPr>
            </w:pPr>
            <w:r w:rsidRPr="002E3172">
              <w:rPr>
                <w:rFonts w:ascii="Cambria" w:eastAsia="Times New Roman" w:hAnsi="Cambria" w:cs="Times New Roman"/>
                <w:spacing w:val="2"/>
                <w:sz w:val="18"/>
                <w:lang w:eastAsia="zh-CN"/>
              </w:rPr>
              <w:t>Decree on INGOs</w:t>
            </w:r>
          </w:p>
        </w:tc>
        <w:tc>
          <w:tcPr>
            <w:tcW w:w="2254" w:type="dxa"/>
          </w:tcPr>
          <w:p w14:paraId="4D04300F" w14:textId="77777777" w:rsidR="002E3172" w:rsidRPr="002E3172" w:rsidRDefault="002E3172" w:rsidP="002E3172">
            <w:pPr>
              <w:tabs>
                <w:tab w:val="left" w:pos="850"/>
                <w:tab w:val="left" w:pos="1191"/>
                <w:tab w:val="left" w:pos="1531"/>
              </w:tabs>
              <w:spacing w:after="120" w:line="280" w:lineRule="exact"/>
              <w:jc w:val="both"/>
              <w:rPr>
                <w:rFonts w:ascii="Cambria" w:eastAsia="Times New Roman" w:hAnsi="Cambria" w:cs="Times New Roman"/>
                <w:spacing w:val="2"/>
                <w:sz w:val="18"/>
                <w:lang w:eastAsia="zh-CN"/>
              </w:rPr>
            </w:pPr>
            <w:r w:rsidRPr="002E3172">
              <w:rPr>
                <w:rFonts w:ascii="Cambria" w:eastAsia="Times New Roman" w:hAnsi="Cambria" w:cs="Times New Roman"/>
                <w:spacing w:val="2"/>
                <w:sz w:val="18"/>
                <w:lang w:eastAsia="zh-CN"/>
              </w:rPr>
              <w:t>MOFA</w:t>
            </w:r>
          </w:p>
        </w:tc>
        <w:tc>
          <w:tcPr>
            <w:tcW w:w="1597" w:type="dxa"/>
          </w:tcPr>
          <w:p w14:paraId="34B48000" w14:textId="77777777" w:rsidR="002E3172" w:rsidRPr="002E3172" w:rsidRDefault="002E3172" w:rsidP="002E3172">
            <w:pPr>
              <w:tabs>
                <w:tab w:val="left" w:pos="850"/>
                <w:tab w:val="left" w:pos="1191"/>
                <w:tab w:val="left" w:pos="1531"/>
              </w:tabs>
              <w:spacing w:after="120" w:line="280" w:lineRule="exact"/>
              <w:jc w:val="both"/>
              <w:rPr>
                <w:rFonts w:ascii="Cambria" w:eastAsia="Times New Roman" w:hAnsi="Cambria" w:cs="Times New Roman"/>
                <w:spacing w:val="2"/>
                <w:sz w:val="18"/>
                <w:lang w:eastAsia="zh-CN"/>
              </w:rPr>
            </w:pPr>
            <w:r w:rsidRPr="002E3172">
              <w:rPr>
                <w:rFonts w:ascii="Cambria" w:eastAsia="Times New Roman" w:hAnsi="Cambria" w:cs="Times New Roman"/>
                <w:spacing w:val="2"/>
                <w:sz w:val="18"/>
                <w:lang w:eastAsia="zh-CN"/>
              </w:rPr>
              <w:t>145</w:t>
            </w:r>
          </w:p>
        </w:tc>
      </w:tr>
    </w:tbl>
    <w:p w14:paraId="770AAF88" w14:textId="77777777" w:rsidR="002E3172" w:rsidRPr="002E3172" w:rsidRDefault="002E3172" w:rsidP="002E3172">
      <w:pPr>
        <w:tabs>
          <w:tab w:val="left" w:pos="850"/>
          <w:tab w:val="left" w:pos="1191"/>
          <w:tab w:val="left" w:pos="1531"/>
        </w:tabs>
        <w:spacing w:after="120" w:line="280" w:lineRule="exact"/>
        <w:jc w:val="both"/>
        <w:rPr>
          <w:rFonts w:ascii="Cambria" w:eastAsia="Times New Roman" w:hAnsi="Cambria" w:cs="Times New Roman"/>
          <w:spacing w:val="2"/>
          <w:lang w:eastAsia="zh-CN"/>
        </w:rPr>
      </w:pPr>
    </w:p>
    <w:p w14:paraId="6FFCE0E6" w14:textId="77777777" w:rsidR="002E3172" w:rsidRPr="002E3172" w:rsidRDefault="002E3172" w:rsidP="002E3172">
      <w:pPr>
        <w:tabs>
          <w:tab w:val="left" w:pos="850"/>
          <w:tab w:val="left" w:pos="1191"/>
          <w:tab w:val="left" w:pos="1531"/>
        </w:tabs>
        <w:spacing w:after="120" w:line="280" w:lineRule="exact"/>
        <w:jc w:val="both"/>
        <w:rPr>
          <w:rFonts w:ascii="Cambria" w:eastAsia="Times New Roman" w:hAnsi="Cambria" w:cs="Times New Roman"/>
          <w:spacing w:val="2"/>
          <w:highlight w:val="yellow"/>
          <w:lang w:eastAsia="zh-CN"/>
        </w:rPr>
      </w:pPr>
      <w:commentRangeStart w:id="159"/>
      <w:r w:rsidRPr="002E3172">
        <w:rPr>
          <w:rFonts w:ascii="Cambria" w:eastAsia="Times New Roman" w:hAnsi="Cambria" w:cs="Times New Roman"/>
          <w:spacing w:val="2"/>
          <w:highlight w:val="yellow"/>
          <w:lang w:eastAsia="zh-CN"/>
        </w:rPr>
        <w:t>[Lao PDR: The statistics provided as Annex 22 and 23 are significantly lower in number than in 2017 in the table below. Is there a reason for this? Annex 22 lists a number of supervisors as “Governor and relevant department” could you please update this table with exactly which agency supervises these associations please.</w:t>
      </w:r>
      <w:commentRangeEnd w:id="159"/>
      <w:r w:rsidR="00CE0F42">
        <w:rPr>
          <w:rStyle w:val="CommentReference"/>
          <w:rFonts w:ascii="Times New Roman" w:eastAsia="Times New Roman" w:hAnsi="Times New Roman" w:cs="Times New Roman"/>
          <w:lang w:eastAsia="zh-CN"/>
        </w:rPr>
        <w:commentReference w:id="159"/>
      </w:r>
    </w:p>
    <w:p w14:paraId="534CD85B" w14:textId="338B310D" w:rsidR="002E3172" w:rsidRDefault="002E3172" w:rsidP="002E3172">
      <w:pPr>
        <w:tabs>
          <w:tab w:val="left" w:pos="850"/>
          <w:tab w:val="left" w:pos="1191"/>
          <w:tab w:val="left" w:pos="1531"/>
        </w:tabs>
        <w:spacing w:after="120" w:line="280" w:lineRule="exact"/>
        <w:jc w:val="both"/>
        <w:rPr>
          <w:rFonts w:ascii="Cambria" w:eastAsia="Times New Roman" w:hAnsi="Cambria" w:cs="Times New Roman"/>
          <w:spacing w:val="2"/>
          <w:highlight w:val="yellow"/>
          <w:lang w:eastAsia="zh-CN"/>
        </w:rPr>
      </w:pPr>
      <w:commentRangeStart w:id="160"/>
      <w:r w:rsidRPr="002E3172">
        <w:rPr>
          <w:rFonts w:ascii="Cambria" w:eastAsia="Times New Roman" w:hAnsi="Cambria" w:cs="Times New Roman"/>
          <w:spacing w:val="2"/>
          <w:highlight w:val="yellow"/>
          <w:lang w:eastAsia="zh-CN"/>
        </w:rPr>
        <w:t>Lao PDR: What agency is responsible for the registration/licensing of NPOs?]</w:t>
      </w:r>
      <w:commentRangeEnd w:id="160"/>
      <w:r w:rsidR="00CE0F42">
        <w:rPr>
          <w:rStyle w:val="CommentReference"/>
          <w:rFonts w:ascii="Times New Roman" w:eastAsia="Times New Roman" w:hAnsi="Times New Roman" w:cs="Times New Roman"/>
          <w:lang w:eastAsia="zh-CN"/>
        </w:rPr>
        <w:commentReference w:id="160"/>
      </w:r>
    </w:p>
    <w:p w14:paraId="7DE58747" w14:textId="4ECF2B28" w:rsidR="00E76EA5" w:rsidRDefault="00E76EA5" w:rsidP="002E3172">
      <w:pPr>
        <w:tabs>
          <w:tab w:val="left" w:pos="850"/>
          <w:tab w:val="left" w:pos="1191"/>
          <w:tab w:val="left" w:pos="1531"/>
        </w:tabs>
        <w:spacing w:after="120" w:line="280" w:lineRule="exact"/>
        <w:jc w:val="both"/>
        <w:rPr>
          <w:rFonts w:ascii="Cambria" w:eastAsia="Times New Roman" w:hAnsi="Cambria" w:cs="Times New Roman"/>
          <w:spacing w:val="2"/>
          <w:highlight w:val="yellow"/>
          <w:lang w:eastAsia="zh-CN"/>
        </w:rPr>
      </w:pPr>
    </w:p>
    <w:p w14:paraId="7CB77A4A" w14:textId="1A15B0E6" w:rsidR="00E76EA5" w:rsidRDefault="00E76EA5" w:rsidP="002E3172">
      <w:pPr>
        <w:tabs>
          <w:tab w:val="left" w:pos="850"/>
          <w:tab w:val="left" w:pos="1191"/>
          <w:tab w:val="left" w:pos="1531"/>
        </w:tabs>
        <w:spacing w:after="120" w:line="280" w:lineRule="exact"/>
        <w:jc w:val="both"/>
        <w:rPr>
          <w:rFonts w:ascii="Cambria" w:eastAsia="Times New Roman" w:hAnsi="Cambria" w:cs="Times New Roman"/>
          <w:spacing w:val="2"/>
          <w:highlight w:val="yellow"/>
          <w:lang w:eastAsia="zh-CN"/>
        </w:rPr>
      </w:pPr>
    </w:p>
    <w:p w14:paraId="4D3025BF" w14:textId="77777777" w:rsidR="00E76EA5" w:rsidRPr="002E3172" w:rsidRDefault="00E76EA5" w:rsidP="002E3172">
      <w:pPr>
        <w:tabs>
          <w:tab w:val="left" w:pos="850"/>
          <w:tab w:val="left" w:pos="1191"/>
          <w:tab w:val="left" w:pos="1531"/>
        </w:tabs>
        <w:spacing w:after="120" w:line="280" w:lineRule="exact"/>
        <w:jc w:val="both"/>
        <w:rPr>
          <w:rFonts w:ascii="Cambria" w:eastAsia="Times New Roman" w:hAnsi="Cambria" w:cs="Times New Roman"/>
          <w:spacing w:val="2"/>
          <w:highlight w:val="yellow"/>
          <w:lang w:eastAsia="zh-CN"/>
        </w:rPr>
      </w:pPr>
    </w:p>
    <w:p w14:paraId="4614FE30" w14:textId="77777777" w:rsidR="002E3172" w:rsidRPr="002E3172" w:rsidRDefault="002E3172" w:rsidP="002E3172">
      <w:pPr>
        <w:tabs>
          <w:tab w:val="left" w:pos="850"/>
          <w:tab w:val="left" w:pos="1191"/>
          <w:tab w:val="left" w:pos="1531"/>
        </w:tabs>
        <w:spacing w:after="120" w:line="280" w:lineRule="exact"/>
        <w:ind w:left="720"/>
        <w:jc w:val="both"/>
        <w:rPr>
          <w:rFonts w:ascii="Cambria" w:eastAsia="Times New Roman" w:hAnsi="Cambria" w:cs="Times New Roman"/>
          <w:spacing w:val="2"/>
          <w:lang w:eastAsia="zh-CN"/>
        </w:rPr>
      </w:pPr>
    </w:p>
    <w:p w14:paraId="2E685D31" w14:textId="77777777" w:rsidR="002E3172" w:rsidRPr="002E3172" w:rsidRDefault="002E3172" w:rsidP="002E3172">
      <w:pPr>
        <w:tabs>
          <w:tab w:val="left" w:pos="850"/>
          <w:tab w:val="left" w:pos="1191"/>
          <w:tab w:val="left" w:pos="1531"/>
        </w:tabs>
        <w:spacing w:after="120" w:line="280" w:lineRule="exact"/>
        <w:jc w:val="both"/>
        <w:rPr>
          <w:rFonts w:ascii="Cambria" w:eastAsia="Times New Roman" w:hAnsi="Cambria" w:cs="Times New Roman"/>
          <w:spacing w:val="2"/>
          <w:lang w:eastAsia="zh-CN"/>
        </w:rPr>
      </w:pPr>
      <w:r w:rsidRPr="002E3172">
        <w:rPr>
          <w:rFonts w:ascii="Cambria" w:eastAsia="Times New Roman" w:hAnsi="Cambria" w:cs="Times New Roman"/>
          <w:noProof/>
          <w:spacing w:val="2"/>
          <w:lang w:val="en-AU" w:eastAsia="en-AU"/>
        </w:rPr>
        <w:drawing>
          <wp:anchor distT="0" distB="0" distL="114300" distR="114300" simplePos="0" relativeHeight="251659776" behindDoc="0" locked="0" layoutInCell="1" allowOverlap="1" wp14:anchorId="42BAF9FC" wp14:editId="1A1503B4">
            <wp:simplePos x="0" y="0"/>
            <wp:positionH relativeFrom="margin">
              <wp:posOffset>636905</wp:posOffset>
            </wp:positionH>
            <wp:positionV relativeFrom="paragraph">
              <wp:posOffset>-2202</wp:posOffset>
            </wp:positionV>
            <wp:extent cx="4449445" cy="1635125"/>
            <wp:effectExtent l="0" t="0" r="825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9445" cy="1635125"/>
                    </a:xfrm>
                    <a:prstGeom prst="rect">
                      <a:avLst/>
                    </a:prstGeom>
                    <a:noFill/>
                  </pic:spPr>
                </pic:pic>
              </a:graphicData>
            </a:graphic>
            <wp14:sizeRelH relativeFrom="page">
              <wp14:pctWidth>0</wp14:pctWidth>
            </wp14:sizeRelH>
            <wp14:sizeRelV relativeFrom="page">
              <wp14:pctHeight>0</wp14:pctHeight>
            </wp14:sizeRelV>
          </wp:anchor>
        </w:drawing>
      </w:r>
    </w:p>
    <w:p w14:paraId="74CBEDE6" w14:textId="77777777" w:rsidR="002E3172" w:rsidRPr="002E3172" w:rsidRDefault="002E3172" w:rsidP="002E3172">
      <w:pPr>
        <w:tabs>
          <w:tab w:val="left" w:pos="850"/>
          <w:tab w:val="left" w:pos="1191"/>
          <w:tab w:val="left" w:pos="1531"/>
        </w:tabs>
        <w:spacing w:after="120" w:line="280" w:lineRule="exact"/>
        <w:jc w:val="both"/>
        <w:rPr>
          <w:rFonts w:ascii="Cambria" w:eastAsia="Times New Roman" w:hAnsi="Cambria" w:cs="Times New Roman"/>
          <w:noProof/>
          <w:spacing w:val="2"/>
          <w:lang w:val="en-AU" w:eastAsia="en-AU"/>
        </w:rPr>
      </w:pPr>
    </w:p>
    <w:p w14:paraId="4E728D3C" w14:textId="77777777" w:rsidR="002E3172" w:rsidRPr="002E3172" w:rsidRDefault="002E3172" w:rsidP="002E3172">
      <w:pPr>
        <w:tabs>
          <w:tab w:val="left" w:pos="850"/>
          <w:tab w:val="left" w:pos="1191"/>
          <w:tab w:val="left" w:pos="1531"/>
        </w:tabs>
        <w:spacing w:after="120" w:line="280" w:lineRule="exact"/>
        <w:jc w:val="both"/>
        <w:rPr>
          <w:rFonts w:ascii="Cambria" w:eastAsia="Times New Roman" w:hAnsi="Cambria" w:cs="Times New Roman"/>
          <w:noProof/>
          <w:spacing w:val="2"/>
          <w:lang w:val="en-AU" w:eastAsia="en-AU"/>
        </w:rPr>
      </w:pPr>
    </w:p>
    <w:p w14:paraId="1BA11A3B" w14:textId="77777777" w:rsidR="002E3172" w:rsidRPr="002E3172" w:rsidRDefault="002E3172" w:rsidP="002E3172">
      <w:pPr>
        <w:tabs>
          <w:tab w:val="left" w:pos="850"/>
          <w:tab w:val="left" w:pos="1191"/>
          <w:tab w:val="left" w:pos="1531"/>
        </w:tabs>
        <w:spacing w:after="120" w:line="280" w:lineRule="exact"/>
        <w:jc w:val="both"/>
        <w:rPr>
          <w:rFonts w:ascii="Cambria" w:eastAsia="Times New Roman" w:hAnsi="Cambria" w:cs="Times New Roman"/>
          <w:noProof/>
          <w:spacing w:val="2"/>
          <w:lang w:val="en-AU" w:eastAsia="en-AU"/>
        </w:rPr>
      </w:pPr>
    </w:p>
    <w:p w14:paraId="0E77FE56" w14:textId="77777777" w:rsidR="002E3172" w:rsidRPr="002E3172" w:rsidRDefault="002E3172" w:rsidP="002E3172">
      <w:pPr>
        <w:tabs>
          <w:tab w:val="left" w:pos="850"/>
          <w:tab w:val="left" w:pos="1191"/>
          <w:tab w:val="left" w:pos="1531"/>
        </w:tabs>
        <w:spacing w:after="120" w:line="280" w:lineRule="exact"/>
        <w:jc w:val="both"/>
        <w:rPr>
          <w:rFonts w:ascii="Cambria" w:eastAsia="Times New Roman" w:hAnsi="Cambria" w:cs="Times New Roman"/>
          <w:noProof/>
          <w:spacing w:val="2"/>
          <w:lang w:val="en-AU" w:eastAsia="en-AU"/>
        </w:rPr>
      </w:pPr>
    </w:p>
    <w:p w14:paraId="2C64E5DC" w14:textId="77777777" w:rsidR="002E3172" w:rsidRPr="002E3172" w:rsidRDefault="002E3172" w:rsidP="002E3172">
      <w:pPr>
        <w:tabs>
          <w:tab w:val="left" w:pos="850"/>
          <w:tab w:val="left" w:pos="1191"/>
          <w:tab w:val="left" w:pos="1531"/>
        </w:tabs>
        <w:spacing w:after="120" w:line="280" w:lineRule="exact"/>
        <w:jc w:val="both"/>
        <w:rPr>
          <w:rFonts w:ascii="Cambria" w:eastAsia="Times New Roman" w:hAnsi="Cambria" w:cs="Times New Roman"/>
          <w:noProof/>
          <w:spacing w:val="2"/>
          <w:lang w:val="en-AU" w:eastAsia="en-AU"/>
        </w:rPr>
      </w:pPr>
    </w:p>
    <w:p w14:paraId="35D300BD" w14:textId="77777777" w:rsidR="002E3172" w:rsidRPr="002E3172" w:rsidRDefault="002E3172" w:rsidP="002E3172">
      <w:pPr>
        <w:tabs>
          <w:tab w:val="left" w:pos="850"/>
          <w:tab w:val="left" w:pos="1191"/>
          <w:tab w:val="left" w:pos="1531"/>
        </w:tabs>
        <w:spacing w:after="0" w:line="240" w:lineRule="auto"/>
        <w:jc w:val="both"/>
        <w:rPr>
          <w:rFonts w:ascii="Cambria" w:eastAsia="Phetsarath OT" w:hAnsi="Cambria" w:cs="Times New Roman"/>
          <w:lang w:eastAsia="zh-CN" w:bidi="lo-LA"/>
        </w:rPr>
      </w:pPr>
    </w:p>
    <w:p w14:paraId="7AD02800" w14:textId="77777777" w:rsidR="002E3172" w:rsidRPr="002E3172" w:rsidRDefault="002E3172" w:rsidP="002E3172">
      <w:pPr>
        <w:autoSpaceDE w:val="0"/>
        <w:autoSpaceDN w:val="0"/>
        <w:adjustRightInd w:val="0"/>
        <w:spacing w:after="0" w:line="240" w:lineRule="auto"/>
        <w:jc w:val="both"/>
        <w:rPr>
          <w:rFonts w:ascii="Cambria" w:eastAsia="Times New Roman" w:hAnsi="Cambria" w:cs="Times New Roman"/>
          <w:color w:val="000000"/>
          <w:lang w:val="en-US"/>
        </w:rPr>
      </w:pPr>
    </w:p>
    <w:p w14:paraId="1E9B83EF" w14:textId="31256746" w:rsidR="002E3172" w:rsidRPr="002E3172" w:rsidRDefault="002E3172" w:rsidP="002E3172">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lang w:eastAsia="zh-CN"/>
        </w:rPr>
      </w:pPr>
      <w:r w:rsidRPr="002E3172">
        <w:rPr>
          <w:rFonts w:ascii="Cambria" w:eastAsia="Times New Roman" w:hAnsi="Cambria" w:cs="Times New Roman"/>
          <w:i/>
          <w:lang w:eastAsia="zh-CN"/>
        </w:rPr>
        <w:lastRenderedPageBreak/>
        <w:t>Criterion 8.1</w:t>
      </w:r>
      <w:r w:rsidRPr="002E3172">
        <w:rPr>
          <w:rFonts w:ascii="Cambria" w:eastAsia="Times New Roman" w:hAnsi="Cambria" w:cs="Times New Roman"/>
          <w:lang w:eastAsia="zh-CN"/>
        </w:rPr>
        <w:t xml:space="preserve"> </w:t>
      </w:r>
      <w:r>
        <w:rPr>
          <w:rFonts w:ascii="Cambria" w:eastAsia="Times New Roman" w:hAnsi="Cambria" w:cs="Times New Roman"/>
          <w:lang w:eastAsia="zh-CN"/>
        </w:rPr>
        <w:t xml:space="preserve">is </w:t>
      </w:r>
      <w:r w:rsidRPr="002E3172">
        <w:rPr>
          <w:rFonts w:ascii="Cambria" w:eastAsia="Times New Roman" w:hAnsi="Cambria" w:cs="Times New Roman"/>
          <w:b/>
          <w:lang w:eastAsia="zh-CN"/>
        </w:rPr>
        <w:t>not met/partly met.</w:t>
      </w:r>
      <w:r>
        <w:rPr>
          <w:rFonts w:ascii="Cambria" w:eastAsia="Times New Roman" w:hAnsi="Cambria" w:cs="Times New Roman"/>
          <w:lang w:eastAsia="zh-CN"/>
        </w:rPr>
        <w:t xml:space="preserve"> </w:t>
      </w:r>
    </w:p>
    <w:p w14:paraId="4F212C15" w14:textId="3F6BA964" w:rsidR="002E3172" w:rsidRPr="002E3172" w:rsidRDefault="002E3172" w:rsidP="002E3172">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
          <w:lang w:eastAsia="zh-CN"/>
        </w:rPr>
      </w:pPr>
      <w:r w:rsidRPr="002E3172">
        <w:rPr>
          <w:rFonts w:ascii="Cambria" w:eastAsia="Times New Roman" w:hAnsi="Cambria" w:cs="Times New Roman"/>
          <w:i/>
          <w:lang w:eastAsia="zh-CN"/>
        </w:rPr>
        <w:t xml:space="preserve">Criterion 8.1(a) is </w:t>
      </w:r>
      <w:r w:rsidRPr="008C6267">
        <w:rPr>
          <w:rFonts w:ascii="Cambria" w:eastAsia="Times New Roman" w:hAnsi="Cambria" w:cs="Times New Roman"/>
          <w:b/>
          <w:lang w:eastAsia="zh-CN"/>
        </w:rPr>
        <w:t>not met.</w:t>
      </w:r>
      <w:r>
        <w:rPr>
          <w:rFonts w:ascii="Cambria" w:eastAsia="Times New Roman" w:hAnsi="Cambria" w:cs="Times New Roman"/>
          <w:i/>
          <w:lang w:eastAsia="zh-CN"/>
        </w:rPr>
        <w:t xml:space="preserve"> </w:t>
      </w:r>
      <w:r w:rsidRPr="002E3172">
        <w:rPr>
          <w:rFonts w:ascii="Cambria" w:eastAsia="Times New Roman" w:hAnsi="Cambria" w:cs="Times New Roman"/>
          <w:lang w:eastAsia="zh-CN"/>
        </w:rPr>
        <w:t xml:space="preserve"> The NRA includes a very limited assessment of the NPO sector operating in Lao PDR. Lao PDR has not identified which subset of NPOs fall within the FATF definition or used all relevant sources of information, in order to identify the features and types of NPOs likely to be at risk of TF abuse. Lao PDR is in the process of developing an NPO risk assessment for the purposes of risk-based approach to monitoring. </w:t>
      </w:r>
    </w:p>
    <w:p w14:paraId="46A50DAD" w14:textId="77777777" w:rsidR="002E3172" w:rsidRPr="002E3172" w:rsidDel="00BD20A4" w:rsidRDefault="002E3172" w:rsidP="002E3172">
      <w:pPr>
        <w:tabs>
          <w:tab w:val="left" w:pos="850"/>
          <w:tab w:val="left" w:pos="1191"/>
          <w:tab w:val="left" w:pos="1531"/>
        </w:tabs>
        <w:spacing w:after="120" w:line="280" w:lineRule="exact"/>
        <w:jc w:val="both"/>
        <w:rPr>
          <w:del w:id="161" w:author="VanLent, Nicole" w:date="2020-12-14T14:35:00Z"/>
          <w:rFonts w:ascii="Cambria" w:eastAsia="Times New Roman" w:hAnsi="Cambria" w:cs="Times New Roman"/>
          <w:spacing w:val="2"/>
          <w:highlight w:val="yellow"/>
          <w:lang w:val="en-MY" w:eastAsia="zh-CN"/>
        </w:rPr>
      </w:pPr>
      <w:del w:id="162" w:author="VanLent, Nicole" w:date="2020-12-14T14:35:00Z">
        <w:r w:rsidRPr="002E3172" w:rsidDel="00BD20A4">
          <w:rPr>
            <w:rFonts w:ascii="Cambria" w:eastAsia="Times New Roman" w:hAnsi="Cambria" w:cs="Times New Roman"/>
            <w:spacing w:val="2"/>
            <w:highlight w:val="yellow"/>
            <w:lang w:val="en-MY" w:eastAsia="zh-CN"/>
          </w:rPr>
          <w:delText xml:space="preserve">[For Lao PDR: </w:delText>
        </w:r>
      </w:del>
    </w:p>
    <w:p w14:paraId="450A7CD7" w14:textId="77777777" w:rsidR="002E3172" w:rsidRPr="002E3172" w:rsidDel="00BD20A4" w:rsidRDefault="002E3172" w:rsidP="00412957">
      <w:pPr>
        <w:numPr>
          <w:ilvl w:val="0"/>
          <w:numId w:val="44"/>
        </w:numPr>
        <w:tabs>
          <w:tab w:val="left" w:pos="850"/>
          <w:tab w:val="left" w:pos="1191"/>
          <w:tab w:val="left" w:pos="1531"/>
        </w:tabs>
        <w:spacing w:after="120" w:line="280" w:lineRule="exact"/>
        <w:jc w:val="both"/>
        <w:rPr>
          <w:del w:id="163" w:author="VanLent, Nicole" w:date="2020-12-14T14:35:00Z"/>
          <w:rFonts w:ascii="Cambria" w:eastAsia="Times New Roman" w:hAnsi="Cambria" w:cs="Times New Roman"/>
          <w:spacing w:val="2"/>
          <w:lang w:val="en-MY" w:eastAsia="zh-CN"/>
        </w:rPr>
      </w:pPr>
      <w:commentRangeStart w:id="164"/>
      <w:del w:id="165" w:author="VanLent, Nicole" w:date="2020-12-14T14:35:00Z">
        <w:r w:rsidRPr="002E3172" w:rsidDel="00BD20A4">
          <w:rPr>
            <w:rFonts w:ascii="Cambria" w:eastAsia="Times New Roman" w:hAnsi="Cambria" w:cs="Times New Roman"/>
            <w:spacing w:val="2"/>
            <w:highlight w:val="yellow"/>
            <w:lang w:val="en-MY" w:eastAsia="zh-CN"/>
          </w:rPr>
          <w:delText xml:space="preserve">Is there any other assessment of risks in the NPO sector other than in the NRA? </w:delText>
        </w:r>
      </w:del>
    </w:p>
    <w:p w14:paraId="3E641986" w14:textId="77777777" w:rsidR="002E3172" w:rsidRPr="002E3172" w:rsidDel="00BD20A4" w:rsidRDefault="002E3172" w:rsidP="00412957">
      <w:pPr>
        <w:numPr>
          <w:ilvl w:val="0"/>
          <w:numId w:val="44"/>
        </w:numPr>
        <w:tabs>
          <w:tab w:val="left" w:pos="850"/>
          <w:tab w:val="left" w:pos="1191"/>
          <w:tab w:val="left" w:pos="1531"/>
        </w:tabs>
        <w:spacing w:after="120" w:line="280" w:lineRule="exact"/>
        <w:jc w:val="both"/>
        <w:rPr>
          <w:del w:id="166" w:author="VanLent, Nicole" w:date="2020-12-14T14:35:00Z"/>
          <w:rFonts w:ascii="Cambria" w:eastAsia="Times New Roman" w:hAnsi="Cambria" w:cs="Times New Roman"/>
          <w:spacing w:val="2"/>
          <w:lang w:val="en-MY" w:eastAsia="zh-CN"/>
        </w:rPr>
      </w:pPr>
      <w:del w:id="167" w:author="VanLent, Nicole" w:date="2020-12-14T14:35:00Z">
        <w:r w:rsidRPr="002E3172" w:rsidDel="00BD20A4">
          <w:rPr>
            <w:rFonts w:ascii="Cambria" w:eastAsia="Times New Roman" w:hAnsi="Cambria" w:cs="Times New Roman"/>
            <w:spacing w:val="2"/>
            <w:highlight w:val="yellow"/>
            <w:lang w:val="en-MY" w:eastAsia="zh-CN"/>
          </w:rPr>
          <w:delText xml:space="preserve">Do supervisors have any internal guidelines/procedures for identifying NPOs vulnerable for TF abuse? </w:delText>
        </w:r>
      </w:del>
    </w:p>
    <w:p w14:paraId="21340638" w14:textId="77777777" w:rsidR="002E3172" w:rsidRPr="002E3172" w:rsidDel="00BD20A4" w:rsidRDefault="002E3172" w:rsidP="00412957">
      <w:pPr>
        <w:numPr>
          <w:ilvl w:val="0"/>
          <w:numId w:val="44"/>
        </w:numPr>
        <w:tabs>
          <w:tab w:val="left" w:pos="850"/>
          <w:tab w:val="left" w:pos="1191"/>
          <w:tab w:val="left" w:pos="1531"/>
        </w:tabs>
        <w:spacing w:after="120" w:line="280" w:lineRule="exact"/>
        <w:jc w:val="both"/>
        <w:rPr>
          <w:del w:id="168" w:author="VanLent, Nicole" w:date="2020-12-14T14:35:00Z"/>
          <w:rFonts w:ascii="Cambria" w:eastAsia="Times New Roman" w:hAnsi="Cambria" w:cs="Times New Roman"/>
          <w:spacing w:val="2"/>
          <w:lang w:val="en-MY" w:eastAsia="zh-CN"/>
        </w:rPr>
      </w:pPr>
      <w:del w:id="169" w:author="VanLent, Nicole" w:date="2020-12-14T14:35:00Z">
        <w:r w:rsidRPr="002E3172" w:rsidDel="00BD20A4">
          <w:rPr>
            <w:rFonts w:ascii="Cambria" w:eastAsia="Times New Roman" w:hAnsi="Cambria" w:cs="Times New Roman"/>
            <w:spacing w:val="2"/>
            <w:highlight w:val="yellow"/>
            <w:lang w:val="en-MY" w:eastAsia="zh-CN"/>
          </w:rPr>
          <w:delText>Are NPOs further categorised after associations and foundations, such as foreign and domestic, or high risk and low risk?]</w:delText>
        </w:r>
        <w:commentRangeEnd w:id="164"/>
        <w:r w:rsidRPr="002E3172" w:rsidDel="00BD20A4">
          <w:rPr>
            <w:rFonts w:ascii="Cambria" w:eastAsia="Times New Roman" w:hAnsi="Cambria" w:cs="Times New Roman"/>
            <w:lang w:eastAsia="zh-CN"/>
          </w:rPr>
          <w:commentReference w:id="164"/>
        </w:r>
      </w:del>
    </w:p>
    <w:p w14:paraId="63DF5255" w14:textId="36C84956" w:rsidR="002E3172" w:rsidRPr="002E3172" w:rsidRDefault="002E3172" w:rsidP="002E3172">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lang w:eastAsia="zh-CN"/>
        </w:rPr>
      </w:pPr>
      <w:r w:rsidRPr="002E3172">
        <w:rPr>
          <w:rFonts w:ascii="Cambria" w:eastAsia="Times New Roman" w:hAnsi="Cambria" w:cs="Times New Roman"/>
          <w:i/>
          <w:lang w:eastAsia="zh-CN"/>
        </w:rPr>
        <w:t>Criterion 8.1(b)</w:t>
      </w:r>
      <w:r w:rsidRPr="002E3172">
        <w:rPr>
          <w:rFonts w:ascii="Cambria" w:eastAsia="Times New Roman" w:hAnsi="Cambria" w:cs="Times New Roman"/>
          <w:lang w:eastAsia="zh-CN"/>
        </w:rPr>
        <w:t xml:space="preserve"> </w:t>
      </w:r>
      <w:r w:rsidRPr="008C6267">
        <w:rPr>
          <w:rFonts w:ascii="Cambria" w:eastAsia="Times New Roman" w:hAnsi="Cambria" w:cs="Times New Roman"/>
          <w:lang w:eastAsia="zh-CN"/>
        </w:rPr>
        <w:t xml:space="preserve">is </w:t>
      </w:r>
      <w:r w:rsidRPr="008C6267">
        <w:rPr>
          <w:rFonts w:ascii="Cambria" w:eastAsia="Times New Roman" w:hAnsi="Cambria" w:cs="Times New Roman"/>
          <w:b/>
          <w:lang w:eastAsia="zh-CN"/>
        </w:rPr>
        <w:t>not met.</w:t>
      </w:r>
      <w:r>
        <w:rPr>
          <w:rFonts w:ascii="Cambria" w:eastAsia="Times New Roman" w:hAnsi="Cambria" w:cs="Times New Roman"/>
          <w:lang w:eastAsia="zh-CN"/>
        </w:rPr>
        <w:t xml:space="preserve"> </w:t>
      </w:r>
      <w:proofErr w:type="gramStart"/>
      <w:r w:rsidRPr="002E3172">
        <w:rPr>
          <w:rFonts w:ascii="Cambria" w:eastAsia="Times New Roman" w:hAnsi="Cambria" w:cs="Times New Roman"/>
          <w:lang w:eastAsia="zh-CN"/>
        </w:rPr>
        <w:t>Overall</w:t>
      </w:r>
      <w:proofErr w:type="gramEnd"/>
      <w:r w:rsidRPr="002E3172">
        <w:rPr>
          <w:rFonts w:ascii="Cambria" w:eastAsia="Times New Roman" w:hAnsi="Cambria" w:cs="Times New Roman"/>
          <w:lang w:eastAsia="zh-CN"/>
        </w:rPr>
        <w:t xml:space="preserve"> the NRA assessed the TF risk in Lao PDR to be low. Lao PDR has not identified the nature of threats posed by TF to at-risk NPOs, or how/whether terrorist actors abuse those NPOs. </w:t>
      </w:r>
    </w:p>
    <w:p w14:paraId="0966655E" w14:textId="7C237893" w:rsidR="002E3172" w:rsidRPr="002E3172" w:rsidRDefault="002E3172" w:rsidP="002E3172">
      <w:pPr>
        <w:numPr>
          <w:ilvl w:val="0"/>
          <w:numId w:val="16"/>
        </w:numPr>
        <w:shd w:val="clear" w:color="auto" w:fill="FFFFFF"/>
        <w:tabs>
          <w:tab w:val="left" w:pos="850"/>
          <w:tab w:val="left" w:pos="1191"/>
          <w:tab w:val="left" w:pos="1531"/>
        </w:tabs>
        <w:spacing w:after="240" w:line="240" w:lineRule="auto"/>
        <w:ind w:left="0" w:firstLine="0"/>
        <w:contextualSpacing/>
        <w:jc w:val="both"/>
        <w:rPr>
          <w:rFonts w:ascii="Cambria" w:eastAsia="Times New Roman" w:hAnsi="Cambria" w:cs="Times New Roman"/>
          <w:lang w:eastAsia="zh-CN"/>
        </w:rPr>
      </w:pPr>
      <w:r w:rsidRPr="002E3172">
        <w:rPr>
          <w:rFonts w:ascii="Cambria" w:eastAsia="Times New Roman" w:hAnsi="Cambria" w:cs="Times New Roman"/>
          <w:i/>
          <w:lang w:eastAsia="zh-CN"/>
        </w:rPr>
        <w:t>Criterion 8.1(c)</w:t>
      </w:r>
      <w:r w:rsidRPr="002E3172">
        <w:rPr>
          <w:rFonts w:ascii="Cambria" w:eastAsia="Times New Roman" w:hAnsi="Cambria" w:cs="Times New Roman"/>
          <w:lang w:eastAsia="zh-CN"/>
        </w:rPr>
        <w:t xml:space="preserve"> </w:t>
      </w:r>
      <w:r w:rsidRPr="002E3172">
        <w:rPr>
          <w:rFonts w:ascii="Cambria" w:eastAsia="Times New Roman" w:hAnsi="Cambria" w:cs="Times New Roman"/>
          <w:i/>
          <w:lang w:eastAsia="zh-CN"/>
        </w:rPr>
        <w:t xml:space="preserve">is </w:t>
      </w:r>
      <w:r w:rsidRPr="008C6267">
        <w:rPr>
          <w:rFonts w:ascii="Cambria" w:eastAsia="Times New Roman" w:hAnsi="Cambria" w:cs="Times New Roman"/>
          <w:b/>
          <w:lang w:eastAsia="zh-CN"/>
        </w:rPr>
        <w:t>not met/partly met.</w:t>
      </w:r>
      <w:r>
        <w:rPr>
          <w:rFonts w:ascii="Cambria" w:eastAsia="Times New Roman" w:hAnsi="Cambria" w:cs="Times New Roman"/>
          <w:lang w:eastAsia="zh-CN"/>
        </w:rPr>
        <w:t xml:space="preserve"> </w:t>
      </w:r>
      <w:r w:rsidRPr="002E3172">
        <w:rPr>
          <w:rFonts w:ascii="Cambria" w:eastAsia="Times New Roman" w:hAnsi="Cambria" w:cs="Times New Roman"/>
          <w:lang w:eastAsia="zh-CN"/>
        </w:rPr>
        <w:t>Whilst the NRA does provide a very limited risk assessment of the NPO sector, the risk assessment is not comprehensive and does not identify high-risk NPOs. Lao PDR has not reviewed the adequacy of measures, laws and regulations relating to NPOs in order to be able to take proportionate and effective actions to address the risks identified. The Decree on Associations was implemented in late 2017. Articles 60- 72 outline the rights and duties of managing agencies including examining regulations in relation to financial management, providing advice on implementation and participation in the formulation of policies and regulations in relation to association matters. Articles 39, 41 and 42 of the Foundations Decree also set out rights and duties of managing agencies such as to disseminate and advise on the implementation of policies, laws and regulations pertaining to foundations.  Currently, AMLIO and MOHAs are working together for the amendment of sub-legislations in order to streamline AML/CFT supervision strategy and approach for the NPOs.</w:t>
      </w:r>
    </w:p>
    <w:p w14:paraId="384B7C80" w14:textId="77777777" w:rsidR="002E3172" w:rsidRPr="002E3172" w:rsidRDefault="002E3172" w:rsidP="002E3172">
      <w:pPr>
        <w:tabs>
          <w:tab w:val="left" w:pos="850"/>
          <w:tab w:val="left" w:pos="1191"/>
          <w:tab w:val="left" w:pos="1531"/>
        </w:tabs>
        <w:spacing w:after="120" w:line="280" w:lineRule="exact"/>
        <w:jc w:val="both"/>
        <w:rPr>
          <w:rFonts w:ascii="Cambria" w:eastAsia="Times New Roman" w:hAnsi="Cambria" w:cs="Times New Roman"/>
          <w:i/>
          <w:spacing w:val="2"/>
          <w:lang w:eastAsia="zh-CN"/>
        </w:rPr>
      </w:pPr>
      <w:commentRangeStart w:id="170"/>
      <w:r w:rsidRPr="002E3172">
        <w:rPr>
          <w:rFonts w:ascii="Cambria" w:eastAsia="Times New Roman" w:hAnsi="Cambria" w:cs="Times New Roman"/>
          <w:spacing w:val="2"/>
          <w:highlight w:val="yellow"/>
          <w:lang w:val="en-MY" w:eastAsia="zh-CN"/>
        </w:rPr>
        <w:t>[For Lao PDR: Was a review of the measures, laws and/or regulations conducted when drafting/implementing the Decree on Associations? Given that there are multiple supervisors in place, the coordination of supervision in terms of number of reviews conducted and the specific supervisors for the foundations and associations need to be articulated clearly</w:t>
      </w:r>
      <w:proofErr w:type="gramStart"/>
      <w:r w:rsidRPr="002E3172">
        <w:rPr>
          <w:rFonts w:ascii="Cambria" w:eastAsia="Times New Roman" w:hAnsi="Cambria" w:cs="Times New Roman"/>
          <w:spacing w:val="2"/>
          <w:highlight w:val="yellow"/>
          <w:lang w:val="en-MY" w:eastAsia="zh-CN"/>
        </w:rPr>
        <w:t>. ]</w:t>
      </w:r>
      <w:proofErr w:type="gramEnd"/>
      <w:r w:rsidRPr="002E3172">
        <w:rPr>
          <w:rFonts w:ascii="Cambria" w:eastAsia="Times New Roman" w:hAnsi="Cambria" w:cs="Times New Roman"/>
          <w:spacing w:val="2"/>
          <w:lang w:val="en-MY" w:eastAsia="zh-CN"/>
        </w:rPr>
        <w:t xml:space="preserve">  </w:t>
      </w:r>
      <w:commentRangeEnd w:id="170"/>
      <w:r w:rsidRPr="002E3172">
        <w:rPr>
          <w:rFonts w:ascii="Cambria" w:eastAsia="Times New Roman" w:hAnsi="Cambria" w:cs="Times New Roman"/>
          <w:lang w:eastAsia="zh-CN"/>
        </w:rPr>
        <w:commentReference w:id="170"/>
      </w:r>
    </w:p>
    <w:p w14:paraId="42F3FA90" w14:textId="7CB468B2" w:rsidR="002E3172" w:rsidRPr="002E3172" w:rsidRDefault="002E3172" w:rsidP="002E3172">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
          <w:lang w:eastAsia="zh-CN"/>
        </w:rPr>
      </w:pPr>
      <w:r w:rsidRPr="002E3172">
        <w:rPr>
          <w:rFonts w:ascii="Cambria" w:eastAsia="Times New Roman" w:hAnsi="Cambria" w:cs="Times New Roman"/>
          <w:i/>
          <w:lang w:eastAsia="zh-CN"/>
        </w:rPr>
        <w:t xml:space="preserve">Criterion 8.1(d) is </w:t>
      </w:r>
      <w:r w:rsidRPr="008C6267">
        <w:rPr>
          <w:rFonts w:ascii="Cambria" w:eastAsia="Times New Roman" w:hAnsi="Cambria" w:cs="Times New Roman"/>
          <w:b/>
          <w:lang w:eastAsia="zh-CN"/>
        </w:rPr>
        <w:t>not met.</w:t>
      </w:r>
      <w:r>
        <w:rPr>
          <w:rFonts w:ascii="Cambria" w:eastAsia="Times New Roman" w:hAnsi="Cambria" w:cs="Times New Roman"/>
          <w:lang w:eastAsia="zh-CN"/>
        </w:rPr>
        <w:t xml:space="preserve"> </w:t>
      </w:r>
      <w:r w:rsidRPr="002E3172">
        <w:rPr>
          <w:rFonts w:ascii="Cambria" w:eastAsia="Times New Roman" w:hAnsi="Cambria" w:cs="Times New Roman"/>
          <w:lang w:eastAsia="zh-CN"/>
        </w:rPr>
        <w:t xml:space="preserve">Lao PDR has not yet conducted a periodic re-assessment of the NPO sector, however Lao PDR have indicated an assessment of risks in the sector is underway, to be completed in 2021. </w:t>
      </w:r>
    </w:p>
    <w:p w14:paraId="24E04BC4" w14:textId="5D8E8C0E" w:rsidR="002E3172" w:rsidRPr="002E3172" w:rsidRDefault="002E3172" w:rsidP="002E3172">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
          <w:lang w:eastAsia="zh-CN"/>
        </w:rPr>
      </w:pPr>
      <w:r w:rsidRPr="002E3172">
        <w:rPr>
          <w:rFonts w:ascii="Cambria" w:eastAsia="Times New Roman" w:hAnsi="Cambria" w:cs="Times New Roman"/>
          <w:i/>
          <w:lang w:eastAsia="zh-CN"/>
        </w:rPr>
        <w:t xml:space="preserve">Criterion 8.2 </w:t>
      </w:r>
      <w:r>
        <w:rPr>
          <w:rFonts w:ascii="Cambria" w:eastAsia="Times New Roman" w:hAnsi="Cambria" w:cs="Times New Roman"/>
          <w:i/>
          <w:lang w:eastAsia="zh-CN"/>
        </w:rPr>
        <w:t xml:space="preserve">is </w:t>
      </w:r>
      <w:r w:rsidRPr="008C6267">
        <w:rPr>
          <w:rFonts w:ascii="Cambria" w:eastAsia="Times New Roman" w:hAnsi="Cambria" w:cs="Times New Roman"/>
          <w:b/>
          <w:lang w:eastAsia="zh-CN"/>
        </w:rPr>
        <w:t>partly met.</w:t>
      </w:r>
      <w:r>
        <w:rPr>
          <w:rFonts w:ascii="Cambria" w:eastAsia="Times New Roman" w:hAnsi="Cambria" w:cs="Times New Roman"/>
          <w:i/>
          <w:lang w:eastAsia="zh-CN"/>
        </w:rPr>
        <w:t xml:space="preserve"> </w:t>
      </w:r>
    </w:p>
    <w:p w14:paraId="4BC775CB" w14:textId="25072DAE" w:rsidR="002E3172" w:rsidRPr="002E3172" w:rsidRDefault="002E3172" w:rsidP="002E3172">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
          <w:lang w:eastAsia="zh-CN"/>
        </w:rPr>
      </w:pPr>
      <w:r w:rsidRPr="002E3172">
        <w:rPr>
          <w:rFonts w:ascii="Cambria" w:eastAsia="Times New Roman" w:hAnsi="Cambria" w:cs="Times New Roman"/>
          <w:i/>
          <w:lang w:eastAsia="zh-CN"/>
        </w:rPr>
        <w:t xml:space="preserve">Criterion 8.2(a) is </w:t>
      </w:r>
      <w:r w:rsidRPr="008C6267">
        <w:rPr>
          <w:rFonts w:ascii="Cambria" w:eastAsia="Times New Roman" w:hAnsi="Cambria" w:cs="Times New Roman"/>
          <w:b/>
          <w:lang w:eastAsia="zh-CN"/>
        </w:rPr>
        <w:t>met</w:t>
      </w:r>
      <w:r w:rsidR="00BF46BE" w:rsidRPr="008C6267">
        <w:rPr>
          <w:rFonts w:ascii="Cambria" w:eastAsia="Times New Roman" w:hAnsi="Cambria" w:cs="Times New Roman"/>
          <w:b/>
          <w:lang w:eastAsia="zh-CN"/>
        </w:rPr>
        <w:t>.</w:t>
      </w:r>
      <w:r w:rsidR="00BF46BE" w:rsidRPr="00BF46BE">
        <w:rPr>
          <w:rFonts w:ascii="Cambria" w:eastAsia="Times New Roman" w:hAnsi="Cambria" w:cs="Times New Roman"/>
          <w:b/>
          <w:i/>
          <w:lang w:eastAsia="zh-CN"/>
        </w:rPr>
        <w:t xml:space="preserve"> </w:t>
      </w:r>
      <w:r w:rsidRPr="002E3172">
        <w:rPr>
          <w:rFonts w:ascii="Cambria" w:eastAsia="Times New Roman" w:hAnsi="Cambria" w:cs="Times New Roman"/>
          <w:lang w:eastAsia="zh-CN"/>
        </w:rPr>
        <w:t>Lao PDR has clear policies to promote accountability, integrity and public confidence in the administration and management of NPO including strict requirements for the management of NPOs, as well as annual reporting. Article 37 of the AML/CFT Law requires that NPOs operate with transparency and openness, and maintain data on internal management and record-keeping for access by reporting entities. Article 18 of the Decree of Foundations and Article 30 of the Decree on Associations requires NPOs to file annual reports on their organisation and expenditures, as well as to strictly abide by laws pertaining to auditing. Both Decrees require that NPOs operate on the principles of transparency and openness.</w:t>
      </w:r>
      <w:r w:rsidRPr="002E3172">
        <w:rPr>
          <w:rFonts w:ascii="Cambria" w:eastAsia="Times New Roman" w:hAnsi="Cambria" w:cs="Times New Roman"/>
          <w:i/>
          <w:lang w:eastAsia="zh-CN"/>
        </w:rPr>
        <w:t xml:space="preserve">  </w:t>
      </w:r>
      <w:r w:rsidRPr="002E3172">
        <w:rPr>
          <w:rFonts w:ascii="Cambria" w:eastAsia="Times New Roman" w:hAnsi="Cambria" w:cs="Times New Roman"/>
          <w:lang w:eastAsia="zh-CN"/>
        </w:rPr>
        <w:t xml:space="preserve">Foreign NPOs are required to be accountable for their activities according to Lao PDR law and regulations, share financial reports with Lao PDR authorities and undergo monitoring and evaluation by MOFA (Articles 18 and 26 of the Decree on INGOs, No 013PM). </w:t>
      </w:r>
    </w:p>
    <w:p w14:paraId="3DFED38C" w14:textId="70808752" w:rsidR="002E3172" w:rsidRPr="002E3172" w:rsidRDefault="002E3172" w:rsidP="002E3172">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
          <w:lang w:eastAsia="zh-CN"/>
        </w:rPr>
      </w:pPr>
      <w:r w:rsidRPr="002E3172">
        <w:rPr>
          <w:rFonts w:ascii="Cambria" w:eastAsia="Times New Roman" w:hAnsi="Cambria" w:cs="Times New Roman"/>
          <w:i/>
          <w:lang w:eastAsia="zh-CN"/>
        </w:rPr>
        <w:t xml:space="preserve">Criterion 8.2(b) is </w:t>
      </w:r>
      <w:r w:rsidRPr="008C6267">
        <w:rPr>
          <w:rFonts w:ascii="Cambria" w:eastAsia="Times New Roman" w:hAnsi="Cambria" w:cs="Times New Roman"/>
          <w:b/>
          <w:lang w:eastAsia="zh-CN"/>
        </w:rPr>
        <w:t>not met/partly met</w:t>
      </w:r>
      <w:r w:rsidR="00BF46BE" w:rsidRPr="008C6267">
        <w:rPr>
          <w:rFonts w:ascii="Cambria" w:eastAsia="Times New Roman" w:hAnsi="Cambria" w:cs="Times New Roman"/>
          <w:b/>
          <w:lang w:eastAsia="zh-CN"/>
        </w:rPr>
        <w:t>.</w:t>
      </w:r>
      <w:r w:rsidR="00BF46BE">
        <w:rPr>
          <w:rFonts w:ascii="Cambria" w:eastAsia="Times New Roman" w:hAnsi="Cambria" w:cs="Times New Roman"/>
          <w:i/>
          <w:lang w:eastAsia="zh-CN"/>
        </w:rPr>
        <w:t xml:space="preserve"> </w:t>
      </w:r>
      <w:r w:rsidRPr="002E3172">
        <w:rPr>
          <w:rFonts w:ascii="Cambria" w:eastAsia="Times New Roman" w:hAnsi="Cambria" w:cs="Times New Roman"/>
          <w:lang w:eastAsia="zh-CN"/>
        </w:rPr>
        <w:t xml:space="preserve"> Whilst there is some outreach to the NPO sector, there does not appear to be any outreach or educational programmes to raise awareness among NPOs and the donor community about the potential vulnerabilities of NPOs to TF.  In 2016, 2018 and 2019, the MOHA, in collaboration with other competent authorities, disseminated legislation on the social supervision organisation and the establishment of associations and foundations to government employees, associations and foundations. The MOHA conducted training for competent authorities on the establishment of associations and in 2019, on instructions on the </w:t>
      </w:r>
      <w:r w:rsidRPr="002E3172">
        <w:rPr>
          <w:rFonts w:ascii="Cambria" w:eastAsia="Times New Roman" w:hAnsi="Cambria" w:cs="Times New Roman"/>
          <w:lang w:eastAsia="zh-CN"/>
        </w:rPr>
        <w:lastRenderedPageBreak/>
        <w:t xml:space="preserve">implementation of the decrees on associations and foundations, including approval to receive funds, assets and experts from foreign jurisdictions. </w:t>
      </w:r>
    </w:p>
    <w:p w14:paraId="740683CA" w14:textId="77777777" w:rsidR="002E3172" w:rsidRPr="002E3172" w:rsidRDefault="002E3172" w:rsidP="002E3172">
      <w:pPr>
        <w:shd w:val="clear" w:color="auto" w:fill="FFFFFF"/>
        <w:tabs>
          <w:tab w:val="left" w:pos="850"/>
          <w:tab w:val="left" w:pos="1191"/>
          <w:tab w:val="left" w:pos="1531"/>
        </w:tabs>
        <w:spacing w:after="240" w:line="240" w:lineRule="auto"/>
        <w:jc w:val="both"/>
        <w:rPr>
          <w:rFonts w:ascii="Cambria" w:eastAsia="Times New Roman" w:hAnsi="Cambria" w:cs="Times New Roman"/>
          <w:lang w:eastAsia="zh-CN"/>
        </w:rPr>
      </w:pPr>
      <w:commentRangeStart w:id="171"/>
      <w:r w:rsidRPr="002E3172">
        <w:rPr>
          <w:rFonts w:ascii="Cambria" w:eastAsia="Times New Roman" w:hAnsi="Cambria" w:cs="Times New Roman"/>
          <w:highlight w:val="yellow"/>
          <w:lang w:eastAsia="zh-CN"/>
        </w:rPr>
        <w:t>[Lao PDR: Annex 28 provides an action plan on implementation with NPOs, and says an awareness workshop on AML/CFT was completed in 2020. Please provide details of this workshop: who conducted, who participated, what areas were covered, etc.]</w:t>
      </w:r>
      <w:commentRangeEnd w:id="171"/>
      <w:r w:rsidR="001B0BE4">
        <w:rPr>
          <w:rStyle w:val="CommentReference"/>
          <w:rFonts w:ascii="Times New Roman" w:eastAsia="Times New Roman" w:hAnsi="Times New Roman" w:cs="Times New Roman"/>
          <w:lang w:eastAsia="zh-CN"/>
        </w:rPr>
        <w:commentReference w:id="171"/>
      </w:r>
    </w:p>
    <w:p w14:paraId="38FAC5BC" w14:textId="53A56BEC" w:rsidR="002E3172" w:rsidRPr="002E3172" w:rsidRDefault="002E3172" w:rsidP="00BF46BE">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
          <w:lang w:eastAsia="zh-CN"/>
        </w:rPr>
      </w:pPr>
      <w:r w:rsidRPr="002E3172">
        <w:rPr>
          <w:rFonts w:ascii="Cambria" w:eastAsia="Times New Roman" w:hAnsi="Cambria" w:cs="Times New Roman"/>
          <w:i/>
          <w:lang w:eastAsia="zh-CN"/>
        </w:rPr>
        <w:t>Criterion 8.2(c) is</w:t>
      </w:r>
      <w:r w:rsidRPr="002E3172">
        <w:rPr>
          <w:rFonts w:ascii="Cambria" w:eastAsia="Times New Roman" w:hAnsi="Cambria" w:cs="Times New Roman"/>
          <w:b/>
          <w:i/>
          <w:lang w:eastAsia="zh-CN"/>
        </w:rPr>
        <w:t xml:space="preserve"> </w:t>
      </w:r>
      <w:r w:rsidRPr="008C6267">
        <w:rPr>
          <w:rFonts w:ascii="Cambria" w:eastAsia="Times New Roman" w:hAnsi="Cambria" w:cs="Times New Roman"/>
          <w:b/>
          <w:lang w:eastAsia="zh-CN"/>
        </w:rPr>
        <w:t>not met/partly met</w:t>
      </w:r>
      <w:r w:rsidR="00BF46BE" w:rsidRPr="00BF46BE">
        <w:rPr>
          <w:rFonts w:ascii="Cambria" w:eastAsia="Times New Roman" w:hAnsi="Cambria" w:cs="Times New Roman"/>
          <w:b/>
          <w:i/>
          <w:lang w:eastAsia="zh-CN"/>
        </w:rPr>
        <w:t xml:space="preserve">. </w:t>
      </w:r>
      <w:r w:rsidRPr="002E3172">
        <w:rPr>
          <w:rFonts w:ascii="Cambria" w:eastAsia="Times New Roman" w:hAnsi="Cambria" w:cs="Times New Roman"/>
          <w:b/>
          <w:lang w:eastAsia="zh-CN"/>
        </w:rPr>
        <w:t xml:space="preserve"> </w:t>
      </w:r>
      <w:r w:rsidRPr="002E3172">
        <w:rPr>
          <w:rFonts w:ascii="Cambria" w:eastAsia="Times New Roman" w:hAnsi="Cambria" w:cs="Times New Roman"/>
          <w:lang w:eastAsia="zh-CN"/>
        </w:rPr>
        <w:t xml:space="preserve">Whilst the training conducted in 2019 may have involved some best practises on establishing NPOs and on receiving funds and assets, it is not clear whether any work has been done with NPOs to address TF risk and vulnerabilities to protect from TF abuse. In 2016, AMLIO did however send a notice to financial institutions listing red flag indicators relating to NPOs and NPO transactions. </w:t>
      </w:r>
    </w:p>
    <w:p w14:paraId="07807FC3" w14:textId="28F966A9" w:rsidR="002E3172" w:rsidRPr="002E3172" w:rsidRDefault="002E3172" w:rsidP="00BF46BE">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
          <w:lang w:eastAsia="zh-CN"/>
        </w:rPr>
      </w:pPr>
      <w:r w:rsidRPr="002E3172">
        <w:rPr>
          <w:rFonts w:ascii="Cambria" w:eastAsia="Times New Roman" w:hAnsi="Cambria" w:cs="Times New Roman"/>
          <w:i/>
          <w:lang w:eastAsia="zh-CN"/>
        </w:rPr>
        <w:t xml:space="preserve">Criterion 8.2(d) is </w:t>
      </w:r>
      <w:r w:rsidRPr="008C6267">
        <w:rPr>
          <w:rFonts w:ascii="Cambria" w:eastAsia="Times New Roman" w:hAnsi="Cambria" w:cs="Times New Roman"/>
          <w:b/>
          <w:lang w:eastAsia="zh-CN"/>
        </w:rPr>
        <w:t>not met/partly met</w:t>
      </w:r>
      <w:r w:rsidR="00BF46BE" w:rsidRPr="00BF46BE">
        <w:rPr>
          <w:rFonts w:ascii="Cambria" w:eastAsia="Times New Roman" w:hAnsi="Cambria" w:cs="Times New Roman"/>
          <w:b/>
          <w:lang w:eastAsia="zh-CN"/>
        </w:rPr>
        <w:t xml:space="preserve">. </w:t>
      </w:r>
      <w:r w:rsidRPr="002E3172">
        <w:rPr>
          <w:rFonts w:ascii="Cambria" w:eastAsia="Times New Roman" w:hAnsi="Cambria" w:cs="Times New Roman"/>
          <w:lang w:eastAsia="zh-CN"/>
        </w:rPr>
        <w:t>There is no specific requirement for NPOs to conduct transactions through regulated channels. The Decree on Foundations defines foundations as legal entities operating continuously with bank accounts (Article 3.1) and the Decree on Associations defines an association as having a proper bank account (Article 3.6). The Decree on INGOs makes no mention of foreign NPOs operating a bank account.</w:t>
      </w:r>
      <w:r w:rsidRPr="002E3172">
        <w:rPr>
          <w:rFonts w:ascii="Cambria" w:eastAsia="Times New Roman" w:hAnsi="Cambria" w:cs="Times New Roman"/>
          <w:i/>
          <w:lang w:eastAsia="zh-CN"/>
        </w:rPr>
        <w:t xml:space="preserve"> </w:t>
      </w:r>
    </w:p>
    <w:p w14:paraId="67B213BC" w14:textId="2CA2859E" w:rsidR="002E3172" w:rsidRPr="002E3172" w:rsidRDefault="002E3172" w:rsidP="002E3172">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lang w:eastAsia="zh-CN"/>
        </w:rPr>
      </w:pPr>
      <w:r w:rsidRPr="002E3172">
        <w:rPr>
          <w:rFonts w:ascii="Cambria" w:eastAsia="Times New Roman" w:hAnsi="Cambria" w:cs="Times New Roman"/>
          <w:i/>
          <w:lang w:eastAsia="zh-CN"/>
        </w:rPr>
        <w:t xml:space="preserve">Criterion 8.3 </w:t>
      </w:r>
      <w:r w:rsidR="00BF46BE">
        <w:rPr>
          <w:rFonts w:ascii="Cambria" w:eastAsia="Times New Roman" w:hAnsi="Cambria" w:cs="Times New Roman"/>
          <w:i/>
          <w:lang w:eastAsia="zh-CN"/>
        </w:rPr>
        <w:t xml:space="preserve">is </w:t>
      </w:r>
      <w:r w:rsidRPr="008C6267">
        <w:rPr>
          <w:rFonts w:ascii="Cambria" w:eastAsia="Times New Roman" w:hAnsi="Cambria" w:cs="Times New Roman"/>
          <w:b/>
          <w:lang w:eastAsia="zh-CN"/>
        </w:rPr>
        <w:t>not met/partly met</w:t>
      </w:r>
      <w:r w:rsidR="00BF46BE" w:rsidRPr="008C6267">
        <w:rPr>
          <w:rFonts w:ascii="Cambria" w:eastAsia="Times New Roman" w:hAnsi="Cambria" w:cs="Times New Roman"/>
          <w:b/>
          <w:lang w:eastAsia="zh-CN"/>
        </w:rPr>
        <w:t>.</w:t>
      </w:r>
      <w:r w:rsidR="00BF46BE">
        <w:rPr>
          <w:rFonts w:ascii="Cambria" w:eastAsia="Times New Roman" w:hAnsi="Cambria" w:cs="Times New Roman"/>
          <w:i/>
          <w:lang w:eastAsia="zh-CN"/>
        </w:rPr>
        <w:t xml:space="preserve"> </w:t>
      </w:r>
      <w:r w:rsidRPr="002E3172">
        <w:rPr>
          <w:rFonts w:ascii="Cambria" w:eastAsia="Times New Roman" w:hAnsi="Cambria" w:cs="Times New Roman"/>
          <w:lang w:eastAsia="zh-CN"/>
        </w:rPr>
        <w:t xml:space="preserve">The NPOs are supervised and monitored as the responsibilities of supervisory bodies was set out in the Decree on Foundations, Article 39-42 includes provisions relating to the inspection of CSOs under Article 45 and the Decree on Association, Article 59-60 and 74-75. In addition, the monitoring and inspections provision on CSOs operations are also set out in the Law on AML/CFT Article 36. However, there is no information on how </w:t>
      </w:r>
      <w:proofErr w:type="gramStart"/>
      <w:r w:rsidRPr="002E3172">
        <w:rPr>
          <w:rFonts w:ascii="Cambria" w:eastAsia="Times New Roman" w:hAnsi="Cambria" w:cs="Times New Roman"/>
          <w:lang w:eastAsia="zh-CN"/>
        </w:rPr>
        <w:t>risk based</w:t>
      </w:r>
      <w:proofErr w:type="gramEnd"/>
      <w:r w:rsidRPr="002E3172">
        <w:rPr>
          <w:rFonts w:ascii="Cambria" w:eastAsia="Times New Roman" w:hAnsi="Cambria" w:cs="Times New Roman"/>
          <w:lang w:eastAsia="zh-CN"/>
        </w:rPr>
        <w:t xml:space="preserve"> approach is being applied for the supervision of the NPOs by the respective supervisors...</w:t>
      </w:r>
      <w:r w:rsidRPr="002E3172">
        <w:rPr>
          <w:rFonts w:ascii="Cambria" w:eastAsia="Times New Roman" w:hAnsi="Cambria" w:cs="Times New Roman"/>
          <w:i/>
          <w:lang w:eastAsia="zh-CN"/>
        </w:rPr>
        <w:t xml:space="preserve">  </w:t>
      </w:r>
      <w:r w:rsidRPr="002E3172">
        <w:rPr>
          <w:rFonts w:ascii="Cambria" w:eastAsia="Times New Roman" w:hAnsi="Cambria" w:cs="Times New Roman"/>
          <w:lang w:eastAsia="zh-CN"/>
        </w:rPr>
        <w:t>RBA has yet to be implemented for NPO sector but Lao PDR has recently developed an action plan for RBA implementation in 2020 and expected to be completed in end 2021.</w:t>
      </w:r>
    </w:p>
    <w:p w14:paraId="35AC0078" w14:textId="77777777" w:rsidR="002E3172" w:rsidRPr="002E3172" w:rsidRDefault="002E3172" w:rsidP="002E3172">
      <w:pPr>
        <w:tabs>
          <w:tab w:val="left" w:pos="850"/>
          <w:tab w:val="left" w:pos="1191"/>
          <w:tab w:val="left" w:pos="1531"/>
        </w:tabs>
        <w:spacing w:after="120" w:line="280" w:lineRule="exact"/>
        <w:jc w:val="both"/>
        <w:rPr>
          <w:rFonts w:ascii="Cambria" w:eastAsia="Times New Roman" w:hAnsi="Cambria" w:cs="Times New Roman"/>
          <w:spacing w:val="2"/>
          <w:highlight w:val="yellow"/>
          <w:lang w:val="en-MY" w:eastAsia="zh-CN"/>
        </w:rPr>
      </w:pPr>
      <w:commentRangeStart w:id="172"/>
      <w:r w:rsidRPr="002E3172">
        <w:rPr>
          <w:rFonts w:ascii="Cambria" w:eastAsia="Times New Roman" w:hAnsi="Cambria" w:cs="Times New Roman"/>
          <w:spacing w:val="2"/>
          <w:highlight w:val="yellow"/>
          <w:lang w:val="en-MY" w:eastAsia="zh-CN"/>
        </w:rPr>
        <w:t xml:space="preserve">How are onsite/offsite inspections prioritised? </w:t>
      </w:r>
    </w:p>
    <w:p w14:paraId="229AC806" w14:textId="77777777" w:rsidR="002E3172" w:rsidRPr="002E3172" w:rsidRDefault="002E3172" w:rsidP="002E3172">
      <w:pPr>
        <w:tabs>
          <w:tab w:val="left" w:pos="850"/>
          <w:tab w:val="left" w:pos="1191"/>
          <w:tab w:val="left" w:pos="1531"/>
        </w:tabs>
        <w:spacing w:after="120" w:line="280" w:lineRule="exact"/>
        <w:jc w:val="both"/>
        <w:rPr>
          <w:rFonts w:ascii="Cambria" w:eastAsia="Times New Roman" w:hAnsi="Cambria" w:cs="Times New Roman"/>
          <w:spacing w:val="2"/>
          <w:lang w:eastAsia="zh-CN"/>
        </w:rPr>
      </w:pPr>
      <w:r w:rsidRPr="002E3172">
        <w:rPr>
          <w:rFonts w:ascii="Cambria" w:eastAsia="Times New Roman" w:hAnsi="Cambria" w:cs="Times New Roman"/>
          <w:spacing w:val="2"/>
          <w:highlight w:val="yellow"/>
          <w:lang w:val="en-MY" w:eastAsia="zh-CN"/>
        </w:rPr>
        <w:t>How does a supervisor determine how often, or which NPO to inspect?]</w:t>
      </w:r>
      <w:commentRangeEnd w:id="172"/>
      <w:r w:rsidRPr="002E3172">
        <w:rPr>
          <w:rFonts w:ascii="Cambria" w:eastAsia="Times New Roman" w:hAnsi="Cambria" w:cs="Times New Roman"/>
          <w:lang w:eastAsia="zh-CN"/>
        </w:rPr>
        <w:commentReference w:id="172"/>
      </w:r>
    </w:p>
    <w:p w14:paraId="26F84C26" w14:textId="5460CFAF" w:rsidR="002E3172" w:rsidRPr="002E3172" w:rsidRDefault="00BF46BE" w:rsidP="002E3172">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
          <w:lang w:eastAsia="zh-CN"/>
        </w:rPr>
      </w:pPr>
      <w:r>
        <w:rPr>
          <w:rFonts w:ascii="Cambria" w:eastAsia="Times New Roman" w:hAnsi="Cambria" w:cs="Times New Roman"/>
          <w:i/>
          <w:lang w:eastAsia="zh-CN"/>
        </w:rPr>
        <w:t xml:space="preserve">Criterion 8.4 is </w:t>
      </w:r>
      <w:r w:rsidRPr="008C6267">
        <w:rPr>
          <w:rFonts w:ascii="Cambria" w:eastAsia="Times New Roman" w:hAnsi="Cambria" w:cs="Times New Roman"/>
          <w:b/>
          <w:lang w:eastAsia="zh-CN"/>
        </w:rPr>
        <w:t>partly met.</w:t>
      </w:r>
      <w:r>
        <w:rPr>
          <w:rFonts w:ascii="Cambria" w:eastAsia="Times New Roman" w:hAnsi="Cambria" w:cs="Times New Roman"/>
          <w:i/>
          <w:lang w:eastAsia="zh-CN"/>
        </w:rPr>
        <w:t xml:space="preserve"> </w:t>
      </w:r>
    </w:p>
    <w:p w14:paraId="1E8E099A" w14:textId="134EA88A" w:rsidR="002E3172" w:rsidRPr="002E3172" w:rsidRDefault="002E3172" w:rsidP="002E3172">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
          <w:lang w:eastAsia="zh-CN"/>
        </w:rPr>
      </w:pPr>
      <w:r w:rsidRPr="002E3172">
        <w:rPr>
          <w:rFonts w:ascii="Cambria" w:eastAsia="Times New Roman" w:hAnsi="Cambria" w:cs="Times New Roman"/>
          <w:i/>
          <w:lang w:eastAsia="zh-CN"/>
        </w:rPr>
        <w:t xml:space="preserve">Criterion 8.4(a) is </w:t>
      </w:r>
      <w:r w:rsidRPr="008C6267">
        <w:rPr>
          <w:rFonts w:ascii="Cambria" w:eastAsia="Times New Roman" w:hAnsi="Cambria" w:cs="Times New Roman"/>
          <w:b/>
          <w:lang w:eastAsia="zh-CN"/>
        </w:rPr>
        <w:t>not met/partly met</w:t>
      </w:r>
      <w:r w:rsidR="00BF46BE" w:rsidRPr="008C6267">
        <w:rPr>
          <w:rFonts w:ascii="Cambria" w:eastAsia="Times New Roman" w:hAnsi="Cambria" w:cs="Times New Roman"/>
          <w:b/>
          <w:lang w:eastAsia="zh-CN"/>
        </w:rPr>
        <w:t>.</w:t>
      </w:r>
      <w:r w:rsidR="00BF46BE" w:rsidRPr="00BF46BE">
        <w:rPr>
          <w:rFonts w:ascii="Cambria" w:eastAsia="Times New Roman" w:hAnsi="Cambria" w:cs="Times New Roman"/>
          <w:b/>
          <w:i/>
          <w:lang w:eastAsia="zh-CN"/>
        </w:rPr>
        <w:t xml:space="preserve"> </w:t>
      </w:r>
      <w:r w:rsidRPr="002E3172">
        <w:rPr>
          <w:rFonts w:ascii="Cambria" w:eastAsia="Times New Roman" w:hAnsi="Cambria" w:cs="Times New Roman"/>
          <w:lang w:eastAsia="zh-CN"/>
        </w:rPr>
        <w:t xml:space="preserve">The monitoring and inspection provision to ensure NPO operations comply with the requirements is stated in the Law on AML/CFT Article 36 and 37, as well as stated in the Decree on Foundations Article 38-42 and the Decree on Association, Article 59, 74 and 75. There is no evidence that </w:t>
      </w:r>
      <w:proofErr w:type="gramStart"/>
      <w:r w:rsidRPr="002E3172">
        <w:rPr>
          <w:rFonts w:ascii="Cambria" w:eastAsia="Times New Roman" w:hAnsi="Cambria" w:cs="Times New Roman"/>
          <w:lang w:eastAsia="zh-CN"/>
        </w:rPr>
        <w:t>risk based</w:t>
      </w:r>
      <w:proofErr w:type="gramEnd"/>
      <w:r w:rsidRPr="002E3172">
        <w:rPr>
          <w:rFonts w:ascii="Cambria" w:eastAsia="Times New Roman" w:hAnsi="Cambria" w:cs="Times New Roman"/>
          <w:lang w:eastAsia="zh-CN"/>
        </w:rPr>
        <w:t xml:space="preserve"> measures apply to NPOs at risk of TF abuse.</w:t>
      </w:r>
      <w:r w:rsidRPr="002E3172">
        <w:rPr>
          <w:rFonts w:ascii="Cambria" w:eastAsia="Times New Roman" w:hAnsi="Cambria" w:cs="Times New Roman"/>
          <w:i/>
          <w:lang w:eastAsia="zh-CN"/>
        </w:rPr>
        <w:t xml:space="preserve">  </w:t>
      </w:r>
    </w:p>
    <w:p w14:paraId="4A130A79" w14:textId="124417C3" w:rsidR="002E3172" w:rsidRPr="002E3172" w:rsidRDefault="002E3172" w:rsidP="002E3172">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lang w:eastAsia="zh-CN"/>
        </w:rPr>
      </w:pPr>
      <w:r w:rsidRPr="002E3172">
        <w:rPr>
          <w:rFonts w:ascii="Cambria" w:eastAsia="Times New Roman" w:hAnsi="Cambria" w:cs="Times New Roman"/>
          <w:i/>
          <w:lang w:eastAsia="zh-CN"/>
        </w:rPr>
        <w:t xml:space="preserve">Criterion 8.4(b) is </w:t>
      </w:r>
      <w:r w:rsidRPr="008C6267">
        <w:rPr>
          <w:rFonts w:ascii="Cambria" w:eastAsia="Times New Roman" w:hAnsi="Cambria" w:cs="Times New Roman"/>
          <w:b/>
          <w:lang w:eastAsia="zh-CN"/>
        </w:rPr>
        <w:t>partly met/mostly met</w:t>
      </w:r>
      <w:r w:rsidR="00BF46BE" w:rsidRPr="008C6267">
        <w:rPr>
          <w:rFonts w:ascii="Cambria" w:eastAsia="Times New Roman" w:hAnsi="Cambria" w:cs="Times New Roman"/>
          <w:b/>
          <w:lang w:eastAsia="zh-CN"/>
        </w:rPr>
        <w:t>.</w:t>
      </w:r>
      <w:r w:rsidR="00BF46BE">
        <w:rPr>
          <w:rFonts w:ascii="Cambria" w:eastAsia="Times New Roman" w:hAnsi="Cambria" w:cs="Times New Roman"/>
          <w:i/>
          <w:lang w:eastAsia="zh-CN"/>
        </w:rPr>
        <w:t xml:space="preserve"> </w:t>
      </w:r>
      <w:r w:rsidRPr="002E3172">
        <w:rPr>
          <w:rFonts w:ascii="Cambria" w:eastAsia="Times New Roman" w:hAnsi="Cambria" w:cs="Times New Roman"/>
          <w:lang w:eastAsia="zh-CN"/>
        </w:rPr>
        <w:t xml:space="preserve"> The sanction provision for violations by NPOs or persons were stipulated in the Article 47, Decree on Foundations, and Article 47, Decree on Association, whereas available sanctions are in the form of warning, education measures, disciplinary measures, fines or legal proceedings according to the nature of the breach. In addition, Article 77 of the Decree on Associations also stipulated measures against associations and members of the associations in the form of warning, suspension, dissolution or prosecution according to the laws. However, some of the sanctions available may not be effective, proportionate and dissuasive in relation to the some of the serious offence for violation of AML/CFT Law. For example, sanctions in the form of warning for initial violations as provided in Article 3 of the Decision on Administrative Measures Violated Regulations and Law on Anti-Money Laundering and Counter-Financing of Terrorism which may not be proportionate or dissuasive. This covers key obligations such as compliance program, KYC procedures, CDD collection of detailed customers’ data and data collection on wire transfers. Furthermore, we observed that sanction in the form of education measures may not be proportionate in relation </w:t>
      </w:r>
      <w:r w:rsidRPr="002E3172">
        <w:rPr>
          <w:rFonts w:ascii="Cambria" w:eastAsia="Times New Roman" w:hAnsi="Cambria" w:cs="Times New Roman"/>
          <w:lang w:eastAsia="zh-CN"/>
        </w:rPr>
        <w:lastRenderedPageBreak/>
        <w:t xml:space="preserve">to the serious offence such as delayed STR submission and failure to maintain confidentiality of STR. </w:t>
      </w:r>
    </w:p>
    <w:tbl>
      <w:tblPr>
        <w:tblStyle w:val="TableGrid"/>
        <w:tblW w:w="8904" w:type="dxa"/>
        <w:jc w:val="center"/>
        <w:tblLayout w:type="fixed"/>
        <w:tblLook w:val="04A0" w:firstRow="1" w:lastRow="0" w:firstColumn="1" w:lastColumn="0" w:noHBand="0" w:noVBand="1"/>
      </w:tblPr>
      <w:tblGrid>
        <w:gridCol w:w="966"/>
        <w:gridCol w:w="2694"/>
        <w:gridCol w:w="1701"/>
        <w:gridCol w:w="3543"/>
      </w:tblGrid>
      <w:tr w:rsidR="002E3172" w:rsidRPr="002E3172" w14:paraId="7122F96B" w14:textId="77777777" w:rsidTr="00BF46BE">
        <w:trPr>
          <w:jc w:val="center"/>
        </w:trPr>
        <w:tc>
          <w:tcPr>
            <w:tcW w:w="966" w:type="dxa"/>
          </w:tcPr>
          <w:p w14:paraId="5785A044" w14:textId="77777777" w:rsidR="002E3172" w:rsidRPr="002E3172" w:rsidRDefault="002E3172" w:rsidP="002E3172">
            <w:pPr>
              <w:autoSpaceDE w:val="0"/>
              <w:autoSpaceDN w:val="0"/>
              <w:adjustRightInd w:val="0"/>
              <w:jc w:val="both"/>
              <w:rPr>
                <w:rFonts w:ascii="Cambria" w:eastAsia="Calibri" w:hAnsi="Cambria" w:cs="Times New Roman"/>
                <w:b/>
                <w:color w:val="000000"/>
                <w:sz w:val="18"/>
              </w:rPr>
            </w:pPr>
            <w:r w:rsidRPr="002E3172">
              <w:rPr>
                <w:rFonts w:ascii="Cambria" w:eastAsia="Calibri" w:hAnsi="Cambria" w:cs="Times New Roman"/>
                <w:b/>
                <w:color w:val="000000"/>
                <w:sz w:val="18"/>
              </w:rPr>
              <w:t>Article</w:t>
            </w:r>
          </w:p>
        </w:tc>
        <w:tc>
          <w:tcPr>
            <w:tcW w:w="2694" w:type="dxa"/>
          </w:tcPr>
          <w:p w14:paraId="3C624884" w14:textId="77777777" w:rsidR="002E3172" w:rsidRPr="002E3172" w:rsidRDefault="002E3172" w:rsidP="002E3172">
            <w:pPr>
              <w:autoSpaceDE w:val="0"/>
              <w:autoSpaceDN w:val="0"/>
              <w:adjustRightInd w:val="0"/>
              <w:jc w:val="both"/>
              <w:rPr>
                <w:rFonts w:ascii="Cambria" w:eastAsia="Calibri" w:hAnsi="Cambria" w:cs="Times New Roman"/>
                <w:b/>
                <w:color w:val="000000"/>
                <w:sz w:val="18"/>
              </w:rPr>
            </w:pPr>
            <w:r w:rsidRPr="002E3172">
              <w:rPr>
                <w:rFonts w:ascii="Cambria" w:eastAsia="Calibri" w:hAnsi="Cambria" w:cs="Times New Roman"/>
                <w:b/>
                <w:color w:val="000000"/>
                <w:sz w:val="18"/>
              </w:rPr>
              <w:t>Sanction type</w:t>
            </w:r>
          </w:p>
        </w:tc>
        <w:tc>
          <w:tcPr>
            <w:tcW w:w="1701" w:type="dxa"/>
          </w:tcPr>
          <w:p w14:paraId="2184B471" w14:textId="77777777" w:rsidR="002E3172" w:rsidRPr="002E3172" w:rsidRDefault="002E3172" w:rsidP="002E3172">
            <w:pPr>
              <w:autoSpaceDE w:val="0"/>
              <w:autoSpaceDN w:val="0"/>
              <w:adjustRightInd w:val="0"/>
              <w:jc w:val="both"/>
              <w:rPr>
                <w:rFonts w:ascii="Cambria" w:eastAsia="Calibri" w:hAnsi="Cambria" w:cs="Times New Roman"/>
                <w:b/>
                <w:color w:val="000000"/>
                <w:sz w:val="18"/>
              </w:rPr>
            </w:pPr>
            <w:r w:rsidRPr="002E3172">
              <w:rPr>
                <w:rFonts w:ascii="Cambria" w:eastAsia="Calibri" w:hAnsi="Cambria" w:cs="Times New Roman"/>
                <w:b/>
                <w:color w:val="000000"/>
                <w:sz w:val="18"/>
              </w:rPr>
              <w:t>Applicability</w:t>
            </w:r>
          </w:p>
        </w:tc>
        <w:tc>
          <w:tcPr>
            <w:tcW w:w="3543" w:type="dxa"/>
          </w:tcPr>
          <w:p w14:paraId="7B0B0746" w14:textId="77777777" w:rsidR="002E3172" w:rsidRPr="002E3172" w:rsidRDefault="002E3172" w:rsidP="002E3172">
            <w:pPr>
              <w:autoSpaceDE w:val="0"/>
              <w:autoSpaceDN w:val="0"/>
              <w:adjustRightInd w:val="0"/>
              <w:jc w:val="both"/>
              <w:rPr>
                <w:rFonts w:ascii="Cambria" w:eastAsia="Calibri" w:hAnsi="Cambria" w:cs="Times New Roman"/>
                <w:b/>
                <w:color w:val="000000"/>
                <w:sz w:val="18"/>
              </w:rPr>
            </w:pPr>
            <w:r w:rsidRPr="002E3172">
              <w:rPr>
                <w:rFonts w:ascii="Cambria" w:eastAsia="Calibri" w:hAnsi="Cambria" w:cs="Times New Roman"/>
                <w:b/>
                <w:color w:val="000000"/>
                <w:sz w:val="18"/>
              </w:rPr>
              <w:t>Offence</w:t>
            </w:r>
          </w:p>
        </w:tc>
      </w:tr>
      <w:tr w:rsidR="002E3172" w:rsidRPr="002E3172" w14:paraId="30990F16" w14:textId="77777777" w:rsidTr="00BF46BE">
        <w:trPr>
          <w:jc w:val="center"/>
        </w:trPr>
        <w:tc>
          <w:tcPr>
            <w:tcW w:w="966" w:type="dxa"/>
          </w:tcPr>
          <w:p w14:paraId="65C77AC6" w14:textId="77777777" w:rsidR="002E3172" w:rsidRPr="002E3172" w:rsidRDefault="002E3172" w:rsidP="002E3172">
            <w:pPr>
              <w:autoSpaceDE w:val="0"/>
              <w:autoSpaceDN w:val="0"/>
              <w:adjustRightInd w:val="0"/>
              <w:jc w:val="both"/>
              <w:rPr>
                <w:rFonts w:ascii="Cambria" w:eastAsia="Calibri" w:hAnsi="Cambria" w:cs="Times New Roman"/>
                <w:sz w:val="18"/>
              </w:rPr>
            </w:pPr>
            <w:r w:rsidRPr="002E3172">
              <w:rPr>
                <w:rFonts w:ascii="Cambria" w:eastAsia="Calibri" w:hAnsi="Cambria" w:cs="Times New Roman"/>
                <w:sz w:val="18"/>
              </w:rPr>
              <w:t>Article 62</w:t>
            </w:r>
          </w:p>
        </w:tc>
        <w:tc>
          <w:tcPr>
            <w:tcW w:w="2694" w:type="dxa"/>
          </w:tcPr>
          <w:p w14:paraId="30BDF657" w14:textId="77777777" w:rsidR="002E3172" w:rsidRPr="002E3172" w:rsidRDefault="002E3172" w:rsidP="002E3172">
            <w:pPr>
              <w:autoSpaceDE w:val="0"/>
              <w:autoSpaceDN w:val="0"/>
              <w:adjustRightInd w:val="0"/>
              <w:jc w:val="both"/>
              <w:rPr>
                <w:rFonts w:ascii="Cambria" w:eastAsia="Calibri" w:hAnsi="Cambria" w:cs="Times New Roman"/>
                <w:sz w:val="18"/>
              </w:rPr>
            </w:pPr>
            <w:r w:rsidRPr="002E3172">
              <w:rPr>
                <w:rFonts w:ascii="Cambria" w:eastAsia="Calibri" w:hAnsi="Cambria" w:cs="Times New Roman"/>
                <w:sz w:val="18"/>
              </w:rPr>
              <w:t>Education Measures</w:t>
            </w:r>
          </w:p>
        </w:tc>
        <w:tc>
          <w:tcPr>
            <w:tcW w:w="1701" w:type="dxa"/>
          </w:tcPr>
          <w:p w14:paraId="02A03D7A" w14:textId="77777777" w:rsidR="002E3172" w:rsidRPr="002E3172" w:rsidRDefault="002E3172" w:rsidP="002E3172">
            <w:pPr>
              <w:autoSpaceDE w:val="0"/>
              <w:autoSpaceDN w:val="0"/>
              <w:adjustRightInd w:val="0"/>
              <w:jc w:val="both"/>
              <w:rPr>
                <w:rFonts w:ascii="Cambria" w:eastAsia="Calibri" w:hAnsi="Cambria" w:cs="Times New Roman"/>
                <w:sz w:val="18"/>
              </w:rPr>
            </w:pPr>
            <w:r w:rsidRPr="002E3172">
              <w:rPr>
                <w:rFonts w:ascii="Cambria" w:eastAsia="Calibri" w:hAnsi="Cambria" w:cs="Times New Roman"/>
                <w:sz w:val="18"/>
              </w:rPr>
              <w:t>Natural person, legal person or organization</w:t>
            </w:r>
          </w:p>
        </w:tc>
        <w:tc>
          <w:tcPr>
            <w:tcW w:w="3543" w:type="dxa"/>
          </w:tcPr>
          <w:p w14:paraId="58632AF0" w14:textId="77777777" w:rsidR="002E3172" w:rsidRPr="002E3172" w:rsidRDefault="002E3172" w:rsidP="002E3172">
            <w:pPr>
              <w:numPr>
                <w:ilvl w:val="0"/>
                <w:numId w:val="27"/>
              </w:numPr>
              <w:autoSpaceDE w:val="0"/>
              <w:autoSpaceDN w:val="0"/>
              <w:adjustRightInd w:val="0"/>
              <w:ind w:left="337" w:hanging="270"/>
              <w:contextualSpacing/>
              <w:jc w:val="both"/>
              <w:rPr>
                <w:rFonts w:ascii="Cambria" w:eastAsia="Times New Roman" w:hAnsi="Cambria" w:cs="Times New Roman"/>
                <w:sz w:val="18"/>
                <w:lang w:eastAsia="zh-CN"/>
              </w:rPr>
            </w:pPr>
            <w:r w:rsidRPr="002E3172">
              <w:rPr>
                <w:rFonts w:ascii="Cambria" w:eastAsia="Times New Roman" w:hAnsi="Cambria" w:cs="Times New Roman"/>
                <w:sz w:val="18"/>
                <w:lang w:eastAsia="zh-CN"/>
              </w:rPr>
              <w:t>Delayed STR submission</w:t>
            </w:r>
          </w:p>
          <w:p w14:paraId="6F732D2D" w14:textId="77777777" w:rsidR="002E3172" w:rsidRPr="002E3172" w:rsidRDefault="002E3172" w:rsidP="002E3172">
            <w:pPr>
              <w:numPr>
                <w:ilvl w:val="0"/>
                <w:numId w:val="27"/>
              </w:numPr>
              <w:autoSpaceDE w:val="0"/>
              <w:autoSpaceDN w:val="0"/>
              <w:adjustRightInd w:val="0"/>
              <w:ind w:left="337" w:hanging="270"/>
              <w:contextualSpacing/>
              <w:jc w:val="both"/>
              <w:rPr>
                <w:rFonts w:ascii="Cambria" w:eastAsia="Times New Roman" w:hAnsi="Cambria" w:cs="Times New Roman"/>
                <w:sz w:val="18"/>
                <w:lang w:eastAsia="zh-CN"/>
              </w:rPr>
            </w:pPr>
            <w:r w:rsidRPr="002E3172">
              <w:rPr>
                <w:rFonts w:ascii="Cambria" w:eastAsia="Times New Roman" w:hAnsi="Cambria" w:cs="Times New Roman"/>
                <w:sz w:val="18"/>
                <w:lang w:eastAsia="zh-CN"/>
              </w:rPr>
              <w:t>Failure to maintain confidentiality of STR</w:t>
            </w:r>
          </w:p>
        </w:tc>
      </w:tr>
      <w:tr w:rsidR="002E3172" w:rsidRPr="002E3172" w14:paraId="0BE348A3" w14:textId="77777777" w:rsidTr="00BF46BE">
        <w:trPr>
          <w:jc w:val="center"/>
        </w:trPr>
        <w:tc>
          <w:tcPr>
            <w:tcW w:w="966" w:type="dxa"/>
          </w:tcPr>
          <w:p w14:paraId="7AE47CA8" w14:textId="77777777" w:rsidR="002E3172" w:rsidRPr="002E3172" w:rsidRDefault="002E3172" w:rsidP="002E3172">
            <w:pPr>
              <w:autoSpaceDE w:val="0"/>
              <w:autoSpaceDN w:val="0"/>
              <w:adjustRightInd w:val="0"/>
              <w:jc w:val="both"/>
              <w:rPr>
                <w:rFonts w:ascii="Cambria" w:eastAsia="Calibri" w:hAnsi="Cambria" w:cs="Times New Roman"/>
                <w:color w:val="000000"/>
                <w:sz w:val="18"/>
              </w:rPr>
            </w:pPr>
            <w:r w:rsidRPr="002E3172">
              <w:rPr>
                <w:rFonts w:ascii="Cambria" w:eastAsia="Calibri" w:hAnsi="Cambria" w:cs="Times New Roman"/>
                <w:color w:val="000000"/>
                <w:sz w:val="18"/>
              </w:rPr>
              <w:t>Article 63</w:t>
            </w:r>
          </w:p>
        </w:tc>
        <w:tc>
          <w:tcPr>
            <w:tcW w:w="2694" w:type="dxa"/>
          </w:tcPr>
          <w:p w14:paraId="2A8F25AE" w14:textId="77777777" w:rsidR="002E3172" w:rsidRPr="002E3172" w:rsidRDefault="002E3172" w:rsidP="002E3172">
            <w:pPr>
              <w:autoSpaceDE w:val="0"/>
              <w:autoSpaceDN w:val="0"/>
              <w:adjustRightInd w:val="0"/>
              <w:jc w:val="both"/>
              <w:rPr>
                <w:rFonts w:ascii="Cambria" w:eastAsia="Calibri" w:hAnsi="Cambria" w:cs="Times New Roman"/>
                <w:color w:val="000000"/>
                <w:sz w:val="18"/>
              </w:rPr>
            </w:pPr>
            <w:r w:rsidRPr="002E3172">
              <w:rPr>
                <w:rFonts w:ascii="Cambria" w:eastAsia="Calibri" w:hAnsi="Cambria" w:cs="Times New Roman"/>
                <w:color w:val="000000"/>
                <w:sz w:val="18"/>
              </w:rPr>
              <w:t>Disciplinary measures</w:t>
            </w:r>
          </w:p>
        </w:tc>
        <w:tc>
          <w:tcPr>
            <w:tcW w:w="1701" w:type="dxa"/>
          </w:tcPr>
          <w:p w14:paraId="50A5465F" w14:textId="77777777" w:rsidR="002E3172" w:rsidRPr="002E3172" w:rsidRDefault="002E3172" w:rsidP="002E3172">
            <w:pPr>
              <w:autoSpaceDE w:val="0"/>
              <w:autoSpaceDN w:val="0"/>
              <w:adjustRightInd w:val="0"/>
              <w:jc w:val="both"/>
              <w:rPr>
                <w:rFonts w:ascii="Cambria" w:eastAsia="Calibri" w:hAnsi="Cambria" w:cs="Times New Roman"/>
                <w:color w:val="000000"/>
                <w:sz w:val="18"/>
              </w:rPr>
            </w:pPr>
            <w:r w:rsidRPr="002E3172">
              <w:rPr>
                <w:rFonts w:ascii="Cambria" w:eastAsia="Calibri" w:hAnsi="Cambria" w:cs="Times New Roman"/>
                <w:color w:val="000000"/>
                <w:sz w:val="18"/>
              </w:rPr>
              <w:t>Officers</w:t>
            </w:r>
          </w:p>
        </w:tc>
        <w:tc>
          <w:tcPr>
            <w:tcW w:w="3543" w:type="dxa"/>
          </w:tcPr>
          <w:p w14:paraId="6F899342" w14:textId="77777777" w:rsidR="002E3172" w:rsidRPr="002E3172" w:rsidRDefault="002E3172" w:rsidP="002E3172">
            <w:pPr>
              <w:numPr>
                <w:ilvl w:val="0"/>
                <w:numId w:val="30"/>
              </w:numPr>
              <w:autoSpaceDE w:val="0"/>
              <w:autoSpaceDN w:val="0"/>
              <w:adjustRightInd w:val="0"/>
              <w:ind w:hanging="293"/>
              <w:contextualSpacing/>
              <w:jc w:val="both"/>
              <w:rPr>
                <w:rFonts w:ascii="Cambria" w:eastAsia="Times New Roman" w:hAnsi="Cambria" w:cs="Times New Roman"/>
                <w:color w:val="000000"/>
                <w:sz w:val="18"/>
                <w:lang w:eastAsia="zh-CN"/>
              </w:rPr>
            </w:pPr>
            <w:r w:rsidRPr="002E3172">
              <w:rPr>
                <w:rFonts w:ascii="Cambria" w:eastAsia="Times New Roman" w:hAnsi="Cambria" w:cs="Times New Roman"/>
                <w:color w:val="000000"/>
                <w:sz w:val="18"/>
                <w:lang w:eastAsia="zh-CN"/>
              </w:rPr>
              <w:t>Non-criminal</w:t>
            </w:r>
          </w:p>
        </w:tc>
      </w:tr>
      <w:tr w:rsidR="002E3172" w:rsidRPr="002E3172" w14:paraId="28A57D65" w14:textId="77777777" w:rsidTr="00BF46BE">
        <w:trPr>
          <w:jc w:val="center"/>
        </w:trPr>
        <w:tc>
          <w:tcPr>
            <w:tcW w:w="966" w:type="dxa"/>
          </w:tcPr>
          <w:p w14:paraId="296639DB" w14:textId="77777777" w:rsidR="002E3172" w:rsidRPr="002E3172" w:rsidRDefault="002E3172" w:rsidP="002E3172">
            <w:pPr>
              <w:autoSpaceDE w:val="0"/>
              <w:autoSpaceDN w:val="0"/>
              <w:adjustRightInd w:val="0"/>
              <w:jc w:val="both"/>
              <w:rPr>
                <w:rFonts w:ascii="Cambria" w:eastAsia="Calibri" w:hAnsi="Cambria" w:cs="Times New Roman"/>
                <w:color w:val="000000"/>
                <w:sz w:val="18"/>
              </w:rPr>
            </w:pPr>
            <w:r w:rsidRPr="002E3172">
              <w:rPr>
                <w:rFonts w:ascii="Cambria" w:eastAsia="Calibri" w:hAnsi="Cambria" w:cs="Times New Roman"/>
                <w:color w:val="000000"/>
                <w:sz w:val="18"/>
              </w:rPr>
              <w:t>Article 64</w:t>
            </w:r>
          </w:p>
        </w:tc>
        <w:tc>
          <w:tcPr>
            <w:tcW w:w="2694" w:type="dxa"/>
          </w:tcPr>
          <w:p w14:paraId="51C65994" w14:textId="77777777" w:rsidR="002E3172" w:rsidRPr="002E3172" w:rsidRDefault="002E3172" w:rsidP="002E3172">
            <w:pPr>
              <w:autoSpaceDE w:val="0"/>
              <w:autoSpaceDN w:val="0"/>
              <w:adjustRightInd w:val="0"/>
              <w:jc w:val="both"/>
              <w:rPr>
                <w:rFonts w:ascii="Cambria" w:eastAsia="Calibri" w:hAnsi="Cambria" w:cs="Times New Roman"/>
                <w:color w:val="000000"/>
                <w:sz w:val="18"/>
              </w:rPr>
            </w:pPr>
            <w:r w:rsidRPr="002E3172">
              <w:rPr>
                <w:rFonts w:ascii="Cambria" w:eastAsia="Calibri" w:hAnsi="Cambria" w:cs="Times New Roman"/>
                <w:color w:val="000000"/>
                <w:sz w:val="18"/>
              </w:rPr>
              <w:t>Fining measures</w:t>
            </w:r>
          </w:p>
        </w:tc>
        <w:tc>
          <w:tcPr>
            <w:tcW w:w="1701" w:type="dxa"/>
          </w:tcPr>
          <w:p w14:paraId="4167667F" w14:textId="77777777" w:rsidR="002E3172" w:rsidRPr="002E3172" w:rsidRDefault="002E3172" w:rsidP="002E3172">
            <w:pPr>
              <w:autoSpaceDE w:val="0"/>
              <w:autoSpaceDN w:val="0"/>
              <w:adjustRightInd w:val="0"/>
              <w:jc w:val="both"/>
              <w:rPr>
                <w:rFonts w:ascii="Cambria" w:eastAsia="Calibri" w:hAnsi="Cambria" w:cs="Times New Roman"/>
                <w:color w:val="000000"/>
                <w:sz w:val="18"/>
              </w:rPr>
            </w:pPr>
            <w:r w:rsidRPr="002E3172">
              <w:rPr>
                <w:rFonts w:ascii="Cambria" w:eastAsia="Calibri" w:hAnsi="Cambria" w:cs="Times New Roman"/>
                <w:color w:val="000000"/>
                <w:sz w:val="18"/>
              </w:rPr>
              <w:t>Natural person, legal person or organization</w:t>
            </w:r>
          </w:p>
        </w:tc>
        <w:tc>
          <w:tcPr>
            <w:tcW w:w="3543" w:type="dxa"/>
          </w:tcPr>
          <w:p w14:paraId="36D3E6E9" w14:textId="77777777" w:rsidR="002E3172" w:rsidRPr="002E3172" w:rsidRDefault="002E3172" w:rsidP="002E3172">
            <w:pPr>
              <w:numPr>
                <w:ilvl w:val="0"/>
                <w:numId w:val="27"/>
              </w:numPr>
              <w:autoSpaceDE w:val="0"/>
              <w:autoSpaceDN w:val="0"/>
              <w:adjustRightInd w:val="0"/>
              <w:ind w:left="337" w:hanging="270"/>
              <w:contextualSpacing/>
              <w:jc w:val="both"/>
              <w:rPr>
                <w:rFonts w:ascii="Cambria" w:eastAsia="Times New Roman" w:hAnsi="Cambria" w:cs="Times New Roman"/>
                <w:color w:val="000000"/>
                <w:sz w:val="18"/>
                <w:lang w:eastAsia="zh-CN"/>
              </w:rPr>
            </w:pPr>
            <w:r w:rsidRPr="002E3172">
              <w:rPr>
                <w:rFonts w:ascii="Cambria" w:eastAsia="Times New Roman" w:hAnsi="Cambria" w:cs="Times New Roman"/>
                <w:color w:val="000000"/>
                <w:sz w:val="18"/>
                <w:lang w:eastAsia="zh-CN"/>
              </w:rPr>
              <w:t>Non-criminal</w:t>
            </w:r>
          </w:p>
          <w:p w14:paraId="7A4E4B23" w14:textId="77777777" w:rsidR="002E3172" w:rsidRPr="002E3172" w:rsidRDefault="002E3172" w:rsidP="002E3172">
            <w:pPr>
              <w:numPr>
                <w:ilvl w:val="0"/>
                <w:numId w:val="27"/>
              </w:numPr>
              <w:autoSpaceDE w:val="0"/>
              <w:autoSpaceDN w:val="0"/>
              <w:adjustRightInd w:val="0"/>
              <w:ind w:left="337" w:hanging="270"/>
              <w:contextualSpacing/>
              <w:jc w:val="both"/>
              <w:rPr>
                <w:rFonts w:ascii="Cambria" w:eastAsia="Times New Roman" w:hAnsi="Cambria" w:cs="Times New Roman"/>
                <w:color w:val="000000"/>
                <w:sz w:val="18"/>
                <w:lang w:eastAsia="zh-CN"/>
              </w:rPr>
            </w:pPr>
            <w:r w:rsidRPr="002E3172">
              <w:rPr>
                <w:rFonts w:ascii="Cambria" w:eastAsia="Times New Roman" w:hAnsi="Cambria" w:cs="Times New Roman"/>
                <w:color w:val="000000"/>
                <w:sz w:val="18"/>
                <w:lang w:eastAsia="zh-CN"/>
              </w:rPr>
              <w:t>Violations of Article 50, 51 and 52</w:t>
            </w:r>
          </w:p>
        </w:tc>
      </w:tr>
      <w:tr w:rsidR="002E3172" w:rsidRPr="002E3172" w14:paraId="5D050AE7" w14:textId="77777777" w:rsidTr="00BF46BE">
        <w:trPr>
          <w:jc w:val="center"/>
        </w:trPr>
        <w:tc>
          <w:tcPr>
            <w:tcW w:w="966" w:type="dxa"/>
          </w:tcPr>
          <w:p w14:paraId="6FC852F2" w14:textId="77777777" w:rsidR="002E3172" w:rsidRPr="002E3172" w:rsidRDefault="002E3172" w:rsidP="002E3172">
            <w:pPr>
              <w:autoSpaceDE w:val="0"/>
              <w:autoSpaceDN w:val="0"/>
              <w:adjustRightInd w:val="0"/>
              <w:jc w:val="both"/>
              <w:rPr>
                <w:rFonts w:ascii="Cambria" w:eastAsia="Calibri" w:hAnsi="Cambria" w:cs="Times New Roman"/>
                <w:color w:val="000000"/>
                <w:sz w:val="18"/>
              </w:rPr>
            </w:pPr>
            <w:r w:rsidRPr="002E3172">
              <w:rPr>
                <w:rFonts w:ascii="Cambria" w:eastAsia="Calibri" w:hAnsi="Cambria" w:cs="Times New Roman"/>
                <w:color w:val="000000"/>
                <w:sz w:val="18"/>
              </w:rPr>
              <w:t>Article 65</w:t>
            </w:r>
          </w:p>
        </w:tc>
        <w:tc>
          <w:tcPr>
            <w:tcW w:w="2694" w:type="dxa"/>
          </w:tcPr>
          <w:p w14:paraId="73230426" w14:textId="77777777" w:rsidR="002E3172" w:rsidRPr="002E3172" w:rsidRDefault="002E3172" w:rsidP="002E3172">
            <w:pPr>
              <w:autoSpaceDE w:val="0"/>
              <w:autoSpaceDN w:val="0"/>
              <w:adjustRightInd w:val="0"/>
              <w:ind w:left="254" w:hanging="254"/>
              <w:jc w:val="both"/>
              <w:rPr>
                <w:rFonts w:ascii="Cambria" w:eastAsia="Times New Roman" w:hAnsi="Cambria" w:cs="Times New Roman"/>
                <w:color w:val="000000"/>
                <w:sz w:val="18"/>
                <w:lang w:val="en-US"/>
              </w:rPr>
            </w:pPr>
            <w:r w:rsidRPr="002E3172">
              <w:rPr>
                <w:rFonts w:ascii="Cambria" w:eastAsia="Times New Roman" w:hAnsi="Cambria" w:cs="Times New Roman"/>
                <w:color w:val="000000"/>
                <w:sz w:val="18"/>
                <w:lang w:val="en-US"/>
              </w:rPr>
              <w:t xml:space="preserve">1. Warned in writing and recommended to exercise their rights and obligations; </w:t>
            </w:r>
          </w:p>
          <w:p w14:paraId="216317EC" w14:textId="77777777" w:rsidR="002E3172" w:rsidRPr="002E3172" w:rsidRDefault="002E3172" w:rsidP="002E3172">
            <w:pPr>
              <w:autoSpaceDE w:val="0"/>
              <w:autoSpaceDN w:val="0"/>
              <w:adjustRightInd w:val="0"/>
              <w:ind w:left="254" w:hanging="254"/>
              <w:jc w:val="both"/>
              <w:rPr>
                <w:rFonts w:ascii="Cambria" w:eastAsia="Times New Roman" w:hAnsi="Cambria" w:cs="Times New Roman"/>
                <w:color w:val="000000"/>
                <w:sz w:val="18"/>
                <w:lang w:val="en-US"/>
              </w:rPr>
            </w:pPr>
            <w:r w:rsidRPr="002E3172">
              <w:rPr>
                <w:rFonts w:ascii="Cambria" w:eastAsia="Times New Roman" w:hAnsi="Cambria" w:cs="Times New Roman"/>
                <w:color w:val="000000"/>
                <w:sz w:val="18"/>
                <w:lang w:val="en-US"/>
              </w:rPr>
              <w:t xml:space="preserve">2. Fined as per a separate regulation. </w:t>
            </w:r>
          </w:p>
          <w:p w14:paraId="719984C9" w14:textId="77777777" w:rsidR="002E3172" w:rsidRPr="002E3172" w:rsidRDefault="002E3172" w:rsidP="002E3172">
            <w:pPr>
              <w:autoSpaceDE w:val="0"/>
              <w:autoSpaceDN w:val="0"/>
              <w:adjustRightInd w:val="0"/>
              <w:jc w:val="both"/>
              <w:rPr>
                <w:rFonts w:ascii="Cambria" w:eastAsia="Calibri" w:hAnsi="Cambria" w:cs="Times New Roman"/>
                <w:color w:val="000000"/>
                <w:sz w:val="18"/>
              </w:rPr>
            </w:pPr>
          </w:p>
        </w:tc>
        <w:tc>
          <w:tcPr>
            <w:tcW w:w="1701" w:type="dxa"/>
          </w:tcPr>
          <w:p w14:paraId="2987FADF" w14:textId="77777777" w:rsidR="002E3172" w:rsidRPr="002E3172" w:rsidRDefault="002E3172" w:rsidP="002E3172">
            <w:pPr>
              <w:autoSpaceDE w:val="0"/>
              <w:autoSpaceDN w:val="0"/>
              <w:adjustRightInd w:val="0"/>
              <w:jc w:val="both"/>
              <w:rPr>
                <w:rFonts w:ascii="Cambria" w:eastAsia="Calibri" w:hAnsi="Cambria" w:cs="Times New Roman"/>
                <w:color w:val="000000"/>
                <w:sz w:val="18"/>
              </w:rPr>
            </w:pPr>
            <w:proofErr w:type="gramStart"/>
            <w:r w:rsidRPr="002E3172">
              <w:rPr>
                <w:rFonts w:ascii="Cambria" w:eastAsia="Calibri" w:hAnsi="Cambria" w:cs="Times New Roman"/>
                <w:color w:val="000000"/>
                <w:sz w:val="18"/>
              </w:rPr>
              <w:t>Reporting  entities</w:t>
            </w:r>
            <w:proofErr w:type="gramEnd"/>
          </w:p>
        </w:tc>
        <w:tc>
          <w:tcPr>
            <w:tcW w:w="3543" w:type="dxa"/>
          </w:tcPr>
          <w:p w14:paraId="60B00D8F" w14:textId="77777777" w:rsidR="002E3172" w:rsidRPr="002E3172" w:rsidRDefault="002E3172" w:rsidP="002E3172">
            <w:pPr>
              <w:numPr>
                <w:ilvl w:val="0"/>
                <w:numId w:val="31"/>
              </w:numPr>
              <w:autoSpaceDE w:val="0"/>
              <w:autoSpaceDN w:val="0"/>
              <w:adjustRightInd w:val="0"/>
              <w:contextualSpacing/>
              <w:jc w:val="both"/>
              <w:rPr>
                <w:rFonts w:ascii="Cambria" w:eastAsia="Times New Roman" w:hAnsi="Cambria" w:cs="Times New Roman"/>
                <w:color w:val="000000"/>
                <w:sz w:val="18"/>
                <w:lang w:eastAsia="zh-CN"/>
              </w:rPr>
            </w:pPr>
            <w:r w:rsidRPr="002E3172">
              <w:rPr>
                <w:rFonts w:ascii="Cambria" w:eastAsia="Times New Roman" w:hAnsi="Cambria" w:cs="Times New Roman"/>
                <w:sz w:val="18"/>
                <w:lang w:eastAsia="zh-CN"/>
              </w:rPr>
              <w:t>Violation of Article 18: Rights and Obligations of Reporting Entities</w:t>
            </w:r>
          </w:p>
        </w:tc>
      </w:tr>
      <w:tr w:rsidR="002E3172" w:rsidRPr="002E3172" w14:paraId="3768AF61" w14:textId="77777777" w:rsidTr="00BF46BE">
        <w:trPr>
          <w:jc w:val="center"/>
        </w:trPr>
        <w:tc>
          <w:tcPr>
            <w:tcW w:w="966" w:type="dxa"/>
          </w:tcPr>
          <w:p w14:paraId="25802599" w14:textId="77777777" w:rsidR="002E3172" w:rsidRPr="002E3172" w:rsidRDefault="002E3172" w:rsidP="002E3172">
            <w:pPr>
              <w:autoSpaceDE w:val="0"/>
              <w:autoSpaceDN w:val="0"/>
              <w:adjustRightInd w:val="0"/>
              <w:jc w:val="both"/>
              <w:rPr>
                <w:rFonts w:ascii="Cambria" w:eastAsia="Calibri" w:hAnsi="Cambria" w:cs="Times New Roman"/>
                <w:color w:val="000000"/>
                <w:sz w:val="18"/>
              </w:rPr>
            </w:pPr>
          </w:p>
        </w:tc>
        <w:tc>
          <w:tcPr>
            <w:tcW w:w="2694" w:type="dxa"/>
          </w:tcPr>
          <w:p w14:paraId="402F24B7" w14:textId="77777777" w:rsidR="002E3172" w:rsidRPr="002E3172" w:rsidRDefault="002E3172" w:rsidP="002E3172">
            <w:pPr>
              <w:numPr>
                <w:ilvl w:val="0"/>
                <w:numId w:val="28"/>
              </w:numPr>
              <w:autoSpaceDE w:val="0"/>
              <w:autoSpaceDN w:val="0"/>
              <w:adjustRightInd w:val="0"/>
              <w:jc w:val="both"/>
              <w:rPr>
                <w:rFonts w:ascii="Cambria" w:eastAsia="Times New Roman" w:hAnsi="Cambria" w:cs="Times New Roman"/>
                <w:color w:val="000000"/>
                <w:sz w:val="18"/>
                <w:lang w:val="en-US"/>
              </w:rPr>
            </w:pPr>
            <w:r w:rsidRPr="002E3172">
              <w:rPr>
                <w:rFonts w:ascii="Cambria" w:eastAsia="Times New Roman" w:hAnsi="Cambria" w:cs="Times New Roman"/>
                <w:color w:val="000000"/>
                <w:sz w:val="18"/>
                <w:lang w:val="en-US"/>
              </w:rPr>
              <w:t xml:space="preserve">Suspended from business operation or subject to management removal; </w:t>
            </w:r>
          </w:p>
          <w:p w14:paraId="6BA05AEB" w14:textId="77777777" w:rsidR="002E3172" w:rsidRPr="002E3172" w:rsidRDefault="002E3172" w:rsidP="002E3172">
            <w:pPr>
              <w:numPr>
                <w:ilvl w:val="0"/>
                <w:numId w:val="28"/>
              </w:numPr>
              <w:autoSpaceDE w:val="0"/>
              <w:autoSpaceDN w:val="0"/>
              <w:adjustRightInd w:val="0"/>
              <w:jc w:val="both"/>
              <w:rPr>
                <w:rFonts w:ascii="Cambria" w:eastAsia="Times New Roman" w:hAnsi="Cambria" w:cs="Times New Roman"/>
                <w:color w:val="000000"/>
                <w:sz w:val="18"/>
                <w:lang w:val="en-US"/>
              </w:rPr>
            </w:pPr>
            <w:r w:rsidRPr="002E3172">
              <w:rPr>
                <w:rFonts w:ascii="Cambria" w:eastAsia="Times New Roman" w:hAnsi="Cambria" w:cs="Times New Roman"/>
                <w:color w:val="000000"/>
                <w:sz w:val="18"/>
                <w:lang w:val="en-US"/>
              </w:rPr>
              <w:t>Have their business permits or licenses withdrawn;</w:t>
            </w:r>
          </w:p>
          <w:p w14:paraId="01CCCC6E" w14:textId="77777777" w:rsidR="002E3172" w:rsidRPr="002E3172" w:rsidRDefault="002E3172" w:rsidP="002E3172">
            <w:pPr>
              <w:numPr>
                <w:ilvl w:val="0"/>
                <w:numId w:val="28"/>
              </w:numPr>
              <w:autoSpaceDE w:val="0"/>
              <w:autoSpaceDN w:val="0"/>
              <w:adjustRightInd w:val="0"/>
              <w:jc w:val="both"/>
              <w:rPr>
                <w:rFonts w:ascii="Cambria" w:eastAsia="Times New Roman" w:hAnsi="Cambria" w:cs="Times New Roman"/>
                <w:color w:val="000000"/>
                <w:sz w:val="18"/>
                <w:lang w:val="en-US"/>
              </w:rPr>
            </w:pPr>
            <w:r w:rsidRPr="002E3172">
              <w:rPr>
                <w:rFonts w:ascii="Cambria" w:eastAsia="Times New Roman" w:hAnsi="Cambria" w:cs="Times New Roman"/>
                <w:color w:val="000000"/>
                <w:sz w:val="18"/>
                <w:lang w:val="en-US"/>
              </w:rPr>
              <w:t>Be criminally prosecuted in accordance with relevant laws fined 100,000,000kip (USD11,090) up to 2,000,000,000kip (USD22,180,000).”</w:t>
            </w:r>
          </w:p>
        </w:tc>
        <w:tc>
          <w:tcPr>
            <w:tcW w:w="1701" w:type="dxa"/>
          </w:tcPr>
          <w:p w14:paraId="28CB5089" w14:textId="77777777" w:rsidR="002E3172" w:rsidRPr="002E3172" w:rsidRDefault="002E3172" w:rsidP="002E3172">
            <w:pPr>
              <w:autoSpaceDE w:val="0"/>
              <w:autoSpaceDN w:val="0"/>
              <w:adjustRightInd w:val="0"/>
              <w:jc w:val="both"/>
              <w:rPr>
                <w:rFonts w:ascii="Cambria" w:eastAsia="Calibri" w:hAnsi="Cambria" w:cs="Times New Roman"/>
                <w:color w:val="000000"/>
                <w:sz w:val="18"/>
              </w:rPr>
            </w:pPr>
            <w:proofErr w:type="gramStart"/>
            <w:r w:rsidRPr="002E3172">
              <w:rPr>
                <w:rFonts w:ascii="Cambria" w:eastAsia="Calibri" w:hAnsi="Cambria" w:cs="Times New Roman"/>
                <w:color w:val="000000"/>
                <w:sz w:val="18"/>
              </w:rPr>
              <w:t>Reporting  entities</w:t>
            </w:r>
            <w:proofErr w:type="gramEnd"/>
          </w:p>
        </w:tc>
        <w:tc>
          <w:tcPr>
            <w:tcW w:w="3543" w:type="dxa"/>
          </w:tcPr>
          <w:p w14:paraId="1ADD5092" w14:textId="77777777" w:rsidR="002E3172" w:rsidRPr="002E3172" w:rsidRDefault="002E3172" w:rsidP="002E3172">
            <w:pPr>
              <w:numPr>
                <w:ilvl w:val="0"/>
                <w:numId w:val="31"/>
              </w:numPr>
              <w:autoSpaceDE w:val="0"/>
              <w:autoSpaceDN w:val="0"/>
              <w:adjustRightInd w:val="0"/>
              <w:contextualSpacing/>
              <w:jc w:val="both"/>
              <w:rPr>
                <w:rFonts w:ascii="Cambria" w:eastAsia="Times New Roman" w:hAnsi="Cambria" w:cs="Times New Roman"/>
                <w:sz w:val="18"/>
                <w:lang w:eastAsia="zh-CN"/>
              </w:rPr>
            </w:pPr>
            <w:r w:rsidRPr="002E3172">
              <w:rPr>
                <w:rFonts w:ascii="Cambria" w:eastAsia="Times New Roman" w:hAnsi="Cambria" w:cs="Times New Roman"/>
                <w:sz w:val="18"/>
                <w:lang w:eastAsia="zh-CN"/>
              </w:rPr>
              <w:t>Violation of Article 50 and 52</w:t>
            </w:r>
          </w:p>
        </w:tc>
      </w:tr>
      <w:tr w:rsidR="002E3172" w:rsidRPr="002E3172" w14:paraId="59B118A4" w14:textId="77777777" w:rsidTr="00BF46BE">
        <w:trPr>
          <w:jc w:val="center"/>
        </w:trPr>
        <w:tc>
          <w:tcPr>
            <w:tcW w:w="966" w:type="dxa"/>
          </w:tcPr>
          <w:p w14:paraId="461CFADF" w14:textId="77777777" w:rsidR="002E3172" w:rsidRPr="002E3172" w:rsidRDefault="002E3172" w:rsidP="002E3172">
            <w:pPr>
              <w:autoSpaceDE w:val="0"/>
              <w:autoSpaceDN w:val="0"/>
              <w:adjustRightInd w:val="0"/>
              <w:jc w:val="both"/>
              <w:rPr>
                <w:rFonts w:ascii="Cambria" w:eastAsia="Times New Roman" w:hAnsi="Cambria" w:cs="Times New Roman"/>
                <w:b/>
                <w:bCs/>
                <w:color w:val="000000"/>
                <w:sz w:val="18"/>
                <w:lang w:val="en-US"/>
              </w:rPr>
            </w:pPr>
            <w:r w:rsidRPr="002E3172">
              <w:rPr>
                <w:rFonts w:ascii="Cambria" w:eastAsia="Times New Roman" w:hAnsi="Cambria" w:cs="Times New Roman"/>
                <w:b/>
                <w:bCs/>
                <w:color w:val="000000"/>
                <w:sz w:val="18"/>
                <w:lang w:val="en-US"/>
              </w:rPr>
              <w:t>Article</w:t>
            </w:r>
          </w:p>
        </w:tc>
        <w:tc>
          <w:tcPr>
            <w:tcW w:w="2694" w:type="dxa"/>
          </w:tcPr>
          <w:p w14:paraId="60D126A9" w14:textId="77777777" w:rsidR="002E3172" w:rsidRPr="002E3172" w:rsidRDefault="002E3172" w:rsidP="002E3172">
            <w:pPr>
              <w:autoSpaceDE w:val="0"/>
              <w:autoSpaceDN w:val="0"/>
              <w:adjustRightInd w:val="0"/>
              <w:jc w:val="both"/>
              <w:rPr>
                <w:rFonts w:ascii="Cambria" w:eastAsia="Times New Roman" w:hAnsi="Cambria" w:cs="Times New Roman"/>
                <w:b/>
                <w:bCs/>
                <w:color w:val="000000"/>
                <w:sz w:val="18"/>
                <w:lang w:val="en-US"/>
              </w:rPr>
            </w:pPr>
            <w:r w:rsidRPr="002E3172">
              <w:rPr>
                <w:rFonts w:ascii="Cambria" w:eastAsia="Times New Roman" w:hAnsi="Cambria" w:cs="Times New Roman"/>
                <w:b/>
                <w:bCs/>
                <w:color w:val="000000"/>
                <w:sz w:val="18"/>
                <w:lang w:val="en-US"/>
              </w:rPr>
              <w:t>Offence Type</w:t>
            </w:r>
          </w:p>
        </w:tc>
        <w:tc>
          <w:tcPr>
            <w:tcW w:w="1701" w:type="dxa"/>
          </w:tcPr>
          <w:p w14:paraId="52C4FF94" w14:textId="77777777" w:rsidR="002E3172" w:rsidRPr="002E3172" w:rsidRDefault="002E3172" w:rsidP="002E3172">
            <w:pPr>
              <w:autoSpaceDE w:val="0"/>
              <w:autoSpaceDN w:val="0"/>
              <w:adjustRightInd w:val="0"/>
              <w:jc w:val="both"/>
              <w:rPr>
                <w:rFonts w:ascii="Cambria" w:eastAsia="Times New Roman" w:hAnsi="Cambria" w:cs="Times New Roman"/>
                <w:b/>
                <w:bCs/>
                <w:color w:val="000000"/>
                <w:sz w:val="18"/>
                <w:lang w:val="en-US"/>
              </w:rPr>
            </w:pPr>
            <w:r w:rsidRPr="002E3172">
              <w:rPr>
                <w:rFonts w:ascii="Cambria" w:eastAsia="Times New Roman" w:hAnsi="Cambria" w:cs="Times New Roman"/>
                <w:b/>
                <w:color w:val="000000"/>
                <w:sz w:val="18"/>
                <w:lang w:val="en-US"/>
              </w:rPr>
              <w:t>Applicability</w:t>
            </w:r>
          </w:p>
        </w:tc>
        <w:tc>
          <w:tcPr>
            <w:tcW w:w="3543" w:type="dxa"/>
          </w:tcPr>
          <w:p w14:paraId="6A8DB6F7" w14:textId="77777777" w:rsidR="002E3172" w:rsidRPr="002E3172" w:rsidRDefault="002E3172" w:rsidP="002E3172">
            <w:pPr>
              <w:autoSpaceDE w:val="0"/>
              <w:autoSpaceDN w:val="0"/>
              <w:adjustRightInd w:val="0"/>
              <w:jc w:val="both"/>
              <w:rPr>
                <w:rFonts w:ascii="Cambria" w:eastAsia="Times New Roman" w:hAnsi="Cambria" w:cs="Times New Roman"/>
                <w:b/>
                <w:bCs/>
                <w:color w:val="000000"/>
                <w:sz w:val="18"/>
                <w:lang w:val="en-US"/>
              </w:rPr>
            </w:pPr>
            <w:r w:rsidRPr="002E3172">
              <w:rPr>
                <w:rFonts w:ascii="Cambria" w:eastAsia="Times New Roman" w:hAnsi="Cambria" w:cs="Times New Roman"/>
                <w:b/>
                <w:bCs/>
                <w:color w:val="000000"/>
                <w:sz w:val="18"/>
                <w:lang w:val="en-US"/>
              </w:rPr>
              <w:t>Sanctions</w:t>
            </w:r>
          </w:p>
        </w:tc>
      </w:tr>
      <w:tr w:rsidR="002E3172" w:rsidRPr="002E3172" w14:paraId="4879CBEA" w14:textId="77777777" w:rsidTr="00BF46BE">
        <w:trPr>
          <w:jc w:val="center"/>
        </w:trPr>
        <w:tc>
          <w:tcPr>
            <w:tcW w:w="966" w:type="dxa"/>
          </w:tcPr>
          <w:p w14:paraId="7A0B2F87" w14:textId="77777777" w:rsidR="002E3172" w:rsidRPr="002E3172" w:rsidRDefault="002E3172" w:rsidP="002E3172">
            <w:pPr>
              <w:autoSpaceDE w:val="0"/>
              <w:autoSpaceDN w:val="0"/>
              <w:adjustRightInd w:val="0"/>
              <w:jc w:val="both"/>
              <w:rPr>
                <w:rFonts w:ascii="Cambria" w:eastAsia="Times New Roman" w:hAnsi="Cambria" w:cs="Times New Roman"/>
                <w:bCs/>
                <w:color w:val="000000"/>
                <w:sz w:val="18"/>
                <w:lang w:val="en-US"/>
              </w:rPr>
            </w:pPr>
            <w:r w:rsidRPr="002E3172">
              <w:rPr>
                <w:rFonts w:ascii="Cambria" w:eastAsia="Times New Roman" w:hAnsi="Cambria" w:cs="Times New Roman"/>
                <w:bCs/>
                <w:color w:val="000000"/>
                <w:sz w:val="18"/>
                <w:lang w:val="en-US"/>
              </w:rPr>
              <w:t>66</w:t>
            </w:r>
          </w:p>
        </w:tc>
        <w:tc>
          <w:tcPr>
            <w:tcW w:w="2694" w:type="dxa"/>
          </w:tcPr>
          <w:p w14:paraId="1A2B5A16" w14:textId="77777777" w:rsidR="002E3172" w:rsidRPr="002E3172" w:rsidRDefault="002E3172" w:rsidP="002E3172">
            <w:pPr>
              <w:autoSpaceDE w:val="0"/>
              <w:autoSpaceDN w:val="0"/>
              <w:adjustRightInd w:val="0"/>
              <w:jc w:val="both"/>
              <w:rPr>
                <w:rFonts w:ascii="Cambria" w:eastAsia="Times New Roman" w:hAnsi="Cambria" w:cs="Times New Roman"/>
                <w:bCs/>
                <w:color w:val="000000"/>
                <w:sz w:val="18"/>
                <w:lang w:val="en-US"/>
              </w:rPr>
            </w:pPr>
            <w:r w:rsidRPr="002E3172">
              <w:rPr>
                <w:rFonts w:ascii="Cambria" w:eastAsia="Times New Roman" w:hAnsi="Cambria" w:cs="Times New Roman"/>
                <w:bCs/>
                <w:color w:val="000000"/>
                <w:sz w:val="18"/>
                <w:lang w:val="en-US"/>
              </w:rPr>
              <w:t>Money Laundering</w:t>
            </w:r>
          </w:p>
        </w:tc>
        <w:tc>
          <w:tcPr>
            <w:tcW w:w="1701" w:type="dxa"/>
          </w:tcPr>
          <w:p w14:paraId="0C2BC434" w14:textId="77777777" w:rsidR="002E3172" w:rsidRPr="002E3172" w:rsidRDefault="002E3172" w:rsidP="002E3172">
            <w:pPr>
              <w:autoSpaceDE w:val="0"/>
              <w:autoSpaceDN w:val="0"/>
              <w:adjustRightInd w:val="0"/>
              <w:jc w:val="both"/>
              <w:rPr>
                <w:rFonts w:ascii="Cambria" w:eastAsia="Times New Roman" w:hAnsi="Cambria" w:cs="Times New Roman"/>
                <w:bCs/>
                <w:color w:val="000000"/>
                <w:sz w:val="18"/>
                <w:lang w:val="en-US"/>
              </w:rPr>
            </w:pPr>
            <w:r w:rsidRPr="002E3172">
              <w:rPr>
                <w:rFonts w:ascii="Cambria" w:eastAsia="Times New Roman" w:hAnsi="Cambria" w:cs="Times New Roman"/>
                <w:bCs/>
                <w:color w:val="000000"/>
                <w:sz w:val="18"/>
                <w:lang w:val="en-US"/>
              </w:rPr>
              <w:t>Natural persons</w:t>
            </w:r>
          </w:p>
        </w:tc>
        <w:tc>
          <w:tcPr>
            <w:tcW w:w="3543" w:type="dxa"/>
          </w:tcPr>
          <w:p w14:paraId="0612B9F0" w14:textId="77777777" w:rsidR="002E3172" w:rsidRPr="002E3172" w:rsidRDefault="002E3172" w:rsidP="002E3172">
            <w:pPr>
              <w:numPr>
                <w:ilvl w:val="0"/>
                <w:numId w:val="29"/>
              </w:numPr>
              <w:autoSpaceDE w:val="0"/>
              <w:autoSpaceDN w:val="0"/>
              <w:adjustRightInd w:val="0"/>
              <w:ind w:left="132" w:hanging="118"/>
              <w:jc w:val="both"/>
              <w:rPr>
                <w:rFonts w:ascii="Cambria" w:eastAsia="Times New Roman" w:hAnsi="Cambria" w:cs="Times New Roman"/>
                <w:color w:val="000000"/>
                <w:sz w:val="18"/>
                <w:lang w:val="en-US"/>
              </w:rPr>
            </w:pPr>
            <w:r w:rsidRPr="002E3172">
              <w:rPr>
                <w:rFonts w:ascii="Cambria" w:eastAsia="Times New Roman" w:hAnsi="Cambria" w:cs="Times New Roman"/>
                <w:color w:val="000000"/>
                <w:sz w:val="18"/>
                <w:lang w:val="en-US"/>
              </w:rPr>
              <w:t xml:space="preserve">&lt;1,000,000,000Kip (&lt;USD112,315): shall be deprived of freedom from 3-7 years, fined 300,000,000- 500,000,000 Kip (USD33,300 -USD855,500) with his/her properties to be confiscated. </w:t>
            </w:r>
          </w:p>
          <w:p w14:paraId="1773E4C3" w14:textId="77777777" w:rsidR="002E3172" w:rsidRPr="002E3172" w:rsidRDefault="002E3172" w:rsidP="002E3172">
            <w:pPr>
              <w:numPr>
                <w:ilvl w:val="0"/>
                <w:numId w:val="29"/>
              </w:numPr>
              <w:autoSpaceDE w:val="0"/>
              <w:autoSpaceDN w:val="0"/>
              <w:adjustRightInd w:val="0"/>
              <w:ind w:left="132" w:hanging="118"/>
              <w:jc w:val="both"/>
              <w:rPr>
                <w:rFonts w:ascii="Cambria" w:eastAsia="Times New Roman" w:hAnsi="Cambria" w:cs="Times New Roman"/>
                <w:color w:val="000000"/>
                <w:sz w:val="18"/>
                <w:lang w:val="en-US"/>
              </w:rPr>
            </w:pPr>
            <w:r w:rsidRPr="002E3172">
              <w:rPr>
                <w:rFonts w:ascii="Cambria" w:eastAsia="Times New Roman" w:hAnsi="Cambria" w:cs="Times New Roman"/>
                <w:color w:val="000000"/>
                <w:sz w:val="18"/>
                <w:lang w:val="en-US"/>
              </w:rPr>
              <w:t xml:space="preserve">&gt;1,000,000,000 (&gt;USD112,315) shall be deprived of freedom from 7-10 years, fined 500,000,000 Kip up to 700,000,000 Kip (USD33,300 –USD77,700), and with his/her properties to be confiscated. </w:t>
            </w:r>
          </w:p>
          <w:p w14:paraId="541BC5A2" w14:textId="77777777" w:rsidR="002E3172" w:rsidRPr="002E3172" w:rsidRDefault="002E3172" w:rsidP="002E3172">
            <w:pPr>
              <w:autoSpaceDE w:val="0"/>
              <w:autoSpaceDN w:val="0"/>
              <w:adjustRightInd w:val="0"/>
              <w:ind w:left="132" w:hanging="118"/>
              <w:jc w:val="both"/>
              <w:rPr>
                <w:rFonts w:ascii="Cambria" w:eastAsia="Times New Roman" w:hAnsi="Cambria" w:cs="Times New Roman"/>
                <w:bCs/>
                <w:color w:val="000000"/>
                <w:sz w:val="18"/>
                <w:lang w:val="en-US"/>
              </w:rPr>
            </w:pPr>
          </w:p>
        </w:tc>
      </w:tr>
      <w:tr w:rsidR="002E3172" w:rsidRPr="002E3172" w14:paraId="350C09FB" w14:textId="77777777" w:rsidTr="00BF46BE">
        <w:trPr>
          <w:jc w:val="center"/>
        </w:trPr>
        <w:tc>
          <w:tcPr>
            <w:tcW w:w="966" w:type="dxa"/>
          </w:tcPr>
          <w:p w14:paraId="0390B7B6" w14:textId="77777777" w:rsidR="002E3172" w:rsidRPr="002E3172" w:rsidRDefault="002E3172" w:rsidP="002E3172">
            <w:pPr>
              <w:autoSpaceDE w:val="0"/>
              <w:autoSpaceDN w:val="0"/>
              <w:adjustRightInd w:val="0"/>
              <w:jc w:val="both"/>
              <w:rPr>
                <w:rFonts w:ascii="Cambria" w:eastAsia="Times New Roman" w:hAnsi="Cambria" w:cs="Times New Roman"/>
                <w:bCs/>
                <w:color w:val="000000"/>
                <w:sz w:val="18"/>
                <w:lang w:val="en-US"/>
              </w:rPr>
            </w:pPr>
            <w:r w:rsidRPr="002E3172">
              <w:rPr>
                <w:rFonts w:ascii="Cambria" w:eastAsia="Times New Roman" w:hAnsi="Cambria" w:cs="Times New Roman"/>
                <w:bCs/>
                <w:color w:val="000000"/>
                <w:sz w:val="18"/>
                <w:lang w:val="en-US"/>
              </w:rPr>
              <w:t>66</w:t>
            </w:r>
          </w:p>
        </w:tc>
        <w:tc>
          <w:tcPr>
            <w:tcW w:w="2694" w:type="dxa"/>
          </w:tcPr>
          <w:p w14:paraId="61E48394" w14:textId="77777777" w:rsidR="002E3172" w:rsidRPr="002E3172" w:rsidRDefault="002E3172" w:rsidP="002E3172">
            <w:pPr>
              <w:autoSpaceDE w:val="0"/>
              <w:autoSpaceDN w:val="0"/>
              <w:adjustRightInd w:val="0"/>
              <w:jc w:val="both"/>
              <w:rPr>
                <w:rFonts w:ascii="Cambria" w:eastAsia="Times New Roman" w:hAnsi="Cambria" w:cs="Times New Roman"/>
                <w:bCs/>
                <w:color w:val="000000"/>
                <w:sz w:val="18"/>
                <w:lang w:val="en-US"/>
              </w:rPr>
            </w:pPr>
            <w:r w:rsidRPr="002E3172">
              <w:rPr>
                <w:rFonts w:ascii="Cambria" w:eastAsia="Times New Roman" w:hAnsi="Cambria" w:cs="Times New Roman"/>
                <w:bCs/>
                <w:color w:val="000000"/>
                <w:sz w:val="18"/>
                <w:lang w:val="en-US"/>
              </w:rPr>
              <w:t>Money Laundering</w:t>
            </w:r>
          </w:p>
        </w:tc>
        <w:tc>
          <w:tcPr>
            <w:tcW w:w="1701" w:type="dxa"/>
          </w:tcPr>
          <w:p w14:paraId="1698A307" w14:textId="77777777" w:rsidR="002E3172" w:rsidRPr="002E3172" w:rsidRDefault="002E3172" w:rsidP="002E3172">
            <w:pPr>
              <w:autoSpaceDE w:val="0"/>
              <w:autoSpaceDN w:val="0"/>
              <w:adjustRightInd w:val="0"/>
              <w:jc w:val="both"/>
              <w:rPr>
                <w:rFonts w:ascii="Cambria" w:eastAsia="Times New Roman" w:hAnsi="Cambria" w:cs="Times New Roman"/>
                <w:bCs/>
                <w:color w:val="000000"/>
                <w:sz w:val="18"/>
                <w:lang w:val="en-US"/>
              </w:rPr>
            </w:pPr>
            <w:r w:rsidRPr="002E3172">
              <w:rPr>
                <w:rFonts w:ascii="Cambria" w:eastAsia="Times New Roman" w:hAnsi="Cambria" w:cs="Times New Roman"/>
                <w:color w:val="000000"/>
                <w:sz w:val="18"/>
                <w:lang w:val="en-US"/>
              </w:rPr>
              <w:t>Organized group, habitual offense</w:t>
            </w:r>
          </w:p>
        </w:tc>
        <w:tc>
          <w:tcPr>
            <w:tcW w:w="3543" w:type="dxa"/>
          </w:tcPr>
          <w:p w14:paraId="78B30A59" w14:textId="77777777" w:rsidR="002E3172" w:rsidRPr="002E3172" w:rsidRDefault="002E3172" w:rsidP="002E3172">
            <w:pPr>
              <w:numPr>
                <w:ilvl w:val="0"/>
                <w:numId w:val="29"/>
              </w:numPr>
              <w:autoSpaceDE w:val="0"/>
              <w:autoSpaceDN w:val="0"/>
              <w:adjustRightInd w:val="0"/>
              <w:ind w:left="132" w:hanging="118"/>
              <w:jc w:val="both"/>
              <w:rPr>
                <w:rFonts w:ascii="Cambria" w:eastAsia="Times New Roman" w:hAnsi="Cambria" w:cs="Times New Roman"/>
                <w:color w:val="000000"/>
                <w:sz w:val="18"/>
                <w:lang w:val="en-US"/>
              </w:rPr>
            </w:pPr>
            <w:r w:rsidRPr="002E3172">
              <w:rPr>
                <w:rFonts w:ascii="Cambria" w:eastAsia="Times New Roman" w:hAnsi="Cambria" w:cs="Times New Roman"/>
                <w:color w:val="000000"/>
                <w:sz w:val="18"/>
                <w:lang w:val="en-US"/>
              </w:rPr>
              <w:t>An offender shall be deprived of freedom from 10-12 years,</w:t>
            </w:r>
          </w:p>
          <w:p w14:paraId="07A0EB20" w14:textId="77777777" w:rsidR="002E3172" w:rsidRPr="002E3172" w:rsidRDefault="002E3172" w:rsidP="002E3172">
            <w:pPr>
              <w:numPr>
                <w:ilvl w:val="0"/>
                <w:numId w:val="29"/>
              </w:numPr>
              <w:autoSpaceDE w:val="0"/>
              <w:autoSpaceDN w:val="0"/>
              <w:adjustRightInd w:val="0"/>
              <w:ind w:left="132" w:hanging="118"/>
              <w:jc w:val="both"/>
              <w:rPr>
                <w:rFonts w:ascii="Cambria" w:eastAsia="Times New Roman" w:hAnsi="Cambria" w:cs="Times New Roman"/>
                <w:color w:val="000000"/>
                <w:sz w:val="18"/>
                <w:lang w:val="en-US"/>
              </w:rPr>
            </w:pPr>
            <w:r w:rsidRPr="002E3172">
              <w:rPr>
                <w:rFonts w:ascii="Cambria" w:eastAsia="Times New Roman" w:hAnsi="Cambria" w:cs="Times New Roman"/>
                <w:color w:val="000000"/>
                <w:sz w:val="18"/>
                <w:lang w:val="en-US"/>
              </w:rPr>
              <w:t xml:space="preserve">fined 800,000,000 Kip up to 1,000,000,000 Kip (USD 89,852 –USD112,315) and with his/her properties to be confiscated. </w:t>
            </w:r>
          </w:p>
          <w:p w14:paraId="4368E897" w14:textId="77777777" w:rsidR="002E3172" w:rsidRPr="002E3172" w:rsidRDefault="002E3172" w:rsidP="002E3172">
            <w:pPr>
              <w:numPr>
                <w:ilvl w:val="0"/>
                <w:numId w:val="29"/>
              </w:numPr>
              <w:autoSpaceDE w:val="0"/>
              <w:autoSpaceDN w:val="0"/>
              <w:adjustRightInd w:val="0"/>
              <w:ind w:left="132" w:hanging="118"/>
              <w:jc w:val="both"/>
              <w:rPr>
                <w:rFonts w:ascii="Cambria" w:eastAsia="Times New Roman" w:hAnsi="Cambria" w:cs="Times New Roman"/>
                <w:color w:val="000000"/>
                <w:sz w:val="18"/>
                <w:lang w:val="en-US"/>
              </w:rPr>
            </w:pPr>
            <w:r w:rsidRPr="002E3172">
              <w:rPr>
                <w:rFonts w:ascii="Cambria" w:eastAsia="Times New Roman" w:hAnsi="Cambria" w:cs="Times New Roman"/>
                <w:color w:val="000000"/>
                <w:sz w:val="18"/>
                <w:lang w:val="en-US"/>
              </w:rPr>
              <w:t>The act of preparation and attempt to commit an offence shall also be penalized.</w:t>
            </w:r>
          </w:p>
          <w:p w14:paraId="2AAFCB03" w14:textId="77777777" w:rsidR="002E3172" w:rsidRPr="002E3172" w:rsidRDefault="002E3172" w:rsidP="002E3172">
            <w:pPr>
              <w:autoSpaceDE w:val="0"/>
              <w:autoSpaceDN w:val="0"/>
              <w:adjustRightInd w:val="0"/>
              <w:ind w:left="132" w:hanging="118"/>
              <w:jc w:val="both"/>
              <w:rPr>
                <w:rFonts w:ascii="Cambria" w:eastAsia="Times New Roman" w:hAnsi="Cambria" w:cs="Times New Roman"/>
                <w:bCs/>
                <w:color w:val="000000"/>
                <w:sz w:val="18"/>
                <w:lang w:val="en-US"/>
              </w:rPr>
            </w:pPr>
          </w:p>
        </w:tc>
      </w:tr>
      <w:tr w:rsidR="002E3172" w:rsidRPr="002E3172" w14:paraId="4F4A73D2" w14:textId="77777777" w:rsidTr="00BF46BE">
        <w:trPr>
          <w:trHeight w:val="2542"/>
          <w:jc w:val="center"/>
        </w:trPr>
        <w:tc>
          <w:tcPr>
            <w:tcW w:w="966" w:type="dxa"/>
          </w:tcPr>
          <w:p w14:paraId="29E7BE7F" w14:textId="77777777" w:rsidR="002E3172" w:rsidRPr="002E3172" w:rsidRDefault="002E3172" w:rsidP="002E3172">
            <w:pPr>
              <w:autoSpaceDE w:val="0"/>
              <w:autoSpaceDN w:val="0"/>
              <w:adjustRightInd w:val="0"/>
              <w:jc w:val="both"/>
              <w:rPr>
                <w:rFonts w:ascii="Cambria" w:eastAsia="Times New Roman" w:hAnsi="Cambria" w:cs="Times New Roman"/>
                <w:bCs/>
                <w:color w:val="000000"/>
                <w:sz w:val="18"/>
                <w:lang w:val="en-US"/>
              </w:rPr>
            </w:pPr>
            <w:r w:rsidRPr="002E3172">
              <w:rPr>
                <w:rFonts w:ascii="Cambria" w:eastAsia="Times New Roman" w:hAnsi="Cambria" w:cs="Times New Roman"/>
                <w:bCs/>
                <w:color w:val="000000"/>
                <w:sz w:val="18"/>
                <w:lang w:val="en-US"/>
              </w:rPr>
              <w:t>67</w:t>
            </w:r>
          </w:p>
        </w:tc>
        <w:tc>
          <w:tcPr>
            <w:tcW w:w="2694" w:type="dxa"/>
          </w:tcPr>
          <w:p w14:paraId="3A83DF96" w14:textId="77777777" w:rsidR="002E3172" w:rsidRPr="002E3172" w:rsidRDefault="002E3172" w:rsidP="002E3172">
            <w:pPr>
              <w:autoSpaceDE w:val="0"/>
              <w:autoSpaceDN w:val="0"/>
              <w:adjustRightInd w:val="0"/>
              <w:jc w:val="both"/>
              <w:rPr>
                <w:rFonts w:ascii="Cambria" w:eastAsia="Times New Roman" w:hAnsi="Cambria" w:cs="Times New Roman"/>
                <w:bCs/>
                <w:color w:val="000000"/>
                <w:sz w:val="18"/>
                <w:lang w:val="en-US"/>
              </w:rPr>
            </w:pPr>
            <w:r w:rsidRPr="002E3172">
              <w:rPr>
                <w:rFonts w:ascii="Cambria" w:eastAsia="Times New Roman" w:hAnsi="Cambria" w:cs="Times New Roman"/>
                <w:bCs/>
                <w:color w:val="000000"/>
                <w:sz w:val="18"/>
                <w:lang w:val="en-US"/>
              </w:rPr>
              <w:t>Terrorist Financing</w:t>
            </w:r>
          </w:p>
        </w:tc>
        <w:tc>
          <w:tcPr>
            <w:tcW w:w="1701" w:type="dxa"/>
          </w:tcPr>
          <w:p w14:paraId="702541F9" w14:textId="77777777" w:rsidR="002E3172" w:rsidRPr="002E3172" w:rsidRDefault="002E3172" w:rsidP="002E3172">
            <w:pPr>
              <w:autoSpaceDE w:val="0"/>
              <w:autoSpaceDN w:val="0"/>
              <w:adjustRightInd w:val="0"/>
              <w:jc w:val="both"/>
              <w:rPr>
                <w:rFonts w:ascii="Cambria" w:eastAsia="Times New Roman" w:hAnsi="Cambria" w:cs="Times New Roman"/>
                <w:bCs/>
                <w:color w:val="000000"/>
                <w:sz w:val="18"/>
                <w:lang w:val="en-US"/>
              </w:rPr>
            </w:pPr>
            <w:r w:rsidRPr="002E3172">
              <w:rPr>
                <w:rFonts w:ascii="Cambria" w:eastAsia="Times New Roman" w:hAnsi="Cambria" w:cs="Times New Roman"/>
                <w:bCs/>
                <w:color w:val="000000"/>
                <w:sz w:val="18"/>
                <w:lang w:val="en-US"/>
              </w:rPr>
              <w:t>Natural persons</w:t>
            </w:r>
          </w:p>
        </w:tc>
        <w:tc>
          <w:tcPr>
            <w:tcW w:w="3543" w:type="dxa"/>
          </w:tcPr>
          <w:p w14:paraId="6060EE68" w14:textId="77777777" w:rsidR="002E3172" w:rsidRPr="002E3172" w:rsidRDefault="002E3172" w:rsidP="002E3172">
            <w:pPr>
              <w:numPr>
                <w:ilvl w:val="0"/>
                <w:numId w:val="29"/>
              </w:numPr>
              <w:autoSpaceDE w:val="0"/>
              <w:autoSpaceDN w:val="0"/>
              <w:adjustRightInd w:val="0"/>
              <w:ind w:left="132" w:hanging="118"/>
              <w:jc w:val="both"/>
              <w:rPr>
                <w:rFonts w:ascii="Cambria" w:eastAsia="Times New Roman" w:hAnsi="Cambria" w:cs="Times New Roman"/>
                <w:color w:val="000000"/>
                <w:sz w:val="18"/>
                <w:lang w:val="en-US"/>
              </w:rPr>
            </w:pPr>
            <w:r w:rsidRPr="002E3172">
              <w:rPr>
                <w:rFonts w:ascii="Cambria" w:eastAsia="Times New Roman" w:hAnsi="Cambria" w:cs="Times New Roman"/>
                <w:color w:val="000000"/>
                <w:sz w:val="18"/>
                <w:lang w:val="en-US"/>
              </w:rPr>
              <w:t xml:space="preserve">&lt;1,000,000,000Kip (&lt;USD112,315): shall be deprived of freedom from 5-8 years, fined 500,000,000- 800,000,000 Kip (USD56,158 – USD89,852) with his/her properties to be confiscated. </w:t>
            </w:r>
          </w:p>
          <w:p w14:paraId="01A6FCDA" w14:textId="77777777" w:rsidR="002E3172" w:rsidRPr="002E3172" w:rsidRDefault="002E3172" w:rsidP="002E3172">
            <w:pPr>
              <w:numPr>
                <w:ilvl w:val="0"/>
                <w:numId w:val="29"/>
              </w:numPr>
              <w:autoSpaceDE w:val="0"/>
              <w:autoSpaceDN w:val="0"/>
              <w:adjustRightInd w:val="0"/>
              <w:ind w:left="132" w:hanging="118"/>
              <w:jc w:val="both"/>
              <w:rPr>
                <w:rFonts w:ascii="Cambria" w:eastAsia="Times New Roman" w:hAnsi="Cambria" w:cs="Times New Roman"/>
                <w:color w:val="000000"/>
                <w:sz w:val="18"/>
                <w:lang w:val="en-US"/>
              </w:rPr>
            </w:pPr>
            <w:r w:rsidRPr="002E3172">
              <w:rPr>
                <w:rFonts w:ascii="Cambria" w:eastAsia="Times New Roman" w:hAnsi="Cambria" w:cs="Times New Roman"/>
                <w:color w:val="000000"/>
                <w:sz w:val="18"/>
                <w:lang w:val="en-US"/>
              </w:rPr>
              <w:t xml:space="preserve">&gt;1,000,000,000 (&gt;USD112,315) shall be deprived of freedom from 8-12 years, fined 800,000,000 Kip up to 1,000,000,000 Kip (USD 89,852 –USD112,315), and with his/her properties to be confiscated. </w:t>
            </w:r>
          </w:p>
          <w:p w14:paraId="7E3EEE57" w14:textId="77777777" w:rsidR="002E3172" w:rsidRPr="002E3172" w:rsidRDefault="002E3172" w:rsidP="002E3172">
            <w:pPr>
              <w:autoSpaceDE w:val="0"/>
              <w:autoSpaceDN w:val="0"/>
              <w:adjustRightInd w:val="0"/>
              <w:ind w:left="132" w:hanging="118"/>
              <w:jc w:val="both"/>
              <w:rPr>
                <w:rFonts w:ascii="Cambria" w:eastAsia="Times New Roman" w:hAnsi="Cambria" w:cs="Times New Roman"/>
                <w:bCs/>
                <w:color w:val="000000"/>
                <w:sz w:val="18"/>
                <w:lang w:val="en-US"/>
              </w:rPr>
            </w:pPr>
          </w:p>
        </w:tc>
      </w:tr>
      <w:tr w:rsidR="002E3172" w:rsidRPr="002E3172" w14:paraId="4E674AED" w14:textId="77777777" w:rsidTr="00BF46BE">
        <w:trPr>
          <w:jc w:val="center"/>
        </w:trPr>
        <w:tc>
          <w:tcPr>
            <w:tcW w:w="966" w:type="dxa"/>
          </w:tcPr>
          <w:p w14:paraId="764A1A2D" w14:textId="77777777" w:rsidR="002E3172" w:rsidRPr="002E3172" w:rsidRDefault="002E3172" w:rsidP="002E3172">
            <w:pPr>
              <w:autoSpaceDE w:val="0"/>
              <w:autoSpaceDN w:val="0"/>
              <w:adjustRightInd w:val="0"/>
              <w:jc w:val="both"/>
              <w:rPr>
                <w:rFonts w:ascii="Cambria" w:eastAsia="Times New Roman" w:hAnsi="Cambria" w:cs="Times New Roman"/>
                <w:bCs/>
                <w:color w:val="000000"/>
                <w:sz w:val="18"/>
                <w:lang w:val="en-US"/>
              </w:rPr>
            </w:pPr>
            <w:r w:rsidRPr="002E3172">
              <w:rPr>
                <w:rFonts w:ascii="Cambria" w:eastAsia="Times New Roman" w:hAnsi="Cambria" w:cs="Times New Roman"/>
                <w:bCs/>
                <w:color w:val="000000"/>
                <w:sz w:val="18"/>
                <w:lang w:val="en-US"/>
              </w:rPr>
              <w:t>67</w:t>
            </w:r>
          </w:p>
        </w:tc>
        <w:tc>
          <w:tcPr>
            <w:tcW w:w="2694" w:type="dxa"/>
          </w:tcPr>
          <w:p w14:paraId="13DB16DA" w14:textId="77777777" w:rsidR="002E3172" w:rsidRPr="002E3172" w:rsidRDefault="002E3172" w:rsidP="002E3172">
            <w:pPr>
              <w:autoSpaceDE w:val="0"/>
              <w:autoSpaceDN w:val="0"/>
              <w:adjustRightInd w:val="0"/>
              <w:jc w:val="both"/>
              <w:rPr>
                <w:rFonts w:ascii="Cambria" w:eastAsia="Times New Roman" w:hAnsi="Cambria" w:cs="Times New Roman"/>
                <w:bCs/>
                <w:color w:val="000000"/>
                <w:sz w:val="18"/>
                <w:lang w:val="en-US"/>
              </w:rPr>
            </w:pPr>
            <w:r w:rsidRPr="002E3172">
              <w:rPr>
                <w:rFonts w:ascii="Cambria" w:eastAsia="Times New Roman" w:hAnsi="Cambria" w:cs="Times New Roman"/>
                <w:bCs/>
                <w:color w:val="000000"/>
                <w:sz w:val="18"/>
                <w:lang w:val="en-US"/>
              </w:rPr>
              <w:t>Terrorist Financing</w:t>
            </w:r>
          </w:p>
        </w:tc>
        <w:tc>
          <w:tcPr>
            <w:tcW w:w="1701" w:type="dxa"/>
          </w:tcPr>
          <w:p w14:paraId="57086F41" w14:textId="77777777" w:rsidR="002E3172" w:rsidRPr="002E3172" w:rsidRDefault="002E3172" w:rsidP="002E3172">
            <w:pPr>
              <w:autoSpaceDE w:val="0"/>
              <w:autoSpaceDN w:val="0"/>
              <w:adjustRightInd w:val="0"/>
              <w:jc w:val="both"/>
              <w:rPr>
                <w:rFonts w:ascii="Cambria" w:eastAsia="Times New Roman" w:hAnsi="Cambria" w:cs="Times New Roman"/>
                <w:bCs/>
                <w:color w:val="000000"/>
                <w:sz w:val="18"/>
                <w:lang w:val="en-US"/>
              </w:rPr>
            </w:pPr>
            <w:r w:rsidRPr="002E3172">
              <w:rPr>
                <w:rFonts w:ascii="Cambria" w:eastAsia="Times New Roman" w:hAnsi="Cambria" w:cs="Times New Roman"/>
                <w:color w:val="000000"/>
                <w:sz w:val="18"/>
                <w:lang w:val="en-US"/>
              </w:rPr>
              <w:t>Organized group, habitual offense</w:t>
            </w:r>
          </w:p>
        </w:tc>
        <w:tc>
          <w:tcPr>
            <w:tcW w:w="3543" w:type="dxa"/>
          </w:tcPr>
          <w:p w14:paraId="79A0E415" w14:textId="77777777" w:rsidR="002E3172" w:rsidRPr="002E3172" w:rsidRDefault="002E3172" w:rsidP="002E3172">
            <w:pPr>
              <w:numPr>
                <w:ilvl w:val="0"/>
                <w:numId w:val="29"/>
              </w:numPr>
              <w:autoSpaceDE w:val="0"/>
              <w:autoSpaceDN w:val="0"/>
              <w:adjustRightInd w:val="0"/>
              <w:ind w:left="132" w:hanging="118"/>
              <w:jc w:val="both"/>
              <w:rPr>
                <w:rFonts w:ascii="Cambria" w:eastAsia="Times New Roman" w:hAnsi="Cambria" w:cs="Times New Roman"/>
                <w:color w:val="000000"/>
                <w:sz w:val="18"/>
                <w:lang w:val="en-US"/>
              </w:rPr>
            </w:pPr>
            <w:r w:rsidRPr="002E3172">
              <w:rPr>
                <w:rFonts w:ascii="Cambria" w:eastAsia="Times New Roman" w:hAnsi="Cambria" w:cs="Times New Roman"/>
                <w:color w:val="000000"/>
                <w:sz w:val="18"/>
                <w:lang w:val="en-US"/>
              </w:rPr>
              <w:t>An offender shall be deprived of freedom from 12-20 years,</w:t>
            </w:r>
          </w:p>
          <w:p w14:paraId="2C5AE0CF" w14:textId="77777777" w:rsidR="002E3172" w:rsidRPr="002E3172" w:rsidRDefault="002E3172" w:rsidP="002E3172">
            <w:pPr>
              <w:numPr>
                <w:ilvl w:val="0"/>
                <w:numId w:val="29"/>
              </w:numPr>
              <w:autoSpaceDE w:val="0"/>
              <w:autoSpaceDN w:val="0"/>
              <w:adjustRightInd w:val="0"/>
              <w:ind w:left="132" w:hanging="118"/>
              <w:jc w:val="both"/>
              <w:rPr>
                <w:rFonts w:ascii="Cambria" w:eastAsia="Times New Roman" w:hAnsi="Cambria" w:cs="Times New Roman"/>
                <w:color w:val="000000"/>
                <w:sz w:val="18"/>
                <w:lang w:val="en-US"/>
              </w:rPr>
            </w:pPr>
            <w:r w:rsidRPr="002E3172">
              <w:rPr>
                <w:rFonts w:ascii="Cambria" w:eastAsia="Times New Roman" w:hAnsi="Cambria" w:cs="Times New Roman"/>
                <w:color w:val="000000"/>
                <w:sz w:val="18"/>
                <w:lang w:val="en-US"/>
              </w:rPr>
              <w:lastRenderedPageBreak/>
              <w:t xml:space="preserve">fined 800,000,000 Kip up to 1,000,000,000 Kip (USD 89,852 –USD112,315) and with his/her properties to be confiscated. </w:t>
            </w:r>
          </w:p>
          <w:p w14:paraId="356F1D52" w14:textId="77777777" w:rsidR="002E3172" w:rsidRPr="002E3172" w:rsidRDefault="002E3172" w:rsidP="002E3172">
            <w:pPr>
              <w:numPr>
                <w:ilvl w:val="0"/>
                <w:numId w:val="29"/>
              </w:numPr>
              <w:autoSpaceDE w:val="0"/>
              <w:autoSpaceDN w:val="0"/>
              <w:adjustRightInd w:val="0"/>
              <w:ind w:left="132" w:hanging="118"/>
              <w:jc w:val="both"/>
              <w:rPr>
                <w:rFonts w:ascii="Cambria" w:eastAsia="Times New Roman" w:hAnsi="Cambria" w:cs="Times New Roman"/>
                <w:color w:val="000000"/>
                <w:sz w:val="18"/>
                <w:lang w:val="en-US"/>
              </w:rPr>
            </w:pPr>
            <w:r w:rsidRPr="002E3172">
              <w:rPr>
                <w:rFonts w:ascii="Cambria" w:eastAsia="Times New Roman" w:hAnsi="Cambria" w:cs="Times New Roman"/>
                <w:color w:val="000000"/>
                <w:sz w:val="18"/>
                <w:lang w:val="en-US"/>
              </w:rPr>
              <w:t>The act of preparation and attempt to commit an offence shall also be penalized.</w:t>
            </w:r>
          </w:p>
          <w:p w14:paraId="02C4AE81" w14:textId="77777777" w:rsidR="002E3172" w:rsidRPr="002E3172" w:rsidRDefault="002E3172" w:rsidP="002E3172">
            <w:pPr>
              <w:autoSpaceDE w:val="0"/>
              <w:autoSpaceDN w:val="0"/>
              <w:adjustRightInd w:val="0"/>
              <w:ind w:left="132" w:hanging="118"/>
              <w:jc w:val="both"/>
              <w:rPr>
                <w:rFonts w:ascii="Cambria" w:eastAsia="Times New Roman" w:hAnsi="Cambria" w:cs="Times New Roman"/>
                <w:bCs/>
                <w:color w:val="000000"/>
                <w:sz w:val="18"/>
                <w:lang w:val="en-US"/>
              </w:rPr>
            </w:pPr>
          </w:p>
        </w:tc>
      </w:tr>
      <w:tr w:rsidR="002E3172" w:rsidRPr="002E3172" w14:paraId="25AA9E98" w14:textId="77777777" w:rsidTr="00BF46BE">
        <w:trPr>
          <w:jc w:val="center"/>
        </w:trPr>
        <w:tc>
          <w:tcPr>
            <w:tcW w:w="966" w:type="dxa"/>
          </w:tcPr>
          <w:p w14:paraId="6BB24B8D" w14:textId="77777777" w:rsidR="002E3172" w:rsidRPr="002E3172" w:rsidRDefault="002E3172" w:rsidP="002E3172">
            <w:pPr>
              <w:autoSpaceDE w:val="0"/>
              <w:autoSpaceDN w:val="0"/>
              <w:adjustRightInd w:val="0"/>
              <w:jc w:val="both"/>
              <w:rPr>
                <w:rFonts w:ascii="Cambria" w:eastAsia="Times New Roman" w:hAnsi="Cambria" w:cs="Times New Roman"/>
                <w:bCs/>
                <w:color w:val="000000"/>
                <w:sz w:val="18"/>
                <w:lang w:val="en-US"/>
              </w:rPr>
            </w:pPr>
            <w:r w:rsidRPr="002E3172">
              <w:rPr>
                <w:rFonts w:ascii="Cambria" w:eastAsia="Times New Roman" w:hAnsi="Cambria" w:cs="Times New Roman"/>
                <w:bCs/>
                <w:color w:val="000000"/>
                <w:sz w:val="18"/>
                <w:lang w:val="en-US"/>
              </w:rPr>
              <w:lastRenderedPageBreak/>
              <w:t>69</w:t>
            </w:r>
          </w:p>
        </w:tc>
        <w:tc>
          <w:tcPr>
            <w:tcW w:w="2694" w:type="dxa"/>
          </w:tcPr>
          <w:p w14:paraId="32094ED1" w14:textId="77777777" w:rsidR="002E3172" w:rsidRPr="002E3172" w:rsidRDefault="002E3172" w:rsidP="002E3172">
            <w:pPr>
              <w:autoSpaceDE w:val="0"/>
              <w:autoSpaceDN w:val="0"/>
              <w:adjustRightInd w:val="0"/>
              <w:jc w:val="both"/>
              <w:rPr>
                <w:rFonts w:ascii="Cambria" w:eastAsia="Times New Roman" w:hAnsi="Cambria" w:cs="Times New Roman"/>
                <w:bCs/>
                <w:color w:val="000000"/>
                <w:sz w:val="18"/>
                <w:lang w:val="en-US"/>
              </w:rPr>
            </w:pPr>
            <w:r w:rsidRPr="002E3172">
              <w:rPr>
                <w:rFonts w:ascii="Cambria" w:eastAsia="Times New Roman" w:hAnsi="Cambria" w:cs="Times New Roman"/>
                <w:bCs/>
                <w:color w:val="000000"/>
                <w:sz w:val="18"/>
                <w:lang w:val="en-US"/>
              </w:rPr>
              <w:t>Organized criminal group and racketeering</w:t>
            </w:r>
          </w:p>
        </w:tc>
        <w:tc>
          <w:tcPr>
            <w:tcW w:w="1701" w:type="dxa"/>
          </w:tcPr>
          <w:p w14:paraId="2A2185AA" w14:textId="77777777" w:rsidR="002E3172" w:rsidRPr="002E3172" w:rsidRDefault="002E3172" w:rsidP="002E3172">
            <w:pPr>
              <w:autoSpaceDE w:val="0"/>
              <w:autoSpaceDN w:val="0"/>
              <w:adjustRightInd w:val="0"/>
              <w:jc w:val="both"/>
              <w:rPr>
                <w:rFonts w:ascii="Cambria" w:eastAsia="Times New Roman" w:hAnsi="Cambria" w:cs="Times New Roman"/>
                <w:bCs/>
                <w:color w:val="000000"/>
                <w:sz w:val="18"/>
                <w:lang w:val="en-US"/>
              </w:rPr>
            </w:pPr>
            <w:r w:rsidRPr="002E3172">
              <w:rPr>
                <w:rFonts w:ascii="Cambria" w:eastAsia="Times New Roman" w:hAnsi="Cambria" w:cs="Times New Roman"/>
                <w:color w:val="000000"/>
                <w:sz w:val="18"/>
                <w:lang w:val="en-US"/>
              </w:rPr>
              <w:t xml:space="preserve"> Natural person</w:t>
            </w:r>
          </w:p>
        </w:tc>
        <w:tc>
          <w:tcPr>
            <w:tcW w:w="3543" w:type="dxa"/>
          </w:tcPr>
          <w:p w14:paraId="63118726" w14:textId="77777777" w:rsidR="002E3172" w:rsidRPr="002E3172" w:rsidRDefault="002E3172" w:rsidP="002E3172">
            <w:pPr>
              <w:numPr>
                <w:ilvl w:val="0"/>
                <w:numId w:val="29"/>
              </w:numPr>
              <w:autoSpaceDE w:val="0"/>
              <w:autoSpaceDN w:val="0"/>
              <w:adjustRightInd w:val="0"/>
              <w:ind w:left="132" w:hanging="118"/>
              <w:jc w:val="both"/>
              <w:rPr>
                <w:rFonts w:ascii="Cambria" w:eastAsia="Times New Roman" w:hAnsi="Cambria" w:cs="Times New Roman"/>
                <w:color w:val="000000"/>
                <w:sz w:val="18"/>
                <w:lang w:val="en-US"/>
              </w:rPr>
            </w:pPr>
            <w:r w:rsidRPr="002E3172">
              <w:rPr>
                <w:rFonts w:ascii="Cambria" w:eastAsia="Times New Roman" w:hAnsi="Cambria" w:cs="Times New Roman"/>
                <w:color w:val="000000"/>
                <w:sz w:val="18"/>
                <w:lang w:val="en-US"/>
              </w:rPr>
              <w:t xml:space="preserve">Imprisonment of 3 to 6 years, </w:t>
            </w:r>
          </w:p>
          <w:p w14:paraId="327AA615" w14:textId="77777777" w:rsidR="002E3172" w:rsidRPr="002E3172" w:rsidRDefault="002E3172" w:rsidP="002E3172">
            <w:pPr>
              <w:numPr>
                <w:ilvl w:val="0"/>
                <w:numId w:val="29"/>
              </w:numPr>
              <w:autoSpaceDE w:val="0"/>
              <w:autoSpaceDN w:val="0"/>
              <w:adjustRightInd w:val="0"/>
              <w:ind w:left="132" w:hanging="118"/>
              <w:jc w:val="both"/>
              <w:rPr>
                <w:rFonts w:ascii="Cambria" w:eastAsia="Times New Roman" w:hAnsi="Cambria" w:cs="Times New Roman"/>
                <w:color w:val="000000"/>
                <w:sz w:val="18"/>
                <w:lang w:val="en-US"/>
              </w:rPr>
            </w:pPr>
            <w:r w:rsidRPr="002E3172">
              <w:rPr>
                <w:rFonts w:ascii="Cambria" w:eastAsia="Times New Roman" w:hAnsi="Cambria" w:cs="Times New Roman"/>
                <w:color w:val="000000"/>
                <w:sz w:val="18"/>
                <w:lang w:val="en-US"/>
              </w:rPr>
              <w:t xml:space="preserve">Fined 30,000,000 Kip up to 60,000,000 Kip (USD3,330– USD6,660) and with his/her properties to be confiscated. </w:t>
            </w:r>
          </w:p>
          <w:p w14:paraId="26422EF9" w14:textId="77777777" w:rsidR="002E3172" w:rsidRPr="002E3172" w:rsidRDefault="002E3172" w:rsidP="002E3172">
            <w:pPr>
              <w:numPr>
                <w:ilvl w:val="0"/>
                <w:numId w:val="29"/>
              </w:numPr>
              <w:autoSpaceDE w:val="0"/>
              <w:autoSpaceDN w:val="0"/>
              <w:adjustRightInd w:val="0"/>
              <w:ind w:left="132" w:hanging="118"/>
              <w:jc w:val="both"/>
              <w:rPr>
                <w:rFonts w:ascii="Cambria" w:eastAsia="Times New Roman" w:hAnsi="Cambria" w:cs="Times New Roman"/>
                <w:color w:val="000000"/>
                <w:sz w:val="18"/>
                <w:lang w:val="en-US"/>
              </w:rPr>
            </w:pPr>
            <w:r w:rsidRPr="002E3172">
              <w:rPr>
                <w:rFonts w:ascii="Cambria" w:eastAsia="Times New Roman" w:hAnsi="Cambria" w:cs="Times New Roman"/>
                <w:color w:val="000000"/>
                <w:sz w:val="18"/>
                <w:lang w:val="en-US"/>
              </w:rPr>
              <w:t>The act of preparation and attempt to commit an offence shall also be penalized.</w:t>
            </w:r>
          </w:p>
          <w:p w14:paraId="5410DAE6" w14:textId="77777777" w:rsidR="002E3172" w:rsidRPr="002E3172" w:rsidRDefault="002E3172" w:rsidP="002E3172">
            <w:pPr>
              <w:autoSpaceDE w:val="0"/>
              <w:autoSpaceDN w:val="0"/>
              <w:adjustRightInd w:val="0"/>
              <w:ind w:left="132" w:hanging="118"/>
              <w:jc w:val="both"/>
              <w:rPr>
                <w:rFonts w:ascii="Cambria" w:eastAsia="Times New Roman" w:hAnsi="Cambria" w:cs="Times New Roman"/>
                <w:bCs/>
                <w:color w:val="000000"/>
                <w:sz w:val="18"/>
                <w:lang w:val="en-US"/>
              </w:rPr>
            </w:pPr>
          </w:p>
        </w:tc>
      </w:tr>
    </w:tbl>
    <w:p w14:paraId="2AEA6E7D" w14:textId="15A6CDA8" w:rsidR="002E3172" w:rsidRDefault="002E3172" w:rsidP="002E3172">
      <w:pPr>
        <w:tabs>
          <w:tab w:val="left" w:pos="0"/>
          <w:tab w:val="left" w:pos="1191"/>
          <w:tab w:val="left" w:pos="1531"/>
        </w:tabs>
        <w:spacing w:after="120" w:line="280" w:lineRule="exact"/>
        <w:jc w:val="both"/>
        <w:rPr>
          <w:rFonts w:ascii="Cambria" w:eastAsia="Times New Roman" w:hAnsi="Cambria" w:cs="Times New Roman"/>
          <w:spacing w:val="2"/>
          <w:lang w:eastAsia="zh-CN"/>
        </w:rPr>
      </w:pPr>
      <w:r w:rsidRPr="002E3172">
        <w:rPr>
          <w:rFonts w:ascii="Cambria" w:eastAsia="Times New Roman" w:hAnsi="Cambria" w:cs="Times New Roman"/>
          <w:spacing w:val="2"/>
          <w:highlight w:val="cyan"/>
          <w:lang w:eastAsia="zh-CN"/>
        </w:rPr>
        <w:t>[For Secretariat: This table will not be in the final document but is useful for determining scope for this draft.]</w:t>
      </w:r>
    </w:p>
    <w:p w14:paraId="3B2C6F50" w14:textId="77777777" w:rsidR="00BF46BE" w:rsidRPr="002E3172" w:rsidRDefault="00BF46BE" w:rsidP="002E3172">
      <w:pPr>
        <w:tabs>
          <w:tab w:val="left" w:pos="0"/>
          <w:tab w:val="left" w:pos="1191"/>
          <w:tab w:val="left" w:pos="1531"/>
        </w:tabs>
        <w:spacing w:after="120" w:line="280" w:lineRule="exact"/>
        <w:jc w:val="both"/>
        <w:rPr>
          <w:rFonts w:ascii="Cambria" w:eastAsia="Times New Roman" w:hAnsi="Cambria" w:cs="Times New Roman"/>
          <w:spacing w:val="2"/>
          <w:lang w:eastAsia="zh-CN"/>
        </w:rPr>
      </w:pPr>
    </w:p>
    <w:p w14:paraId="7E9D6E2C" w14:textId="54E667E7" w:rsidR="002E3172" w:rsidRPr="002E3172" w:rsidRDefault="00BF46BE" w:rsidP="002E3172">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
          <w:lang w:eastAsia="zh-CN"/>
        </w:rPr>
      </w:pPr>
      <w:r>
        <w:rPr>
          <w:rFonts w:ascii="Cambria" w:eastAsia="Times New Roman" w:hAnsi="Cambria" w:cs="Times New Roman"/>
          <w:i/>
          <w:lang w:eastAsia="zh-CN"/>
        </w:rPr>
        <w:t xml:space="preserve">Criterion 8.5 is </w:t>
      </w:r>
      <w:r w:rsidRPr="008C6267">
        <w:rPr>
          <w:rFonts w:ascii="Cambria" w:eastAsia="Times New Roman" w:hAnsi="Cambria" w:cs="Times New Roman"/>
          <w:b/>
          <w:lang w:eastAsia="zh-CN"/>
        </w:rPr>
        <w:t>partly met.</w:t>
      </w:r>
      <w:r>
        <w:rPr>
          <w:rFonts w:ascii="Cambria" w:eastAsia="Times New Roman" w:hAnsi="Cambria" w:cs="Times New Roman"/>
          <w:i/>
          <w:lang w:eastAsia="zh-CN"/>
        </w:rPr>
        <w:t xml:space="preserve"> </w:t>
      </w:r>
    </w:p>
    <w:p w14:paraId="78989A19" w14:textId="78F3C296" w:rsidR="002E3172" w:rsidRPr="002E3172" w:rsidRDefault="002E3172" w:rsidP="002E3172">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
          <w:lang w:eastAsia="zh-CN"/>
        </w:rPr>
      </w:pPr>
      <w:r w:rsidRPr="002E3172">
        <w:rPr>
          <w:rFonts w:ascii="Cambria" w:eastAsia="Times New Roman" w:hAnsi="Cambria" w:cs="Times New Roman"/>
          <w:i/>
          <w:lang w:eastAsia="zh-CN"/>
        </w:rPr>
        <w:t xml:space="preserve">Criterion 8.5(a) is </w:t>
      </w:r>
      <w:r w:rsidRPr="008C6267">
        <w:rPr>
          <w:rFonts w:ascii="Cambria" w:eastAsia="Times New Roman" w:hAnsi="Cambria" w:cs="Times New Roman"/>
          <w:b/>
          <w:lang w:eastAsia="zh-CN"/>
        </w:rPr>
        <w:t>met</w:t>
      </w:r>
      <w:r w:rsidR="00BF46BE" w:rsidRPr="008C6267">
        <w:rPr>
          <w:rFonts w:ascii="Cambria" w:eastAsia="Times New Roman" w:hAnsi="Cambria" w:cs="Times New Roman"/>
          <w:b/>
          <w:lang w:eastAsia="zh-CN"/>
        </w:rPr>
        <w:t>.</w:t>
      </w:r>
      <w:r w:rsidR="00BF46BE">
        <w:rPr>
          <w:rFonts w:ascii="Cambria" w:eastAsia="Times New Roman" w:hAnsi="Cambria" w:cs="Times New Roman"/>
          <w:i/>
          <w:lang w:eastAsia="zh-CN"/>
        </w:rPr>
        <w:t xml:space="preserve"> </w:t>
      </w:r>
      <w:r w:rsidRPr="002E3172">
        <w:rPr>
          <w:rFonts w:ascii="Cambria" w:eastAsia="Times New Roman" w:hAnsi="Cambria" w:cs="Times New Roman"/>
          <w:i/>
          <w:lang w:eastAsia="zh-CN"/>
        </w:rPr>
        <w:t xml:space="preserve"> </w:t>
      </w:r>
      <w:r w:rsidRPr="002E3172">
        <w:rPr>
          <w:rFonts w:ascii="Cambria" w:eastAsia="Times New Roman" w:hAnsi="Cambria" w:cs="Times New Roman"/>
          <w:lang w:eastAsia="zh-CN"/>
        </w:rPr>
        <w:t>Article 73 of the Decree of Association allows for coordination among federal and local level agencies to facilitate the monitoring, inspecting and assessing of activities of associations, and address issues in accordance with regulations. Article 43 of the Decree of Foundations allows for federal and local level agencies to coordinate prior to the approval of the establishment, merger, separation or dissolution of foundations, and these agencies to notify the status of foundation activities. The Decree on Foundations does not include a specific provision for cooperation and coordination among relevant agencies for the purposes of monitoring NPOs and sharing information. Article 37 of the AML/CFT law allows investigative authorities, reporting entities, AMLIO and other competent authorities’ access to NPO records and information.</w:t>
      </w:r>
    </w:p>
    <w:p w14:paraId="115CA4B3" w14:textId="63268A8C" w:rsidR="002E3172" w:rsidRPr="002E3172" w:rsidRDefault="002E3172" w:rsidP="002E3172">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
          <w:lang w:eastAsia="zh-CN"/>
        </w:rPr>
      </w:pPr>
      <w:r w:rsidRPr="002E3172">
        <w:rPr>
          <w:rFonts w:ascii="Cambria" w:eastAsia="Times New Roman" w:hAnsi="Cambria" w:cs="Times New Roman"/>
          <w:i/>
          <w:lang w:eastAsia="zh-CN"/>
        </w:rPr>
        <w:t xml:space="preserve">Criterion 8.5(b) is </w:t>
      </w:r>
      <w:r w:rsidRPr="008C6267">
        <w:rPr>
          <w:rFonts w:ascii="Cambria" w:eastAsia="Times New Roman" w:hAnsi="Cambria" w:cs="Times New Roman"/>
          <w:b/>
          <w:lang w:eastAsia="zh-CN"/>
        </w:rPr>
        <w:t>not met</w:t>
      </w:r>
      <w:r w:rsidR="00BF46BE" w:rsidRPr="008C6267">
        <w:rPr>
          <w:rFonts w:ascii="Cambria" w:eastAsia="Times New Roman" w:hAnsi="Cambria" w:cs="Times New Roman"/>
          <w:b/>
          <w:lang w:eastAsia="zh-CN"/>
        </w:rPr>
        <w:t>.</w:t>
      </w:r>
      <w:r w:rsidR="00BF46BE">
        <w:rPr>
          <w:rFonts w:ascii="Cambria" w:eastAsia="Times New Roman" w:hAnsi="Cambria" w:cs="Times New Roman"/>
          <w:lang w:eastAsia="zh-CN"/>
        </w:rPr>
        <w:t xml:space="preserve"> </w:t>
      </w:r>
      <w:r w:rsidRPr="002E3172">
        <w:rPr>
          <w:rFonts w:ascii="Cambria" w:eastAsia="Times New Roman" w:hAnsi="Cambria" w:cs="Times New Roman"/>
          <w:lang w:eastAsia="zh-CN"/>
        </w:rPr>
        <w:t xml:space="preserve">The Ministry of Public Security has power and responsibility to investigate TF offences as per Article 11 of the Decree of Entrust and Responsibilities in Implementing the Activities of AML/CFT. </w:t>
      </w:r>
      <w:commentRangeStart w:id="173"/>
      <w:r w:rsidRPr="002E3172">
        <w:rPr>
          <w:rFonts w:ascii="Cambria" w:eastAsia="Times New Roman" w:hAnsi="Cambria" w:cs="Times New Roman"/>
          <w:lang w:eastAsia="zh-CN"/>
        </w:rPr>
        <w:t xml:space="preserve">There is no specific mention of any agency tasked with the investigation of NPOs </w:t>
      </w:r>
      <w:commentRangeEnd w:id="173"/>
      <w:r w:rsidR="00FD6F59">
        <w:rPr>
          <w:rStyle w:val="CommentReference"/>
          <w:rFonts w:ascii="Times New Roman" w:eastAsia="Times New Roman" w:hAnsi="Times New Roman" w:cs="Times New Roman"/>
          <w:lang w:eastAsia="zh-CN"/>
        </w:rPr>
        <w:commentReference w:id="173"/>
      </w:r>
      <w:r w:rsidRPr="002E3172">
        <w:rPr>
          <w:rFonts w:ascii="Cambria" w:eastAsia="Times New Roman" w:hAnsi="Cambria" w:cs="Times New Roman"/>
          <w:lang w:eastAsia="zh-CN"/>
        </w:rPr>
        <w:t xml:space="preserve">and there have not been any TF investigations on NPOs. </w:t>
      </w:r>
    </w:p>
    <w:p w14:paraId="2A2724FF" w14:textId="1D1BF4E8" w:rsidR="002E3172" w:rsidRPr="002E3172" w:rsidRDefault="002E3172" w:rsidP="002E3172">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
          <w:lang w:eastAsia="zh-CN"/>
        </w:rPr>
      </w:pPr>
      <w:r w:rsidRPr="002E3172">
        <w:rPr>
          <w:rFonts w:ascii="Cambria" w:eastAsia="Times New Roman" w:hAnsi="Cambria" w:cs="Times New Roman"/>
          <w:i/>
          <w:lang w:eastAsia="zh-CN"/>
        </w:rPr>
        <w:t xml:space="preserve">Criterion 8.5(c) is </w:t>
      </w:r>
      <w:r w:rsidRPr="008C6267">
        <w:rPr>
          <w:rFonts w:ascii="Cambria" w:eastAsia="Times New Roman" w:hAnsi="Cambria" w:cs="Times New Roman"/>
          <w:b/>
          <w:lang w:eastAsia="zh-CN"/>
        </w:rPr>
        <w:t>met</w:t>
      </w:r>
      <w:r w:rsidR="00BF46BE" w:rsidRPr="008C6267">
        <w:rPr>
          <w:rFonts w:ascii="Cambria" w:eastAsia="Times New Roman" w:hAnsi="Cambria" w:cs="Times New Roman"/>
          <w:b/>
          <w:lang w:eastAsia="zh-CN"/>
        </w:rPr>
        <w:t>.</w:t>
      </w:r>
      <w:r w:rsidRPr="002E3172">
        <w:rPr>
          <w:rFonts w:ascii="Cambria" w:eastAsia="Times New Roman" w:hAnsi="Cambria" w:cs="Times New Roman"/>
          <w:i/>
          <w:lang w:eastAsia="zh-CN"/>
        </w:rPr>
        <w:t xml:space="preserve"> </w:t>
      </w:r>
      <w:r w:rsidRPr="002E3172">
        <w:rPr>
          <w:rFonts w:ascii="Cambria" w:eastAsia="Times New Roman" w:hAnsi="Cambria" w:cs="Times New Roman"/>
          <w:lang w:eastAsia="zh-CN"/>
        </w:rPr>
        <w:t>As stated above, Article 37 of the AML/CFT law allows investigative authorities, reporting entities, AMLIO and other competent authorities access to NPO records and information on customers, business relations and transactions.</w:t>
      </w:r>
    </w:p>
    <w:p w14:paraId="3AC3066E" w14:textId="0623D04F" w:rsidR="002E3172" w:rsidRPr="002E3172" w:rsidRDefault="002E3172" w:rsidP="002E3172">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lang w:eastAsia="zh-CN"/>
        </w:rPr>
      </w:pPr>
      <w:r w:rsidRPr="002E3172">
        <w:rPr>
          <w:rFonts w:ascii="Cambria" w:eastAsia="Times New Roman" w:hAnsi="Cambria" w:cs="Times New Roman"/>
          <w:i/>
          <w:lang w:eastAsia="zh-CN"/>
        </w:rPr>
        <w:t xml:space="preserve">Criterion 8.5(d) is </w:t>
      </w:r>
      <w:r w:rsidRPr="008C6267">
        <w:rPr>
          <w:rFonts w:ascii="Cambria" w:eastAsia="Times New Roman" w:hAnsi="Cambria" w:cs="Times New Roman"/>
          <w:b/>
          <w:lang w:eastAsia="zh-CN"/>
        </w:rPr>
        <w:t>partly met</w:t>
      </w:r>
      <w:r w:rsidR="00BF46BE" w:rsidRPr="00BF46BE">
        <w:rPr>
          <w:rFonts w:ascii="Cambria" w:eastAsia="Times New Roman" w:hAnsi="Cambria" w:cs="Times New Roman"/>
          <w:b/>
          <w:i/>
          <w:lang w:eastAsia="zh-CN"/>
        </w:rPr>
        <w:t>.</w:t>
      </w:r>
      <w:r w:rsidR="00BF46BE">
        <w:rPr>
          <w:rFonts w:ascii="Cambria" w:eastAsia="Times New Roman" w:hAnsi="Cambria" w:cs="Times New Roman"/>
          <w:i/>
          <w:lang w:eastAsia="zh-CN"/>
        </w:rPr>
        <w:t xml:space="preserve"> </w:t>
      </w:r>
      <w:r w:rsidRPr="002E3172">
        <w:rPr>
          <w:rFonts w:ascii="Cambria" w:eastAsia="Times New Roman" w:hAnsi="Cambria" w:cs="Times New Roman"/>
          <w:i/>
          <w:lang w:eastAsia="zh-CN"/>
        </w:rPr>
        <w:t xml:space="preserve"> </w:t>
      </w:r>
      <w:r w:rsidRPr="002E3172">
        <w:rPr>
          <w:rFonts w:ascii="Cambria" w:eastAsia="Times New Roman" w:hAnsi="Cambria" w:cs="Times New Roman"/>
          <w:lang w:eastAsia="zh-CN"/>
        </w:rPr>
        <w:t xml:space="preserve">The Decree on Associations provides that where there </w:t>
      </w:r>
      <w:proofErr w:type="gramStart"/>
      <w:r w:rsidRPr="002E3172">
        <w:rPr>
          <w:rFonts w:ascii="Cambria" w:eastAsia="Times New Roman" w:hAnsi="Cambria" w:cs="Times New Roman"/>
          <w:lang w:eastAsia="zh-CN"/>
        </w:rPr>
        <w:t>is</w:t>
      </w:r>
      <w:proofErr w:type="gramEnd"/>
      <w:r w:rsidRPr="002E3172">
        <w:rPr>
          <w:rFonts w:ascii="Cambria" w:eastAsia="Times New Roman" w:hAnsi="Cambria" w:cs="Times New Roman"/>
          <w:lang w:eastAsia="zh-CN"/>
        </w:rPr>
        <w:t xml:space="preserve"> ‘negative phenomena’ related to associations, it is the duty of the authorised agency to consult with relevant sectors or higher authorities to address issues in accordance with the laws and regulations (Article 73). Article 86 of the Law on Criminal Procedure allows for any investigator that finds traces of any offences, that an investigation must be opened.  </w:t>
      </w:r>
    </w:p>
    <w:p w14:paraId="66DA81DA" w14:textId="77777777" w:rsidR="002E3172" w:rsidRPr="002E3172" w:rsidRDefault="002E3172" w:rsidP="002E3172">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highlight w:val="yellow"/>
          <w:lang w:eastAsia="zh-CN"/>
        </w:rPr>
      </w:pPr>
      <w:commentRangeStart w:id="174"/>
      <w:r w:rsidRPr="002E3172">
        <w:rPr>
          <w:rFonts w:ascii="Cambria" w:eastAsia="Times New Roman" w:hAnsi="Cambria" w:cs="Times New Roman"/>
          <w:highlight w:val="yellow"/>
          <w:lang w:eastAsia="zh-CN"/>
        </w:rPr>
        <w:t xml:space="preserve">[For Lao PDR: The Decree on Associations refers to inspecting associations and addressing violations, is there a procedure or mechanism in the instance where there is suspicion of misuse of an NPO, that the inspecting authority or supervisor is required to refer the matter to the Ministry of Public Security (or other TF investigative agency/law enforcement authority) for investigation?] </w:t>
      </w:r>
      <w:commentRangeEnd w:id="174"/>
      <w:r w:rsidRPr="002E3172">
        <w:rPr>
          <w:rFonts w:ascii="Cambria" w:eastAsia="Times New Roman" w:hAnsi="Cambria" w:cs="Times New Roman"/>
          <w:lang w:eastAsia="zh-CN"/>
        </w:rPr>
        <w:commentReference w:id="174"/>
      </w:r>
    </w:p>
    <w:p w14:paraId="67B46481" w14:textId="77777777" w:rsidR="002E3172" w:rsidRPr="002E3172" w:rsidRDefault="002E3172" w:rsidP="002E3172">
      <w:pPr>
        <w:tabs>
          <w:tab w:val="left" w:pos="850"/>
          <w:tab w:val="left" w:pos="1191"/>
          <w:tab w:val="left" w:pos="1531"/>
        </w:tabs>
        <w:spacing w:after="120" w:line="280" w:lineRule="exact"/>
        <w:jc w:val="both"/>
        <w:rPr>
          <w:rFonts w:ascii="Cambria" w:eastAsia="Times New Roman" w:hAnsi="Cambria" w:cs="Times New Roman"/>
          <w:spacing w:val="2"/>
          <w:lang w:eastAsia="zh-CN"/>
        </w:rPr>
      </w:pPr>
      <w:commentRangeStart w:id="175"/>
      <w:r w:rsidRPr="002E3172">
        <w:rPr>
          <w:rFonts w:ascii="Cambria" w:eastAsia="Times New Roman" w:hAnsi="Cambria" w:cs="Times New Roman"/>
          <w:spacing w:val="2"/>
          <w:highlight w:val="yellow"/>
          <w:lang w:eastAsia="zh-CN"/>
        </w:rPr>
        <w:t>[Lao PDR: Could you please provide a copy of the Guidelines for Implementation for Associations and for Foundations?]</w:t>
      </w:r>
      <w:commentRangeEnd w:id="175"/>
      <w:r w:rsidR="003A66D9">
        <w:rPr>
          <w:rStyle w:val="CommentReference"/>
          <w:rFonts w:ascii="Times New Roman" w:eastAsia="Times New Roman" w:hAnsi="Times New Roman" w:cs="Times New Roman"/>
          <w:lang w:eastAsia="zh-CN"/>
        </w:rPr>
        <w:commentReference w:id="175"/>
      </w:r>
    </w:p>
    <w:p w14:paraId="0E80A0AD" w14:textId="082463BD" w:rsidR="002E3172" w:rsidRPr="002E3172" w:rsidRDefault="002E3172" w:rsidP="002E3172">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i/>
          <w:lang w:eastAsia="zh-CN"/>
        </w:rPr>
      </w:pPr>
      <w:r w:rsidRPr="002E3172">
        <w:rPr>
          <w:rFonts w:ascii="Cambria" w:eastAsia="Times New Roman" w:hAnsi="Cambria" w:cs="Times New Roman"/>
          <w:i/>
          <w:lang w:eastAsia="zh-CN"/>
        </w:rPr>
        <w:lastRenderedPageBreak/>
        <w:t xml:space="preserve">Criterion 8.6 is </w:t>
      </w:r>
      <w:r w:rsidRPr="008C6267">
        <w:rPr>
          <w:rFonts w:ascii="Cambria" w:eastAsia="Times New Roman" w:hAnsi="Cambria" w:cs="Times New Roman"/>
          <w:b/>
          <w:lang w:eastAsia="zh-CN"/>
        </w:rPr>
        <w:t>partly met/mostly met</w:t>
      </w:r>
      <w:r w:rsidR="00BF46BE" w:rsidRPr="008C6267">
        <w:rPr>
          <w:rFonts w:ascii="Cambria" w:eastAsia="Times New Roman" w:hAnsi="Cambria" w:cs="Times New Roman"/>
          <w:b/>
          <w:lang w:eastAsia="zh-CN"/>
        </w:rPr>
        <w:t>.</w:t>
      </w:r>
      <w:r w:rsidR="00BF46BE" w:rsidRPr="008C6267">
        <w:rPr>
          <w:rFonts w:ascii="Cambria" w:eastAsia="Times New Roman" w:hAnsi="Cambria" w:cs="Times New Roman"/>
          <w:lang w:eastAsia="zh-CN"/>
        </w:rPr>
        <w:t xml:space="preserve"> </w:t>
      </w:r>
      <w:r w:rsidRPr="008C6267">
        <w:rPr>
          <w:rFonts w:ascii="Cambria" w:eastAsia="Times New Roman" w:hAnsi="Cambria" w:cs="Times New Roman"/>
          <w:lang w:eastAsia="zh-CN"/>
        </w:rPr>
        <w:t xml:space="preserve"> </w:t>
      </w:r>
      <w:r w:rsidRPr="002E3172">
        <w:rPr>
          <w:rFonts w:ascii="Cambria" w:eastAsia="Times New Roman" w:hAnsi="Cambria" w:cs="Times New Roman"/>
          <w:lang w:eastAsia="zh-CN"/>
        </w:rPr>
        <w:t xml:space="preserve">The AMLIO is the authority designated under Article 3 of the Agreement on Organization and Operations of the Anti-Money Laundering Intelligence Office, to respond to international requests for information relating to AML/CFT. </w:t>
      </w:r>
      <w:proofErr w:type="gramStart"/>
      <w:r w:rsidRPr="002E3172">
        <w:rPr>
          <w:rFonts w:ascii="Cambria" w:eastAsia="Times New Roman" w:hAnsi="Cambria" w:cs="Times New Roman"/>
          <w:lang w:eastAsia="zh-CN"/>
        </w:rPr>
        <w:t>However</w:t>
      </w:r>
      <w:proofErr w:type="gramEnd"/>
      <w:r w:rsidRPr="002E3172">
        <w:rPr>
          <w:rFonts w:ascii="Cambria" w:eastAsia="Times New Roman" w:hAnsi="Cambria" w:cs="Times New Roman"/>
          <w:lang w:eastAsia="zh-CN"/>
        </w:rPr>
        <w:t xml:space="preserve"> there is no specific reference to the handling of information requests relating to NPOs suspected of TF or other forms of terrorist support. Clause 2.2 of the AMLIO SOP detailed out the procedure on information request and exchange with foreign counterparts.</w:t>
      </w:r>
    </w:p>
    <w:p w14:paraId="77A0D154" w14:textId="77777777" w:rsidR="002E3172" w:rsidRPr="002E3172" w:rsidRDefault="002E3172" w:rsidP="002E3172">
      <w:pPr>
        <w:tabs>
          <w:tab w:val="left" w:pos="850"/>
          <w:tab w:val="left" w:pos="1191"/>
          <w:tab w:val="left" w:pos="1531"/>
        </w:tabs>
        <w:spacing w:before="240" w:after="240" w:line="240" w:lineRule="auto"/>
        <w:jc w:val="both"/>
        <w:outlineLvl w:val="2"/>
        <w:rPr>
          <w:rFonts w:ascii="Cambria" w:eastAsia="Times New Roman" w:hAnsi="Cambria" w:cs="Times New Roman"/>
          <w:bCs/>
          <w:i/>
          <w:iCs/>
          <w:color w:val="000000"/>
          <w:u w:val="single"/>
          <w:lang w:eastAsia="zh-CN"/>
        </w:rPr>
      </w:pPr>
      <w:r w:rsidRPr="002E3172">
        <w:rPr>
          <w:rFonts w:ascii="Cambria" w:eastAsia="Times New Roman" w:hAnsi="Cambria" w:cs="Times New Roman"/>
          <w:bCs/>
          <w:i/>
          <w:iCs/>
          <w:color w:val="1F4E79"/>
          <w:lang w:eastAsia="zh-CN"/>
        </w:rPr>
        <w:t>Weighting and Conclusion</w:t>
      </w:r>
    </w:p>
    <w:p w14:paraId="6F8B8477" w14:textId="77777777" w:rsidR="002E3172" w:rsidRPr="002E3172" w:rsidRDefault="002E3172" w:rsidP="002E3172">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lang w:eastAsia="zh-CN"/>
        </w:rPr>
      </w:pPr>
      <w:r w:rsidRPr="002E3172">
        <w:rPr>
          <w:rFonts w:ascii="Cambria" w:eastAsia="Times New Roman" w:hAnsi="Cambria" w:cs="Times New Roman"/>
          <w:lang w:eastAsia="zh-CN"/>
        </w:rPr>
        <w:t>Notwithstanding that the TF risk in Lao PDR is assessed as low risk based on NRA, there is no statistics to support in terms of type of NPOs that are prone to TF abuse and the nature of donations to certain entities or countries related to TF. While we acknowledged that there are dedicated supervisors for NPO, RBA has yet to be applied for monitoring of NPOs sector but we take note of the action plan for the RBA implementation which will only be completed in end 2021. In addition, while there is information maintained and reviewed by supervisors on the NPOs, there is lack of information or ongoing assessment to identify potential vulnerability and threat on terrorist financing activities in Lao PDR.</w:t>
      </w:r>
    </w:p>
    <w:p w14:paraId="17A8D333" w14:textId="6A15D06A" w:rsidR="002E3172" w:rsidRPr="002E3172" w:rsidRDefault="002E3172" w:rsidP="002E3172">
      <w:pPr>
        <w:numPr>
          <w:ilvl w:val="0"/>
          <w:numId w:val="16"/>
        </w:numPr>
        <w:shd w:val="clear" w:color="auto" w:fill="FFFFFF"/>
        <w:tabs>
          <w:tab w:val="left" w:pos="850"/>
          <w:tab w:val="left" w:pos="1191"/>
          <w:tab w:val="left" w:pos="1531"/>
        </w:tabs>
        <w:spacing w:after="240" w:line="240" w:lineRule="auto"/>
        <w:ind w:left="0" w:firstLine="0"/>
        <w:jc w:val="both"/>
        <w:rPr>
          <w:rFonts w:ascii="Cambria" w:eastAsia="Times New Roman" w:hAnsi="Cambria" w:cs="Times New Roman"/>
          <w:b/>
          <w:strike/>
          <w:lang w:eastAsia="zh-CN"/>
        </w:rPr>
      </w:pPr>
      <w:r w:rsidRPr="002E3172">
        <w:rPr>
          <w:rFonts w:ascii="Cambria" w:eastAsia="Times New Roman" w:hAnsi="Cambria" w:cs="Times New Roman"/>
          <w:b/>
          <w:lang w:eastAsia="zh-CN"/>
        </w:rPr>
        <w:t>Recommendation 8 is rated partly compliant/non-compliant.</w:t>
      </w:r>
    </w:p>
    <w:p w14:paraId="663EB9A3" w14:textId="77777777" w:rsidR="00FF6744" w:rsidRPr="00435FB3" w:rsidRDefault="00FF6744" w:rsidP="00FF6744">
      <w:pPr>
        <w:pStyle w:val="TemplateMERH2"/>
        <w:rPr>
          <w:rFonts w:asciiTheme="majorHAnsi" w:hAnsiTheme="majorHAnsi"/>
        </w:rPr>
      </w:pPr>
      <w:r w:rsidRPr="00435FB3">
        <w:rPr>
          <w:rFonts w:asciiTheme="majorHAnsi" w:hAnsiTheme="majorHAnsi"/>
        </w:rPr>
        <w:t>Recommendation 9 – Financial institution secrecy laws</w:t>
      </w:r>
    </w:p>
    <w:p w14:paraId="16FAF7AC" w14:textId="77777777" w:rsidR="00E70B3E" w:rsidRPr="004C6981" w:rsidRDefault="00E70B3E" w:rsidP="00E70B3E">
      <w:pPr>
        <w:pStyle w:val="ListParagraph"/>
        <w:numPr>
          <w:ilvl w:val="0"/>
          <w:numId w:val="16"/>
        </w:numPr>
        <w:shd w:val="clear" w:color="auto" w:fill="FFFFFF" w:themeFill="background1"/>
        <w:spacing w:after="240"/>
        <w:ind w:left="0" w:firstLine="0"/>
        <w:contextualSpacing w:val="0"/>
        <w:rPr>
          <w:rFonts w:asciiTheme="majorHAnsi" w:hAnsiTheme="majorHAnsi"/>
        </w:rPr>
      </w:pPr>
      <w:bookmarkStart w:id="176" w:name="_Toc358292284"/>
      <w:bookmarkStart w:id="177" w:name="_Toc429126849"/>
      <w:bookmarkStart w:id="178" w:name="_Toc435082192"/>
      <w:bookmarkStart w:id="179" w:name="_Toc28876727"/>
      <w:bookmarkStart w:id="180" w:name="_Toc46318323"/>
      <w:bookmarkStart w:id="181" w:name="_Toc358292287"/>
      <w:bookmarkStart w:id="182" w:name="_Toc429126852"/>
      <w:bookmarkStart w:id="183" w:name="_Toc435082195"/>
      <w:r w:rsidRPr="004C6981">
        <w:rPr>
          <w:rFonts w:asciiTheme="majorHAnsi" w:hAnsiTheme="majorHAnsi"/>
        </w:rPr>
        <w:t>Lao PDR was rated largely compliant with the former R.4 in its 2011 MER. Since then, Lao PDR has introduced a couple of legal provisions to ensure that financial institution secrecy laws would not inhibit the implementation of FATF Recommendations.</w:t>
      </w:r>
    </w:p>
    <w:p w14:paraId="34FC4260" w14:textId="2F9C8441" w:rsidR="00E70B3E" w:rsidRPr="00044E1B" w:rsidRDefault="00E70B3E" w:rsidP="00E70B3E">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5B3074">
        <w:rPr>
          <w:rFonts w:asciiTheme="majorHAnsi" w:hAnsiTheme="majorHAnsi"/>
          <w:i/>
        </w:rPr>
        <w:t>Criterion 9.1</w:t>
      </w:r>
      <w:r w:rsidRPr="00435FB3">
        <w:rPr>
          <w:rFonts w:asciiTheme="majorHAnsi" w:hAnsiTheme="majorHAnsi"/>
        </w:rPr>
        <w:t xml:space="preserve"> </w:t>
      </w:r>
      <w:r>
        <w:rPr>
          <w:rFonts w:asciiTheme="majorHAnsi" w:hAnsiTheme="majorHAnsi"/>
        </w:rPr>
        <w:t xml:space="preserve">is </w:t>
      </w:r>
      <w:r>
        <w:rPr>
          <w:rFonts w:asciiTheme="majorHAnsi" w:hAnsiTheme="majorHAnsi"/>
          <w:b/>
        </w:rPr>
        <w:t xml:space="preserve">mostly met. </w:t>
      </w:r>
      <w:r w:rsidRPr="00044E1B">
        <w:rPr>
          <w:rFonts w:asciiTheme="majorHAnsi" w:hAnsiTheme="majorHAnsi"/>
        </w:rPr>
        <w:t>In terms of Article 32 on Confidentiality</w:t>
      </w:r>
      <w:r w:rsidRPr="005B3074">
        <w:rPr>
          <w:rFonts w:asciiTheme="majorHAnsi" w:hAnsiTheme="majorHAnsi"/>
        </w:rPr>
        <w:t xml:space="preserve"> </w:t>
      </w:r>
      <w:r w:rsidRPr="00044E1B">
        <w:rPr>
          <w:rFonts w:asciiTheme="majorHAnsi" w:hAnsiTheme="majorHAnsi"/>
        </w:rPr>
        <w:t xml:space="preserve">of the Law on AML/CFT, the management and staffs of the reporting entities will not be disciplined or prosecuted for disclosing customers’ secrets, if such action is done with good faith and in compliance with that law. Further, Clause 5 of Article 50 of the Law on AML/CFT prohibits natural and legal persons and organisations to conceal disuse, threaten, impede and obstruct functions of competent authorities. Articles 78, 80 and 81 of the Law on Insurance </w:t>
      </w:r>
      <w:proofErr w:type="gramStart"/>
      <w:r w:rsidRPr="00044E1B">
        <w:rPr>
          <w:rFonts w:asciiTheme="majorHAnsi" w:hAnsiTheme="majorHAnsi"/>
        </w:rPr>
        <w:t>deal</w:t>
      </w:r>
      <w:proofErr w:type="gramEnd"/>
      <w:r w:rsidRPr="00044E1B">
        <w:rPr>
          <w:rFonts w:asciiTheme="majorHAnsi" w:hAnsiTheme="majorHAnsi"/>
        </w:rPr>
        <w:t xml:space="preserve"> with disclosure of financial, confidential and business information in the insurance sector. Article 50 of the Law on Commercial Bank imposes confidentiality restrictions on present and past staff and authorized representatives of commercial banks. Confidential information can only be disclosed to the central bank, auditor and as provided for by the law and regulation. </w:t>
      </w:r>
    </w:p>
    <w:p w14:paraId="4C8B1BE4" w14:textId="77777777" w:rsidR="00E70B3E" w:rsidRPr="00044E1B" w:rsidRDefault="00E70B3E" w:rsidP="00E70B3E">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044E1B">
        <w:rPr>
          <w:rFonts w:asciiTheme="majorHAnsi" w:hAnsiTheme="majorHAnsi"/>
        </w:rPr>
        <w:t>However, in the absence of evidence of specific enabling legal provisions, it is not apparent whether reporting institutions could share CDD and other information among themselves as required by Recommendations 13 (correspondent banking), 16 (wire transfers) and 17 (reliance on third parties)</w:t>
      </w:r>
      <w:r>
        <w:rPr>
          <w:rFonts w:asciiTheme="majorHAnsi" w:hAnsiTheme="majorHAnsi"/>
        </w:rPr>
        <w:t xml:space="preserve"> </w:t>
      </w:r>
      <w:commentRangeStart w:id="184"/>
      <w:commentRangeStart w:id="185"/>
      <w:commentRangeStart w:id="186"/>
      <w:r w:rsidRPr="005B3074">
        <w:rPr>
          <w:rFonts w:asciiTheme="majorHAnsi" w:hAnsiTheme="majorHAnsi"/>
          <w:highlight w:val="yellow"/>
        </w:rPr>
        <w:t>[For Lao PDR: To Lao PDR, grateful if you could provide further such information if these powers are available.].</w:t>
      </w:r>
      <w:r w:rsidRPr="00044E1B">
        <w:rPr>
          <w:rFonts w:asciiTheme="majorHAnsi" w:hAnsiTheme="majorHAnsi"/>
        </w:rPr>
        <w:t xml:space="preserve"> </w:t>
      </w:r>
      <w:commentRangeEnd w:id="184"/>
      <w:r>
        <w:rPr>
          <w:rStyle w:val="CommentReference"/>
        </w:rPr>
        <w:commentReference w:id="184"/>
      </w:r>
      <w:commentRangeEnd w:id="185"/>
      <w:r>
        <w:rPr>
          <w:rStyle w:val="CommentReference"/>
        </w:rPr>
        <w:commentReference w:id="185"/>
      </w:r>
      <w:commentRangeEnd w:id="186"/>
      <w:r w:rsidR="006069F7">
        <w:rPr>
          <w:rStyle w:val="CommentReference"/>
        </w:rPr>
        <w:commentReference w:id="186"/>
      </w:r>
      <w:r w:rsidRPr="00044E1B">
        <w:rPr>
          <w:rFonts w:asciiTheme="majorHAnsi" w:hAnsiTheme="majorHAnsi"/>
        </w:rPr>
        <w:t>Although it has been stated in Article 81 of the Law on Insurance that the Ministry of Finance would arrange to disclose information to foreign financial supervisors, it is not clear whether all the other competent authorities are legally empowered to share information with their foreign counterparts.</w:t>
      </w:r>
    </w:p>
    <w:p w14:paraId="0FB9CA74" w14:textId="77777777" w:rsidR="00E70B3E" w:rsidRPr="00435FB3" w:rsidRDefault="00E70B3E" w:rsidP="00E70B3E">
      <w:pPr>
        <w:pStyle w:val="TemplateMERH3"/>
        <w:rPr>
          <w:rFonts w:asciiTheme="majorHAnsi" w:hAnsiTheme="majorHAnsi"/>
          <w:u w:val="single"/>
          <w:lang w:val="en-AU"/>
        </w:rPr>
      </w:pPr>
      <w:r w:rsidRPr="00435FB3">
        <w:rPr>
          <w:rFonts w:asciiTheme="majorHAnsi" w:hAnsiTheme="majorHAnsi"/>
          <w:lang w:val="en-AU"/>
        </w:rPr>
        <w:t>Weighting and Conclusion</w:t>
      </w:r>
    </w:p>
    <w:p w14:paraId="659888B3" w14:textId="77777777" w:rsidR="00E70B3E" w:rsidRPr="00044E1B" w:rsidRDefault="00E70B3E" w:rsidP="00E70B3E">
      <w:pPr>
        <w:pStyle w:val="ListParagraph"/>
        <w:numPr>
          <w:ilvl w:val="0"/>
          <w:numId w:val="16"/>
        </w:numPr>
        <w:shd w:val="clear" w:color="auto" w:fill="FFFFFF" w:themeFill="background1"/>
        <w:spacing w:after="240"/>
        <w:ind w:left="0" w:firstLine="0"/>
        <w:contextualSpacing w:val="0"/>
        <w:rPr>
          <w:rFonts w:asciiTheme="majorHAnsi" w:hAnsiTheme="majorHAnsi"/>
        </w:rPr>
      </w:pPr>
      <w:r w:rsidRPr="00044E1B">
        <w:rPr>
          <w:rFonts w:asciiTheme="majorHAnsi" w:hAnsiTheme="majorHAnsi"/>
        </w:rPr>
        <w:t>There is lack of clarity on the ability of competent authorities to share information domestically and internationally as well as the sharing of information between financial institutions.</w:t>
      </w:r>
    </w:p>
    <w:p w14:paraId="27C11C96" w14:textId="77777777" w:rsidR="00E70B3E" w:rsidRPr="005B3074" w:rsidRDefault="00E70B3E" w:rsidP="00E70B3E">
      <w:pPr>
        <w:pStyle w:val="ListParagraph"/>
        <w:numPr>
          <w:ilvl w:val="0"/>
          <w:numId w:val="16"/>
        </w:numPr>
        <w:shd w:val="clear" w:color="auto" w:fill="FFFFFF" w:themeFill="background1"/>
        <w:spacing w:after="240"/>
        <w:ind w:left="0" w:firstLine="0"/>
        <w:contextualSpacing w:val="0"/>
        <w:rPr>
          <w:rFonts w:asciiTheme="majorHAnsi" w:hAnsiTheme="majorHAnsi"/>
          <w:b/>
        </w:rPr>
      </w:pPr>
      <w:r w:rsidRPr="005B3074">
        <w:rPr>
          <w:rFonts w:asciiTheme="majorHAnsi" w:hAnsiTheme="majorHAnsi"/>
          <w:b/>
        </w:rPr>
        <w:t>Recommendation 9 is rated largely compliant.</w:t>
      </w:r>
    </w:p>
    <w:bookmarkEnd w:id="176"/>
    <w:bookmarkEnd w:id="177"/>
    <w:bookmarkEnd w:id="178"/>
    <w:p w14:paraId="7A49AB3D" w14:textId="77777777" w:rsidR="00FF6744" w:rsidRPr="00435FB3" w:rsidRDefault="00FF6744" w:rsidP="00FF6744">
      <w:pPr>
        <w:pStyle w:val="TemplateMERH2"/>
        <w:rPr>
          <w:rFonts w:asciiTheme="majorHAnsi" w:hAnsiTheme="majorHAnsi"/>
        </w:rPr>
      </w:pPr>
      <w:r w:rsidRPr="00435FB3">
        <w:rPr>
          <w:rFonts w:asciiTheme="majorHAnsi" w:hAnsiTheme="majorHAnsi"/>
        </w:rPr>
        <w:lastRenderedPageBreak/>
        <w:t>Recommendation 10 – Customer due diligence</w:t>
      </w:r>
      <w:bookmarkEnd w:id="179"/>
      <w:bookmarkEnd w:id="180"/>
    </w:p>
    <w:p w14:paraId="773B30ED" w14:textId="77777777" w:rsidR="00FF6744" w:rsidRPr="00435FB3" w:rsidRDefault="00FF6744" w:rsidP="00FF6744">
      <w:pPr>
        <w:rPr>
          <w:rFonts w:asciiTheme="majorHAnsi" w:hAnsiTheme="majorHAnsi"/>
          <w:i/>
        </w:rPr>
      </w:pPr>
      <w:r w:rsidRPr="00435FB3">
        <w:rPr>
          <w:rFonts w:asciiTheme="majorHAnsi" w:hAnsiTheme="majorHAnsi"/>
          <w:i/>
        </w:rPr>
        <w:t>Detailed CDD requirements</w:t>
      </w:r>
    </w:p>
    <w:p w14:paraId="5C7A3855" w14:textId="77777777" w:rsidR="00E70B3E" w:rsidRPr="00E70B3E" w:rsidRDefault="00E70B3E" w:rsidP="00E70B3E">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bookmarkStart w:id="187" w:name="_Toc358292285"/>
      <w:bookmarkStart w:id="188" w:name="_Toc429126850"/>
      <w:bookmarkStart w:id="189" w:name="_Toc435082193"/>
      <w:bookmarkStart w:id="190" w:name="_Toc28876728"/>
      <w:bookmarkStart w:id="191" w:name="_Toc46318324"/>
      <w:r w:rsidRPr="00E70B3E">
        <w:rPr>
          <w:rFonts w:asciiTheme="majorHAnsi" w:eastAsia="Times New Roman" w:hAnsiTheme="majorHAnsi" w:cs="Times New Roman"/>
          <w:spacing w:val="2"/>
          <w:lang w:eastAsia="zh-CN"/>
        </w:rPr>
        <w:t>Lao PDR was rated non-compliant for former Recommendation 5 in its 2011 MER. With the enactment of the Law on AML/CFT and introduction of the Agreement on KYC and CDD, Lao PDR has achieved significant progress with respect to CDD requirements for FIs. As specified in Article 1 of the Agreement, this Agreement issued by the Chairman of the National Committee for AML/CFT intends to expand on Articles 20, 21 and 22 of the Law on AML/CFT in order to strictly implement the work of AML/CFT at the reporting unit level to be efficient and effective. The Agreement can be considered as a “Legislation of Specific Application” laid out with the purpose for administrative supervision and is therefore an enforceable means. Article 33 of the Agreement on Violations for Offenders states that reporting units who do not carry out their duties in reporting as specified in the Agreement will face warning and fines as specified in Article 64 and 65 of the Law on AML/CFT.</w:t>
      </w:r>
    </w:p>
    <w:p w14:paraId="57CFFDA1" w14:textId="77777777" w:rsidR="00E70B3E" w:rsidRPr="00E70B3E" w:rsidRDefault="00E70B3E" w:rsidP="00E70B3E">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spacing w:val="2"/>
          <w:lang w:eastAsia="zh-CN"/>
        </w:rPr>
        <w:t>Under the non-exhaustive definition contained in Clause 7 of Article 8 of the Law on AML/CFT, financial institutions mean commercial banks, micro-finance institutes, all forms of credit lending companies, pawnshops, leasing companies, money transfer service companies, currency exchange shops, insurance companies, securities companies, asset management companies, among others.</w:t>
      </w:r>
    </w:p>
    <w:p w14:paraId="6141E0C7" w14:textId="77777777" w:rsidR="00E70B3E" w:rsidRPr="00E70B3E" w:rsidRDefault="00E70B3E" w:rsidP="00E70B3E">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spacing w:val="2"/>
          <w:lang w:eastAsia="zh-CN"/>
        </w:rPr>
        <w:t>While acknowledging the progress made by Lao PDR on CDD requirements, the 2017 FUR identified major deficiencies on CDD with respect to verification timing and lack of requirement to cease transactions or business relationship in the event of failure to collect detailed data on beneficial ownership. However, the 2018 transitional FUR noted that verification timing was actually addressed in the definition of “verification” and found that former R.5 was at a level of largely compliant.</w:t>
      </w:r>
    </w:p>
    <w:p w14:paraId="37592396" w14:textId="34FB93FE" w:rsidR="00E70B3E" w:rsidRPr="00E70B3E" w:rsidRDefault="00E70B3E" w:rsidP="00E70B3E">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i/>
          <w:spacing w:val="2"/>
          <w:lang w:eastAsia="zh-CN"/>
        </w:rPr>
        <w:t>Criterion 10.1</w:t>
      </w:r>
      <w:r w:rsidRPr="00E70B3E">
        <w:rPr>
          <w:rFonts w:asciiTheme="majorHAnsi" w:eastAsia="Times New Roman" w:hAnsiTheme="majorHAnsi" w:cs="Times New Roman"/>
          <w:spacing w:val="2"/>
          <w:lang w:eastAsia="zh-CN"/>
        </w:rPr>
        <w:t xml:space="preserve"> is </w:t>
      </w:r>
      <w:r w:rsidRPr="00E70B3E">
        <w:rPr>
          <w:rFonts w:asciiTheme="majorHAnsi" w:eastAsia="Times New Roman" w:hAnsiTheme="majorHAnsi" w:cs="Times New Roman"/>
          <w:b/>
          <w:spacing w:val="2"/>
          <w:lang w:eastAsia="zh-CN"/>
        </w:rPr>
        <w:t xml:space="preserve">met. </w:t>
      </w:r>
      <w:r w:rsidRPr="00E70B3E">
        <w:rPr>
          <w:rFonts w:asciiTheme="majorHAnsi" w:eastAsia="Times New Roman" w:hAnsiTheme="majorHAnsi" w:cs="Times New Roman"/>
          <w:spacing w:val="2"/>
          <w:lang w:eastAsia="zh-CN"/>
        </w:rPr>
        <w:t>Clause 3 of Article 52 of the Law on AML/CFT prohibits reporting entities from opening anonymous accounts whilst Article 27 of the Agreement on KYC and CDD forbids reporting units to open coded and anonymous accounts and accounts in false names.</w:t>
      </w:r>
    </w:p>
    <w:p w14:paraId="71B6FD8B" w14:textId="77777777" w:rsidR="00E70B3E" w:rsidRPr="00E70B3E" w:rsidRDefault="00E70B3E" w:rsidP="00E70B3E">
      <w:pPr>
        <w:tabs>
          <w:tab w:val="left" w:pos="850"/>
          <w:tab w:val="left" w:pos="1191"/>
          <w:tab w:val="left" w:pos="1531"/>
        </w:tabs>
        <w:spacing w:after="120" w:line="280" w:lineRule="exact"/>
        <w:jc w:val="both"/>
        <w:rPr>
          <w:rFonts w:asciiTheme="majorHAnsi" w:eastAsia="Times New Roman" w:hAnsiTheme="majorHAnsi" w:cs="Times New Roman"/>
          <w:i/>
          <w:spacing w:val="2"/>
          <w:lang w:eastAsia="zh-CN"/>
        </w:rPr>
      </w:pPr>
      <w:r w:rsidRPr="00E70B3E">
        <w:rPr>
          <w:rFonts w:asciiTheme="majorHAnsi" w:eastAsia="Times New Roman" w:hAnsiTheme="majorHAnsi" w:cs="Times New Roman"/>
          <w:i/>
          <w:spacing w:val="2"/>
          <w:lang w:eastAsia="zh-CN"/>
        </w:rPr>
        <w:t>When CDD is required</w:t>
      </w:r>
    </w:p>
    <w:p w14:paraId="1429A55A" w14:textId="5C88BE88" w:rsidR="00E70B3E" w:rsidRPr="00E70B3E" w:rsidRDefault="00E70B3E" w:rsidP="00E70B3E">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i/>
          <w:spacing w:val="2"/>
          <w:lang w:eastAsia="zh-CN"/>
        </w:rPr>
        <w:t>Criterion 10.2</w:t>
      </w:r>
      <w:r w:rsidRPr="00E70B3E">
        <w:rPr>
          <w:rFonts w:asciiTheme="majorHAnsi" w:eastAsia="Times New Roman" w:hAnsiTheme="majorHAnsi" w:cs="Times New Roman"/>
          <w:spacing w:val="2"/>
          <w:lang w:eastAsia="zh-CN"/>
        </w:rPr>
        <w:t xml:space="preserve"> is </w:t>
      </w:r>
      <w:r w:rsidRPr="00E70B3E">
        <w:rPr>
          <w:rFonts w:asciiTheme="majorHAnsi" w:eastAsia="Times New Roman" w:hAnsiTheme="majorHAnsi" w:cs="Times New Roman"/>
          <w:b/>
          <w:spacing w:val="2"/>
          <w:lang w:eastAsia="zh-CN"/>
        </w:rPr>
        <w:t xml:space="preserve">mostly met. </w:t>
      </w:r>
      <w:r w:rsidRPr="00E70B3E">
        <w:rPr>
          <w:rFonts w:asciiTheme="majorHAnsi" w:eastAsia="Times New Roman" w:hAnsiTheme="majorHAnsi" w:cs="Times New Roman"/>
          <w:spacing w:val="2"/>
          <w:lang w:eastAsia="zh-CN"/>
        </w:rPr>
        <w:t>Article 22 of the Law on AML/CFT, Article 16 of the Agreement on KYC and CDD and Article 51 of the Law on Commercial Bank stipulate the instances when the customer due diligence should be conducted as required by the FATF (all sub-criteria of 10.2).</w:t>
      </w:r>
    </w:p>
    <w:p w14:paraId="1CB917E2" w14:textId="77777777" w:rsidR="00E70B3E" w:rsidRPr="00E70B3E" w:rsidRDefault="00E70B3E" w:rsidP="00E70B3E">
      <w:pPr>
        <w:numPr>
          <w:ilvl w:val="0"/>
          <w:numId w:val="24"/>
        </w:numPr>
        <w:tabs>
          <w:tab w:val="left" w:pos="850"/>
          <w:tab w:val="left" w:pos="1191"/>
          <w:tab w:val="left" w:pos="1531"/>
        </w:tabs>
        <w:spacing w:after="120" w:line="280" w:lineRule="exact"/>
        <w:jc w:val="both"/>
        <w:rPr>
          <w:rFonts w:ascii="Cambria" w:eastAsia="Times New Roman" w:hAnsi="Cambria" w:cs="Times New Roman"/>
          <w:spacing w:val="2"/>
          <w:lang w:eastAsia="zh-CN"/>
        </w:rPr>
      </w:pPr>
      <w:r w:rsidRPr="00E70B3E">
        <w:rPr>
          <w:rFonts w:ascii="Cambria" w:eastAsia="Times New Roman" w:hAnsi="Cambria" w:cs="Times New Roman"/>
          <w:spacing w:val="2"/>
          <w:lang w:eastAsia="zh-CN"/>
        </w:rPr>
        <w:t xml:space="preserve">Case 1 of Article 22 of the Law on AML/CFT requires that the reporting entities must apply CDD measures to customers when providing services or undertaking transactions for new customers. In addition, as per Paragraph 1 of Article 16 of the Agreement on KYC and CDD, reporting units must carry out CDD measures when creating business relationships with their clients. </w:t>
      </w:r>
    </w:p>
    <w:p w14:paraId="03D5F6B2" w14:textId="77777777" w:rsidR="00E70B3E" w:rsidRPr="00E70B3E" w:rsidRDefault="00E70B3E" w:rsidP="00E70B3E">
      <w:pPr>
        <w:numPr>
          <w:ilvl w:val="0"/>
          <w:numId w:val="24"/>
        </w:numPr>
        <w:tabs>
          <w:tab w:val="left" w:pos="850"/>
          <w:tab w:val="left" w:pos="1191"/>
          <w:tab w:val="left" w:pos="1531"/>
        </w:tabs>
        <w:spacing w:after="120" w:line="280" w:lineRule="exact"/>
        <w:jc w:val="both"/>
        <w:rPr>
          <w:rFonts w:ascii="Cambria" w:eastAsia="Times New Roman" w:hAnsi="Cambria" w:cs="Times New Roman"/>
          <w:spacing w:val="2"/>
          <w:lang w:eastAsia="zh-CN"/>
        </w:rPr>
      </w:pPr>
      <w:r w:rsidRPr="00E70B3E">
        <w:rPr>
          <w:rFonts w:ascii="Cambria" w:eastAsia="Times New Roman" w:hAnsi="Cambria" w:cs="Times New Roman"/>
          <w:spacing w:val="2"/>
          <w:lang w:eastAsia="zh-CN"/>
        </w:rPr>
        <w:t xml:space="preserve">Case 2 of Article 22 of the Law on AML/CFT requires that the reporting entities must apply CDD measures to customers when carrying out occasional, one-off or several suspicious transactions </w:t>
      </w:r>
      <w:commentRangeStart w:id="192"/>
      <w:commentRangeStart w:id="193"/>
      <w:r w:rsidRPr="00E70B3E">
        <w:rPr>
          <w:rFonts w:ascii="Cambria" w:eastAsia="Times New Roman" w:hAnsi="Cambria" w:cs="Times New Roman"/>
          <w:spacing w:val="2"/>
          <w:highlight w:val="yellow"/>
          <w:lang w:eastAsia="zh-CN"/>
        </w:rPr>
        <w:t>[For Lao PDR: please verify whether this term is correct here as requirement is for several transactions not only for several suspicious transactions]</w:t>
      </w:r>
      <w:commentRangeEnd w:id="192"/>
      <w:r w:rsidRPr="00E70B3E">
        <w:rPr>
          <w:rFonts w:ascii="Times New Roman" w:eastAsia="Times New Roman" w:hAnsi="Times New Roman" w:cs="Times New Roman"/>
          <w:sz w:val="16"/>
          <w:szCs w:val="16"/>
          <w:lang w:eastAsia="zh-CN"/>
        </w:rPr>
        <w:commentReference w:id="192"/>
      </w:r>
      <w:commentRangeEnd w:id="193"/>
      <w:r w:rsidRPr="00E70B3E">
        <w:rPr>
          <w:rFonts w:ascii="Times New Roman" w:eastAsia="Times New Roman" w:hAnsi="Times New Roman" w:cs="Times New Roman"/>
          <w:sz w:val="16"/>
          <w:szCs w:val="16"/>
          <w:lang w:eastAsia="zh-CN"/>
        </w:rPr>
        <w:commentReference w:id="193"/>
      </w:r>
      <w:r w:rsidRPr="00E70B3E">
        <w:rPr>
          <w:rFonts w:ascii="Cambria" w:eastAsia="Times New Roman" w:hAnsi="Cambria" w:cs="Times New Roman"/>
          <w:spacing w:val="2"/>
          <w:lang w:eastAsia="zh-CN"/>
        </w:rPr>
        <w:t xml:space="preserve">. Further, as per Paragraph 2 of Article 16 of the Agreement on KYC and CDD, reporting units must carry out CDD measures when clients occasionally make transactions which </w:t>
      </w:r>
      <w:r w:rsidRPr="00E70B3E">
        <w:rPr>
          <w:rFonts w:ascii="Cambria" w:eastAsia="Times New Roman" w:hAnsi="Cambria" w:cs="Times New Roman"/>
          <w:spacing w:val="2"/>
          <w:lang w:eastAsia="zh-CN"/>
        </w:rPr>
        <w:lastRenderedPageBreak/>
        <w:t xml:space="preserve">have value of 100,000,000 kip (one hundred million kip) or more or equivalent. This is well below the required threshold of USD/EUR 15,000. </w:t>
      </w:r>
    </w:p>
    <w:p w14:paraId="4265C9FB" w14:textId="77777777" w:rsidR="00E70B3E" w:rsidRPr="00E70B3E" w:rsidRDefault="00E70B3E" w:rsidP="00E70B3E">
      <w:pPr>
        <w:numPr>
          <w:ilvl w:val="0"/>
          <w:numId w:val="24"/>
        </w:numPr>
        <w:tabs>
          <w:tab w:val="left" w:pos="850"/>
          <w:tab w:val="left" w:pos="1191"/>
          <w:tab w:val="left" w:pos="1531"/>
        </w:tabs>
        <w:spacing w:after="120" w:line="280" w:lineRule="exact"/>
        <w:jc w:val="both"/>
        <w:rPr>
          <w:rFonts w:ascii="Cambria" w:eastAsia="Times New Roman" w:hAnsi="Cambria" w:cs="Times New Roman"/>
          <w:spacing w:val="2"/>
          <w:lang w:eastAsia="zh-CN"/>
        </w:rPr>
      </w:pPr>
      <w:r w:rsidRPr="00E70B3E">
        <w:rPr>
          <w:rFonts w:ascii="Cambria" w:eastAsia="Times New Roman" w:hAnsi="Cambria" w:cs="Times New Roman"/>
          <w:spacing w:val="2"/>
          <w:lang w:eastAsia="zh-CN"/>
        </w:rPr>
        <w:t>Similar to sub-criterion (b). In the absence of any specific exclusion, occasional transactions appear to include wire transactions as well. According to Paragraph 3 of Article 16 of the Agreement on KYC and CDD, reporting units must carry out CDD measures when clients occasionally transfer funds which have a value of 8,000,000 kip (8 million kip) or more or equivalent.</w:t>
      </w:r>
    </w:p>
    <w:p w14:paraId="56026851" w14:textId="77777777" w:rsidR="00E70B3E" w:rsidRPr="00E70B3E" w:rsidRDefault="00E70B3E" w:rsidP="00E70B3E">
      <w:pPr>
        <w:numPr>
          <w:ilvl w:val="0"/>
          <w:numId w:val="24"/>
        </w:numPr>
        <w:tabs>
          <w:tab w:val="left" w:pos="850"/>
          <w:tab w:val="left" w:pos="1191"/>
          <w:tab w:val="left" w:pos="1531"/>
        </w:tabs>
        <w:spacing w:after="120" w:line="280" w:lineRule="exact"/>
        <w:jc w:val="both"/>
        <w:rPr>
          <w:rFonts w:ascii="Cambria" w:eastAsia="Times New Roman" w:hAnsi="Cambria" w:cs="Times New Roman"/>
          <w:spacing w:val="2"/>
          <w:lang w:eastAsia="zh-CN"/>
        </w:rPr>
      </w:pPr>
      <w:r w:rsidRPr="00E70B3E">
        <w:rPr>
          <w:rFonts w:ascii="Cambria" w:eastAsia="Times New Roman" w:hAnsi="Cambria" w:cs="Times New Roman"/>
          <w:spacing w:val="2"/>
          <w:lang w:eastAsia="zh-CN"/>
        </w:rPr>
        <w:t>Cases 3 and 4 of Article 22 of the Law on AML/CFT respectively require that the reporting entities must apply CDD measures to customers when the transactions are complex, of high value, and show irregular characteristics and when the transactions are suspicious of money laundering or financing of terrorism. Further, in terms of Paragraph 4 of Article 16 of the Agreement on KYC and CDD, reporting units must carry out CDD measures when there is information or suspicion that making a transaction or creating business relationships of the client is money laundering and financing terrorism.</w:t>
      </w:r>
    </w:p>
    <w:p w14:paraId="3568C5DD" w14:textId="77777777" w:rsidR="00E70B3E" w:rsidRPr="00E70B3E" w:rsidRDefault="00E70B3E" w:rsidP="00E70B3E">
      <w:pPr>
        <w:numPr>
          <w:ilvl w:val="0"/>
          <w:numId w:val="24"/>
        </w:numPr>
        <w:tabs>
          <w:tab w:val="left" w:pos="850"/>
          <w:tab w:val="left" w:pos="1191"/>
          <w:tab w:val="left" w:pos="1531"/>
        </w:tabs>
        <w:spacing w:after="120" w:line="280" w:lineRule="exact"/>
        <w:jc w:val="both"/>
        <w:rPr>
          <w:rFonts w:ascii="Cambria" w:eastAsia="Times New Roman" w:hAnsi="Cambria" w:cs="Times New Roman"/>
          <w:spacing w:val="2"/>
          <w:lang w:eastAsia="zh-CN"/>
        </w:rPr>
      </w:pPr>
      <w:r w:rsidRPr="00E70B3E">
        <w:rPr>
          <w:rFonts w:ascii="Cambria" w:eastAsia="Times New Roman" w:hAnsi="Cambria" w:cs="Times New Roman"/>
          <w:spacing w:val="2"/>
          <w:lang w:eastAsia="zh-CN"/>
        </w:rPr>
        <w:t xml:space="preserve">Case 5 of Article 22 of the Law on AML/CFT requires that the reporting entities must apply CDD measures to customers when the information identifying customers is not complete or suspected to be incorrect.  In addition, the reporting entities must pay continual attention on customers to ensure that the previously provided information is up to date. </w:t>
      </w:r>
    </w:p>
    <w:p w14:paraId="0F7B9258" w14:textId="77777777" w:rsidR="00E70B3E" w:rsidRPr="00E70B3E" w:rsidRDefault="00E70B3E" w:rsidP="00E70B3E">
      <w:pPr>
        <w:tabs>
          <w:tab w:val="left" w:pos="850"/>
          <w:tab w:val="left" w:pos="1191"/>
          <w:tab w:val="left" w:pos="1531"/>
        </w:tabs>
        <w:spacing w:after="120" w:line="280" w:lineRule="exact"/>
        <w:jc w:val="both"/>
        <w:rPr>
          <w:rFonts w:asciiTheme="majorHAnsi" w:eastAsia="Times New Roman" w:hAnsiTheme="majorHAnsi" w:cs="Times New Roman"/>
          <w:i/>
          <w:spacing w:val="2"/>
          <w:lang w:eastAsia="zh-CN"/>
        </w:rPr>
      </w:pPr>
      <w:r w:rsidRPr="00E70B3E">
        <w:rPr>
          <w:rFonts w:asciiTheme="majorHAnsi" w:eastAsia="Times New Roman" w:hAnsiTheme="majorHAnsi" w:cs="Times New Roman"/>
          <w:i/>
          <w:spacing w:val="2"/>
          <w:lang w:eastAsia="zh-CN"/>
        </w:rPr>
        <w:t>Required CDD measures for all customers</w:t>
      </w:r>
    </w:p>
    <w:p w14:paraId="12A9F265" w14:textId="46FA324F" w:rsidR="00E70B3E" w:rsidRPr="00E70B3E" w:rsidRDefault="00E70B3E">
      <w:pPr>
        <w:numPr>
          <w:ilvl w:val="0"/>
          <w:numId w:val="16"/>
        </w:numPr>
        <w:tabs>
          <w:tab w:val="left" w:pos="0"/>
          <w:tab w:val="left" w:pos="1191"/>
          <w:tab w:val="left" w:pos="1531"/>
        </w:tabs>
        <w:spacing w:after="120" w:line="280" w:lineRule="exact"/>
        <w:ind w:left="0" w:firstLine="0"/>
        <w:jc w:val="both"/>
        <w:rPr>
          <w:rFonts w:asciiTheme="majorHAnsi" w:hAnsiTheme="majorHAnsi"/>
          <w:i/>
        </w:rPr>
        <w:pPrChange w:id="194" w:author="Subhani Keerthiratne" w:date="2020-11-13T07:52:00Z">
          <w:pPr>
            <w:pStyle w:val="FAFT-TEXTEjustifiedleft"/>
            <w:numPr>
              <w:numId w:val="16"/>
            </w:numPr>
            <w:tabs>
              <w:tab w:val="clear" w:pos="850"/>
              <w:tab w:val="left" w:pos="0"/>
            </w:tabs>
            <w:ind w:left="0" w:firstLine="0"/>
          </w:pPr>
        </w:pPrChange>
      </w:pPr>
      <w:r w:rsidRPr="00E70B3E">
        <w:rPr>
          <w:rFonts w:asciiTheme="majorHAnsi" w:eastAsia="Times New Roman" w:hAnsiTheme="majorHAnsi" w:cs="Times New Roman"/>
          <w:i/>
          <w:spacing w:val="2"/>
          <w:lang w:eastAsia="zh-CN"/>
        </w:rPr>
        <w:t xml:space="preserve">Criterion 10.3 </w:t>
      </w:r>
      <w:r w:rsidRPr="00E70B3E">
        <w:rPr>
          <w:rFonts w:asciiTheme="majorHAnsi" w:eastAsia="Times New Roman" w:hAnsiTheme="majorHAnsi" w:cs="Times New Roman"/>
          <w:spacing w:val="2"/>
          <w:lang w:eastAsia="zh-CN"/>
        </w:rPr>
        <w:t>is</w:t>
      </w:r>
      <w:r w:rsidRPr="00E70B3E">
        <w:rPr>
          <w:rFonts w:asciiTheme="majorHAnsi" w:eastAsia="Times New Roman" w:hAnsiTheme="majorHAnsi" w:cs="Times New Roman"/>
          <w:i/>
          <w:spacing w:val="2"/>
          <w:lang w:eastAsia="zh-CN"/>
        </w:rPr>
        <w:t xml:space="preserve"> </w:t>
      </w:r>
      <w:r w:rsidRPr="00E70B3E">
        <w:rPr>
          <w:rFonts w:asciiTheme="majorHAnsi" w:eastAsia="Times New Roman" w:hAnsiTheme="majorHAnsi" w:cs="Times New Roman"/>
          <w:b/>
          <w:spacing w:val="2"/>
          <w:lang w:eastAsia="zh-CN"/>
        </w:rPr>
        <w:t xml:space="preserve">mostly met. </w:t>
      </w:r>
      <w:r w:rsidRPr="00E70B3E">
        <w:rPr>
          <w:rFonts w:asciiTheme="majorHAnsi" w:eastAsia="Times New Roman" w:hAnsiTheme="majorHAnsi" w:cs="Times New Roman"/>
          <w:spacing w:val="2"/>
          <w:lang w:eastAsia="zh-CN"/>
        </w:rPr>
        <w:t xml:space="preserve">Articles 09, 11, 15, 21, 23 and 24 of the Agreement on KYC and CDD entail comprehensive customer identification and verification requirements for reporting units including FIs. These provisions cover all the expected types of customers, i.e., permanent and occasional customers and natural and legal persons and legal arrangements. </w:t>
      </w:r>
      <w:r w:rsidRPr="00E70B3E">
        <w:rPr>
          <w:rFonts w:asciiTheme="majorHAnsi" w:eastAsia="Times New Roman" w:hAnsiTheme="majorHAnsi" w:cs="Times New Roman"/>
          <w:spacing w:val="2"/>
          <w:lang w:eastAsia="zh-CN"/>
          <w:rPrChange w:id="195" w:author="Subhani Keerthiratne" w:date="2020-11-13T07:50:00Z">
            <w:rPr>
              <w:rFonts w:ascii="Times" w:hAnsi="Times" w:cs="Times"/>
              <w:color w:val="000000"/>
              <w:sz w:val="32"/>
              <w:szCs w:val="32"/>
            </w:rPr>
          </w:rPrChange>
        </w:rPr>
        <w:t>Article</w:t>
      </w:r>
      <w:r w:rsidRPr="00E70B3E">
        <w:rPr>
          <w:rFonts w:asciiTheme="majorHAnsi" w:eastAsia="Times New Roman" w:hAnsiTheme="majorHAnsi" w:cs="Times New Roman"/>
          <w:spacing w:val="2"/>
          <w:lang w:eastAsia="zh-CN"/>
        </w:rPr>
        <w:t xml:space="preserve">s 9 and 11 specify know your customer requirement for firstly, legal persons and secondly for </w:t>
      </w:r>
      <w:commentRangeStart w:id="196"/>
      <w:commentRangeStart w:id="197"/>
      <w:r w:rsidRPr="00E70B3E">
        <w:rPr>
          <w:rFonts w:asciiTheme="majorHAnsi" w:eastAsia="Times New Roman" w:hAnsiTheme="majorHAnsi" w:cs="Times New Roman"/>
          <w:spacing w:val="2"/>
          <w:lang w:eastAsia="zh-CN"/>
        </w:rPr>
        <w:t>legal arrangement or legal entity arrangement</w:t>
      </w:r>
      <w:commentRangeEnd w:id="196"/>
      <w:r w:rsidRPr="00E70B3E">
        <w:rPr>
          <w:rFonts w:asciiTheme="majorHAnsi" w:eastAsia="Times New Roman" w:hAnsiTheme="majorHAnsi" w:cs="Times New Roman"/>
          <w:spacing w:val="2"/>
          <w:lang w:eastAsia="zh-CN"/>
        </w:rPr>
        <w:commentReference w:id="196"/>
      </w:r>
      <w:commentRangeEnd w:id="197"/>
      <w:r w:rsidRPr="00E70B3E">
        <w:rPr>
          <w:rFonts w:asciiTheme="majorHAnsi" w:eastAsia="Times New Roman" w:hAnsiTheme="majorHAnsi" w:cs="Times New Roman"/>
          <w:spacing w:val="2"/>
          <w:lang w:eastAsia="zh-CN"/>
        </w:rPr>
        <w:commentReference w:id="197"/>
      </w:r>
      <w:r w:rsidRPr="00E70B3E">
        <w:rPr>
          <w:rFonts w:asciiTheme="majorHAnsi" w:eastAsia="Times New Roman" w:hAnsiTheme="majorHAnsi" w:cs="Times New Roman"/>
          <w:spacing w:val="2"/>
          <w:lang w:eastAsia="zh-CN"/>
        </w:rPr>
        <w:t>, respectively. Further, Article 21 of the Agreement on KYC and CDD covers CDD requirements for legal arrangements and legal entity arrangements. As these provisions are not confined to domestic entities, they appear to cover foreign legal arrangements as well. [</w:t>
      </w:r>
      <w:commentRangeStart w:id="198"/>
      <w:commentRangeStart w:id="199"/>
      <w:commentRangeStart w:id="200"/>
      <w:r w:rsidRPr="00E70B3E">
        <w:rPr>
          <w:rFonts w:asciiTheme="majorHAnsi" w:eastAsia="Times New Roman" w:hAnsiTheme="majorHAnsi" w:cs="Times New Roman"/>
          <w:spacing w:val="2"/>
          <w:lang w:eastAsia="zh-CN"/>
        </w:rPr>
        <w:t xml:space="preserve">For Lao PDR: please confirm this]  </w:t>
      </w:r>
      <w:commentRangeEnd w:id="198"/>
      <w:r w:rsidRPr="00E70B3E">
        <w:rPr>
          <w:rFonts w:asciiTheme="majorHAnsi" w:eastAsia="Times New Roman" w:hAnsiTheme="majorHAnsi" w:cs="Times New Roman"/>
          <w:spacing w:val="2"/>
          <w:lang w:eastAsia="zh-CN"/>
        </w:rPr>
        <w:commentReference w:id="198"/>
      </w:r>
      <w:commentRangeEnd w:id="199"/>
      <w:r w:rsidRPr="00E70B3E">
        <w:rPr>
          <w:rFonts w:asciiTheme="majorHAnsi" w:eastAsia="Times New Roman" w:hAnsiTheme="majorHAnsi" w:cs="Times New Roman"/>
          <w:spacing w:val="2"/>
          <w:lang w:eastAsia="zh-CN"/>
        </w:rPr>
        <w:commentReference w:id="199"/>
      </w:r>
      <w:commentRangeEnd w:id="200"/>
      <w:r w:rsidR="00623728">
        <w:rPr>
          <w:rStyle w:val="CommentReference"/>
          <w:rFonts w:ascii="Times New Roman" w:eastAsia="Times New Roman" w:hAnsi="Times New Roman" w:cs="Times New Roman"/>
          <w:lang w:eastAsia="zh-CN"/>
        </w:rPr>
        <w:commentReference w:id="200"/>
      </w:r>
      <w:r w:rsidRPr="00E70B3E">
        <w:rPr>
          <w:rFonts w:asciiTheme="majorHAnsi" w:eastAsia="Times New Roman" w:hAnsiTheme="majorHAnsi" w:cs="Times New Roman"/>
          <w:spacing w:val="2"/>
          <w:lang w:eastAsia="zh-CN"/>
        </w:rPr>
        <w:t>Further, similar to Criterion 10.11, Lao PDR’s claims that by far, there are no Trust companies operating in Lao PDR. As per the explanation given in Article 5 for the terms “verification of identity”, it is apparent that the FIs are legally obliged to complete verification process prior to providing services or the commencement of business relationship. Further, Article 15 of the Agreement on KYC and CDD requires the reporting units to use measures for identification of customers and checks to verify information and evidence or documents that the customer uses to verify themselves from reliable sources. However, there is no specific requirement for the reliable source to be independent although it is implied.</w:t>
      </w:r>
    </w:p>
    <w:p w14:paraId="1CC4B78E" w14:textId="2EDF8097" w:rsidR="00E70B3E" w:rsidRPr="00E70B3E" w:rsidRDefault="00E70B3E" w:rsidP="00E70B3E">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i/>
          <w:spacing w:val="2"/>
          <w:lang w:eastAsia="zh-CN"/>
        </w:rPr>
        <w:t>Criterion 10.4</w:t>
      </w:r>
      <w:r w:rsidRPr="00E70B3E">
        <w:rPr>
          <w:rFonts w:asciiTheme="majorHAnsi" w:eastAsia="Times New Roman" w:hAnsiTheme="majorHAnsi" w:cs="Times New Roman"/>
          <w:spacing w:val="2"/>
          <w:lang w:eastAsia="zh-CN"/>
        </w:rPr>
        <w:t xml:space="preserve"> is </w:t>
      </w:r>
      <w:r w:rsidRPr="00E70B3E">
        <w:rPr>
          <w:rFonts w:asciiTheme="majorHAnsi" w:eastAsia="Times New Roman" w:hAnsiTheme="majorHAnsi" w:cs="Times New Roman"/>
          <w:b/>
          <w:spacing w:val="2"/>
          <w:lang w:eastAsia="zh-CN"/>
        </w:rPr>
        <w:t xml:space="preserve">met. </w:t>
      </w:r>
      <w:r w:rsidRPr="00E70B3E">
        <w:rPr>
          <w:rFonts w:asciiTheme="majorHAnsi" w:eastAsia="Times New Roman" w:hAnsiTheme="majorHAnsi" w:cs="Times New Roman"/>
          <w:spacing w:val="2"/>
          <w:lang w:eastAsia="zh-CN"/>
        </w:rPr>
        <w:t xml:space="preserve">Article 19 read together with Article 15 of the Agreement on KYC and CDD require FIs to identify, verify identification and authorization of persons claimed to be acting behalf of a customer. </w:t>
      </w:r>
    </w:p>
    <w:p w14:paraId="41C2722A" w14:textId="1637EA20" w:rsidR="00E70B3E" w:rsidRPr="00E70B3E" w:rsidRDefault="00E70B3E" w:rsidP="00E70B3E">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i/>
          <w:spacing w:val="2"/>
          <w:lang w:eastAsia="zh-CN"/>
        </w:rPr>
        <w:t>Criterion 10.5</w:t>
      </w:r>
      <w:r w:rsidRPr="00E70B3E">
        <w:rPr>
          <w:rFonts w:asciiTheme="majorHAnsi" w:eastAsia="Times New Roman" w:hAnsiTheme="majorHAnsi" w:cs="Times New Roman"/>
          <w:spacing w:val="2"/>
          <w:lang w:eastAsia="zh-CN"/>
        </w:rPr>
        <w:t xml:space="preserve"> is </w:t>
      </w:r>
      <w:r w:rsidRPr="00E70B3E">
        <w:rPr>
          <w:rFonts w:asciiTheme="majorHAnsi" w:eastAsia="Times New Roman" w:hAnsiTheme="majorHAnsi" w:cs="Times New Roman"/>
          <w:b/>
          <w:spacing w:val="2"/>
          <w:lang w:eastAsia="zh-CN"/>
        </w:rPr>
        <w:t xml:space="preserve">partly met. </w:t>
      </w:r>
      <w:r w:rsidRPr="00E70B3E">
        <w:rPr>
          <w:rFonts w:asciiTheme="majorHAnsi" w:eastAsia="Times New Roman" w:hAnsiTheme="majorHAnsi" w:cs="Times New Roman"/>
          <w:spacing w:val="2"/>
          <w:lang w:eastAsia="zh-CN"/>
        </w:rPr>
        <w:t xml:space="preserve">Articles 15 and 21 of the Agreement on KYC and CDD and article 24 of AML/CFT Law make it obligatory for FIs to identify and verify beneficial owners of customers. </w:t>
      </w:r>
      <w:proofErr w:type="gramStart"/>
      <w:r w:rsidRPr="00E70B3E">
        <w:rPr>
          <w:rFonts w:asciiTheme="majorHAnsi" w:eastAsia="Times New Roman" w:hAnsiTheme="majorHAnsi" w:cs="Times New Roman"/>
          <w:spacing w:val="2"/>
          <w:lang w:eastAsia="zh-CN"/>
        </w:rPr>
        <w:t>Nevertheless,  Articles</w:t>
      </w:r>
      <w:proofErr w:type="gramEnd"/>
      <w:r w:rsidRPr="00E70B3E">
        <w:rPr>
          <w:rFonts w:asciiTheme="majorHAnsi" w:eastAsia="Times New Roman" w:hAnsiTheme="majorHAnsi" w:cs="Times New Roman"/>
          <w:spacing w:val="2"/>
          <w:lang w:eastAsia="zh-CN"/>
        </w:rPr>
        <w:t xml:space="preserve"> 15 and 21 of the Agreement on KYC and CDD do not appear to cover legal persons and cover “legal arrangements and l</w:t>
      </w:r>
      <w:r w:rsidRPr="00E70B3E">
        <w:rPr>
          <w:rFonts w:asciiTheme="majorHAnsi" w:eastAsia="Times New Roman" w:hAnsiTheme="majorHAnsi"/>
          <w:spacing w:val="2"/>
          <w:lang w:eastAsia="zh-CN"/>
        </w:rPr>
        <w:t xml:space="preserve">egal </w:t>
      </w:r>
      <w:r w:rsidRPr="00E70B3E">
        <w:rPr>
          <w:rFonts w:asciiTheme="majorHAnsi" w:eastAsia="Times New Roman" w:hAnsiTheme="majorHAnsi" w:cs="Times New Roman"/>
          <w:spacing w:val="2"/>
          <w:lang w:eastAsia="zh-CN"/>
        </w:rPr>
        <w:t>e</w:t>
      </w:r>
      <w:r w:rsidRPr="00E70B3E">
        <w:rPr>
          <w:rFonts w:asciiTheme="majorHAnsi" w:eastAsia="Times New Roman" w:hAnsiTheme="majorHAnsi"/>
          <w:spacing w:val="2"/>
          <w:lang w:eastAsia="zh-CN"/>
        </w:rPr>
        <w:t>ntity</w:t>
      </w:r>
      <w:r w:rsidRPr="00E70B3E">
        <w:rPr>
          <w:rFonts w:asciiTheme="majorHAnsi" w:eastAsia="Times New Roman" w:hAnsiTheme="majorHAnsi" w:cs="Times New Roman"/>
          <w:spacing w:val="2"/>
          <w:lang w:eastAsia="zh-CN"/>
        </w:rPr>
        <w:t xml:space="preserve"> a</w:t>
      </w:r>
      <w:r w:rsidRPr="00E70B3E">
        <w:rPr>
          <w:rFonts w:asciiTheme="majorHAnsi" w:eastAsia="Times New Roman" w:hAnsiTheme="majorHAnsi"/>
          <w:spacing w:val="2"/>
          <w:lang w:eastAsia="zh-CN"/>
        </w:rPr>
        <w:t>rrangement”</w:t>
      </w:r>
      <w:r w:rsidRPr="00E70B3E">
        <w:rPr>
          <w:rFonts w:asciiTheme="majorHAnsi" w:eastAsia="Times New Roman" w:hAnsiTheme="majorHAnsi" w:cs="Times New Roman"/>
          <w:spacing w:val="2"/>
          <w:lang w:eastAsia="zh-CN"/>
        </w:rPr>
        <w:t xml:space="preserve"> only. Further, as highlighted in paragraph 22 (b) of the Lao PDR 3</w:t>
      </w:r>
      <w:r w:rsidRPr="00E70B3E">
        <w:rPr>
          <w:rFonts w:asciiTheme="majorHAnsi" w:eastAsia="Times New Roman" w:hAnsiTheme="majorHAnsi" w:cs="Times New Roman"/>
          <w:spacing w:val="2"/>
          <w:vertAlign w:val="superscript"/>
          <w:lang w:eastAsia="zh-CN"/>
        </w:rPr>
        <w:t>rd</w:t>
      </w:r>
      <w:r w:rsidRPr="00E70B3E">
        <w:rPr>
          <w:rFonts w:asciiTheme="majorHAnsi" w:eastAsia="Times New Roman" w:hAnsiTheme="majorHAnsi" w:cs="Times New Roman"/>
          <w:spacing w:val="2"/>
          <w:lang w:eastAsia="zh-CN"/>
        </w:rPr>
        <w:t xml:space="preserve"> Transitional FUR of 2018 </w:t>
      </w:r>
      <w:r w:rsidRPr="00E70B3E">
        <w:rPr>
          <w:rFonts w:asciiTheme="majorHAnsi" w:eastAsia="Times New Roman" w:hAnsiTheme="majorHAnsi" w:cs="Times New Roman"/>
          <w:spacing w:val="2"/>
          <w:lang w:eastAsia="zh-CN"/>
        </w:rPr>
        <w:lastRenderedPageBreak/>
        <w:t>(page 5), the requirement of ceasing services or business relationship in the event of failure to collect detailed customer data as required by Article 23 of the Law on AML/CFT has not been extended to cover ultimate beneficial owners.</w:t>
      </w:r>
    </w:p>
    <w:p w14:paraId="5BA29C35" w14:textId="77777777" w:rsidR="00E70B3E" w:rsidRPr="00E70B3E" w:rsidRDefault="00E70B3E" w:rsidP="00E70B3E">
      <w:pPr>
        <w:tabs>
          <w:tab w:val="left" w:pos="1191"/>
          <w:tab w:val="left" w:pos="1531"/>
        </w:tabs>
        <w:spacing w:after="120" w:line="280" w:lineRule="exact"/>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spacing w:val="2"/>
          <w:lang w:eastAsia="zh-CN"/>
        </w:rPr>
        <w:t>[</w:t>
      </w:r>
      <w:commentRangeStart w:id="201"/>
      <w:commentRangeStart w:id="202"/>
      <w:commentRangeStart w:id="203"/>
      <w:r w:rsidRPr="00E70B3E">
        <w:rPr>
          <w:rFonts w:asciiTheme="majorHAnsi" w:eastAsia="Times New Roman" w:hAnsiTheme="majorHAnsi" w:cs="Times New Roman"/>
          <w:spacing w:val="2"/>
          <w:highlight w:val="yellow"/>
          <w:lang w:eastAsia="zh-CN"/>
        </w:rPr>
        <w:t xml:space="preserve">For </w:t>
      </w:r>
      <w:r w:rsidRPr="00E70B3E">
        <w:rPr>
          <w:rFonts w:ascii="Cambria" w:eastAsia="Times New Roman" w:hAnsi="Cambria" w:cs="Times New Roman"/>
          <w:spacing w:val="2"/>
          <w:highlight w:val="yellow"/>
          <w:lang w:eastAsia="zh-CN"/>
        </w:rPr>
        <w:t>Lao PDR: please see comment under 10.12: can you confirm that the Lao definition of beneficiaries of customers covers all situations envisaged by the FATF definition of beneficial owner, as the terms beneficiary and beneficial owner are sometimes used interchangeably but do not necessarily mean the same thing.]</w:t>
      </w:r>
      <w:commentRangeEnd w:id="201"/>
      <w:r w:rsidRPr="00E70B3E">
        <w:rPr>
          <w:rFonts w:ascii="Times New Roman" w:eastAsia="Times New Roman" w:hAnsi="Times New Roman" w:cs="Times New Roman"/>
          <w:sz w:val="16"/>
          <w:szCs w:val="16"/>
          <w:lang w:eastAsia="zh-CN"/>
        </w:rPr>
        <w:commentReference w:id="201"/>
      </w:r>
      <w:commentRangeEnd w:id="202"/>
      <w:r w:rsidRPr="00E70B3E">
        <w:rPr>
          <w:rFonts w:ascii="Times New Roman" w:eastAsia="Times New Roman" w:hAnsi="Times New Roman" w:cs="Times New Roman"/>
          <w:sz w:val="16"/>
          <w:szCs w:val="16"/>
          <w:lang w:eastAsia="zh-CN"/>
        </w:rPr>
        <w:commentReference w:id="202"/>
      </w:r>
      <w:commentRangeEnd w:id="203"/>
      <w:r w:rsidRPr="00E70B3E">
        <w:rPr>
          <w:rFonts w:ascii="Times New Roman" w:eastAsia="Times New Roman" w:hAnsi="Times New Roman" w:cs="Times New Roman"/>
          <w:sz w:val="16"/>
          <w:szCs w:val="16"/>
          <w:lang w:eastAsia="zh-CN"/>
        </w:rPr>
        <w:commentReference w:id="203"/>
      </w:r>
    </w:p>
    <w:p w14:paraId="084F8D20" w14:textId="3A99D57E" w:rsidR="00E70B3E" w:rsidRPr="00E70B3E" w:rsidRDefault="00E70B3E" w:rsidP="00E70B3E">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i/>
          <w:spacing w:val="2"/>
          <w:lang w:eastAsia="zh-CN"/>
        </w:rPr>
        <w:t>Criterion 10.6</w:t>
      </w:r>
      <w:r w:rsidRPr="00E70B3E">
        <w:rPr>
          <w:rFonts w:asciiTheme="majorHAnsi" w:eastAsia="Times New Roman" w:hAnsiTheme="majorHAnsi" w:cs="Times New Roman"/>
          <w:spacing w:val="2"/>
          <w:lang w:eastAsia="zh-CN"/>
        </w:rPr>
        <w:t xml:space="preserve"> is </w:t>
      </w:r>
      <w:r w:rsidRPr="00E70B3E">
        <w:rPr>
          <w:rFonts w:asciiTheme="majorHAnsi" w:eastAsia="Times New Roman" w:hAnsiTheme="majorHAnsi" w:cs="Times New Roman"/>
          <w:b/>
          <w:spacing w:val="2"/>
          <w:lang w:eastAsia="zh-CN"/>
        </w:rPr>
        <w:t>partly met.</w:t>
      </w:r>
      <w:r w:rsidRPr="00E70B3E">
        <w:rPr>
          <w:rFonts w:ascii="Cambria" w:eastAsia="Times New Roman" w:hAnsi="Cambria" w:cs="Times New Roman"/>
          <w:spacing w:val="2"/>
          <w:lang w:eastAsia="zh-CN"/>
        </w:rPr>
        <w:t xml:space="preserve"> </w:t>
      </w:r>
      <w:r w:rsidRPr="00E70B3E">
        <w:rPr>
          <w:rFonts w:asciiTheme="majorHAnsi" w:eastAsia="Times New Roman" w:hAnsiTheme="majorHAnsi" w:cs="Times New Roman"/>
          <w:spacing w:val="2"/>
          <w:lang w:eastAsia="zh-CN"/>
        </w:rPr>
        <w:t xml:space="preserve">Article 24 of the Law on AML/CFT requires the reporting entities to collect data on customers’ goals and objectives in using the services provided by or establishing business relations with their institutes. However, Clause 3 of Article 15 of the Agreement on KYC and CDD require the use of necessary measures in appropriate situations in order to request information on the objectives and type of business relationship. This appears to limit the requirement for appropriate situations and fail to cover all circumstances as required by the Criterion. </w:t>
      </w:r>
    </w:p>
    <w:p w14:paraId="6EE5BF5E" w14:textId="77777777" w:rsidR="00E70B3E" w:rsidRPr="00E70B3E" w:rsidRDefault="00E70B3E" w:rsidP="00E70B3E">
      <w:pPr>
        <w:tabs>
          <w:tab w:val="left" w:pos="850"/>
          <w:tab w:val="left" w:pos="1191"/>
          <w:tab w:val="left" w:pos="1531"/>
        </w:tabs>
        <w:spacing w:after="120" w:line="280" w:lineRule="exact"/>
        <w:jc w:val="both"/>
        <w:rPr>
          <w:rFonts w:asciiTheme="majorHAnsi" w:eastAsia="Times New Roman" w:hAnsiTheme="majorHAnsi" w:cs="Times New Roman"/>
          <w:spacing w:val="2"/>
          <w:lang w:eastAsia="zh-CN"/>
        </w:rPr>
      </w:pPr>
      <w:commentRangeStart w:id="204"/>
      <w:commentRangeStart w:id="205"/>
      <w:commentRangeStart w:id="206"/>
      <w:r w:rsidRPr="00E70B3E">
        <w:rPr>
          <w:rFonts w:asciiTheme="majorHAnsi" w:eastAsia="Times New Roman" w:hAnsiTheme="majorHAnsi" w:cs="Times New Roman"/>
          <w:spacing w:val="2"/>
          <w:highlight w:val="yellow"/>
          <w:lang w:eastAsia="zh-CN"/>
        </w:rPr>
        <w:t xml:space="preserve">[For Lao PDR: </w:t>
      </w:r>
      <w:r w:rsidRPr="00E70B3E">
        <w:rPr>
          <w:rFonts w:ascii="Cambria" w:eastAsia="Times New Roman" w:hAnsi="Cambria" w:cs="Times New Roman"/>
          <w:spacing w:val="2"/>
          <w:highlight w:val="yellow"/>
          <w:lang w:eastAsia="zh-CN"/>
        </w:rPr>
        <w:t>can you elaborate on the “appropriate situations” in which this would apply? 10.6, as written, requires the institution to understand the nature and purpose of the relationship in all circumstances and, where appropriate, obtain information on it. Can you confirm this is the case under the Lao law?]</w:t>
      </w:r>
      <w:commentRangeEnd w:id="204"/>
      <w:r w:rsidRPr="00E70B3E">
        <w:rPr>
          <w:rFonts w:ascii="Times New Roman" w:eastAsia="Times New Roman" w:hAnsi="Times New Roman" w:cs="Times New Roman"/>
          <w:sz w:val="16"/>
          <w:szCs w:val="16"/>
          <w:lang w:eastAsia="zh-CN"/>
        </w:rPr>
        <w:commentReference w:id="204"/>
      </w:r>
      <w:commentRangeEnd w:id="205"/>
      <w:r w:rsidRPr="00E70B3E">
        <w:rPr>
          <w:rFonts w:ascii="Times New Roman" w:eastAsia="Times New Roman" w:hAnsi="Times New Roman" w:cs="Times New Roman"/>
          <w:sz w:val="16"/>
          <w:szCs w:val="16"/>
          <w:lang w:eastAsia="zh-CN"/>
        </w:rPr>
        <w:commentReference w:id="205"/>
      </w:r>
      <w:commentRangeEnd w:id="206"/>
      <w:r w:rsidR="002338A3">
        <w:rPr>
          <w:rStyle w:val="CommentReference"/>
          <w:rFonts w:ascii="Times New Roman" w:eastAsia="Times New Roman" w:hAnsi="Times New Roman" w:cs="Times New Roman"/>
          <w:lang w:eastAsia="zh-CN"/>
        </w:rPr>
        <w:commentReference w:id="206"/>
      </w:r>
    </w:p>
    <w:p w14:paraId="7EEB6292" w14:textId="283B4C73" w:rsidR="00E70B3E" w:rsidRPr="00E70B3E" w:rsidRDefault="00E70B3E" w:rsidP="00E70B3E">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i/>
          <w:spacing w:val="2"/>
          <w:lang w:eastAsia="zh-CN"/>
        </w:rPr>
        <w:t>Criterion 10.7</w:t>
      </w:r>
      <w:r w:rsidRPr="00E70B3E">
        <w:rPr>
          <w:rFonts w:asciiTheme="majorHAnsi" w:eastAsia="Times New Roman" w:hAnsiTheme="majorHAnsi" w:cs="Times New Roman"/>
          <w:spacing w:val="2"/>
          <w:lang w:eastAsia="zh-CN"/>
        </w:rPr>
        <w:t xml:space="preserve"> is </w:t>
      </w:r>
      <w:r w:rsidRPr="00E70B3E">
        <w:rPr>
          <w:rFonts w:asciiTheme="majorHAnsi" w:eastAsia="Times New Roman" w:hAnsiTheme="majorHAnsi" w:cs="Times New Roman"/>
          <w:b/>
          <w:spacing w:val="2"/>
          <w:lang w:eastAsia="zh-CN"/>
        </w:rPr>
        <w:t xml:space="preserve">mostly met. </w:t>
      </w:r>
      <w:r w:rsidRPr="00E70B3E">
        <w:rPr>
          <w:rFonts w:asciiTheme="majorHAnsi" w:eastAsia="Times New Roman" w:hAnsiTheme="majorHAnsi" w:cs="Times New Roman"/>
          <w:spacing w:val="2"/>
          <w:lang w:eastAsia="zh-CN"/>
        </w:rPr>
        <w:t>Paragraph 2 of Article 22 of the Law on AML/CFT addresses the requirement of ongoing due diligence. It covers transaction scrutiny, maintenance of up-to-date information, etc. The reporting entities are required to pay special attention on business dealings or transactions with natural persons, legal persons or organisations in a country where law on AML/CFT does not exist or exists, but the enforcement of the law is not strict.  Further, Articles 25 and 26 of the Agreement on KYC and CDD respectively detail ongoing monitoring of CDD and ongoing monitoring of transactions. Article 2 of the Securities Sector Instructions further elaborate on ongoing due diligence for the securities sector with respect to indicators of suspicious transactions.</w:t>
      </w:r>
    </w:p>
    <w:p w14:paraId="27316AC2" w14:textId="77777777" w:rsidR="00E70B3E" w:rsidRPr="00E70B3E" w:rsidRDefault="00E70B3E" w:rsidP="00E70B3E">
      <w:pPr>
        <w:tabs>
          <w:tab w:val="left" w:pos="0"/>
          <w:tab w:val="left" w:pos="1191"/>
          <w:tab w:val="left" w:pos="1531"/>
        </w:tabs>
        <w:spacing w:after="120" w:line="280" w:lineRule="exact"/>
        <w:jc w:val="both"/>
        <w:rPr>
          <w:rFonts w:asciiTheme="majorHAnsi" w:eastAsia="Times New Roman" w:hAnsiTheme="majorHAnsi" w:cs="Times New Roman"/>
          <w:i/>
          <w:spacing w:val="2"/>
          <w:lang w:eastAsia="zh-CN"/>
        </w:rPr>
      </w:pPr>
      <w:r w:rsidRPr="00E70B3E">
        <w:rPr>
          <w:rFonts w:asciiTheme="majorHAnsi" w:eastAsia="Times New Roman" w:hAnsiTheme="majorHAnsi" w:cs="Times New Roman"/>
          <w:i/>
          <w:spacing w:val="2"/>
          <w:lang w:eastAsia="zh-CN"/>
        </w:rPr>
        <w:t>Specific CDD measures required for legal persons and legal arrangements</w:t>
      </w:r>
    </w:p>
    <w:p w14:paraId="2DD967B9" w14:textId="086B8DCB" w:rsidR="00E70B3E" w:rsidRPr="00E70B3E" w:rsidRDefault="00E70B3E" w:rsidP="00E70B3E">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i/>
          <w:spacing w:val="2"/>
          <w:lang w:eastAsia="zh-CN"/>
        </w:rPr>
        <w:t>Criterion 10.8</w:t>
      </w:r>
      <w:r w:rsidRPr="00E70B3E">
        <w:rPr>
          <w:rFonts w:asciiTheme="majorHAnsi" w:eastAsia="Times New Roman" w:hAnsiTheme="majorHAnsi" w:cs="Times New Roman"/>
          <w:spacing w:val="2"/>
          <w:lang w:eastAsia="zh-CN"/>
        </w:rPr>
        <w:t xml:space="preserve"> is </w:t>
      </w:r>
      <w:r w:rsidRPr="00E70B3E">
        <w:rPr>
          <w:rFonts w:asciiTheme="majorHAnsi" w:eastAsia="Times New Roman" w:hAnsiTheme="majorHAnsi" w:cs="Times New Roman"/>
          <w:b/>
          <w:spacing w:val="2"/>
          <w:lang w:eastAsia="zh-CN"/>
        </w:rPr>
        <w:t xml:space="preserve">partly met. </w:t>
      </w:r>
      <w:r w:rsidRPr="00E70B3E">
        <w:rPr>
          <w:rFonts w:asciiTheme="majorHAnsi" w:eastAsia="Times New Roman" w:hAnsiTheme="majorHAnsi" w:cs="Times New Roman"/>
          <w:spacing w:val="2"/>
          <w:lang w:eastAsia="zh-CN"/>
        </w:rPr>
        <w:t xml:space="preserve">Article 21 of the Agreement on KYC and CDD requires REs to understand the nature of business, ownership and controlling structure of customers who are legal arrangements and legal entity </w:t>
      </w:r>
      <w:commentRangeStart w:id="207"/>
      <w:commentRangeStart w:id="208"/>
      <w:r w:rsidRPr="00E70B3E">
        <w:rPr>
          <w:rFonts w:asciiTheme="majorHAnsi" w:eastAsia="Times New Roman" w:hAnsiTheme="majorHAnsi" w:cs="Times New Roman"/>
          <w:spacing w:val="2"/>
          <w:lang w:eastAsia="zh-CN"/>
        </w:rPr>
        <w:t>arrangements</w:t>
      </w:r>
      <w:commentRangeEnd w:id="207"/>
      <w:r w:rsidRPr="00E70B3E">
        <w:rPr>
          <w:rFonts w:ascii="Times New Roman" w:eastAsia="Times New Roman" w:hAnsi="Times New Roman" w:cs="Times New Roman"/>
          <w:sz w:val="16"/>
          <w:szCs w:val="16"/>
          <w:lang w:eastAsia="zh-CN"/>
        </w:rPr>
        <w:commentReference w:id="207"/>
      </w:r>
      <w:commentRangeEnd w:id="208"/>
      <w:r w:rsidR="008D33DB">
        <w:rPr>
          <w:rStyle w:val="CommentReference"/>
          <w:rFonts w:ascii="Times New Roman" w:eastAsia="Times New Roman" w:hAnsi="Times New Roman" w:cs="Times New Roman"/>
          <w:lang w:eastAsia="zh-CN"/>
        </w:rPr>
        <w:commentReference w:id="208"/>
      </w:r>
      <w:r w:rsidRPr="00E70B3E">
        <w:rPr>
          <w:rFonts w:asciiTheme="majorHAnsi" w:eastAsia="Times New Roman" w:hAnsiTheme="majorHAnsi" w:cs="Times New Roman"/>
          <w:spacing w:val="2"/>
          <w:lang w:eastAsia="zh-CN"/>
        </w:rPr>
        <w:t>. This provision does not appear to cover legal persons.</w:t>
      </w:r>
    </w:p>
    <w:p w14:paraId="57389118" w14:textId="19769B56" w:rsidR="00E70B3E" w:rsidRPr="00E70B3E" w:rsidRDefault="00E70B3E" w:rsidP="006304C5">
      <w:pPr>
        <w:numPr>
          <w:ilvl w:val="0"/>
          <w:numId w:val="16"/>
        </w:numPr>
        <w:tabs>
          <w:tab w:val="left" w:pos="0"/>
          <w:tab w:val="left" w:pos="1191"/>
          <w:tab w:val="left" w:pos="1531"/>
        </w:tabs>
        <w:spacing w:after="120" w:line="280" w:lineRule="exact"/>
        <w:ind w:left="0" w:firstLine="0"/>
        <w:jc w:val="both"/>
        <w:rPr>
          <w:rFonts w:ascii="Cambria" w:eastAsia="Times New Roman" w:hAnsi="Cambria" w:cs="Times New Roman"/>
          <w:spacing w:val="2"/>
          <w:lang w:eastAsia="zh-CN"/>
        </w:rPr>
      </w:pPr>
      <w:r w:rsidRPr="00E70B3E">
        <w:rPr>
          <w:rFonts w:asciiTheme="majorHAnsi" w:eastAsia="Times New Roman" w:hAnsiTheme="majorHAnsi" w:cs="Times New Roman"/>
          <w:i/>
          <w:spacing w:val="2"/>
          <w:lang w:eastAsia="zh-CN"/>
        </w:rPr>
        <w:t>Criterion 10.9</w:t>
      </w:r>
      <w:r w:rsidRPr="00E70B3E">
        <w:rPr>
          <w:rFonts w:asciiTheme="majorHAnsi" w:eastAsia="Times New Roman" w:hAnsiTheme="majorHAnsi" w:cs="Times New Roman"/>
          <w:spacing w:val="2"/>
          <w:lang w:eastAsia="zh-CN"/>
        </w:rPr>
        <w:t xml:space="preserve"> is </w:t>
      </w:r>
      <w:r w:rsidRPr="00E70B3E">
        <w:rPr>
          <w:rFonts w:asciiTheme="majorHAnsi" w:eastAsia="Times New Roman" w:hAnsiTheme="majorHAnsi" w:cs="Times New Roman"/>
          <w:b/>
          <w:spacing w:val="2"/>
          <w:lang w:eastAsia="zh-CN"/>
        </w:rPr>
        <w:t xml:space="preserve">partly met. </w:t>
      </w:r>
      <w:r w:rsidRPr="00E70B3E">
        <w:rPr>
          <w:rFonts w:asciiTheme="majorHAnsi" w:eastAsia="Times New Roman" w:hAnsiTheme="majorHAnsi" w:cs="Times New Roman"/>
          <w:spacing w:val="2"/>
          <w:lang w:eastAsia="zh-CN"/>
        </w:rPr>
        <w:t xml:space="preserve">Article 21 of the Agreement on KYC and CDD requires REs to identity and verify legal arrangements and legal entities arrangements by obtaining the information elaborated therein. </w:t>
      </w:r>
      <w:commentRangeStart w:id="209"/>
      <w:commentRangeStart w:id="210"/>
      <w:commentRangeStart w:id="211"/>
      <w:r w:rsidRPr="00E70B3E">
        <w:rPr>
          <w:rFonts w:asciiTheme="majorHAnsi" w:eastAsia="Times New Roman" w:hAnsiTheme="majorHAnsi" w:cs="Times New Roman"/>
          <w:spacing w:val="2"/>
          <w:highlight w:val="yellow"/>
          <w:lang w:eastAsia="zh-CN"/>
        </w:rPr>
        <w:t>[</w:t>
      </w:r>
      <w:r w:rsidRPr="00E70B3E">
        <w:rPr>
          <w:rFonts w:ascii="Cambria" w:eastAsia="Times New Roman" w:hAnsi="Cambria" w:cs="Times New Roman"/>
          <w:spacing w:val="2"/>
          <w:highlight w:val="yellow"/>
          <w:lang w:eastAsia="zh-CN"/>
        </w:rPr>
        <w:t>For Lao PDR: can you confirm that Article 21 covers all three sub-criteria under 10.9 as it is described here? There are some challenges in the unofficial translation that make it difficult to determine.]</w:t>
      </w:r>
      <w:r w:rsidRPr="00E70B3E">
        <w:rPr>
          <w:rFonts w:ascii="Cambria" w:eastAsia="Times New Roman" w:hAnsi="Cambria" w:cs="Times New Roman"/>
          <w:spacing w:val="2"/>
          <w:lang w:eastAsia="zh-CN"/>
        </w:rPr>
        <w:t xml:space="preserve"> </w:t>
      </w:r>
      <w:commentRangeEnd w:id="209"/>
      <w:r w:rsidRPr="00E70B3E">
        <w:rPr>
          <w:rFonts w:ascii="Times New Roman" w:eastAsia="Times New Roman" w:hAnsi="Times New Roman" w:cs="Times New Roman"/>
          <w:sz w:val="16"/>
          <w:szCs w:val="16"/>
          <w:lang w:eastAsia="zh-CN"/>
        </w:rPr>
        <w:commentReference w:id="209"/>
      </w:r>
      <w:commentRangeEnd w:id="210"/>
      <w:r w:rsidRPr="00E70B3E">
        <w:rPr>
          <w:rFonts w:ascii="Times New Roman" w:eastAsia="Times New Roman" w:hAnsi="Times New Roman" w:cs="Times New Roman"/>
          <w:sz w:val="16"/>
          <w:szCs w:val="16"/>
          <w:lang w:eastAsia="zh-CN"/>
        </w:rPr>
        <w:commentReference w:id="210"/>
      </w:r>
      <w:commentRangeEnd w:id="211"/>
      <w:r w:rsidR="00E44910">
        <w:rPr>
          <w:rStyle w:val="CommentReference"/>
          <w:rFonts w:ascii="Times New Roman" w:eastAsia="Times New Roman" w:hAnsi="Times New Roman" w:cs="Times New Roman"/>
          <w:lang w:eastAsia="zh-CN"/>
        </w:rPr>
        <w:commentReference w:id="211"/>
      </w:r>
      <w:r w:rsidRPr="00E70B3E">
        <w:rPr>
          <w:rFonts w:asciiTheme="majorHAnsi" w:eastAsia="Times New Roman" w:hAnsiTheme="majorHAnsi" w:cs="Times New Roman"/>
          <w:spacing w:val="2"/>
          <w:lang w:eastAsia="zh-CN"/>
        </w:rPr>
        <w:t>Accordingly, reporting entities must identity, check verification and make understand the nature of business customers as legal arrangement and legal entities arrangement including the structure of ownership and authority to control the business.</w:t>
      </w:r>
    </w:p>
    <w:p w14:paraId="30231957" w14:textId="4C888D1F" w:rsidR="00E70B3E" w:rsidRPr="00E70B3E" w:rsidRDefault="00E70B3E" w:rsidP="00E70B3E">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i/>
          <w:spacing w:val="2"/>
          <w:lang w:eastAsia="zh-CN"/>
        </w:rPr>
        <w:t>Criterion 10.10</w:t>
      </w:r>
      <w:r w:rsidRPr="00E70B3E">
        <w:rPr>
          <w:rFonts w:asciiTheme="majorHAnsi" w:eastAsia="Times New Roman" w:hAnsiTheme="majorHAnsi" w:cs="Times New Roman"/>
          <w:spacing w:val="2"/>
          <w:lang w:eastAsia="zh-CN"/>
        </w:rPr>
        <w:t xml:space="preserve"> is </w:t>
      </w:r>
      <w:r w:rsidRPr="00E70B3E">
        <w:rPr>
          <w:rFonts w:asciiTheme="majorHAnsi" w:eastAsia="Times New Roman" w:hAnsiTheme="majorHAnsi" w:cs="Times New Roman"/>
          <w:b/>
          <w:spacing w:val="2"/>
          <w:lang w:eastAsia="zh-CN"/>
        </w:rPr>
        <w:t xml:space="preserve">not met. </w:t>
      </w:r>
      <w:r w:rsidRPr="00E70B3E">
        <w:rPr>
          <w:rFonts w:asciiTheme="majorHAnsi" w:eastAsia="Times New Roman" w:hAnsiTheme="majorHAnsi" w:cs="Times New Roman"/>
          <w:spacing w:val="2"/>
          <w:lang w:eastAsia="zh-CN"/>
        </w:rPr>
        <w:t xml:space="preserve">Similar to C.10.5, </w:t>
      </w:r>
      <w:proofErr w:type="gramStart"/>
      <w:r w:rsidRPr="00E70B3E">
        <w:rPr>
          <w:rFonts w:asciiTheme="majorHAnsi" w:eastAsia="Times New Roman" w:hAnsiTheme="majorHAnsi" w:cs="Times New Roman"/>
          <w:spacing w:val="2"/>
          <w:lang w:eastAsia="zh-CN"/>
        </w:rPr>
        <w:t>requirements  relevant</w:t>
      </w:r>
      <w:proofErr w:type="gramEnd"/>
      <w:r w:rsidRPr="00E70B3E">
        <w:rPr>
          <w:rFonts w:asciiTheme="majorHAnsi" w:eastAsia="Times New Roman" w:hAnsiTheme="majorHAnsi" w:cs="Times New Roman"/>
          <w:spacing w:val="2"/>
          <w:lang w:eastAsia="zh-CN"/>
        </w:rPr>
        <w:t xml:space="preserve"> to beneficial owners contained in Articles 15 and 21 of the Agreement on KYC and CDD do not appear to cover legal </w:t>
      </w:r>
      <w:commentRangeStart w:id="212"/>
      <w:r w:rsidRPr="00E70B3E">
        <w:rPr>
          <w:rFonts w:asciiTheme="majorHAnsi" w:eastAsia="Times New Roman" w:hAnsiTheme="majorHAnsi" w:cs="Times New Roman"/>
          <w:spacing w:val="2"/>
          <w:lang w:eastAsia="zh-CN"/>
        </w:rPr>
        <w:t xml:space="preserve">persons </w:t>
      </w:r>
      <w:commentRangeEnd w:id="212"/>
      <w:r w:rsidRPr="00E70B3E">
        <w:rPr>
          <w:rFonts w:ascii="Times New Roman" w:eastAsia="Times New Roman" w:hAnsi="Times New Roman" w:cs="Times New Roman"/>
          <w:sz w:val="16"/>
          <w:szCs w:val="16"/>
          <w:lang w:eastAsia="zh-CN"/>
        </w:rPr>
        <w:commentReference w:id="212"/>
      </w:r>
      <w:r w:rsidRPr="00E70B3E">
        <w:rPr>
          <w:rFonts w:asciiTheme="majorHAnsi" w:eastAsia="Times New Roman" w:hAnsiTheme="majorHAnsi" w:cs="Times New Roman"/>
          <w:spacing w:val="2"/>
          <w:lang w:eastAsia="zh-CN"/>
        </w:rPr>
        <w:t>and cover “legal arrangements and l</w:t>
      </w:r>
      <w:r w:rsidRPr="00E70B3E">
        <w:rPr>
          <w:rFonts w:asciiTheme="majorHAnsi" w:eastAsia="Times New Roman" w:hAnsiTheme="majorHAnsi"/>
          <w:spacing w:val="2"/>
          <w:lang w:eastAsia="zh-CN"/>
        </w:rPr>
        <w:t xml:space="preserve">egal </w:t>
      </w:r>
      <w:r w:rsidRPr="00E70B3E">
        <w:rPr>
          <w:rFonts w:asciiTheme="majorHAnsi" w:eastAsia="Times New Roman" w:hAnsiTheme="majorHAnsi" w:cs="Times New Roman"/>
          <w:spacing w:val="2"/>
          <w:lang w:eastAsia="zh-CN"/>
        </w:rPr>
        <w:t>e</w:t>
      </w:r>
      <w:r w:rsidRPr="00E70B3E">
        <w:rPr>
          <w:rFonts w:asciiTheme="majorHAnsi" w:eastAsia="Times New Roman" w:hAnsiTheme="majorHAnsi"/>
          <w:spacing w:val="2"/>
          <w:lang w:eastAsia="zh-CN"/>
        </w:rPr>
        <w:t>ntity</w:t>
      </w:r>
      <w:r w:rsidRPr="00E70B3E">
        <w:rPr>
          <w:rFonts w:asciiTheme="majorHAnsi" w:eastAsia="Times New Roman" w:hAnsiTheme="majorHAnsi" w:cs="Times New Roman"/>
          <w:spacing w:val="2"/>
          <w:lang w:eastAsia="zh-CN"/>
        </w:rPr>
        <w:t xml:space="preserve"> a</w:t>
      </w:r>
      <w:r w:rsidRPr="00E70B3E">
        <w:rPr>
          <w:rFonts w:asciiTheme="majorHAnsi" w:eastAsia="Times New Roman" w:hAnsiTheme="majorHAnsi"/>
          <w:spacing w:val="2"/>
          <w:lang w:eastAsia="zh-CN"/>
        </w:rPr>
        <w:t>rrangement”</w:t>
      </w:r>
      <w:r w:rsidRPr="00E70B3E">
        <w:rPr>
          <w:rFonts w:asciiTheme="majorHAnsi" w:eastAsia="Times New Roman" w:hAnsiTheme="majorHAnsi" w:cs="Times New Roman"/>
          <w:spacing w:val="2"/>
          <w:lang w:eastAsia="zh-CN"/>
        </w:rPr>
        <w:t xml:space="preserve"> only.</w:t>
      </w:r>
    </w:p>
    <w:p w14:paraId="4D8FED5B" w14:textId="58017E60" w:rsidR="00E70B3E" w:rsidRPr="00E70B3E" w:rsidRDefault="00E70B3E" w:rsidP="00E70B3E">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spacing w:val="2"/>
          <w:lang w:eastAsia="zh-CN"/>
        </w:rPr>
        <w:lastRenderedPageBreak/>
        <w:t xml:space="preserve">Criterion 10.11 is </w:t>
      </w:r>
      <w:commentRangeStart w:id="213"/>
      <w:r w:rsidRPr="00E70B3E">
        <w:rPr>
          <w:rFonts w:asciiTheme="majorHAnsi" w:eastAsia="Times New Roman" w:hAnsiTheme="majorHAnsi" w:cs="Times New Roman"/>
          <w:b/>
          <w:spacing w:val="2"/>
          <w:lang w:eastAsia="zh-CN"/>
        </w:rPr>
        <w:t>TBC</w:t>
      </w:r>
      <w:commentRangeEnd w:id="213"/>
      <w:r w:rsidRPr="00E70B3E">
        <w:rPr>
          <w:rFonts w:ascii="Times New Roman" w:eastAsia="Times New Roman" w:hAnsi="Times New Roman" w:cs="Times New Roman"/>
          <w:sz w:val="16"/>
          <w:szCs w:val="16"/>
          <w:lang w:eastAsia="zh-CN"/>
        </w:rPr>
        <w:commentReference w:id="213"/>
      </w:r>
      <w:r w:rsidRPr="00E70B3E">
        <w:rPr>
          <w:rFonts w:asciiTheme="majorHAnsi" w:eastAsia="Times New Roman" w:hAnsiTheme="majorHAnsi" w:cs="Times New Roman"/>
          <w:b/>
          <w:spacing w:val="2"/>
          <w:lang w:eastAsia="zh-CN"/>
        </w:rPr>
        <w:t xml:space="preserve">. </w:t>
      </w:r>
      <w:r w:rsidRPr="00E70B3E">
        <w:rPr>
          <w:rFonts w:asciiTheme="majorHAnsi" w:eastAsia="Times New Roman" w:hAnsiTheme="majorHAnsi" w:cs="Times New Roman"/>
          <w:spacing w:val="2"/>
          <w:lang w:eastAsia="zh-CN"/>
        </w:rPr>
        <w:t>Lao PDR’s claim that there are no Trust companies operating in Lao PDR was well noted. Nonetheless, the Agreement on KYC and CDD contains provisions relevant to beneficial owner requirements for legal arrangements.</w:t>
      </w:r>
    </w:p>
    <w:p w14:paraId="2591923A" w14:textId="77777777" w:rsidR="00E70B3E" w:rsidRPr="00E70B3E" w:rsidRDefault="00E70B3E" w:rsidP="00E70B3E">
      <w:pPr>
        <w:tabs>
          <w:tab w:val="left" w:pos="850"/>
          <w:tab w:val="left" w:pos="1191"/>
          <w:tab w:val="left" w:pos="1531"/>
        </w:tabs>
        <w:spacing w:after="120" w:line="280" w:lineRule="exact"/>
        <w:jc w:val="both"/>
        <w:rPr>
          <w:rFonts w:asciiTheme="majorHAnsi" w:eastAsia="Times New Roman" w:hAnsiTheme="majorHAnsi" w:cs="Times New Roman"/>
          <w:spacing w:val="2"/>
          <w:lang w:eastAsia="zh-CN"/>
        </w:rPr>
      </w:pPr>
      <w:commentRangeStart w:id="214"/>
      <w:commentRangeStart w:id="215"/>
      <w:r w:rsidRPr="00E70B3E">
        <w:rPr>
          <w:rFonts w:asciiTheme="majorHAnsi" w:eastAsia="Times New Roman" w:hAnsiTheme="majorHAnsi" w:cs="Times New Roman"/>
          <w:spacing w:val="2"/>
          <w:highlight w:val="yellow"/>
          <w:lang w:eastAsia="zh-CN"/>
        </w:rPr>
        <w:t xml:space="preserve">[For Lao PDR: </w:t>
      </w:r>
      <w:r w:rsidRPr="00E70B3E">
        <w:rPr>
          <w:rFonts w:ascii="Cambria" w:eastAsia="Times New Roman" w:hAnsi="Cambria" w:cs="Times New Roman"/>
          <w:spacing w:val="2"/>
          <w:highlight w:val="yellow"/>
          <w:lang w:eastAsia="zh-CN"/>
        </w:rPr>
        <w:t xml:space="preserve">Can you clarify whether (a) there is a prohibition on Trust companies, and (b) there are trusts, including foreign trusts, present in Lao? </w:t>
      </w:r>
      <w:r w:rsidRPr="00E70B3E">
        <w:rPr>
          <w:rFonts w:asciiTheme="majorHAnsi" w:eastAsia="Times New Roman" w:hAnsiTheme="majorHAnsi" w:cs="Times New Roman"/>
          <w:spacing w:val="2"/>
          <w:highlight w:val="yellow"/>
          <w:lang w:eastAsia="zh-CN"/>
        </w:rPr>
        <w:t xml:space="preserve">While the TC submission asserts no Trust companies operating, 10.11 is about the trusts themselves. Is it accurate to say that trusts are not present in Lao PDR, even foreign trusts? Also, could you confirm the meaning of “by far”? Do you mean “so far” in that Lao PDR has not yet encountered a trust company operating in Lao PDR? Does this </w:t>
      </w:r>
      <w:proofErr w:type="gramStart"/>
      <w:r w:rsidRPr="00E70B3E">
        <w:rPr>
          <w:rFonts w:asciiTheme="majorHAnsi" w:eastAsia="Times New Roman" w:hAnsiTheme="majorHAnsi" w:cs="Times New Roman"/>
          <w:spacing w:val="2"/>
          <w:highlight w:val="yellow"/>
          <w:lang w:eastAsia="zh-CN"/>
        </w:rPr>
        <w:t>includes</w:t>
      </w:r>
      <w:proofErr w:type="gramEnd"/>
      <w:r w:rsidRPr="00E70B3E">
        <w:rPr>
          <w:rFonts w:asciiTheme="majorHAnsi" w:eastAsia="Times New Roman" w:hAnsiTheme="majorHAnsi" w:cs="Times New Roman"/>
          <w:spacing w:val="2"/>
          <w:highlight w:val="yellow"/>
          <w:lang w:eastAsia="zh-CN"/>
        </w:rPr>
        <w:t xml:space="preserve"> foreign trusts.]</w:t>
      </w:r>
      <w:commentRangeEnd w:id="214"/>
      <w:r w:rsidRPr="00E70B3E">
        <w:rPr>
          <w:rFonts w:ascii="Times New Roman" w:eastAsia="Times New Roman" w:hAnsi="Times New Roman" w:cs="Times New Roman"/>
          <w:sz w:val="16"/>
          <w:szCs w:val="16"/>
          <w:lang w:eastAsia="zh-CN"/>
        </w:rPr>
        <w:commentReference w:id="214"/>
      </w:r>
      <w:commentRangeEnd w:id="215"/>
      <w:r w:rsidRPr="00E70B3E">
        <w:rPr>
          <w:rFonts w:ascii="Times New Roman" w:eastAsia="Times New Roman" w:hAnsi="Times New Roman" w:cs="Times New Roman"/>
          <w:sz w:val="16"/>
          <w:szCs w:val="16"/>
          <w:lang w:eastAsia="zh-CN"/>
        </w:rPr>
        <w:commentReference w:id="215"/>
      </w:r>
    </w:p>
    <w:p w14:paraId="5CA39090" w14:textId="77777777" w:rsidR="00E70B3E" w:rsidRPr="00E70B3E" w:rsidRDefault="00E70B3E" w:rsidP="00E70B3E">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spacing w:val="2"/>
          <w:lang w:eastAsia="zh-CN"/>
        </w:rPr>
        <w:t xml:space="preserve">Clause 2 of the second paragraph of Article 15 of the Agreement on KYC and CDD states that “identification of the beneficial owner of customer and perform the appropriate measures to check and verify the identity of beneficial owner for legal arrangement and legal entities arrangement including the ownership structures and the control of customer of the legal arrangement and legal entities arrangement”. </w:t>
      </w:r>
    </w:p>
    <w:p w14:paraId="09EDC7D2" w14:textId="77777777" w:rsidR="00E70B3E" w:rsidRPr="00E70B3E" w:rsidRDefault="00E70B3E" w:rsidP="00E70B3E">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spacing w:val="2"/>
          <w:lang w:eastAsia="zh-CN"/>
        </w:rPr>
        <w:t xml:space="preserve">As provided for in Article 21, reporting entities must identity, check verification and make understand the nature of business customers as legal arrangements and legal entities arrangements. Clause 2 requires reporting entities to identify the customer’s beneficial owner and establish appropriate measure to check the information and evidence that those customers provide. </w:t>
      </w:r>
    </w:p>
    <w:p w14:paraId="02177F29" w14:textId="77777777" w:rsidR="00E70B3E" w:rsidRPr="00E70B3E" w:rsidRDefault="00E70B3E" w:rsidP="00E70B3E">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spacing w:val="2"/>
          <w:lang w:eastAsia="zh-CN"/>
        </w:rPr>
        <w:t>Clause 2.1 of the Article 21 of the Agreement on KYC and CDD stipulates the cascading measures to be used in identifying beneficial owners of customers who are legal entities arrangements.</w:t>
      </w:r>
    </w:p>
    <w:p w14:paraId="5A760064" w14:textId="77777777" w:rsidR="00E70B3E" w:rsidRPr="00E70B3E" w:rsidRDefault="00E70B3E" w:rsidP="00E70B3E">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spacing w:val="2"/>
          <w:lang w:eastAsia="zh-CN"/>
        </w:rPr>
        <w:t xml:space="preserve">With respect to legal entities arrangements, </w:t>
      </w:r>
    </w:p>
    <w:p w14:paraId="7BF9D485" w14:textId="77777777" w:rsidR="00E70B3E" w:rsidRPr="00E70B3E" w:rsidRDefault="00E70B3E" w:rsidP="00E70B3E">
      <w:pPr>
        <w:numPr>
          <w:ilvl w:val="0"/>
          <w:numId w:val="72"/>
        </w:numPr>
        <w:tabs>
          <w:tab w:val="left" w:pos="850"/>
          <w:tab w:val="left" w:pos="1191"/>
          <w:tab w:val="left" w:pos="1531"/>
        </w:tabs>
        <w:spacing w:after="120" w:line="280" w:lineRule="exact"/>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spacing w:val="2"/>
          <w:lang w:eastAsia="zh-CN"/>
        </w:rPr>
        <w:t>Clause 2.1.1 of the Article 21 of the Agreement on KYC and CDD – “requesting the evidence of identity's beneficial owner and power in controlling that legal person such as the person holds more than 25% (twenty five percent) in that legal person”</w:t>
      </w:r>
    </w:p>
    <w:p w14:paraId="3A5ADB24" w14:textId="77777777" w:rsidR="00E70B3E" w:rsidRPr="00E70B3E" w:rsidRDefault="00E70B3E" w:rsidP="00E70B3E">
      <w:pPr>
        <w:numPr>
          <w:ilvl w:val="0"/>
          <w:numId w:val="72"/>
        </w:numPr>
        <w:tabs>
          <w:tab w:val="left" w:pos="850"/>
          <w:tab w:val="left" w:pos="1191"/>
          <w:tab w:val="left" w:pos="1531"/>
        </w:tabs>
        <w:spacing w:after="120" w:line="280" w:lineRule="exact"/>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spacing w:val="2"/>
          <w:lang w:eastAsia="zh-CN"/>
        </w:rPr>
        <w:t xml:space="preserve">Clause 2.1.2 – “if there suspected as specified in no.2.1.1 of this article that individual has a power for controlling was a beneficial owner or if there are not the identification as specified in no. 2.1.1 of this article, the reporting entities must identify whose have a power to control of that legal person by other method” </w:t>
      </w:r>
    </w:p>
    <w:p w14:paraId="4A95D26A" w14:textId="77777777" w:rsidR="00E70B3E" w:rsidRPr="00E70B3E" w:rsidRDefault="00E70B3E" w:rsidP="00E70B3E">
      <w:pPr>
        <w:numPr>
          <w:ilvl w:val="0"/>
          <w:numId w:val="72"/>
        </w:numPr>
        <w:tabs>
          <w:tab w:val="left" w:pos="0"/>
          <w:tab w:val="left" w:pos="1191"/>
          <w:tab w:val="left" w:pos="1531"/>
        </w:tabs>
        <w:spacing w:after="120" w:line="280" w:lineRule="exact"/>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spacing w:val="2"/>
          <w:lang w:eastAsia="zh-CN"/>
        </w:rPr>
        <w:t xml:space="preserve">Clause 2.1.3 – “in case the reporting entities cannot identify as specified in no. 2.1.1 and 2.1.2 of this </w:t>
      </w:r>
      <w:proofErr w:type="gramStart"/>
      <w:r w:rsidRPr="00E70B3E">
        <w:rPr>
          <w:rFonts w:asciiTheme="majorHAnsi" w:eastAsia="Times New Roman" w:hAnsiTheme="majorHAnsi" w:cs="Times New Roman"/>
          <w:spacing w:val="2"/>
          <w:lang w:eastAsia="zh-CN"/>
        </w:rPr>
        <w:t>article</w:t>
      </w:r>
      <w:proofErr w:type="gramEnd"/>
      <w:r w:rsidRPr="00E70B3E">
        <w:rPr>
          <w:rFonts w:asciiTheme="majorHAnsi" w:eastAsia="Times New Roman" w:hAnsiTheme="majorHAnsi" w:cs="Times New Roman"/>
          <w:spacing w:val="2"/>
          <w:lang w:eastAsia="zh-CN"/>
        </w:rPr>
        <w:t>, the reporting entities must identify and using appropriate measure to verify information and document of customer who has the high position in that legal person”</w:t>
      </w:r>
    </w:p>
    <w:p w14:paraId="70B5FA48" w14:textId="77777777" w:rsidR="00E70B3E" w:rsidRPr="00E70B3E" w:rsidRDefault="00E70B3E" w:rsidP="00E70B3E">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spacing w:val="2"/>
          <w:lang w:eastAsia="zh-CN"/>
        </w:rPr>
        <w:t>As provided for in Article 2.2, with respect to legal arrangements, “identify its founders, managers, supervisors, beneficial owners as agreements or contracts in which to later beneficial owners and the person with the power to control or ownership of funds or property which the legal arrangement that having power management, control, use the results and conducting on buy - sell or administration;” (Article 2.2.1) and “in case the customer or controller has been an enterprise that registered in security exchange, which transparency and disclosure by relevant laws to identify by considering relevant information with the organization of government who has the duty on registered or registered enterprises in security exchange or other sources of information that can be trusted” (Article 2.2.2).</w:t>
      </w:r>
      <w:ins w:id="216" w:author="Subhani Keerthiratne" w:date="2020-11-13T11:23:00Z">
        <w:r w:rsidRPr="00E70B3E">
          <w:rPr>
            <w:rFonts w:asciiTheme="majorHAnsi" w:eastAsia="Times New Roman" w:hAnsiTheme="majorHAnsi" w:cs="Times New Roman"/>
            <w:spacing w:val="2"/>
            <w:lang w:eastAsia="zh-CN"/>
          </w:rPr>
          <w:t xml:space="preserve"> </w:t>
        </w:r>
      </w:ins>
    </w:p>
    <w:p w14:paraId="104F8AD4" w14:textId="77777777" w:rsidR="00E70B3E" w:rsidRPr="00E70B3E" w:rsidRDefault="00E70B3E" w:rsidP="00E70B3E">
      <w:pPr>
        <w:tabs>
          <w:tab w:val="left" w:pos="1191"/>
          <w:tab w:val="left" w:pos="1531"/>
        </w:tabs>
        <w:spacing w:after="120" w:line="280" w:lineRule="exact"/>
        <w:jc w:val="both"/>
        <w:rPr>
          <w:rFonts w:asciiTheme="majorHAnsi" w:eastAsia="Times New Roman" w:hAnsiTheme="majorHAnsi" w:cs="Times New Roman"/>
          <w:spacing w:val="2"/>
          <w:lang w:eastAsia="zh-CN"/>
        </w:rPr>
      </w:pPr>
      <w:commentRangeStart w:id="217"/>
      <w:commentRangeStart w:id="218"/>
      <w:r w:rsidRPr="00E70B3E">
        <w:rPr>
          <w:rFonts w:asciiTheme="majorHAnsi" w:eastAsia="Times New Roman" w:hAnsiTheme="majorHAnsi" w:cs="Times New Roman"/>
          <w:spacing w:val="2"/>
          <w:highlight w:val="yellow"/>
          <w:lang w:eastAsia="zh-CN"/>
        </w:rPr>
        <w:t xml:space="preserve">[For Lao PDR: </w:t>
      </w:r>
      <w:r w:rsidRPr="00E70B3E">
        <w:rPr>
          <w:rFonts w:ascii="Cambria" w:eastAsia="Times New Roman" w:hAnsi="Cambria" w:cs="Times New Roman"/>
          <w:spacing w:val="2"/>
          <w:highlight w:val="yellow"/>
          <w:lang w:eastAsia="zh-CN"/>
        </w:rPr>
        <w:t xml:space="preserve">Does this mean that the law nonetheless provides for KYC and CDD to be applied to trusts in the event that they are found in Lao? It would be useful for us to have further </w:t>
      </w:r>
      <w:r w:rsidRPr="00E70B3E">
        <w:rPr>
          <w:rFonts w:ascii="Cambria" w:eastAsia="Times New Roman" w:hAnsi="Cambria" w:cs="Times New Roman"/>
          <w:spacing w:val="2"/>
          <w:highlight w:val="yellow"/>
          <w:lang w:eastAsia="zh-CN"/>
        </w:rPr>
        <w:lastRenderedPageBreak/>
        <w:t>information about the lack of trusts in Lao PDR and how the legislation applicable to trusts is implemented.]</w:t>
      </w:r>
      <w:commentRangeEnd w:id="217"/>
      <w:r w:rsidRPr="00E70B3E">
        <w:rPr>
          <w:rFonts w:ascii="Times New Roman" w:eastAsia="Times New Roman" w:hAnsi="Times New Roman" w:cs="Times New Roman"/>
          <w:sz w:val="16"/>
          <w:szCs w:val="16"/>
          <w:lang w:eastAsia="zh-CN"/>
        </w:rPr>
        <w:commentReference w:id="217"/>
      </w:r>
      <w:commentRangeEnd w:id="218"/>
      <w:r w:rsidRPr="00E70B3E">
        <w:rPr>
          <w:rFonts w:ascii="Times New Roman" w:eastAsia="Times New Roman" w:hAnsi="Times New Roman" w:cs="Times New Roman"/>
          <w:sz w:val="16"/>
          <w:szCs w:val="16"/>
          <w:lang w:eastAsia="zh-CN"/>
        </w:rPr>
        <w:commentReference w:id="218"/>
      </w:r>
    </w:p>
    <w:p w14:paraId="568DA56E" w14:textId="77777777" w:rsidR="00E70B3E" w:rsidRPr="00E70B3E" w:rsidRDefault="00E70B3E" w:rsidP="00E70B3E">
      <w:pPr>
        <w:tabs>
          <w:tab w:val="left" w:pos="850"/>
          <w:tab w:val="left" w:pos="1191"/>
          <w:tab w:val="left" w:pos="1531"/>
        </w:tabs>
        <w:spacing w:after="120" w:line="280" w:lineRule="exact"/>
        <w:jc w:val="both"/>
        <w:rPr>
          <w:rFonts w:asciiTheme="majorHAnsi" w:eastAsia="Times New Roman" w:hAnsiTheme="majorHAnsi" w:cs="Times New Roman"/>
          <w:i/>
          <w:spacing w:val="2"/>
          <w:lang w:eastAsia="zh-CN"/>
        </w:rPr>
      </w:pPr>
      <w:r w:rsidRPr="00E70B3E">
        <w:rPr>
          <w:rFonts w:asciiTheme="majorHAnsi" w:eastAsia="Times New Roman" w:hAnsiTheme="majorHAnsi" w:cs="Times New Roman"/>
          <w:i/>
          <w:spacing w:val="2"/>
          <w:lang w:eastAsia="zh-CN"/>
        </w:rPr>
        <w:t>CDD for Beneficiaries of Life Insurance Policies</w:t>
      </w:r>
    </w:p>
    <w:p w14:paraId="13105291" w14:textId="1480480D" w:rsidR="00E70B3E" w:rsidRPr="00E70B3E" w:rsidRDefault="00E70B3E" w:rsidP="00E70B3E">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i/>
          <w:spacing w:val="2"/>
          <w:lang w:eastAsia="zh-CN"/>
        </w:rPr>
        <w:t>Criterion 10.12</w:t>
      </w:r>
      <w:r w:rsidRPr="00E70B3E">
        <w:rPr>
          <w:rFonts w:asciiTheme="majorHAnsi" w:eastAsia="Times New Roman" w:hAnsiTheme="majorHAnsi" w:cs="Times New Roman"/>
          <w:spacing w:val="2"/>
          <w:lang w:eastAsia="zh-CN"/>
        </w:rPr>
        <w:t xml:space="preserve"> is </w:t>
      </w:r>
      <w:r w:rsidRPr="00E70B3E">
        <w:rPr>
          <w:rFonts w:asciiTheme="majorHAnsi" w:eastAsia="Times New Roman" w:hAnsiTheme="majorHAnsi" w:cs="Times New Roman"/>
          <w:b/>
          <w:spacing w:val="2"/>
          <w:lang w:eastAsia="zh-CN"/>
        </w:rPr>
        <w:t xml:space="preserve">partly met. </w:t>
      </w:r>
      <w:r w:rsidRPr="00E70B3E">
        <w:rPr>
          <w:rFonts w:asciiTheme="majorHAnsi" w:eastAsia="Times New Roman" w:hAnsiTheme="majorHAnsi" w:cs="Times New Roman"/>
          <w:spacing w:val="2"/>
          <w:lang w:eastAsia="zh-CN"/>
        </w:rPr>
        <w:t xml:space="preserve">Article 22 of the Agreement on KYC and CDD provides for the procedure to be followed in identifying final beneficiaries of insurance contracts in addition to the CDD requirements contained in Article 15. </w:t>
      </w:r>
    </w:p>
    <w:p w14:paraId="743C43D6" w14:textId="7F49BE3C" w:rsidR="00E70B3E" w:rsidRPr="00E70B3E" w:rsidRDefault="00E70B3E" w:rsidP="00E70B3E">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i/>
          <w:spacing w:val="2"/>
          <w:lang w:eastAsia="zh-CN"/>
        </w:rPr>
        <w:t>Criterion 10.12</w:t>
      </w:r>
      <w:r w:rsidRPr="00E70B3E">
        <w:rPr>
          <w:rFonts w:asciiTheme="majorHAnsi" w:eastAsia="Times New Roman" w:hAnsiTheme="majorHAnsi" w:cs="Times New Roman"/>
          <w:spacing w:val="2"/>
          <w:lang w:eastAsia="zh-CN"/>
        </w:rPr>
        <w:t xml:space="preserve"> </w:t>
      </w:r>
      <w:r w:rsidR="006304C5">
        <w:rPr>
          <w:rFonts w:asciiTheme="majorHAnsi" w:eastAsia="Times New Roman" w:hAnsiTheme="majorHAnsi" w:cs="Times New Roman"/>
          <w:spacing w:val="2"/>
          <w:lang w:eastAsia="zh-CN"/>
        </w:rPr>
        <w:t xml:space="preserve">is </w:t>
      </w:r>
      <w:r w:rsidR="006304C5" w:rsidRPr="006304C5">
        <w:rPr>
          <w:rFonts w:asciiTheme="majorHAnsi" w:eastAsia="Times New Roman" w:hAnsiTheme="majorHAnsi" w:cs="Times New Roman"/>
          <w:b/>
          <w:spacing w:val="2"/>
          <w:lang w:eastAsia="zh-CN"/>
        </w:rPr>
        <w:t>T</w:t>
      </w:r>
      <w:r w:rsidR="00CA3D59">
        <w:rPr>
          <w:rFonts w:asciiTheme="majorHAnsi" w:eastAsia="Times New Roman" w:hAnsiTheme="majorHAnsi" w:cs="Times New Roman"/>
          <w:b/>
          <w:spacing w:val="2"/>
          <w:lang w:eastAsia="zh-CN"/>
        </w:rPr>
        <w:t>BA</w:t>
      </w:r>
      <w:r w:rsidR="006304C5" w:rsidRPr="006304C5">
        <w:rPr>
          <w:rFonts w:asciiTheme="majorHAnsi" w:eastAsia="Times New Roman" w:hAnsiTheme="majorHAnsi" w:cs="Times New Roman"/>
          <w:b/>
          <w:spacing w:val="2"/>
          <w:lang w:eastAsia="zh-CN"/>
        </w:rPr>
        <w:t>.</w:t>
      </w:r>
      <w:r w:rsidR="006304C5">
        <w:rPr>
          <w:rFonts w:asciiTheme="majorHAnsi" w:eastAsia="Times New Roman" w:hAnsiTheme="majorHAnsi" w:cs="Times New Roman"/>
          <w:spacing w:val="2"/>
          <w:lang w:eastAsia="zh-CN"/>
        </w:rPr>
        <w:t xml:space="preserve">  </w:t>
      </w:r>
      <w:r w:rsidRPr="00E70B3E">
        <w:rPr>
          <w:rFonts w:asciiTheme="majorHAnsi" w:eastAsia="Times New Roman" w:hAnsiTheme="majorHAnsi" w:cs="Times New Roman"/>
          <w:spacing w:val="2"/>
          <w:lang w:eastAsia="zh-CN"/>
        </w:rPr>
        <w:t xml:space="preserve">specifically requires the verification of the identity of the beneficiary to occur at the time of the </w:t>
      </w:r>
      <w:proofErr w:type="spellStart"/>
      <w:r w:rsidRPr="00E70B3E">
        <w:rPr>
          <w:rFonts w:asciiTheme="majorHAnsi" w:eastAsia="Times New Roman" w:hAnsiTheme="majorHAnsi" w:cs="Times New Roman"/>
          <w:spacing w:val="2"/>
          <w:lang w:eastAsia="zh-CN"/>
        </w:rPr>
        <w:t>payout</w:t>
      </w:r>
      <w:proofErr w:type="spellEnd"/>
      <w:r w:rsidRPr="00E70B3E">
        <w:rPr>
          <w:rFonts w:asciiTheme="majorHAnsi" w:eastAsia="Times New Roman" w:hAnsiTheme="majorHAnsi" w:cs="Times New Roman"/>
          <w:spacing w:val="2"/>
          <w:lang w:eastAsia="zh-CN"/>
        </w:rPr>
        <w:t>. It is not clear whether Article 15 read with Article 5 would apply for verification purposes, if so, the verification should take place prior to the commencement of business relationship. This may be practically impossible with respect to beneficiary(</w:t>
      </w:r>
      <w:proofErr w:type="spellStart"/>
      <w:r w:rsidRPr="00E70B3E">
        <w:rPr>
          <w:rFonts w:asciiTheme="majorHAnsi" w:eastAsia="Times New Roman" w:hAnsiTheme="majorHAnsi" w:cs="Times New Roman"/>
          <w:spacing w:val="2"/>
          <w:lang w:eastAsia="zh-CN"/>
        </w:rPr>
        <w:t>ies</w:t>
      </w:r>
      <w:proofErr w:type="spellEnd"/>
      <w:r w:rsidRPr="00E70B3E">
        <w:rPr>
          <w:rFonts w:asciiTheme="majorHAnsi" w:eastAsia="Times New Roman" w:hAnsiTheme="majorHAnsi" w:cs="Times New Roman"/>
          <w:spacing w:val="2"/>
          <w:lang w:eastAsia="zh-CN"/>
        </w:rPr>
        <w:t xml:space="preserve">) that are designated by characteristics or by class. In the absence of any special reference in this regard, it is not clear the applicable timing of verification. </w:t>
      </w:r>
    </w:p>
    <w:p w14:paraId="47036DAA" w14:textId="678D6F31" w:rsidR="00E70B3E" w:rsidRPr="00E70B3E" w:rsidRDefault="00E70B3E" w:rsidP="00E70B3E">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i/>
          <w:spacing w:val="2"/>
          <w:lang w:eastAsia="zh-CN"/>
        </w:rPr>
        <w:t>Criterion 10.13</w:t>
      </w:r>
      <w:r w:rsidRPr="00E70B3E">
        <w:rPr>
          <w:rFonts w:asciiTheme="majorHAnsi" w:eastAsia="Times New Roman" w:hAnsiTheme="majorHAnsi" w:cs="Times New Roman"/>
          <w:spacing w:val="2"/>
          <w:lang w:eastAsia="zh-CN"/>
        </w:rPr>
        <w:t xml:space="preserve"> is </w:t>
      </w:r>
      <w:r w:rsidRPr="00E70B3E">
        <w:rPr>
          <w:rFonts w:asciiTheme="majorHAnsi" w:eastAsia="Times New Roman" w:hAnsiTheme="majorHAnsi" w:cs="Times New Roman"/>
          <w:b/>
          <w:spacing w:val="2"/>
          <w:lang w:eastAsia="zh-CN"/>
        </w:rPr>
        <w:t xml:space="preserve">mostly/partly met. </w:t>
      </w:r>
      <w:r w:rsidRPr="00E70B3E">
        <w:rPr>
          <w:rFonts w:asciiTheme="majorHAnsi" w:eastAsia="Times New Roman" w:hAnsiTheme="majorHAnsi" w:cs="Times New Roman"/>
          <w:spacing w:val="2"/>
          <w:lang w:eastAsia="zh-CN"/>
        </w:rPr>
        <w:t xml:space="preserve">As set out in Article 22 of the Agreement on KYC and CDD, high risk beneficiaries of insurance contracts entail enhanced measures. Even though the requirement to verify high-risk beneficiary/beneficial owner of the beneficiary is there, it is not clear whether the verification should take place at the time of </w:t>
      </w:r>
      <w:proofErr w:type="spellStart"/>
      <w:r w:rsidRPr="00E70B3E">
        <w:rPr>
          <w:rFonts w:asciiTheme="majorHAnsi" w:eastAsia="Times New Roman" w:hAnsiTheme="majorHAnsi" w:cs="Times New Roman"/>
          <w:spacing w:val="2"/>
          <w:lang w:eastAsia="zh-CN"/>
        </w:rPr>
        <w:t>payout</w:t>
      </w:r>
      <w:proofErr w:type="spellEnd"/>
      <w:r w:rsidRPr="00E70B3E">
        <w:rPr>
          <w:rFonts w:asciiTheme="majorHAnsi" w:eastAsia="Times New Roman" w:hAnsiTheme="majorHAnsi" w:cs="Times New Roman"/>
          <w:spacing w:val="2"/>
          <w:lang w:eastAsia="zh-CN"/>
        </w:rPr>
        <w:t xml:space="preserve">. </w:t>
      </w:r>
    </w:p>
    <w:p w14:paraId="6992F596" w14:textId="77777777" w:rsidR="00E70B3E" w:rsidRPr="00E70B3E" w:rsidRDefault="00E70B3E" w:rsidP="00E70B3E">
      <w:pPr>
        <w:tabs>
          <w:tab w:val="left" w:pos="850"/>
          <w:tab w:val="left" w:pos="1191"/>
          <w:tab w:val="left" w:pos="1531"/>
        </w:tabs>
        <w:spacing w:after="120" w:line="280" w:lineRule="exact"/>
        <w:jc w:val="both"/>
        <w:rPr>
          <w:rFonts w:asciiTheme="majorHAnsi" w:eastAsia="Times New Roman" w:hAnsiTheme="majorHAnsi" w:cs="Times New Roman"/>
          <w:i/>
          <w:spacing w:val="2"/>
          <w:lang w:eastAsia="zh-CN"/>
        </w:rPr>
      </w:pPr>
      <w:r w:rsidRPr="00E70B3E">
        <w:rPr>
          <w:rFonts w:asciiTheme="majorHAnsi" w:eastAsia="Times New Roman" w:hAnsiTheme="majorHAnsi" w:cs="Times New Roman"/>
          <w:i/>
          <w:spacing w:val="2"/>
          <w:lang w:eastAsia="zh-CN"/>
        </w:rPr>
        <w:t>Timing of verification</w:t>
      </w:r>
    </w:p>
    <w:p w14:paraId="45E46BBC" w14:textId="4544ECEF" w:rsidR="00E70B3E" w:rsidRPr="00E70B3E" w:rsidRDefault="00E70B3E" w:rsidP="00E70B3E">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i/>
          <w:spacing w:val="2"/>
          <w:lang w:eastAsia="zh-CN"/>
        </w:rPr>
        <w:t>Criterion 10.14</w:t>
      </w:r>
      <w:r w:rsidRPr="00E70B3E">
        <w:rPr>
          <w:rFonts w:asciiTheme="majorHAnsi" w:eastAsia="Times New Roman" w:hAnsiTheme="majorHAnsi" w:cs="Times New Roman"/>
          <w:spacing w:val="2"/>
          <w:lang w:eastAsia="zh-CN"/>
        </w:rPr>
        <w:t xml:space="preserve"> -</w:t>
      </w:r>
      <w:r w:rsidRPr="00E70B3E">
        <w:rPr>
          <w:rFonts w:ascii="Cambria" w:eastAsia="Times New Roman" w:hAnsi="Cambria" w:cs="Times New Roman"/>
          <w:spacing w:val="2"/>
          <w:lang w:eastAsia="zh-CN"/>
        </w:rPr>
        <w:t xml:space="preserve"> </w:t>
      </w:r>
      <w:r w:rsidRPr="00E70B3E">
        <w:rPr>
          <w:rFonts w:asciiTheme="majorHAnsi" w:eastAsia="Times New Roman" w:hAnsiTheme="majorHAnsi" w:cs="Times New Roman"/>
          <w:spacing w:val="2"/>
          <w:lang w:eastAsia="zh-CN"/>
        </w:rPr>
        <w:t xml:space="preserve">is </w:t>
      </w:r>
      <w:r w:rsidRPr="00E70B3E">
        <w:rPr>
          <w:rFonts w:asciiTheme="majorHAnsi" w:eastAsia="Times New Roman" w:hAnsiTheme="majorHAnsi" w:cs="Times New Roman"/>
          <w:b/>
          <w:spacing w:val="2"/>
          <w:lang w:eastAsia="zh-CN"/>
        </w:rPr>
        <w:t>TBA (depending on the clarificatio</w:t>
      </w:r>
      <w:r w:rsidR="00CA3D59">
        <w:rPr>
          <w:rFonts w:asciiTheme="majorHAnsi" w:eastAsia="Times New Roman" w:hAnsiTheme="majorHAnsi" w:cs="Times New Roman"/>
          <w:b/>
          <w:spacing w:val="2"/>
          <w:lang w:eastAsia="zh-CN"/>
        </w:rPr>
        <w:t>n of Lao PDR)</w:t>
      </w:r>
      <w:r w:rsidRPr="00E70B3E">
        <w:rPr>
          <w:rFonts w:asciiTheme="majorHAnsi" w:eastAsia="Times New Roman" w:hAnsiTheme="majorHAnsi" w:cs="Times New Roman"/>
          <w:b/>
          <w:spacing w:val="2"/>
          <w:lang w:eastAsia="zh-CN"/>
        </w:rPr>
        <w:t xml:space="preserve">. </w:t>
      </w:r>
      <w:r w:rsidRPr="00E70B3E">
        <w:rPr>
          <w:rFonts w:asciiTheme="majorHAnsi" w:eastAsia="Times New Roman" w:hAnsiTheme="majorHAnsi" w:cs="Times New Roman"/>
          <w:spacing w:val="2"/>
          <w:lang w:eastAsia="zh-CN"/>
        </w:rPr>
        <w:t xml:space="preserve">As defined in Article 5 of the Agreement on KYC and CDD, Verification of identity means: procedures that reporting units specify for their customers to show their identity every time by giving evidence or documents in order to verify their identity as legally correct before giving service or creating business relationships, which may be individuals, legal entities or organizations both domestic and foreign as specified in Article 7 of this agreement. </w:t>
      </w:r>
    </w:p>
    <w:p w14:paraId="6705E8E1" w14:textId="77777777" w:rsidR="00E70B3E" w:rsidRPr="00E70B3E" w:rsidRDefault="00E70B3E" w:rsidP="00E70B3E">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spacing w:val="2"/>
          <w:lang w:eastAsia="zh-CN"/>
        </w:rPr>
        <w:t xml:space="preserve">Accordingly, it appears to be mandatory for REs to verify the identity of the customers and their beneficial owners prior to providing services and commencing business relationships. Further, Lao PDR does not appear to accommodate delayed verification, thus the requirements contained in the latter part of the Criterion 10.14 do not arise. </w:t>
      </w:r>
    </w:p>
    <w:p w14:paraId="68C3FAEB" w14:textId="77777777" w:rsidR="00E70B3E" w:rsidRPr="00E70B3E" w:rsidRDefault="00E70B3E" w:rsidP="00E70B3E">
      <w:pPr>
        <w:tabs>
          <w:tab w:val="left" w:pos="1191"/>
          <w:tab w:val="left" w:pos="1531"/>
        </w:tabs>
        <w:spacing w:after="120" w:line="280" w:lineRule="exact"/>
        <w:jc w:val="both"/>
        <w:rPr>
          <w:rFonts w:asciiTheme="majorHAnsi" w:eastAsia="Times New Roman" w:hAnsiTheme="majorHAnsi" w:cs="Times New Roman"/>
          <w:spacing w:val="2"/>
          <w:lang w:eastAsia="zh-CN"/>
        </w:rPr>
      </w:pPr>
      <w:commentRangeStart w:id="219"/>
      <w:commentRangeStart w:id="220"/>
      <w:commentRangeStart w:id="221"/>
      <w:r w:rsidRPr="00E70B3E">
        <w:rPr>
          <w:rFonts w:asciiTheme="majorHAnsi" w:eastAsia="Times New Roman" w:hAnsiTheme="majorHAnsi" w:cs="Times New Roman"/>
          <w:spacing w:val="2"/>
          <w:highlight w:val="yellow"/>
          <w:lang w:eastAsia="zh-CN"/>
        </w:rPr>
        <w:t xml:space="preserve">[For Lao PDR: Please confirm that REs </w:t>
      </w:r>
      <w:proofErr w:type="gramStart"/>
      <w:r w:rsidRPr="00E70B3E">
        <w:rPr>
          <w:rFonts w:asciiTheme="majorHAnsi" w:eastAsia="Times New Roman" w:hAnsiTheme="majorHAnsi" w:cs="Times New Roman"/>
          <w:spacing w:val="2"/>
          <w:highlight w:val="yellow"/>
          <w:lang w:eastAsia="zh-CN"/>
        </w:rPr>
        <w:t>are</w:t>
      </w:r>
      <w:proofErr w:type="gramEnd"/>
      <w:r w:rsidRPr="00E70B3E">
        <w:rPr>
          <w:rFonts w:asciiTheme="majorHAnsi" w:eastAsia="Times New Roman" w:hAnsiTheme="majorHAnsi" w:cs="Times New Roman"/>
          <w:spacing w:val="2"/>
          <w:highlight w:val="yellow"/>
          <w:lang w:eastAsia="zh-CN"/>
        </w:rPr>
        <w:t xml:space="preserve"> not allowed to carry out delayed verification. If that is the case, then most material submitted under this criterion are irrelevant.]</w:t>
      </w:r>
      <w:commentRangeEnd w:id="219"/>
      <w:r w:rsidRPr="00E70B3E">
        <w:rPr>
          <w:rFonts w:ascii="Times New Roman" w:eastAsia="Times New Roman" w:hAnsi="Times New Roman" w:cs="Times New Roman"/>
          <w:sz w:val="16"/>
          <w:szCs w:val="16"/>
          <w:lang w:eastAsia="zh-CN"/>
        </w:rPr>
        <w:commentReference w:id="219"/>
      </w:r>
      <w:commentRangeEnd w:id="220"/>
      <w:r w:rsidRPr="00E70B3E">
        <w:rPr>
          <w:rFonts w:ascii="Times New Roman" w:eastAsia="Times New Roman" w:hAnsi="Times New Roman" w:cs="Times New Roman"/>
          <w:sz w:val="16"/>
          <w:szCs w:val="16"/>
          <w:lang w:eastAsia="zh-CN"/>
        </w:rPr>
        <w:commentReference w:id="220"/>
      </w:r>
      <w:commentRangeEnd w:id="221"/>
      <w:r w:rsidR="002F4A78">
        <w:rPr>
          <w:rStyle w:val="CommentReference"/>
          <w:rFonts w:ascii="Times New Roman" w:eastAsia="Times New Roman" w:hAnsi="Times New Roman" w:cs="Times New Roman"/>
          <w:lang w:eastAsia="zh-CN"/>
        </w:rPr>
        <w:commentReference w:id="221"/>
      </w:r>
    </w:p>
    <w:p w14:paraId="417DFAE3" w14:textId="22AC85DA" w:rsidR="00E70B3E" w:rsidRPr="00E70B3E" w:rsidRDefault="00E70B3E" w:rsidP="00E70B3E">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i/>
          <w:spacing w:val="2"/>
          <w:lang w:eastAsia="zh-CN"/>
        </w:rPr>
        <w:t>Criterion 10.15</w:t>
      </w:r>
      <w:r w:rsidRPr="00E70B3E">
        <w:rPr>
          <w:rFonts w:asciiTheme="majorHAnsi" w:eastAsia="Times New Roman" w:hAnsiTheme="majorHAnsi" w:cs="Times New Roman"/>
          <w:spacing w:val="2"/>
          <w:lang w:eastAsia="zh-CN"/>
        </w:rPr>
        <w:t xml:space="preserve"> is </w:t>
      </w:r>
      <w:r w:rsidRPr="00E70B3E">
        <w:rPr>
          <w:rFonts w:asciiTheme="majorHAnsi" w:eastAsia="Times New Roman" w:hAnsiTheme="majorHAnsi" w:cs="Times New Roman"/>
          <w:b/>
          <w:spacing w:val="2"/>
          <w:lang w:eastAsia="zh-CN"/>
        </w:rPr>
        <w:t xml:space="preserve">TBA. </w:t>
      </w:r>
      <w:r w:rsidRPr="00E70B3E">
        <w:rPr>
          <w:rFonts w:asciiTheme="majorHAnsi" w:eastAsia="Times New Roman" w:hAnsiTheme="majorHAnsi" w:cs="Times New Roman"/>
          <w:spacing w:val="2"/>
          <w:lang w:eastAsia="zh-CN"/>
        </w:rPr>
        <w:t xml:space="preserve">Similar to C 10.14, verification should take place before giving service or creating business relationship. As such, the requirement to adopt risk management procedures concerning the conditions under which a customer may utilise the business relationship prior to verification does not arise. </w:t>
      </w:r>
      <w:commentRangeStart w:id="222"/>
      <w:commentRangeStart w:id="223"/>
      <w:r w:rsidRPr="00E70B3E">
        <w:rPr>
          <w:rFonts w:asciiTheme="majorHAnsi" w:eastAsia="Times New Roman" w:hAnsiTheme="majorHAnsi" w:cs="Times New Roman"/>
          <w:spacing w:val="2"/>
          <w:highlight w:val="yellow"/>
          <w:lang w:eastAsia="zh-CN"/>
        </w:rPr>
        <w:t xml:space="preserve">[For Lao PDR: Please see comment at C. </w:t>
      </w:r>
      <w:commentRangeEnd w:id="222"/>
      <w:r w:rsidRPr="00E70B3E">
        <w:rPr>
          <w:rFonts w:ascii="Times New Roman" w:eastAsia="Times New Roman" w:hAnsi="Times New Roman" w:cs="Times New Roman"/>
          <w:sz w:val="16"/>
          <w:szCs w:val="16"/>
          <w:lang w:eastAsia="zh-CN"/>
        </w:rPr>
        <w:commentReference w:id="222"/>
      </w:r>
      <w:commentRangeEnd w:id="223"/>
      <w:r w:rsidRPr="00E70B3E">
        <w:rPr>
          <w:rFonts w:ascii="Times New Roman" w:eastAsia="Times New Roman" w:hAnsi="Times New Roman" w:cs="Times New Roman"/>
          <w:sz w:val="16"/>
          <w:szCs w:val="16"/>
          <w:lang w:eastAsia="zh-CN"/>
        </w:rPr>
        <w:commentReference w:id="223"/>
      </w:r>
      <w:r w:rsidRPr="00E70B3E">
        <w:rPr>
          <w:rFonts w:asciiTheme="majorHAnsi" w:eastAsia="Times New Roman" w:hAnsiTheme="majorHAnsi" w:cs="Times New Roman"/>
          <w:spacing w:val="2"/>
          <w:highlight w:val="yellow"/>
          <w:lang w:eastAsia="zh-CN"/>
        </w:rPr>
        <w:t>10.14.]</w:t>
      </w:r>
    </w:p>
    <w:p w14:paraId="190EB76D" w14:textId="77777777" w:rsidR="00E70B3E" w:rsidRPr="00E70B3E" w:rsidRDefault="00E70B3E" w:rsidP="00E70B3E">
      <w:pPr>
        <w:tabs>
          <w:tab w:val="left" w:pos="0"/>
          <w:tab w:val="left" w:pos="1191"/>
          <w:tab w:val="left" w:pos="1531"/>
        </w:tabs>
        <w:spacing w:after="120" w:line="280" w:lineRule="exact"/>
        <w:jc w:val="both"/>
        <w:rPr>
          <w:rFonts w:asciiTheme="majorHAnsi" w:eastAsia="Times New Roman" w:hAnsiTheme="majorHAnsi" w:cs="Times New Roman"/>
          <w:i/>
          <w:spacing w:val="2"/>
          <w:lang w:eastAsia="zh-CN"/>
        </w:rPr>
      </w:pPr>
      <w:r w:rsidRPr="00E70B3E">
        <w:rPr>
          <w:rFonts w:asciiTheme="majorHAnsi" w:eastAsia="Times New Roman" w:hAnsiTheme="majorHAnsi" w:cs="Times New Roman"/>
          <w:i/>
          <w:spacing w:val="2"/>
          <w:lang w:eastAsia="zh-CN"/>
        </w:rPr>
        <w:t>Existing customers</w:t>
      </w:r>
    </w:p>
    <w:p w14:paraId="649F85B8" w14:textId="2602247E" w:rsidR="00E70B3E" w:rsidRPr="00E70B3E" w:rsidRDefault="00E70B3E" w:rsidP="00E70B3E">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i/>
          <w:spacing w:val="2"/>
          <w:lang w:eastAsia="zh-CN"/>
        </w:rPr>
      </w:pPr>
      <w:r w:rsidRPr="00E70B3E">
        <w:rPr>
          <w:rFonts w:asciiTheme="majorHAnsi" w:eastAsia="Times New Roman" w:hAnsiTheme="majorHAnsi" w:cs="Times New Roman"/>
          <w:i/>
          <w:spacing w:val="2"/>
          <w:lang w:eastAsia="zh-CN"/>
        </w:rPr>
        <w:t xml:space="preserve">Criterion 10.16 </w:t>
      </w:r>
      <w:r w:rsidRPr="00E70B3E">
        <w:rPr>
          <w:rFonts w:asciiTheme="majorHAnsi" w:eastAsia="Times New Roman" w:hAnsiTheme="majorHAnsi" w:cs="Times New Roman"/>
          <w:spacing w:val="2"/>
          <w:lang w:eastAsia="zh-CN"/>
        </w:rPr>
        <w:t xml:space="preserve">is </w:t>
      </w:r>
      <w:r w:rsidRPr="00E70B3E">
        <w:rPr>
          <w:rFonts w:asciiTheme="majorHAnsi" w:eastAsia="Times New Roman" w:hAnsiTheme="majorHAnsi" w:cs="Times New Roman"/>
          <w:b/>
          <w:spacing w:val="2"/>
          <w:lang w:eastAsia="zh-CN"/>
        </w:rPr>
        <w:t xml:space="preserve">met. </w:t>
      </w:r>
      <w:r w:rsidRPr="00E70B3E">
        <w:rPr>
          <w:rFonts w:asciiTheme="majorHAnsi" w:eastAsia="Times New Roman" w:hAnsiTheme="majorHAnsi" w:cs="Times New Roman"/>
          <w:spacing w:val="2"/>
          <w:lang w:eastAsia="zh-CN"/>
        </w:rPr>
        <w:t xml:space="preserve">Article 24 of the Agreement on KYC and CDD specifies measures of customer due diligence for Existing Clients. In terms of the said Article, reporting entities must consider taking CDD measures in accordance with Article 15 to existing customers in appropriate time on the basis of the significance and the level of customer's risk. REs </w:t>
      </w:r>
      <w:proofErr w:type="gramStart"/>
      <w:r w:rsidRPr="00E70B3E">
        <w:rPr>
          <w:rFonts w:asciiTheme="majorHAnsi" w:eastAsia="Times New Roman" w:hAnsiTheme="majorHAnsi" w:cs="Times New Roman"/>
          <w:spacing w:val="2"/>
          <w:lang w:eastAsia="zh-CN"/>
        </w:rPr>
        <w:t>are</w:t>
      </w:r>
      <w:proofErr w:type="gramEnd"/>
      <w:r w:rsidRPr="00E70B3E">
        <w:rPr>
          <w:rFonts w:asciiTheme="majorHAnsi" w:eastAsia="Times New Roman" w:hAnsiTheme="majorHAnsi" w:cs="Times New Roman"/>
          <w:spacing w:val="2"/>
          <w:lang w:eastAsia="zh-CN"/>
        </w:rPr>
        <w:t xml:space="preserve"> also to consider when they should take CDD measures for exiting customer and whether the receiving information is enough. Paragraph 4 of Article 15 also refers to using of CDD measures on existing customers.</w:t>
      </w:r>
    </w:p>
    <w:p w14:paraId="56D9DBBA" w14:textId="77777777" w:rsidR="00E70B3E" w:rsidRPr="00E70B3E" w:rsidRDefault="00E70B3E" w:rsidP="00E70B3E">
      <w:pPr>
        <w:tabs>
          <w:tab w:val="left" w:pos="850"/>
          <w:tab w:val="left" w:pos="1191"/>
          <w:tab w:val="left" w:pos="1531"/>
        </w:tabs>
        <w:spacing w:after="120" w:line="280" w:lineRule="exact"/>
        <w:jc w:val="both"/>
        <w:rPr>
          <w:rFonts w:asciiTheme="majorHAnsi" w:eastAsia="Times New Roman" w:hAnsiTheme="majorHAnsi" w:cs="Times New Roman"/>
          <w:i/>
          <w:spacing w:val="2"/>
          <w:lang w:eastAsia="zh-CN"/>
        </w:rPr>
      </w:pPr>
      <w:r w:rsidRPr="00E70B3E">
        <w:rPr>
          <w:rFonts w:asciiTheme="majorHAnsi" w:eastAsia="Times New Roman" w:hAnsiTheme="majorHAnsi" w:cs="Times New Roman"/>
          <w:i/>
          <w:spacing w:val="2"/>
          <w:lang w:eastAsia="zh-CN"/>
        </w:rPr>
        <w:t>Risk-based approach</w:t>
      </w:r>
    </w:p>
    <w:p w14:paraId="7ECF6062" w14:textId="77777777" w:rsidR="00E70B3E" w:rsidRPr="00E70B3E" w:rsidRDefault="00E70B3E" w:rsidP="00E70B3E">
      <w:pPr>
        <w:numPr>
          <w:ilvl w:val="0"/>
          <w:numId w:val="16"/>
        </w:numPr>
        <w:tabs>
          <w:tab w:val="left" w:pos="0"/>
          <w:tab w:val="left" w:pos="1191"/>
          <w:tab w:val="left" w:pos="1531"/>
        </w:tabs>
        <w:spacing w:after="120" w:line="280" w:lineRule="exact"/>
        <w:ind w:left="0" w:firstLine="0"/>
        <w:jc w:val="both"/>
        <w:rPr>
          <w:ins w:id="224" w:author="Subhani Keerthiratne" w:date="2020-11-13T12:43:00Z"/>
          <w:rFonts w:asciiTheme="majorHAnsi" w:eastAsia="Times New Roman" w:hAnsiTheme="majorHAnsi" w:cs="Times New Roman"/>
          <w:spacing w:val="2"/>
          <w:lang w:eastAsia="zh-CN"/>
        </w:rPr>
      </w:pPr>
      <w:r w:rsidRPr="00E70B3E">
        <w:rPr>
          <w:rFonts w:asciiTheme="majorHAnsi" w:eastAsia="Times New Roman" w:hAnsiTheme="majorHAnsi" w:cs="Times New Roman"/>
          <w:i/>
          <w:spacing w:val="2"/>
          <w:lang w:eastAsia="zh-CN"/>
        </w:rPr>
        <w:lastRenderedPageBreak/>
        <w:t>Criterion 10.17</w:t>
      </w:r>
      <w:r w:rsidRPr="00E70B3E">
        <w:rPr>
          <w:rFonts w:asciiTheme="majorHAnsi" w:eastAsia="Times New Roman" w:hAnsiTheme="majorHAnsi" w:cs="Times New Roman"/>
          <w:spacing w:val="2"/>
          <w:lang w:eastAsia="zh-CN"/>
        </w:rPr>
        <w:t xml:space="preserve"> is </w:t>
      </w:r>
      <w:r w:rsidRPr="00E70B3E">
        <w:rPr>
          <w:rFonts w:asciiTheme="majorHAnsi" w:eastAsia="Times New Roman" w:hAnsiTheme="majorHAnsi" w:cs="Times New Roman"/>
          <w:b/>
          <w:spacing w:val="2"/>
          <w:lang w:eastAsia="zh-CN"/>
        </w:rPr>
        <w:t>TBD (awaiting translation)</w:t>
      </w:r>
      <w:r w:rsidRPr="00E70B3E">
        <w:rPr>
          <w:rFonts w:asciiTheme="majorHAnsi" w:eastAsia="Times New Roman" w:hAnsiTheme="majorHAnsi" w:cs="Times New Roman"/>
          <w:spacing w:val="2"/>
          <w:lang w:eastAsia="zh-CN"/>
        </w:rPr>
        <w:t>.</w:t>
      </w:r>
      <w:r w:rsidRPr="00E70B3E">
        <w:rPr>
          <w:rFonts w:ascii="Cambria" w:eastAsia="Times New Roman" w:hAnsi="Cambria" w:cs="Times New Roman"/>
          <w:spacing w:val="2"/>
          <w:lang w:eastAsia="zh-CN"/>
        </w:rPr>
        <w:t xml:space="preserve"> </w:t>
      </w:r>
      <w:r w:rsidRPr="00E70B3E">
        <w:rPr>
          <w:rFonts w:asciiTheme="majorHAnsi" w:eastAsia="Times New Roman" w:hAnsiTheme="majorHAnsi" w:cs="Times New Roman"/>
          <w:spacing w:val="2"/>
          <w:lang w:eastAsia="zh-CN"/>
        </w:rPr>
        <w:t xml:space="preserve">Article 12 of the Agreement on KYC and CDD requires reporting units to consider the intensity of CDD measures for customers in accordance with their ML/TF risks. When the risk is higher, “deep” CDD measures should be implemented. Such measures including obtaining of further information and senior manager’s approval are specified in Article </w:t>
      </w:r>
      <w:proofErr w:type="gramStart"/>
      <w:r w:rsidRPr="00E70B3E">
        <w:rPr>
          <w:rFonts w:asciiTheme="majorHAnsi" w:eastAsia="Times New Roman" w:hAnsiTheme="majorHAnsi" w:cs="Times New Roman"/>
          <w:spacing w:val="2"/>
          <w:lang w:eastAsia="zh-CN"/>
        </w:rPr>
        <w:t>17.</w:t>
      </w:r>
      <w:r w:rsidRPr="00E70B3E">
        <w:rPr>
          <w:rFonts w:asciiTheme="majorHAnsi" w:eastAsia="Times New Roman" w:hAnsiTheme="majorHAnsi" w:cs="Times New Roman"/>
          <w:spacing w:val="2"/>
          <w:highlight w:val="yellow"/>
          <w:lang w:eastAsia="zh-CN"/>
        </w:rPr>
        <w:t>[</w:t>
      </w:r>
      <w:proofErr w:type="gramEnd"/>
      <w:r w:rsidRPr="00E70B3E">
        <w:rPr>
          <w:rFonts w:asciiTheme="majorHAnsi" w:eastAsia="Times New Roman" w:hAnsiTheme="majorHAnsi" w:cs="Times New Roman"/>
          <w:spacing w:val="2"/>
          <w:highlight w:val="yellow"/>
          <w:lang w:eastAsia="zh-CN"/>
        </w:rPr>
        <w:t xml:space="preserve">For Lao PDR: </w:t>
      </w:r>
      <w:r w:rsidRPr="00E70B3E">
        <w:rPr>
          <w:rFonts w:ascii="Cambria" w:eastAsia="Times New Roman" w:hAnsi="Cambria" w:cs="Times New Roman"/>
          <w:spacing w:val="2"/>
          <w:highlight w:val="yellow"/>
          <w:lang w:eastAsia="zh-CN"/>
        </w:rPr>
        <w:t xml:space="preserve">To Lao </w:t>
      </w:r>
      <w:commentRangeStart w:id="225"/>
      <w:commentRangeStart w:id="226"/>
      <w:commentRangeStart w:id="227"/>
      <w:r w:rsidRPr="00E70B3E">
        <w:rPr>
          <w:rFonts w:ascii="Cambria" w:eastAsia="Times New Roman" w:hAnsi="Cambria" w:cs="Times New Roman"/>
          <w:spacing w:val="2"/>
          <w:highlight w:val="yellow"/>
          <w:lang w:eastAsia="zh-CN"/>
        </w:rPr>
        <w:t>PDR: can you elaborate on the meaning of the terms “deep”, “cursory” and “thorough” measures in the unofficial translation. It is not clear from the translation provided that these categories sufficiently cover the requisite level of CDD or EDD]</w:t>
      </w:r>
      <w:commentRangeEnd w:id="225"/>
      <w:r w:rsidRPr="00E70B3E">
        <w:rPr>
          <w:rFonts w:ascii="Times New Roman" w:eastAsia="Times New Roman" w:hAnsi="Times New Roman" w:cs="Times New Roman"/>
          <w:sz w:val="16"/>
          <w:szCs w:val="16"/>
          <w:lang w:eastAsia="zh-CN"/>
        </w:rPr>
        <w:commentReference w:id="225"/>
      </w:r>
      <w:commentRangeEnd w:id="226"/>
      <w:r w:rsidRPr="00E70B3E">
        <w:rPr>
          <w:rFonts w:ascii="Times New Roman" w:eastAsia="Times New Roman" w:hAnsi="Times New Roman" w:cs="Times New Roman"/>
          <w:sz w:val="16"/>
          <w:szCs w:val="16"/>
          <w:lang w:eastAsia="zh-CN"/>
        </w:rPr>
        <w:commentReference w:id="226"/>
      </w:r>
      <w:commentRangeEnd w:id="227"/>
      <w:r w:rsidR="00BE388C">
        <w:rPr>
          <w:rStyle w:val="CommentReference"/>
          <w:rFonts w:ascii="Times New Roman" w:eastAsia="Times New Roman" w:hAnsi="Times New Roman" w:cs="Times New Roman"/>
          <w:lang w:eastAsia="zh-CN"/>
        </w:rPr>
        <w:commentReference w:id="227"/>
      </w:r>
      <w:r w:rsidRPr="00E70B3E">
        <w:rPr>
          <w:rFonts w:ascii="Cambria" w:eastAsia="Times New Roman" w:hAnsi="Cambria" w:cs="Times New Roman"/>
          <w:spacing w:val="2"/>
          <w:highlight w:val="yellow"/>
          <w:lang w:eastAsia="zh-CN"/>
        </w:rPr>
        <w:t>.</w:t>
      </w:r>
      <w:r w:rsidRPr="00E70B3E">
        <w:rPr>
          <w:rFonts w:ascii="Cambria" w:eastAsia="Times New Roman" w:hAnsi="Cambria" w:cs="Times New Roman"/>
          <w:spacing w:val="2"/>
          <w:lang w:eastAsia="zh-CN"/>
        </w:rPr>
        <w:t xml:space="preserve"> </w:t>
      </w:r>
      <w:r w:rsidRPr="00E70B3E">
        <w:rPr>
          <w:rFonts w:asciiTheme="majorHAnsi" w:eastAsia="Times New Roman" w:hAnsiTheme="majorHAnsi" w:cs="Times New Roman"/>
          <w:spacing w:val="2"/>
          <w:lang w:eastAsia="zh-CN"/>
        </w:rPr>
        <w:t xml:space="preserve"> </w:t>
      </w:r>
    </w:p>
    <w:p w14:paraId="74B18C6E" w14:textId="77777777" w:rsidR="00E70B3E" w:rsidRPr="00E70B3E" w:rsidRDefault="00E70B3E" w:rsidP="00E70B3E">
      <w:pPr>
        <w:tabs>
          <w:tab w:val="left" w:pos="426"/>
          <w:tab w:val="left" w:pos="1191"/>
          <w:tab w:val="left" w:pos="1531"/>
        </w:tabs>
        <w:spacing w:after="120" w:line="280" w:lineRule="exact"/>
        <w:jc w:val="both"/>
        <w:rPr>
          <w:rFonts w:asciiTheme="majorHAnsi" w:eastAsia="Times New Roman" w:hAnsiTheme="majorHAnsi" w:cs="Times New Roman"/>
          <w:spacing w:val="2"/>
          <w:lang w:eastAsia="zh-CN"/>
        </w:rPr>
      </w:pPr>
    </w:p>
    <w:p w14:paraId="5A65497A" w14:textId="3DA4CA19" w:rsidR="00E70B3E" w:rsidRPr="00E70B3E" w:rsidRDefault="00E70B3E" w:rsidP="00CA3D59">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i/>
          <w:spacing w:val="2"/>
          <w:lang w:eastAsia="zh-CN"/>
        </w:rPr>
      </w:pPr>
      <w:r w:rsidRPr="00E70B3E">
        <w:rPr>
          <w:rFonts w:asciiTheme="majorHAnsi" w:eastAsia="Times New Roman" w:hAnsiTheme="majorHAnsi" w:cs="Times New Roman"/>
          <w:i/>
          <w:spacing w:val="2"/>
          <w:lang w:eastAsia="zh-CN"/>
        </w:rPr>
        <w:t xml:space="preserve">Criterion 10.18 is </w:t>
      </w:r>
      <w:r w:rsidR="00890C71">
        <w:rPr>
          <w:rFonts w:asciiTheme="majorHAnsi" w:eastAsia="Times New Roman" w:hAnsiTheme="majorHAnsi" w:cs="Times New Roman"/>
          <w:b/>
          <w:spacing w:val="2"/>
          <w:lang w:eastAsia="zh-CN"/>
        </w:rPr>
        <w:t>m</w:t>
      </w:r>
      <w:r w:rsidRPr="00E70B3E">
        <w:rPr>
          <w:rFonts w:asciiTheme="majorHAnsi" w:eastAsia="Times New Roman" w:hAnsiTheme="majorHAnsi" w:cs="Times New Roman"/>
          <w:b/>
          <w:spacing w:val="2"/>
          <w:lang w:eastAsia="zh-CN"/>
        </w:rPr>
        <w:t>ostly/partly met</w:t>
      </w:r>
      <w:r w:rsidRPr="00E70B3E">
        <w:rPr>
          <w:rFonts w:asciiTheme="majorHAnsi" w:eastAsia="Times New Roman" w:hAnsiTheme="majorHAnsi" w:cs="Times New Roman"/>
          <w:i/>
          <w:spacing w:val="2"/>
          <w:lang w:eastAsia="zh-CN"/>
        </w:rPr>
        <w:t xml:space="preserve"> </w:t>
      </w:r>
      <w:commentRangeStart w:id="229"/>
      <w:r w:rsidRPr="00E70B3E">
        <w:rPr>
          <w:rFonts w:asciiTheme="majorHAnsi" w:eastAsia="Times New Roman" w:hAnsiTheme="majorHAnsi" w:cs="Times New Roman"/>
          <w:b/>
          <w:spacing w:val="2"/>
          <w:lang w:eastAsia="zh-CN"/>
        </w:rPr>
        <w:t>(awaiting translation).</w:t>
      </w:r>
      <w:r w:rsidRPr="00E70B3E">
        <w:rPr>
          <w:rFonts w:asciiTheme="majorHAnsi" w:eastAsia="Times New Roman" w:hAnsiTheme="majorHAnsi" w:cs="Times New Roman"/>
          <w:i/>
          <w:spacing w:val="2"/>
          <w:lang w:eastAsia="zh-CN"/>
        </w:rPr>
        <w:t xml:space="preserve"> </w:t>
      </w:r>
      <w:commentRangeEnd w:id="229"/>
      <w:r w:rsidR="000C4AC0">
        <w:rPr>
          <w:rStyle w:val="CommentReference"/>
          <w:rFonts w:ascii="Times New Roman" w:eastAsia="Times New Roman" w:hAnsi="Times New Roman" w:cs="Times New Roman"/>
          <w:lang w:eastAsia="zh-CN"/>
        </w:rPr>
        <w:commentReference w:id="229"/>
      </w:r>
      <w:r w:rsidRPr="00E70B3E">
        <w:rPr>
          <w:rFonts w:asciiTheme="majorHAnsi" w:eastAsia="Times New Roman" w:hAnsiTheme="majorHAnsi" w:cs="Times New Roman"/>
          <w:spacing w:val="2"/>
          <w:lang w:eastAsia="zh-CN"/>
        </w:rPr>
        <w:t xml:space="preserve">Simplified CDD measures can be adopted for </w:t>
      </w:r>
      <w:proofErr w:type="gramStart"/>
      <w:r w:rsidRPr="00E70B3E">
        <w:rPr>
          <w:rFonts w:asciiTheme="majorHAnsi" w:eastAsia="Times New Roman" w:hAnsiTheme="majorHAnsi" w:cs="Times New Roman"/>
          <w:spacing w:val="2"/>
          <w:lang w:eastAsia="zh-CN"/>
        </w:rPr>
        <w:t>low risk</w:t>
      </w:r>
      <w:proofErr w:type="gramEnd"/>
      <w:r w:rsidRPr="00E70B3E">
        <w:rPr>
          <w:rFonts w:asciiTheme="majorHAnsi" w:eastAsia="Times New Roman" w:hAnsiTheme="majorHAnsi" w:cs="Times New Roman"/>
          <w:spacing w:val="2"/>
          <w:lang w:eastAsia="zh-CN"/>
        </w:rPr>
        <w:t xml:space="preserve"> customers as per the risk assessment which is done accordance with Article 14 (and considers risks associated with customer, product, service, delivery channel and geography). Management process</w:t>
      </w:r>
      <w:ins w:id="230" w:author="Subhani Keerthiratne" w:date="2020-11-13T13:06:00Z">
        <w:r w:rsidRPr="00E70B3E">
          <w:rPr>
            <w:rFonts w:asciiTheme="majorHAnsi" w:eastAsia="Times New Roman" w:hAnsiTheme="majorHAnsi" w:cs="Times New Roman"/>
            <w:spacing w:val="2"/>
            <w:lang w:eastAsia="zh-CN"/>
          </w:rPr>
          <w:t>es</w:t>
        </w:r>
      </w:ins>
      <w:r w:rsidRPr="00E70B3E">
        <w:rPr>
          <w:rFonts w:asciiTheme="majorHAnsi" w:eastAsia="Times New Roman" w:hAnsiTheme="majorHAnsi" w:cs="Times New Roman"/>
          <w:spacing w:val="2"/>
          <w:lang w:eastAsia="zh-CN"/>
        </w:rPr>
        <w:t xml:space="preserve"> are laid down in Article 18 of the Agreement on KYC and CDD. Where a reporting entity suspects transactions or activities involve or relate to money laundering or financing of terrorism, the reporting entity must increase the risk to high and conduct the deep measures customer due diligence immediately. </w:t>
      </w:r>
    </w:p>
    <w:p w14:paraId="7AC0AE59" w14:textId="77777777" w:rsidR="00E70B3E" w:rsidRPr="00E70B3E" w:rsidRDefault="00E70B3E" w:rsidP="00E70B3E">
      <w:pPr>
        <w:tabs>
          <w:tab w:val="left" w:pos="850"/>
          <w:tab w:val="left" w:pos="1191"/>
          <w:tab w:val="left" w:pos="1531"/>
        </w:tabs>
        <w:spacing w:after="120" w:line="280" w:lineRule="exact"/>
        <w:jc w:val="both"/>
        <w:rPr>
          <w:rFonts w:asciiTheme="majorHAnsi" w:eastAsia="Times New Roman" w:hAnsiTheme="majorHAnsi" w:cs="Times New Roman"/>
          <w:i/>
          <w:spacing w:val="2"/>
          <w:lang w:eastAsia="zh-CN"/>
        </w:rPr>
      </w:pPr>
      <w:r w:rsidRPr="00E70B3E">
        <w:rPr>
          <w:rFonts w:asciiTheme="majorHAnsi" w:eastAsia="Times New Roman" w:hAnsiTheme="majorHAnsi" w:cs="Times New Roman"/>
          <w:i/>
          <w:spacing w:val="2"/>
          <w:lang w:eastAsia="zh-CN"/>
        </w:rPr>
        <w:t>Failure to satisfactorily complete CDD</w:t>
      </w:r>
    </w:p>
    <w:p w14:paraId="4CED9527" w14:textId="4F2D62B6" w:rsidR="00E70B3E" w:rsidRPr="00E70B3E" w:rsidRDefault="00E70B3E" w:rsidP="00E70B3E">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i/>
          <w:spacing w:val="2"/>
          <w:lang w:eastAsia="zh-CN"/>
        </w:rPr>
        <w:t>Criterion 10.19</w:t>
      </w:r>
      <w:r w:rsidRPr="00E70B3E">
        <w:rPr>
          <w:rFonts w:asciiTheme="majorHAnsi" w:eastAsia="Times New Roman" w:hAnsiTheme="majorHAnsi" w:cs="Times New Roman"/>
          <w:spacing w:val="2"/>
          <w:lang w:eastAsia="zh-CN"/>
        </w:rPr>
        <w:t xml:space="preserve"> is </w:t>
      </w:r>
      <w:r w:rsidRPr="00E70B3E">
        <w:rPr>
          <w:rFonts w:asciiTheme="majorHAnsi" w:eastAsia="Times New Roman" w:hAnsiTheme="majorHAnsi" w:cs="Times New Roman"/>
          <w:b/>
          <w:spacing w:val="2"/>
          <w:lang w:eastAsia="zh-CN"/>
        </w:rPr>
        <w:t xml:space="preserve">partly met. </w:t>
      </w:r>
      <w:r w:rsidRPr="00E70B3E">
        <w:rPr>
          <w:rFonts w:asciiTheme="majorHAnsi" w:eastAsia="Times New Roman" w:hAnsiTheme="majorHAnsi" w:cs="Times New Roman"/>
          <w:spacing w:val="2"/>
          <w:lang w:eastAsia="zh-CN"/>
        </w:rPr>
        <w:t xml:space="preserve">Article 23 of the Law on AML/CFT stipulates that in case of failure to collect detailed data on customers, reporting entity must cease its services provided to or any business relations with that customer and must regard as suspicious transaction and then report it to AMLIO </w:t>
      </w:r>
      <w:commentRangeStart w:id="231"/>
      <w:commentRangeStart w:id="232"/>
      <w:commentRangeStart w:id="233"/>
      <w:r w:rsidRPr="00E70B3E">
        <w:rPr>
          <w:rFonts w:asciiTheme="majorHAnsi" w:eastAsia="Times New Roman" w:hAnsiTheme="majorHAnsi" w:cs="Times New Roman"/>
          <w:spacing w:val="2"/>
          <w:highlight w:val="yellow"/>
          <w:lang w:eastAsia="zh-CN"/>
        </w:rPr>
        <w:t xml:space="preserve">[For Lao PDR: </w:t>
      </w:r>
      <w:r w:rsidRPr="00E70B3E">
        <w:rPr>
          <w:rFonts w:ascii="Cambria" w:eastAsia="Times New Roman" w:hAnsi="Cambria" w:cs="Times New Roman"/>
          <w:spacing w:val="2"/>
          <w:highlight w:val="yellow"/>
          <w:lang w:eastAsia="zh-CN"/>
        </w:rPr>
        <w:t>Can you confirm whether this covers the inability to obtain information regarding existing customers?]</w:t>
      </w:r>
      <w:r w:rsidRPr="00E70B3E">
        <w:rPr>
          <w:rFonts w:asciiTheme="majorHAnsi" w:eastAsia="Times New Roman" w:hAnsiTheme="majorHAnsi" w:cs="Times New Roman"/>
          <w:spacing w:val="2"/>
          <w:highlight w:val="yellow"/>
          <w:lang w:eastAsia="zh-CN"/>
        </w:rPr>
        <w:t>.</w:t>
      </w:r>
      <w:commentRangeEnd w:id="231"/>
      <w:r w:rsidRPr="00E70B3E">
        <w:rPr>
          <w:rFonts w:ascii="Times New Roman" w:eastAsia="Times New Roman" w:hAnsi="Times New Roman" w:cs="Times New Roman"/>
          <w:sz w:val="16"/>
          <w:szCs w:val="16"/>
          <w:lang w:eastAsia="zh-CN"/>
        </w:rPr>
        <w:commentReference w:id="231"/>
      </w:r>
      <w:commentRangeEnd w:id="232"/>
      <w:r w:rsidRPr="00E70B3E">
        <w:rPr>
          <w:rFonts w:ascii="Times New Roman" w:eastAsia="Times New Roman" w:hAnsi="Times New Roman" w:cs="Times New Roman"/>
          <w:sz w:val="16"/>
          <w:szCs w:val="16"/>
          <w:lang w:eastAsia="zh-CN"/>
        </w:rPr>
        <w:commentReference w:id="232"/>
      </w:r>
      <w:commentRangeEnd w:id="233"/>
      <w:r w:rsidR="00BE22B6">
        <w:rPr>
          <w:rStyle w:val="CommentReference"/>
          <w:rFonts w:ascii="Times New Roman" w:eastAsia="Times New Roman" w:hAnsi="Times New Roman" w:cs="Times New Roman"/>
          <w:lang w:eastAsia="zh-CN"/>
        </w:rPr>
        <w:commentReference w:id="233"/>
      </w:r>
      <w:r w:rsidRPr="00E70B3E">
        <w:rPr>
          <w:rFonts w:asciiTheme="majorHAnsi" w:eastAsia="Times New Roman" w:hAnsiTheme="majorHAnsi" w:cs="Times New Roman"/>
          <w:spacing w:val="2"/>
          <w:lang w:eastAsia="zh-CN"/>
        </w:rPr>
        <w:t xml:space="preserve"> However, this requirement has not been extended for beneficial owner details. </w:t>
      </w:r>
    </w:p>
    <w:p w14:paraId="517FC6B8" w14:textId="77777777" w:rsidR="00E70B3E" w:rsidRPr="00E70B3E" w:rsidRDefault="00E70B3E" w:rsidP="00EB74B1">
      <w:pPr>
        <w:numPr>
          <w:ilvl w:val="0"/>
          <w:numId w:val="16"/>
        </w:numPr>
        <w:tabs>
          <w:tab w:val="left" w:pos="0"/>
          <w:tab w:val="left" w:pos="1191"/>
          <w:tab w:val="left" w:pos="1531"/>
        </w:tabs>
        <w:spacing w:after="120" w:line="280" w:lineRule="exact"/>
        <w:ind w:left="0" w:firstLine="0"/>
        <w:jc w:val="both"/>
        <w:rPr>
          <w:rFonts w:asciiTheme="majorHAnsi" w:hAnsiTheme="majorHAnsi"/>
        </w:rPr>
      </w:pPr>
      <w:r w:rsidRPr="00E70B3E">
        <w:rPr>
          <w:rFonts w:asciiTheme="majorHAnsi" w:eastAsia="Times New Roman" w:hAnsiTheme="majorHAnsi" w:cs="Times New Roman"/>
          <w:spacing w:val="2"/>
          <w:lang w:eastAsia="zh-CN"/>
        </w:rPr>
        <w:t>Further, Article 15 of the Agreement on KYC and CDD sates that “</w:t>
      </w:r>
      <w:r w:rsidRPr="00EB74B1">
        <w:rPr>
          <w:rFonts w:asciiTheme="majorHAnsi" w:eastAsia="Times New Roman" w:hAnsiTheme="majorHAnsi" w:cs="Times New Roman"/>
          <w:spacing w:val="2"/>
          <w:lang w:eastAsia="zh-CN"/>
        </w:rPr>
        <w:t>Reporting units must perform measures for cus</w:t>
      </w:r>
      <w:r w:rsidRPr="00E70B3E">
        <w:rPr>
          <w:rFonts w:asciiTheme="majorHAnsi" w:eastAsia="Times New Roman" w:hAnsiTheme="majorHAnsi" w:cs="Times New Roman"/>
          <w:spacing w:val="2"/>
          <w:lang w:eastAsia="zh-CN"/>
        </w:rPr>
        <w:t xml:space="preserve">tomer due diligence for the new </w:t>
      </w:r>
      <w:r w:rsidRPr="00EB74B1">
        <w:rPr>
          <w:rFonts w:asciiTheme="majorHAnsi" w:eastAsia="Times New Roman" w:hAnsiTheme="majorHAnsi" w:cs="Times New Roman"/>
          <w:spacing w:val="2"/>
          <w:lang w:eastAsia="zh-CN"/>
        </w:rPr>
        <w:t>customers or the existing customers with special care through the use of these measures so that the customer does not realize or know that they are facing measures for customer due diligence. In the event that it is found that their measures for customer due diligence are a warning to customers that they are facing such measures, reporting entities may consider the ending of such measures for customer due diligence and report the suspicious transaction report of money laundering or financing of terrorism to the AMLIO.</w:t>
      </w:r>
      <w:r w:rsidRPr="00E70B3E">
        <w:rPr>
          <w:rFonts w:asciiTheme="majorHAnsi" w:eastAsia="Times New Roman" w:hAnsiTheme="majorHAnsi" w:cs="Times New Roman"/>
          <w:spacing w:val="2"/>
          <w:lang w:eastAsia="zh-CN"/>
        </w:rPr>
        <w:t>” However, this does not cover the requirement of terminating the transaction or business relationship and consider escalating an STR as required by C.10.19.</w:t>
      </w:r>
    </w:p>
    <w:p w14:paraId="2DF75A9C" w14:textId="2482C897" w:rsidR="00E70B3E" w:rsidRPr="00E70B3E" w:rsidRDefault="00E70B3E" w:rsidP="00E70B3E">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i/>
          <w:spacing w:val="2"/>
          <w:lang w:eastAsia="zh-CN"/>
        </w:rPr>
        <w:t>Criterion 10.20</w:t>
      </w:r>
      <w:r w:rsidRPr="00E70B3E">
        <w:rPr>
          <w:rFonts w:asciiTheme="majorHAnsi" w:eastAsia="Times New Roman" w:hAnsiTheme="majorHAnsi" w:cs="Times New Roman"/>
          <w:spacing w:val="2"/>
          <w:lang w:eastAsia="zh-CN"/>
        </w:rPr>
        <w:t xml:space="preserve"> is </w:t>
      </w:r>
      <w:r w:rsidRPr="00E70B3E">
        <w:rPr>
          <w:rFonts w:asciiTheme="majorHAnsi" w:eastAsia="Times New Roman" w:hAnsiTheme="majorHAnsi" w:cs="Times New Roman"/>
          <w:b/>
          <w:spacing w:val="2"/>
          <w:lang w:eastAsia="zh-CN"/>
        </w:rPr>
        <w:t xml:space="preserve">not met. </w:t>
      </w:r>
      <w:r w:rsidRPr="00E70B3E">
        <w:rPr>
          <w:rFonts w:asciiTheme="majorHAnsi" w:eastAsia="Times New Roman" w:hAnsiTheme="majorHAnsi" w:cs="Times New Roman"/>
          <w:spacing w:val="2"/>
          <w:lang w:eastAsia="zh-CN"/>
        </w:rPr>
        <w:t>Relevant provisions for tipping-off are contained in Article 28 of the Agreement on KYC and CDD. From the terminology used, it appears that RE staffs are forbidden from tipping-off customers of any ML/TF suspicion or the fact that any reporting would be occurring on the customer. However, there is no specific provision to permit FIs not to pursue the CDD process and instead to require them to file an STR, in cases where they form a suspicion of money laundering or terrorist financing, and they reasonably believe that performing the CDD process will tip-off the customer.</w:t>
      </w:r>
    </w:p>
    <w:p w14:paraId="055BDD61" w14:textId="77777777" w:rsidR="00E70B3E" w:rsidRPr="00E70B3E" w:rsidRDefault="00E70B3E" w:rsidP="00E70B3E">
      <w:pPr>
        <w:tabs>
          <w:tab w:val="left" w:pos="850"/>
          <w:tab w:val="left" w:pos="1191"/>
          <w:tab w:val="left" w:pos="1531"/>
        </w:tabs>
        <w:spacing w:before="240" w:after="240" w:line="240" w:lineRule="auto"/>
        <w:jc w:val="both"/>
        <w:outlineLvl w:val="2"/>
        <w:rPr>
          <w:rFonts w:asciiTheme="majorHAnsi" w:eastAsia="Times New Roman" w:hAnsiTheme="majorHAnsi" w:cs="Times New Roman"/>
          <w:bCs/>
          <w:i/>
          <w:iCs/>
          <w:color w:val="000000"/>
          <w:sz w:val="24"/>
          <w:szCs w:val="24"/>
          <w:u w:val="single"/>
          <w:lang w:eastAsia="zh-CN"/>
        </w:rPr>
      </w:pPr>
      <w:r w:rsidRPr="00E70B3E">
        <w:rPr>
          <w:rFonts w:asciiTheme="majorHAnsi" w:eastAsia="Times New Roman" w:hAnsiTheme="majorHAnsi" w:cs="Times New Roman"/>
          <w:bCs/>
          <w:i/>
          <w:iCs/>
          <w:color w:val="244061" w:themeColor="accent1" w:themeShade="80"/>
          <w:sz w:val="24"/>
          <w:szCs w:val="24"/>
          <w:lang w:eastAsia="zh-CN"/>
        </w:rPr>
        <w:t>Weighting and Conclusion</w:t>
      </w:r>
    </w:p>
    <w:p w14:paraId="30488963" w14:textId="77777777" w:rsidR="00E70B3E" w:rsidRPr="00E70B3E" w:rsidRDefault="00E70B3E" w:rsidP="00E70B3E">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spacing w:val="2"/>
          <w:lang w:eastAsia="zh-CN"/>
        </w:rPr>
        <w:t xml:space="preserve">From its initial rating of non-compliant for former R. 5 at the 2011 MER, Lao PDR has made a substantial progress by introducing most of the key CDD requirements for FIs. Being reporting entities under Article 17 of the Law on AML/CFT, FIs are required to take aforementioned CDD measures including identification and verification of identity of customers, </w:t>
      </w:r>
      <w:r w:rsidRPr="00E70B3E">
        <w:rPr>
          <w:rFonts w:asciiTheme="majorHAnsi" w:eastAsia="Times New Roman" w:hAnsiTheme="majorHAnsi" w:cs="Times New Roman"/>
          <w:spacing w:val="2"/>
          <w:lang w:eastAsia="zh-CN"/>
        </w:rPr>
        <w:lastRenderedPageBreak/>
        <w:t xml:space="preserve">their beneficial owners and person purporting to act for the customer, keeping CDD information up to date and relevant, application of CDD on existing customers on the basis of materiality and risk, enhanced CDD in case where ML/TF risks are higher, etc. Lao PDR meets most of the essential CDD criteria for FIs, however, deficiencies still remain regarding lack of requirement: </w:t>
      </w:r>
    </w:p>
    <w:p w14:paraId="69CB68D0" w14:textId="77777777" w:rsidR="00E70B3E" w:rsidRPr="00E70B3E" w:rsidRDefault="00E70B3E" w:rsidP="00E70B3E">
      <w:pPr>
        <w:numPr>
          <w:ilvl w:val="0"/>
          <w:numId w:val="26"/>
        </w:numPr>
        <w:tabs>
          <w:tab w:val="left" w:pos="850"/>
          <w:tab w:val="left" w:pos="1191"/>
          <w:tab w:val="left" w:pos="1531"/>
        </w:tabs>
        <w:spacing w:after="120" w:line="280" w:lineRule="exact"/>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spacing w:val="2"/>
          <w:lang w:eastAsia="zh-CN"/>
        </w:rPr>
        <w:t xml:space="preserve">to cease services or business relations in the event of failure to collect beneficial ownership details; </w:t>
      </w:r>
    </w:p>
    <w:p w14:paraId="3B80E933" w14:textId="77777777" w:rsidR="00E70B3E" w:rsidRPr="00E70B3E" w:rsidRDefault="00E70B3E" w:rsidP="00E70B3E">
      <w:pPr>
        <w:numPr>
          <w:ilvl w:val="0"/>
          <w:numId w:val="26"/>
        </w:numPr>
        <w:tabs>
          <w:tab w:val="left" w:pos="850"/>
          <w:tab w:val="left" w:pos="1191"/>
          <w:tab w:val="left" w:pos="1531"/>
        </w:tabs>
        <w:spacing w:after="120" w:line="280" w:lineRule="exact"/>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spacing w:val="2"/>
          <w:lang w:eastAsia="zh-CN"/>
        </w:rPr>
        <w:t xml:space="preserve">on insurance beneficiary identity verification timing; and </w:t>
      </w:r>
    </w:p>
    <w:p w14:paraId="5B7F2A1C" w14:textId="77777777" w:rsidR="00E70B3E" w:rsidRPr="00E70B3E" w:rsidRDefault="00E70B3E" w:rsidP="00E70B3E">
      <w:pPr>
        <w:numPr>
          <w:ilvl w:val="0"/>
          <w:numId w:val="26"/>
        </w:numPr>
        <w:tabs>
          <w:tab w:val="left" w:pos="850"/>
          <w:tab w:val="left" w:pos="1191"/>
          <w:tab w:val="left" w:pos="1531"/>
        </w:tabs>
        <w:spacing w:after="120" w:line="280" w:lineRule="exact"/>
        <w:jc w:val="both"/>
        <w:rPr>
          <w:rFonts w:asciiTheme="majorHAnsi" w:eastAsia="Times New Roman" w:hAnsiTheme="majorHAnsi" w:cs="Times New Roman"/>
          <w:spacing w:val="2"/>
          <w:lang w:eastAsia="zh-CN"/>
        </w:rPr>
      </w:pPr>
      <w:r w:rsidRPr="00E70B3E">
        <w:rPr>
          <w:rFonts w:asciiTheme="majorHAnsi" w:eastAsia="Times New Roman" w:hAnsiTheme="majorHAnsi" w:cs="Times New Roman"/>
          <w:spacing w:val="2"/>
          <w:lang w:eastAsia="zh-CN"/>
        </w:rPr>
        <w:t xml:space="preserve">to permit FIs not to pursue CDD process and instead file an STR where FIs form an ML/TF suspicion and cannot complete CDD without tipping off the customer. </w:t>
      </w:r>
    </w:p>
    <w:p w14:paraId="387F532F" w14:textId="18150279" w:rsidR="00E70B3E" w:rsidRPr="00E70B3E" w:rsidRDefault="00E70B3E" w:rsidP="00E70B3E">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b/>
          <w:spacing w:val="2"/>
          <w:lang w:eastAsia="zh-CN"/>
        </w:rPr>
      </w:pPr>
      <w:r w:rsidRPr="00E70B3E">
        <w:rPr>
          <w:rFonts w:asciiTheme="majorHAnsi" w:eastAsia="Times New Roman" w:hAnsiTheme="majorHAnsi" w:cs="Times New Roman"/>
          <w:b/>
          <w:spacing w:val="2"/>
          <w:lang w:eastAsia="zh-CN"/>
        </w:rPr>
        <w:t>Recommendation 10 is rated Par</w:t>
      </w:r>
      <w:r w:rsidR="00510A43">
        <w:rPr>
          <w:rFonts w:asciiTheme="majorHAnsi" w:eastAsia="Times New Roman" w:hAnsiTheme="majorHAnsi" w:cs="Times New Roman"/>
          <w:b/>
          <w:spacing w:val="2"/>
          <w:lang w:eastAsia="zh-CN"/>
        </w:rPr>
        <w:t>tial</w:t>
      </w:r>
      <w:r w:rsidRPr="00E70B3E">
        <w:rPr>
          <w:rFonts w:asciiTheme="majorHAnsi" w:eastAsia="Times New Roman" w:hAnsiTheme="majorHAnsi" w:cs="Times New Roman"/>
          <w:b/>
          <w:spacing w:val="2"/>
          <w:lang w:eastAsia="zh-CN"/>
        </w:rPr>
        <w:t>ly compliant/TBA.</w:t>
      </w:r>
    </w:p>
    <w:p w14:paraId="229F9727" w14:textId="77777777" w:rsidR="00FF6744" w:rsidRPr="00435FB3" w:rsidRDefault="00FF6744" w:rsidP="00FF6744">
      <w:pPr>
        <w:pStyle w:val="TemplateMERH2"/>
        <w:rPr>
          <w:rFonts w:asciiTheme="majorHAnsi" w:hAnsiTheme="majorHAnsi"/>
        </w:rPr>
      </w:pPr>
      <w:r w:rsidRPr="00435FB3">
        <w:rPr>
          <w:rFonts w:asciiTheme="majorHAnsi" w:hAnsiTheme="majorHAnsi"/>
        </w:rPr>
        <w:t>Recommendation 11 – Record-keeping</w:t>
      </w:r>
      <w:bookmarkEnd w:id="187"/>
      <w:bookmarkEnd w:id="188"/>
      <w:bookmarkEnd w:id="189"/>
      <w:bookmarkEnd w:id="190"/>
      <w:bookmarkEnd w:id="191"/>
    </w:p>
    <w:p w14:paraId="4D4CE9DE" w14:textId="77777777" w:rsidR="00266CBB" w:rsidRPr="00B40673" w:rsidRDefault="00266CBB" w:rsidP="00266CBB">
      <w:pPr>
        <w:pStyle w:val="FAFT-TEXTEjustifiedleft"/>
        <w:numPr>
          <w:ilvl w:val="0"/>
          <w:numId w:val="16"/>
        </w:numPr>
        <w:tabs>
          <w:tab w:val="clear" w:pos="850"/>
          <w:tab w:val="left" w:pos="0"/>
        </w:tabs>
        <w:ind w:left="0" w:firstLine="0"/>
        <w:rPr>
          <w:rFonts w:asciiTheme="majorHAnsi" w:hAnsiTheme="majorHAnsi"/>
        </w:rPr>
      </w:pPr>
      <w:bookmarkStart w:id="234" w:name="_Toc358292286"/>
      <w:bookmarkStart w:id="235" w:name="_Toc429126851"/>
      <w:bookmarkStart w:id="236" w:name="_Toc435082194"/>
      <w:bookmarkStart w:id="237" w:name="_Toc28876729"/>
      <w:bookmarkStart w:id="238" w:name="_Toc46318325"/>
      <w:r w:rsidRPr="00B40673">
        <w:rPr>
          <w:rFonts w:asciiTheme="majorHAnsi" w:hAnsiTheme="majorHAnsi"/>
        </w:rPr>
        <w:t>Lao PDR was rated partly compliant for former Recommendation 10 in its 2011 MER. As highlighted in the report, the legal obligations relating to record keeping were limited to transaction records for financial institutions regulated by the BOL. Subsequent to the introduction of the Law on AML/CFT of 2014, the 2015 follow-up report concluded that Lao PDR has addressed the major legal gaps for former R.10, although there was room for further improvement. The 2015 FUR considered Lao PDR’s compliance with former R.10 was at a level essentially equivalent to largely compliant.</w:t>
      </w:r>
    </w:p>
    <w:p w14:paraId="1AB4B627" w14:textId="77777777" w:rsidR="00266CBB" w:rsidRPr="00DA1967" w:rsidRDefault="00266CBB" w:rsidP="00266CBB">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11.1</w:t>
      </w:r>
      <w:r w:rsidRPr="00435FB3">
        <w:rPr>
          <w:rFonts w:asciiTheme="majorHAnsi" w:hAnsiTheme="majorHAnsi"/>
        </w:rPr>
        <w:t xml:space="preserve"> </w:t>
      </w:r>
      <w:r>
        <w:rPr>
          <w:rFonts w:asciiTheme="majorHAnsi" w:hAnsiTheme="majorHAnsi"/>
        </w:rPr>
        <w:t xml:space="preserve">is </w:t>
      </w:r>
      <w:r>
        <w:rPr>
          <w:rFonts w:asciiTheme="majorHAnsi" w:hAnsiTheme="majorHAnsi"/>
          <w:b/>
        </w:rPr>
        <w:t xml:space="preserve">met. </w:t>
      </w:r>
      <w:r>
        <w:rPr>
          <w:rFonts w:asciiTheme="majorHAnsi" w:hAnsiTheme="majorHAnsi"/>
        </w:rPr>
        <w:t xml:space="preserve">- </w:t>
      </w:r>
      <w:r w:rsidRPr="00B40673">
        <w:rPr>
          <w:rFonts w:asciiTheme="majorHAnsi" w:hAnsiTheme="majorHAnsi"/>
        </w:rPr>
        <w:t>Clause 2 of Article 28 of the Law on AML/CFT requires REs to keep records on transaction at least for five years from the date of transaction undertaking. As per Article 50 of the Law on Accounting, implementing accounting entities should maintain records of all accounting documents for minimum of 10 years. This obligatory period is extended for another 10 years for accounting documents concerning any contract after the completion of the contract. Article 68 of the Law on Commercial Banks provides that document, transaction information including database shall be stored/kept for at least 10 years.</w:t>
      </w:r>
    </w:p>
    <w:p w14:paraId="21BCBB1B" w14:textId="77777777" w:rsidR="00266CBB" w:rsidRPr="00DA1967" w:rsidRDefault="00266CBB" w:rsidP="00266CBB">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11.2</w:t>
      </w:r>
      <w:r w:rsidRPr="00435FB3">
        <w:rPr>
          <w:rFonts w:asciiTheme="majorHAnsi" w:hAnsiTheme="majorHAnsi"/>
        </w:rPr>
        <w:t xml:space="preserve"> </w:t>
      </w:r>
      <w:r>
        <w:rPr>
          <w:rFonts w:asciiTheme="majorHAnsi" w:hAnsiTheme="majorHAnsi"/>
        </w:rPr>
        <w:t xml:space="preserve">is </w:t>
      </w:r>
      <w:r>
        <w:rPr>
          <w:rFonts w:asciiTheme="majorHAnsi" w:hAnsiTheme="majorHAnsi"/>
          <w:b/>
        </w:rPr>
        <w:t xml:space="preserve">mostly met. </w:t>
      </w:r>
      <w:r>
        <w:rPr>
          <w:rFonts w:asciiTheme="majorHAnsi" w:hAnsiTheme="majorHAnsi"/>
        </w:rPr>
        <w:t>-</w:t>
      </w:r>
      <w:r w:rsidRPr="00DA1967">
        <w:t xml:space="preserve"> </w:t>
      </w:r>
      <w:r w:rsidRPr="00DA1967">
        <w:rPr>
          <w:rFonts w:asciiTheme="majorHAnsi" w:hAnsiTheme="majorHAnsi"/>
        </w:rPr>
        <w:t>Similar to C. 11.1, Clause 1 of Article 28 of the Law on AML/CFT requires REs to keep copies of identification documents of customers and beneficiaries at least for ten years after the end of the business relations with the customer. Article 68 of the Law on Commercial Banks also contains relevant provisions, however, there is no specific reference to occasional customers.</w:t>
      </w:r>
    </w:p>
    <w:p w14:paraId="6062B27B" w14:textId="77777777" w:rsidR="00266CBB" w:rsidRDefault="00266CBB" w:rsidP="00266CBB">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11.3</w:t>
      </w:r>
      <w:r w:rsidRPr="00435FB3">
        <w:rPr>
          <w:rFonts w:asciiTheme="majorHAnsi" w:hAnsiTheme="majorHAnsi"/>
        </w:rPr>
        <w:t xml:space="preserve"> </w:t>
      </w:r>
      <w:r>
        <w:rPr>
          <w:rFonts w:asciiTheme="majorHAnsi" w:hAnsiTheme="majorHAnsi"/>
        </w:rPr>
        <w:t xml:space="preserve">is </w:t>
      </w:r>
      <w:r>
        <w:rPr>
          <w:rFonts w:asciiTheme="majorHAnsi" w:hAnsiTheme="majorHAnsi"/>
          <w:b/>
        </w:rPr>
        <w:t xml:space="preserve">mostly met. </w:t>
      </w:r>
      <w:r>
        <w:rPr>
          <w:rFonts w:asciiTheme="majorHAnsi" w:hAnsiTheme="majorHAnsi"/>
        </w:rPr>
        <w:t xml:space="preserve">–In terms of Article 50 of the Law on Accounting, all </w:t>
      </w:r>
      <w:r w:rsidRPr="00DA1967">
        <w:rPr>
          <w:rFonts w:asciiTheme="majorHAnsi" w:hAnsiTheme="majorHAnsi"/>
        </w:rPr>
        <w:t xml:space="preserve">implementing accounting entities </w:t>
      </w:r>
      <w:r>
        <w:rPr>
          <w:rFonts w:asciiTheme="majorHAnsi" w:hAnsiTheme="majorHAnsi"/>
        </w:rPr>
        <w:t xml:space="preserve">are required to maintain records of all accounting documents for a minimum of 10 years. With regard to accounting documents concerning any contract, such documents shall be kept for another 10 years after contract completion. </w:t>
      </w:r>
      <w:r w:rsidRPr="00B40673">
        <w:rPr>
          <w:rFonts w:asciiTheme="majorHAnsi" w:hAnsiTheme="majorHAnsi"/>
        </w:rPr>
        <w:t>Article 68 of the Law on Commercial Banks provides that document, transaction information including database shall be stored/kept for at least 10 years.</w:t>
      </w:r>
      <w:r w:rsidRPr="00DA1967">
        <w:rPr>
          <w:rFonts w:asciiTheme="majorHAnsi" w:hAnsiTheme="majorHAnsi"/>
        </w:rPr>
        <w:t xml:space="preserve"> Transaction records which should be kept under the existing legal provisions with respect to </w:t>
      </w:r>
      <w:r>
        <w:rPr>
          <w:rFonts w:asciiTheme="majorHAnsi" w:hAnsiTheme="majorHAnsi"/>
        </w:rPr>
        <w:t xml:space="preserve">implementing accounting entities </w:t>
      </w:r>
      <w:r w:rsidRPr="00DA1967">
        <w:rPr>
          <w:rFonts w:asciiTheme="majorHAnsi" w:hAnsiTheme="majorHAnsi"/>
        </w:rPr>
        <w:t xml:space="preserve">and commercial banks as mentioned in C. 11.1, appear to be sufficiently comprehensive for the purpose of reconstruction of individual transactions to be used as evidence for criminal activity prosecution. </w:t>
      </w:r>
      <w:r>
        <w:rPr>
          <w:rFonts w:asciiTheme="majorHAnsi" w:hAnsiTheme="majorHAnsi"/>
        </w:rPr>
        <w:t>Further, Article 155 of the Securities Law requires t</w:t>
      </w:r>
      <w:r w:rsidRPr="00A81EA9">
        <w:rPr>
          <w:rFonts w:asciiTheme="majorHAnsi" w:hAnsiTheme="majorHAnsi"/>
        </w:rPr>
        <w:t xml:space="preserve">he securities exchange, securities depository, share issuers and corporate bond issuers, listed companies, securities intermediaries and other relevant parties shall maintain information and documents relating to its business operation such as securities transaction, information about securities, information about shareholders and financial statements for the period of at least ten years </w:t>
      </w:r>
      <w:r w:rsidRPr="00A81EA9">
        <w:rPr>
          <w:rFonts w:asciiTheme="majorHAnsi" w:hAnsiTheme="majorHAnsi"/>
        </w:rPr>
        <w:lastRenderedPageBreak/>
        <w:t xml:space="preserve">after the end of the business operation. </w:t>
      </w:r>
      <w:r>
        <w:rPr>
          <w:rFonts w:asciiTheme="majorHAnsi" w:hAnsiTheme="majorHAnsi"/>
        </w:rPr>
        <w:t xml:space="preserve">Furthermore, </w:t>
      </w:r>
      <w:commentRangeStart w:id="239"/>
      <w:commentRangeStart w:id="240"/>
      <w:r>
        <w:rPr>
          <w:rFonts w:asciiTheme="majorHAnsi" w:hAnsiTheme="majorHAnsi"/>
        </w:rPr>
        <w:t xml:space="preserve">Draft </w:t>
      </w:r>
      <w:commentRangeEnd w:id="239"/>
      <w:r>
        <w:rPr>
          <w:rStyle w:val="CommentReference"/>
          <w:rFonts w:ascii="Times New Roman" w:hAnsi="Times New Roman"/>
          <w:spacing w:val="0"/>
        </w:rPr>
        <w:commentReference w:id="239"/>
      </w:r>
      <w:commentRangeEnd w:id="240"/>
      <w:r w:rsidR="00E2565D">
        <w:rPr>
          <w:rStyle w:val="CommentReference"/>
          <w:rFonts w:ascii="Times New Roman" w:hAnsi="Times New Roman"/>
          <w:spacing w:val="0"/>
        </w:rPr>
        <w:commentReference w:id="240"/>
      </w:r>
      <w:r>
        <w:rPr>
          <w:rFonts w:asciiTheme="majorHAnsi" w:hAnsiTheme="majorHAnsi"/>
        </w:rPr>
        <w:t>Agreement on Payment Services intends to impose similar obligations on payment service participants by Article 47.</w:t>
      </w:r>
    </w:p>
    <w:p w14:paraId="4565F0F3" w14:textId="77777777" w:rsidR="00266CBB" w:rsidRPr="00A81EA9" w:rsidRDefault="00266CBB" w:rsidP="00266CBB">
      <w:pPr>
        <w:pStyle w:val="FAFT-TEXTEjustifiedleft"/>
        <w:numPr>
          <w:ilvl w:val="0"/>
          <w:numId w:val="16"/>
        </w:numPr>
        <w:tabs>
          <w:tab w:val="clear" w:pos="850"/>
          <w:tab w:val="left" w:pos="0"/>
        </w:tabs>
        <w:ind w:left="0" w:firstLine="0"/>
        <w:rPr>
          <w:rFonts w:asciiTheme="majorHAnsi" w:hAnsiTheme="majorHAnsi"/>
        </w:rPr>
      </w:pPr>
      <w:r>
        <w:rPr>
          <w:rFonts w:asciiTheme="majorHAnsi" w:hAnsiTheme="majorHAnsi"/>
        </w:rPr>
        <w:t xml:space="preserve">Accordingly, it appears that apart from the general requirement on record keeping on implementing accounting entities of all sectors imposed by Law on Accounting is supplemented by sectoral requirements of banking and securities sectors, </w:t>
      </w:r>
      <w:commentRangeStart w:id="241"/>
      <w:r>
        <w:rPr>
          <w:rFonts w:asciiTheme="majorHAnsi" w:hAnsiTheme="majorHAnsi"/>
        </w:rPr>
        <w:t>in the future</w:t>
      </w:r>
      <w:commentRangeEnd w:id="241"/>
      <w:r>
        <w:rPr>
          <w:rStyle w:val="CommentReference"/>
          <w:rFonts w:ascii="Times New Roman" w:hAnsi="Times New Roman"/>
          <w:spacing w:val="0"/>
        </w:rPr>
        <w:commentReference w:id="241"/>
      </w:r>
      <w:r>
        <w:rPr>
          <w:rFonts w:asciiTheme="majorHAnsi" w:hAnsiTheme="majorHAnsi"/>
        </w:rPr>
        <w:t xml:space="preserve">, in payment services as well. </w:t>
      </w:r>
    </w:p>
    <w:p w14:paraId="72D97311" w14:textId="77777777" w:rsidR="00266CBB" w:rsidRDefault="00266CBB" w:rsidP="00266CBB">
      <w:pPr>
        <w:pStyle w:val="FAFT-TEXTEjustifiedleft"/>
        <w:numPr>
          <w:ilvl w:val="0"/>
          <w:numId w:val="0"/>
        </w:numPr>
        <w:tabs>
          <w:tab w:val="clear" w:pos="850"/>
          <w:tab w:val="left" w:pos="0"/>
        </w:tabs>
        <w:rPr>
          <w:rFonts w:asciiTheme="majorHAnsi" w:hAnsiTheme="majorHAnsi"/>
        </w:rPr>
      </w:pPr>
      <w:r w:rsidRPr="0080674E">
        <w:rPr>
          <w:rFonts w:asciiTheme="majorHAnsi" w:hAnsiTheme="majorHAnsi"/>
          <w:i/>
        </w:rPr>
        <w:t>Criterion 11.4</w:t>
      </w:r>
      <w:r w:rsidRPr="0080674E">
        <w:rPr>
          <w:rFonts w:asciiTheme="majorHAnsi" w:hAnsiTheme="majorHAnsi"/>
        </w:rPr>
        <w:t xml:space="preserve"> is </w:t>
      </w:r>
      <w:proofErr w:type="gramStart"/>
      <w:r w:rsidRPr="00266CBB">
        <w:rPr>
          <w:rFonts w:asciiTheme="majorHAnsi" w:hAnsiTheme="majorHAnsi"/>
          <w:b/>
        </w:rPr>
        <w:t>met</w:t>
      </w:r>
      <w:r w:rsidRPr="0080674E">
        <w:rPr>
          <w:rFonts w:asciiTheme="majorHAnsi" w:hAnsiTheme="majorHAnsi"/>
        </w:rPr>
        <w:t>.-</w:t>
      </w:r>
      <w:proofErr w:type="gramEnd"/>
      <w:r w:rsidRPr="0080674E">
        <w:rPr>
          <w:rFonts w:asciiTheme="majorHAnsi" w:hAnsiTheme="majorHAnsi"/>
        </w:rPr>
        <w:t xml:space="preserve"> Article 37 of the Law on AML/CFT requires legal persons, organisations and NPOs to make their own internal data available to competent authorities</w:t>
      </w:r>
      <w:r>
        <w:rPr>
          <w:rFonts w:asciiTheme="majorHAnsi" w:hAnsiTheme="majorHAnsi"/>
        </w:rPr>
        <w:t>. Apart from the Law on the Bank of Lao PDR (Article 9 – Clause 7</w:t>
      </w:r>
      <w:proofErr w:type="gramStart"/>
      <w:r>
        <w:rPr>
          <w:rFonts w:asciiTheme="majorHAnsi" w:hAnsiTheme="majorHAnsi"/>
        </w:rPr>
        <w:t>),  sector</w:t>
      </w:r>
      <w:proofErr w:type="gramEnd"/>
      <w:r>
        <w:rPr>
          <w:rFonts w:asciiTheme="majorHAnsi" w:hAnsiTheme="majorHAnsi"/>
        </w:rPr>
        <w:t xml:space="preserve">-specific requirements are contained in Law on Commercial Banks (Article 99 – Clause 2), Law on Securities (Article 188 – Clause 15), Regulation on Reporting and Disclosure (Article 10), Law on Insurance (Article 96), Law on Payment System (Article 53) and Decree on Entrust (Article 4). </w:t>
      </w:r>
    </w:p>
    <w:p w14:paraId="1B203662" w14:textId="77777777" w:rsidR="00266CBB" w:rsidRPr="00435FB3" w:rsidRDefault="00266CBB" w:rsidP="00266CBB">
      <w:pPr>
        <w:pStyle w:val="TemplateMERH4"/>
        <w:rPr>
          <w:rFonts w:asciiTheme="majorHAnsi" w:hAnsiTheme="majorHAnsi"/>
          <w:color w:val="000000"/>
          <w:u w:val="single"/>
        </w:rPr>
      </w:pPr>
      <w:r w:rsidRPr="00435FB3">
        <w:rPr>
          <w:rFonts w:asciiTheme="majorHAnsi" w:hAnsiTheme="majorHAnsi"/>
        </w:rPr>
        <w:t>Weighting and Conclusion</w:t>
      </w:r>
    </w:p>
    <w:p w14:paraId="3DD313F6" w14:textId="77777777" w:rsidR="00266CBB" w:rsidRPr="003D4AEC" w:rsidRDefault="00266CBB" w:rsidP="00266CBB">
      <w:pPr>
        <w:pStyle w:val="FAFT-TEXTEjustifiedleft"/>
        <w:numPr>
          <w:ilvl w:val="0"/>
          <w:numId w:val="16"/>
        </w:numPr>
        <w:tabs>
          <w:tab w:val="clear" w:pos="850"/>
          <w:tab w:val="left" w:pos="0"/>
        </w:tabs>
        <w:ind w:left="0" w:firstLine="0"/>
        <w:rPr>
          <w:rFonts w:asciiTheme="majorHAnsi" w:hAnsiTheme="majorHAnsi"/>
        </w:rPr>
      </w:pPr>
      <w:r w:rsidRPr="003D4AEC">
        <w:rPr>
          <w:rFonts w:asciiTheme="majorHAnsi" w:hAnsiTheme="majorHAnsi"/>
        </w:rPr>
        <w:t xml:space="preserve">Lao PDR has put most of the record keeping requirements in place. Transaction, CDD and other information and records are generally required to be kept well above the minimum period specified by the criteria. </w:t>
      </w:r>
      <w:r>
        <w:rPr>
          <w:rFonts w:asciiTheme="majorHAnsi" w:hAnsiTheme="majorHAnsi"/>
        </w:rPr>
        <w:t>Further</w:t>
      </w:r>
      <w:r w:rsidRPr="003D4AEC">
        <w:rPr>
          <w:rFonts w:asciiTheme="majorHAnsi" w:hAnsiTheme="majorHAnsi"/>
        </w:rPr>
        <w:t xml:space="preserve">, </w:t>
      </w:r>
      <w:r>
        <w:rPr>
          <w:rFonts w:asciiTheme="majorHAnsi" w:hAnsiTheme="majorHAnsi"/>
        </w:rPr>
        <w:t xml:space="preserve">there are </w:t>
      </w:r>
      <w:r w:rsidRPr="003D4AEC">
        <w:rPr>
          <w:rFonts w:asciiTheme="majorHAnsi" w:hAnsiTheme="majorHAnsi"/>
        </w:rPr>
        <w:t>enabling provisions for domestic competent authorities to access such records swiftly.</w:t>
      </w:r>
      <w:r>
        <w:rPr>
          <w:rFonts w:asciiTheme="majorHAnsi" w:hAnsiTheme="majorHAnsi"/>
        </w:rPr>
        <w:t xml:space="preserve"> </w:t>
      </w:r>
    </w:p>
    <w:p w14:paraId="65B18D58" w14:textId="77777777" w:rsidR="00266CBB" w:rsidRPr="00435FB3" w:rsidRDefault="00266CBB" w:rsidP="00266CBB">
      <w:pPr>
        <w:pStyle w:val="FAFT-TEXTEjustifiedleft"/>
        <w:numPr>
          <w:ilvl w:val="0"/>
          <w:numId w:val="16"/>
        </w:numPr>
        <w:tabs>
          <w:tab w:val="clear" w:pos="850"/>
          <w:tab w:val="left" w:pos="0"/>
        </w:tabs>
        <w:ind w:left="0" w:firstLine="0"/>
        <w:rPr>
          <w:rFonts w:asciiTheme="majorHAnsi" w:hAnsiTheme="majorHAnsi"/>
          <w:b/>
        </w:rPr>
      </w:pPr>
      <w:r w:rsidRPr="00435FB3">
        <w:rPr>
          <w:rFonts w:asciiTheme="majorHAnsi" w:hAnsiTheme="majorHAnsi"/>
          <w:b/>
        </w:rPr>
        <w:t xml:space="preserve">Recommendation 11 is rated </w:t>
      </w:r>
      <w:r>
        <w:rPr>
          <w:rFonts w:asciiTheme="majorHAnsi" w:hAnsiTheme="majorHAnsi"/>
          <w:b/>
        </w:rPr>
        <w:t>largely compliant</w:t>
      </w:r>
      <w:r w:rsidRPr="00435FB3">
        <w:rPr>
          <w:rFonts w:asciiTheme="majorHAnsi" w:hAnsiTheme="majorHAnsi"/>
          <w:b/>
        </w:rPr>
        <w:t>.</w:t>
      </w:r>
    </w:p>
    <w:p w14:paraId="1CDFAE0E" w14:textId="77777777" w:rsidR="00FF6744" w:rsidRPr="00435FB3" w:rsidRDefault="00FF6744" w:rsidP="00FF6744">
      <w:pPr>
        <w:pStyle w:val="TemplateMERH2"/>
        <w:rPr>
          <w:rFonts w:asciiTheme="majorHAnsi" w:hAnsiTheme="majorHAnsi"/>
        </w:rPr>
      </w:pPr>
      <w:r w:rsidRPr="00435FB3">
        <w:rPr>
          <w:rFonts w:asciiTheme="majorHAnsi" w:hAnsiTheme="majorHAnsi"/>
        </w:rPr>
        <w:t>Recommendation 12 – Politically exposed persons</w:t>
      </w:r>
      <w:bookmarkEnd w:id="234"/>
      <w:bookmarkEnd w:id="235"/>
      <w:bookmarkEnd w:id="236"/>
      <w:bookmarkEnd w:id="237"/>
      <w:bookmarkEnd w:id="238"/>
    </w:p>
    <w:p w14:paraId="4A9F796F" w14:textId="77777777" w:rsidR="00266CBB" w:rsidRPr="00266CBB" w:rsidRDefault="00266CBB" w:rsidP="00266CBB">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bookmarkStart w:id="242" w:name="_Toc28876730"/>
      <w:bookmarkStart w:id="243" w:name="_Toc46318326"/>
      <w:r w:rsidRPr="00266CBB">
        <w:rPr>
          <w:rFonts w:asciiTheme="majorHAnsi" w:eastAsia="Times New Roman" w:hAnsiTheme="majorHAnsi" w:cs="Times New Roman"/>
          <w:spacing w:val="2"/>
          <w:lang w:eastAsia="zh-CN"/>
        </w:rPr>
        <w:t xml:space="preserve">Lao PDR was rated non-compliant for former Recommendation 6 in its 2011 MER as there was no legislative, regulatory or other enforceable requirement in respect of politically exposed persons. Provisions relating to PEPs have been brought in by the Law on AML/CFT in 2014 and </w:t>
      </w:r>
      <w:bookmarkStart w:id="244" w:name="_Hlk40261183"/>
      <w:r w:rsidRPr="00266CBB">
        <w:rPr>
          <w:rFonts w:asciiTheme="majorHAnsi" w:eastAsia="Times New Roman" w:hAnsiTheme="majorHAnsi" w:cs="Times New Roman"/>
          <w:spacing w:val="2"/>
          <w:lang w:eastAsia="zh-CN"/>
        </w:rPr>
        <w:t xml:space="preserve">the Agreement on KYC and CDD </w:t>
      </w:r>
      <w:bookmarkEnd w:id="244"/>
      <w:r w:rsidRPr="00266CBB">
        <w:rPr>
          <w:rFonts w:asciiTheme="majorHAnsi" w:eastAsia="Times New Roman" w:hAnsiTheme="majorHAnsi" w:cs="Times New Roman"/>
          <w:spacing w:val="2"/>
          <w:lang w:eastAsia="zh-CN"/>
        </w:rPr>
        <w:t xml:space="preserve">in 2016. </w:t>
      </w:r>
      <w:bookmarkStart w:id="245" w:name="_Hlk40261466"/>
      <w:r w:rsidRPr="00266CBB">
        <w:rPr>
          <w:rFonts w:asciiTheme="majorHAnsi" w:eastAsia="Times New Roman" w:hAnsiTheme="majorHAnsi" w:cs="Times New Roman"/>
          <w:spacing w:val="2"/>
          <w:lang w:eastAsia="zh-CN"/>
        </w:rPr>
        <w:t xml:space="preserve">Article 8 of the Law on AML/CFT defines PEPs as foreign politicians, state officials, and officials of international organisations and also to include their family members and close associates.  </w:t>
      </w:r>
      <w:bookmarkEnd w:id="245"/>
    </w:p>
    <w:p w14:paraId="630266F9" w14:textId="77777777" w:rsidR="00266CBB" w:rsidRPr="00266CBB" w:rsidRDefault="00266CBB" w:rsidP="00266CBB">
      <w:p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r w:rsidRPr="00266CBB">
        <w:rPr>
          <w:rFonts w:asciiTheme="majorHAnsi" w:eastAsia="Times New Roman" w:hAnsiTheme="majorHAnsi" w:cs="Times New Roman"/>
          <w:spacing w:val="2"/>
          <w:highlight w:val="yellow"/>
          <w:lang w:eastAsia="zh-CN"/>
        </w:rPr>
        <w:t>[For Lao PDR: To Lao PDR: The definition of politically exposed persons under the FATF recommendations is intended to cover many categories of individuals, as follows:</w:t>
      </w:r>
    </w:p>
    <w:p w14:paraId="6E353B84" w14:textId="77777777" w:rsidR="00266CBB" w:rsidRPr="00266CBB" w:rsidRDefault="00266CBB" w:rsidP="00266CBB">
      <w:pPr>
        <w:tabs>
          <w:tab w:val="left" w:pos="850"/>
          <w:tab w:val="left" w:pos="1191"/>
          <w:tab w:val="left" w:pos="1531"/>
        </w:tabs>
        <w:spacing w:after="120" w:line="280" w:lineRule="exact"/>
        <w:ind w:left="709"/>
        <w:jc w:val="both"/>
        <w:rPr>
          <w:rFonts w:asciiTheme="majorHAnsi" w:eastAsia="Times New Roman" w:hAnsiTheme="majorHAnsi" w:cs="Times New Roman"/>
          <w:spacing w:val="2"/>
          <w:highlight w:val="yellow"/>
          <w:lang w:eastAsia="zh-CN"/>
        </w:rPr>
      </w:pPr>
      <w:r w:rsidRPr="00266CBB">
        <w:rPr>
          <w:rFonts w:asciiTheme="majorHAnsi" w:eastAsia="Times New Roman" w:hAnsiTheme="majorHAnsi" w:cs="Times New Roman"/>
          <w:spacing w:val="2"/>
          <w:highlight w:val="yellow"/>
          <w:lang w:eastAsia="zh-CN"/>
        </w:rPr>
        <w:t xml:space="preserve">Foreign PEPs are individuals who are or have been entrusted with prominent public functions by a foreign country, for example Heads of State or of government, senior politicians, senior government, judicial or military officials, senior executives of </w:t>
      </w:r>
      <w:proofErr w:type="gramStart"/>
      <w:r w:rsidRPr="00266CBB">
        <w:rPr>
          <w:rFonts w:asciiTheme="majorHAnsi" w:eastAsia="Times New Roman" w:hAnsiTheme="majorHAnsi" w:cs="Times New Roman"/>
          <w:spacing w:val="2"/>
          <w:highlight w:val="yellow"/>
          <w:lang w:eastAsia="zh-CN"/>
        </w:rPr>
        <w:t>state owned</w:t>
      </w:r>
      <w:proofErr w:type="gramEnd"/>
      <w:r w:rsidRPr="00266CBB">
        <w:rPr>
          <w:rFonts w:asciiTheme="majorHAnsi" w:eastAsia="Times New Roman" w:hAnsiTheme="majorHAnsi" w:cs="Times New Roman"/>
          <w:spacing w:val="2"/>
          <w:highlight w:val="yellow"/>
          <w:lang w:eastAsia="zh-CN"/>
        </w:rPr>
        <w:t xml:space="preserve"> corporations, important political party officials. </w:t>
      </w:r>
    </w:p>
    <w:p w14:paraId="0B3927B9" w14:textId="77777777" w:rsidR="00266CBB" w:rsidRPr="00266CBB" w:rsidRDefault="00266CBB" w:rsidP="00266CBB">
      <w:pPr>
        <w:tabs>
          <w:tab w:val="left" w:pos="850"/>
          <w:tab w:val="left" w:pos="1191"/>
          <w:tab w:val="left" w:pos="1531"/>
        </w:tabs>
        <w:spacing w:after="120" w:line="280" w:lineRule="exact"/>
        <w:ind w:left="709"/>
        <w:jc w:val="both"/>
        <w:rPr>
          <w:rFonts w:asciiTheme="majorHAnsi" w:eastAsia="Times New Roman" w:hAnsiTheme="majorHAnsi" w:cs="Times New Roman"/>
          <w:spacing w:val="2"/>
          <w:highlight w:val="yellow"/>
          <w:lang w:eastAsia="zh-CN"/>
        </w:rPr>
      </w:pPr>
      <w:r w:rsidRPr="00266CBB">
        <w:rPr>
          <w:rFonts w:asciiTheme="majorHAnsi" w:eastAsia="Times New Roman" w:hAnsiTheme="majorHAnsi" w:cs="Times New Roman"/>
          <w:spacing w:val="2"/>
          <w:highlight w:val="yellow"/>
          <w:lang w:eastAsia="zh-CN"/>
        </w:rPr>
        <w:t xml:space="preserve">Domestic PEPs are individuals who are or have been entrusted domestically with prominent public functions, for example Heads of State or of government, senior politicians, senior government, judicial or military officials, senior executives of </w:t>
      </w:r>
      <w:proofErr w:type="gramStart"/>
      <w:r w:rsidRPr="00266CBB">
        <w:rPr>
          <w:rFonts w:asciiTheme="majorHAnsi" w:eastAsia="Times New Roman" w:hAnsiTheme="majorHAnsi" w:cs="Times New Roman"/>
          <w:spacing w:val="2"/>
          <w:highlight w:val="yellow"/>
          <w:lang w:eastAsia="zh-CN"/>
        </w:rPr>
        <w:t>state owned</w:t>
      </w:r>
      <w:proofErr w:type="gramEnd"/>
      <w:r w:rsidRPr="00266CBB">
        <w:rPr>
          <w:rFonts w:asciiTheme="majorHAnsi" w:eastAsia="Times New Roman" w:hAnsiTheme="majorHAnsi" w:cs="Times New Roman"/>
          <w:spacing w:val="2"/>
          <w:highlight w:val="yellow"/>
          <w:lang w:eastAsia="zh-CN"/>
        </w:rPr>
        <w:t xml:space="preserve"> corporations, important political party officials. </w:t>
      </w:r>
    </w:p>
    <w:p w14:paraId="2AB5A5EC" w14:textId="77777777" w:rsidR="00266CBB" w:rsidRPr="00266CBB" w:rsidRDefault="00266CBB" w:rsidP="00266CBB">
      <w:pPr>
        <w:tabs>
          <w:tab w:val="left" w:pos="850"/>
          <w:tab w:val="left" w:pos="1191"/>
          <w:tab w:val="left" w:pos="1531"/>
        </w:tabs>
        <w:spacing w:after="120" w:line="280" w:lineRule="exact"/>
        <w:ind w:left="709"/>
        <w:jc w:val="both"/>
        <w:rPr>
          <w:rFonts w:asciiTheme="majorHAnsi" w:eastAsia="Times New Roman" w:hAnsiTheme="majorHAnsi" w:cs="Times New Roman"/>
          <w:spacing w:val="2"/>
          <w:highlight w:val="yellow"/>
          <w:lang w:eastAsia="zh-CN"/>
        </w:rPr>
      </w:pPr>
      <w:r w:rsidRPr="00266CBB">
        <w:rPr>
          <w:rFonts w:asciiTheme="majorHAnsi" w:eastAsia="Times New Roman" w:hAnsiTheme="majorHAnsi" w:cs="Times New Roman"/>
          <w:spacing w:val="2"/>
          <w:highlight w:val="yellow"/>
          <w:lang w:eastAsia="zh-CN"/>
        </w:rPr>
        <w:t xml:space="preserve">Persons who are or have been entrusted with a prominent function by an international organisation refers to members of senior management, </w:t>
      </w:r>
      <w:proofErr w:type="gramStart"/>
      <w:r w:rsidRPr="00266CBB">
        <w:rPr>
          <w:rFonts w:asciiTheme="majorHAnsi" w:eastAsia="Times New Roman" w:hAnsiTheme="majorHAnsi" w:cs="Times New Roman"/>
          <w:spacing w:val="2"/>
          <w:highlight w:val="yellow"/>
          <w:lang w:eastAsia="zh-CN"/>
        </w:rPr>
        <w:t>i.e.</w:t>
      </w:r>
      <w:proofErr w:type="gramEnd"/>
      <w:r w:rsidRPr="00266CBB">
        <w:rPr>
          <w:rFonts w:asciiTheme="majorHAnsi" w:eastAsia="Times New Roman" w:hAnsiTheme="majorHAnsi" w:cs="Times New Roman"/>
          <w:spacing w:val="2"/>
          <w:highlight w:val="yellow"/>
          <w:lang w:eastAsia="zh-CN"/>
        </w:rPr>
        <w:t xml:space="preserve"> directors, deputy directors and members of the board or equivalent functions.</w:t>
      </w:r>
    </w:p>
    <w:p w14:paraId="15AB0DAD" w14:textId="77777777" w:rsidR="00266CBB" w:rsidRPr="00266CBB" w:rsidRDefault="00266CBB" w:rsidP="00266CBB">
      <w:pPr>
        <w:tabs>
          <w:tab w:val="left" w:pos="1191"/>
          <w:tab w:val="left" w:pos="1531"/>
        </w:tabs>
        <w:spacing w:after="120" w:line="280" w:lineRule="exact"/>
        <w:jc w:val="both"/>
        <w:rPr>
          <w:rFonts w:asciiTheme="majorHAnsi" w:eastAsia="Times New Roman" w:hAnsiTheme="majorHAnsi" w:cs="Times New Roman"/>
          <w:spacing w:val="2"/>
          <w:lang w:eastAsia="zh-CN"/>
        </w:rPr>
      </w:pPr>
      <w:r w:rsidRPr="00266CBB">
        <w:rPr>
          <w:rFonts w:asciiTheme="majorHAnsi" w:eastAsia="Times New Roman" w:hAnsiTheme="majorHAnsi" w:cs="Times New Roman"/>
          <w:spacing w:val="2"/>
          <w:highlight w:val="yellow"/>
          <w:lang w:eastAsia="zh-CN"/>
        </w:rPr>
        <w:t xml:space="preserve">Article 8 defines foreign politicians and state officials as “persons who are or were in positions, trusted, and playing important roles” </w:t>
      </w:r>
      <w:commentRangeStart w:id="246"/>
      <w:commentRangeStart w:id="247"/>
      <w:r w:rsidRPr="00266CBB">
        <w:rPr>
          <w:rFonts w:asciiTheme="majorHAnsi" w:eastAsia="Times New Roman" w:hAnsiTheme="majorHAnsi" w:cs="Times New Roman"/>
          <w:spacing w:val="2"/>
          <w:highlight w:val="yellow"/>
          <w:lang w:eastAsia="zh-CN"/>
        </w:rPr>
        <w:t xml:space="preserve">Can you confirm that the definition under the Law on AML/CFT would cover all categories of PEPs required under the recommendations, including for instance military and judicial officials? </w:t>
      </w:r>
      <w:commentRangeEnd w:id="246"/>
      <w:r w:rsidRPr="00266CBB">
        <w:rPr>
          <w:rFonts w:ascii="Times New Roman" w:eastAsia="Times New Roman" w:hAnsi="Times New Roman" w:cs="Times New Roman"/>
          <w:sz w:val="16"/>
          <w:szCs w:val="16"/>
          <w:lang w:eastAsia="zh-CN"/>
        </w:rPr>
        <w:commentReference w:id="246"/>
      </w:r>
      <w:commentRangeEnd w:id="247"/>
      <w:r w:rsidRPr="00266CBB">
        <w:rPr>
          <w:rFonts w:ascii="Times New Roman" w:eastAsia="Times New Roman" w:hAnsi="Times New Roman" w:cs="Times New Roman"/>
          <w:sz w:val="16"/>
          <w:szCs w:val="16"/>
          <w:lang w:eastAsia="zh-CN"/>
        </w:rPr>
        <w:commentReference w:id="247"/>
      </w:r>
      <w:r w:rsidRPr="00266CBB">
        <w:rPr>
          <w:rFonts w:asciiTheme="majorHAnsi" w:eastAsia="Times New Roman" w:hAnsiTheme="majorHAnsi" w:cs="Times New Roman"/>
          <w:spacing w:val="2"/>
          <w:highlight w:val="yellow"/>
          <w:lang w:eastAsia="zh-CN"/>
        </w:rPr>
        <w:t xml:space="preserve">Is there any guidance available that would elaborate </w:t>
      </w:r>
      <w:r w:rsidRPr="00266CBB">
        <w:rPr>
          <w:rFonts w:asciiTheme="majorHAnsi" w:eastAsia="Times New Roman" w:hAnsiTheme="majorHAnsi" w:cs="Times New Roman"/>
          <w:spacing w:val="2"/>
          <w:highlight w:val="yellow"/>
          <w:lang w:eastAsia="zh-CN"/>
        </w:rPr>
        <w:lastRenderedPageBreak/>
        <w:t xml:space="preserve">on who, specifically, is considered a PEP under the definition in the Law on AML/CFT? </w:t>
      </w:r>
      <w:r w:rsidRPr="00266CBB">
        <w:rPr>
          <w:rFonts w:ascii="Cambria" w:eastAsia="Times New Roman" w:hAnsi="Cambria" w:cs="Times New Roman"/>
          <w:spacing w:val="2"/>
          <w:highlight w:val="yellow"/>
          <w:lang w:eastAsia="zh-CN"/>
        </w:rPr>
        <w:t>The Agreement on KYC references 8, 12, 13, 14, and 15 of the AML Law, but these provisions do not appear to provide any further specificity.</w:t>
      </w:r>
      <w:r w:rsidRPr="00266CBB">
        <w:rPr>
          <w:rFonts w:asciiTheme="majorHAnsi" w:eastAsia="Times New Roman" w:hAnsiTheme="majorHAnsi" w:cs="Times New Roman"/>
          <w:spacing w:val="2"/>
          <w:highlight w:val="yellow"/>
          <w:lang w:eastAsia="zh-CN"/>
        </w:rPr>
        <w:t>]</w:t>
      </w:r>
    </w:p>
    <w:p w14:paraId="5E386F80" w14:textId="4A392F3C" w:rsidR="00266CBB" w:rsidRPr="00266CBB" w:rsidRDefault="00266CBB" w:rsidP="00266CBB">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266CBB">
        <w:rPr>
          <w:rFonts w:asciiTheme="majorHAnsi" w:eastAsia="Times New Roman" w:hAnsiTheme="majorHAnsi" w:cs="Times New Roman"/>
          <w:i/>
          <w:spacing w:val="2"/>
          <w:lang w:eastAsia="zh-CN"/>
        </w:rPr>
        <w:t>Criterion 12.1</w:t>
      </w:r>
      <w:r w:rsidRPr="00266CBB">
        <w:rPr>
          <w:rFonts w:asciiTheme="majorHAnsi" w:eastAsia="Times New Roman" w:hAnsiTheme="majorHAnsi" w:cs="Times New Roman"/>
          <w:spacing w:val="2"/>
          <w:lang w:eastAsia="zh-CN"/>
        </w:rPr>
        <w:t xml:space="preserve"> is </w:t>
      </w:r>
      <w:r w:rsidRPr="00266CBB">
        <w:rPr>
          <w:rFonts w:asciiTheme="majorHAnsi" w:eastAsia="Times New Roman" w:hAnsiTheme="majorHAnsi" w:cs="Times New Roman"/>
          <w:b/>
          <w:bCs/>
          <w:spacing w:val="2"/>
          <w:lang w:eastAsia="zh-CN"/>
        </w:rPr>
        <w:t>partly met</w:t>
      </w:r>
      <w:r w:rsidRPr="00266CBB">
        <w:rPr>
          <w:rFonts w:asciiTheme="majorHAnsi" w:eastAsia="Times New Roman" w:hAnsiTheme="majorHAnsi" w:cs="Times New Roman"/>
          <w:b/>
          <w:spacing w:val="2"/>
          <w:lang w:eastAsia="zh-CN"/>
        </w:rPr>
        <w:t xml:space="preserve">. </w:t>
      </w:r>
      <w:r w:rsidRPr="00266CBB">
        <w:rPr>
          <w:rFonts w:asciiTheme="majorHAnsi" w:eastAsia="Times New Roman" w:hAnsiTheme="majorHAnsi" w:cs="Times New Roman"/>
          <w:spacing w:val="2"/>
          <w:lang w:eastAsia="zh-CN"/>
        </w:rPr>
        <w:t xml:space="preserve">Article 25 of the Law on AML/CFT require REs to have an appropriate risk management system to ascertain whether customers or beneficiaries are foreign PEPs. As provided for in this Article, REs </w:t>
      </w:r>
      <w:proofErr w:type="gramStart"/>
      <w:r w:rsidRPr="00266CBB">
        <w:rPr>
          <w:rFonts w:asciiTheme="majorHAnsi" w:eastAsia="Times New Roman" w:hAnsiTheme="majorHAnsi" w:cs="Times New Roman"/>
          <w:spacing w:val="2"/>
          <w:lang w:eastAsia="zh-CN"/>
        </w:rPr>
        <w:t>need</w:t>
      </w:r>
      <w:proofErr w:type="gramEnd"/>
      <w:r w:rsidRPr="00266CBB">
        <w:rPr>
          <w:rFonts w:asciiTheme="majorHAnsi" w:eastAsia="Times New Roman" w:hAnsiTheme="majorHAnsi" w:cs="Times New Roman"/>
          <w:spacing w:val="2"/>
          <w:lang w:eastAsia="zh-CN"/>
        </w:rPr>
        <w:t xml:space="preserve"> to obtain permission of the board of directors or senior executives to initiate or continue transactions with PEPs, take appropriate measures to identify sources of funds or properties and continuously monitor business relations and transaction of PEPs. Article 20 of the Agreement on KYC and CDD further strengthens the above provision. </w:t>
      </w:r>
      <w:proofErr w:type="gramStart"/>
      <w:r w:rsidRPr="00266CBB">
        <w:rPr>
          <w:rFonts w:asciiTheme="majorHAnsi" w:eastAsia="Times New Roman" w:hAnsiTheme="majorHAnsi" w:cs="Times New Roman"/>
          <w:spacing w:val="2"/>
          <w:lang w:eastAsia="zh-CN"/>
        </w:rPr>
        <w:t>However</w:t>
      </w:r>
      <w:proofErr w:type="gramEnd"/>
      <w:r w:rsidRPr="00266CBB">
        <w:rPr>
          <w:rFonts w:asciiTheme="majorHAnsi" w:eastAsia="Times New Roman" w:hAnsiTheme="majorHAnsi" w:cs="Times New Roman"/>
          <w:spacing w:val="2"/>
          <w:lang w:eastAsia="zh-CN"/>
        </w:rPr>
        <w:t xml:space="preserve"> it is not clear that the definition of PEPs covers all categories required by the standards.</w:t>
      </w:r>
    </w:p>
    <w:p w14:paraId="361A708B" w14:textId="2679F5C8" w:rsidR="00266CBB" w:rsidRPr="00266CBB" w:rsidRDefault="00266CBB" w:rsidP="00266CBB">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266CBB">
        <w:rPr>
          <w:rFonts w:asciiTheme="majorHAnsi" w:eastAsia="Times New Roman" w:hAnsiTheme="majorHAnsi" w:cs="Times New Roman"/>
          <w:i/>
          <w:spacing w:val="2"/>
          <w:lang w:eastAsia="zh-CN"/>
        </w:rPr>
        <w:t xml:space="preserve">Criterion 12.2 is </w:t>
      </w:r>
      <w:r w:rsidRPr="00266CBB">
        <w:rPr>
          <w:rFonts w:asciiTheme="majorHAnsi" w:eastAsia="Times New Roman" w:hAnsiTheme="majorHAnsi" w:cs="Times New Roman"/>
          <w:b/>
          <w:bCs/>
          <w:iCs/>
          <w:spacing w:val="2"/>
          <w:lang w:eastAsia="zh-CN"/>
        </w:rPr>
        <w:t>partly met</w:t>
      </w:r>
      <w:r>
        <w:rPr>
          <w:rFonts w:asciiTheme="majorHAnsi" w:eastAsia="Times New Roman" w:hAnsiTheme="majorHAnsi" w:cs="Times New Roman"/>
          <w:spacing w:val="2"/>
          <w:lang w:eastAsia="zh-CN"/>
        </w:rPr>
        <w:t>.</w:t>
      </w:r>
      <w:r w:rsidRPr="00266CBB">
        <w:rPr>
          <w:rFonts w:asciiTheme="majorHAnsi" w:eastAsia="Times New Roman" w:hAnsiTheme="majorHAnsi" w:cs="Times New Roman"/>
          <w:spacing w:val="2"/>
          <w:lang w:eastAsia="zh-CN"/>
        </w:rPr>
        <w:t xml:space="preserve"> REs </w:t>
      </w:r>
      <w:proofErr w:type="gramStart"/>
      <w:r w:rsidRPr="00266CBB">
        <w:rPr>
          <w:rFonts w:asciiTheme="majorHAnsi" w:eastAsia="Times New Roman" w:hAnsiTheme="majorHAnsi" w:cs="Times New Roman"/>
          <w:spacing w:val="2"/>
          <w:lang w:eastAsia="zh-CN"/>
        </w:rPr>
        <w:t>are</w:t>
      </w:r>
      <w:proofErr w:type="gramEnd"/>
      <w:r w:rsidRPr="00266CBB">
        <w:rPr>
          <w:rFonts w:asciiTheme="majorHAnsi" w:eastAsia="Times New Roman" w:hAnsiTheme="majorHAnsi" w:cs="Times New Roman"/>
          <w:spacing w:val="2"/>
          <w:lang w:eastAsia="zh-CN"/>
        </w:rPr>
        <w:t xml:space="preserve"> also required to take the steps outlined in c12.1 for “state </w:t>
      </w:r>
      <w:proofErr w:type="spellStart"/>
      <w:r w:rsidRPr="00266CBB">
        <w:rPr>
          <w:rFonts w:asciiTheme="majorHAnsi" w:eastAsia="Times New Roman" w:hAnsiTheme="majorHAnsi" w:cs="Times New Roman"/>
          <w:spacing w:val="2"/>
          <w:lang w:eastAsia="zh-CN"/>
        </w:rPr>
        <w:t>offcials</w:t>
      </w:r>
      <w:proofErr w:type="spellEnd"/>
      <w:r w:rsidRPr="00266CBB">
        <w:rPr>
          <w:rFonts w:asciiTheme="majorHAnsi" w:eastAsia="Times New Roman" w:hAnsiTheme="majorHAnsi" w:cs="Times New Roman"/>
          <w:spacing w:val="2"/>
          <w:lang w:eastAsia="zh-CN"/>
        </w:rPr>
        <w:t xml:space="preserve">” but it is not clear whether this definition covers all of the categories of domestic PEPs required by the standards. </w:t>
      </w:r>
    </w:p>
    <w:p w14:paraId="2F5C65AE" w14:textId="7D7E90F0" w:rsidR="00266CBB" w:rsidRPr="00266CBB" w:rsidRDefault="00266CBB" w:rsidP="00266CBB">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266CBB">
        <w:rPr>
          <w:rFonts w:asciiTheme="majorHAnsi" w:eastAsia="Times New Roman" w:hAnsiTheme="majorHAnsi" w:cs="Times New Roman"/>
          <w:i/>
          <w:spacing w:val="2"/>
          <w:lang w:eastAsia="zh-CN"/>
        </w:rPr>
        <w:t>Criterion 12.3</w:t>
      </w:r>
      <w:r w:rsidRPr="00266CBB">
        <w:rPr>
          <w:rFonts w:asciiTheme="majorHAnsi" w:eastAsia="Times New Roman" w:hAnsiTheme="majorHAnsi" w:cs="Times New Roman"/>
          <w:spacing w:val="2"/>
          <w:lang w:eastAsia="zh-CN"/>
        </w:rPr>
        <w:t xml:space="preserve"> is </w:t>
      </w:r>
      <w:r w:rsidRPr="00266CBB">
        <w:rPr>
          <w:rFonts w:asciiTheme="majorHAnsi" w:eastAsia="Times New Roman" w:hAnsiTheme="majorHAnsi" w:cs="Times New Roman"/>
          <w:b/>
          <w:bCs/>
          <w:spacing w:val="2"/>
          <w:lang w:eastAsia="zh-CN"/>
        </w:rPr>
        <w:t>partly met</w:t>
      </w:r>
      <w:r>
        <w:rPr>
          <w:rFonts w:asciiTheme="majorHAnsi" w:eastAsia="Times New Roman" w:hAnsiTheme="majorHAnsi" w:cs="Times New Roman"/>
          <w:b/>
          <w:bCs/>
          <w:spacing w:val="2"/>
          <w:lang w:eastAsia="zh-CN"/>
        </w:rPr>
        <w:t>.</w:t>
      </w:r>
      <w:r w:rsidRPr="00266CBB">
        <w:rPr>
          <w:rFonts w:asciiTheme="majorHAnsi" w:eastAsia="Times New Roman" w:hAnsiTheme="majorHAnsi" w:cs="Times New Roman"/>
          <w:spacing w:val="2"/>
          <w:lang w:eastAsia="zh-CN"/>
        </w:rPr>
        <w:t xml:space="preserve"> the obligations that apply to PEPs apply equally to family members and close associates, but the lack of clarity regarding the comprehensiveness of the definition </w:t>
      </w:r>
      <w:proofErr w:type="spellStart"/>
      <w:r w:rsidRPr="00266CBB">
        <w:rPr>
          <w:rFonts w:asciiTheme="majorHAnsi" w:eastAsia="Times New Roman" w:hAnsiTheme="majorHAnsi" w:cs="Times New Roman"/>
          <w:spacing w:val="2"/>
          <w:lang w:eastAsia="zh-CN"/>
        </w:rPr>
        <w:t>fo</w:t>
      </w:r>
      <w:proofErr w:type="spellEnd"/>
      <w:r w:rsidRPr="00266CBB">
        <w:rPr>
          <w:rFonts w:asciiTheme="majorHAnsi" w:eastAsia="Times New Roman" w:hAnsiTheme="majorHAnsi" w:cs="Times New Roman"/>
          <w:spacing w:val="2"/>
          <w:lang w:eastAsia="zh-CN"/>
        </w:rPr>
        <w:t xml:space="preserve"> PEPs has a cascading effect on this criterion.  </w:t>
      </w:r>
    </w:p>
    <w:p w14:paraId="06B58E3E" w14:textId="6DFC1C83" w:rsidR="00266CBB" w:rsidRPr="00266CBB" w:rsidRDefault="00266CBB" w:rsidP="00266CBB">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266CBB">
        <w:rPr>
          <w:rFonts w:asciiTheme="majorHAnsi" w:eastAsia="Times New Roman" w:hAnsiTheme="majorHAnsi" w:cs="Times New Roman"/>
          <w:i/>
          <w:spacing w:val="2"/>
          <w:lang w:eastAsia="zh-CN"/>
        </w:rPr>
        <w:t>Criterion 12.4</w:t>
      </w:r>
      <w:r w:rsidRPr="00266CBB">
        <w:rPr>
          <w:rFonts w:asciiTheme="majorHAnsi" w:eastAsia="Times New Roman" w:hAnsiTheme="majorHAnsi" w:cs="Times New Roman"/>
          <w:spacing w:val="2"/>
          <w:lang w:eastAsia="zh-CN"/>
        </w:rPr>
        <w:t xml:space="preserve"> is </w:t>
      </w:r>
      <w:r w:rsidRPr="00266CBB">
        <w:rPr>
          <w:rFonts w:asciiTheme="majorHAnsi" w:eastAsia="Times New Roman" w:hAnsiTheme="majorHAnsi" w:cs="Times New Roman"/>
          <w:b/>
          <w:bCs/>
          <w:spacing w:val="2"/>
          <w:lang w:eastAsia="zh-CN"/>
        </w:rPr>
        <w:t>partly met</w:t>
      </w:r>
      <w:r>
        <w:rPr>
          <w:rFonts w:asciiTheme="majorHAnsi" w:eastAsia="Times New Roman" w:hAnsiTheme="majorHAnsi" w:cs="Times New Roman"/>
          <w:spacing w:val="2"/>
          <w:lang w:eastAsia="zh-CN"/>
        </w:rPr>
        <w:t xml:space="preserve">. </w:t>
      </w:r>
      <w:r w:rsidRPr="00266CBB">
        <w:rPr>
          <w:rFonts w:asciiTheme="majorHAnsi" w:eastAsia="Times New Roman" w:hAnsiTheme="majorHAnsi" w:cs="Times New Roman"/>
          <w:spacing w:val="2"/>
          <w:lang w:eastAsia="zh-CN"/>
        </w:rPr>
        <w:t xml:space="preserve">The requirement to take reasonable measures to determine whether the beneficiaries and/or, where required, beneficial owner of the beneficiary are PEPs in relation to life insurance is specified in Clause 2 of the second paragraph of Article 22 of the Agreement on KYC and CDD. However, lack of clarity regarding the comprehensiveness of the definition </w:t>
      </w:r>
      <w:proofErr w:type="spellStart"/>
      <w:r w:rsidRPr="00266CBB">
        <w:rPr>
          <w:rFonts w:asciiTheme="majorHAnsi" w:eastAsia="Times New Roman" w:hAnsiTheme="majorHAnsi" w:cs="Times New Roman"/>
          <w:spacing w:val="2"/>
          <w:lang w:eastAsia="zh-CN"/>
        </w:rPr>
        <w:t>fo</w:t>
      </w:r>
      <w:proofErr w:type="spellEnd"/>
      <w:r w:rsidRPr="00266CBB">
        <w:rPr>
          <w:rFonts w:asciiTheme="majorHAnsi" w:eastAsia="Times New Roman" w:hAnsiTheme="majorHAnsi" w:cs="Times New Roman"/>
          <w:spacing w:val="2"/>
          <w:lang w:eastAsia="zh-CN"/>
        </w:rPr>
        <w:t xml:space="preserve"> PEP has a cascading effect on this </w:t>
      </w:r>
      <w:proofErr w:type="spellStart"/>
      <w:r w:rsidRPr="00266CBB">
        <w:rPr>
          <w:rFonts w:asciiTheme="majorHAnsi" w:eastAsia="Times New Roman" w:hAnsiTheme="majorHAnsi" w:cs="Times New Roman"/>
          <w:spacing w:val="2"/>
          <w:lang w:eastAsia="zh-CN"/>
        </w:rPr>
        <w:t>critierion</w:t>
      </w:r>
      <w:proofErr w:type="spellEnd"/>
      <w:r w:rsidRPr="00266CBB">
        <w:rPr>
          <w:rFonts w:asciiTheme="majorHAnsi" w:eastAsia="Times New Roman" w:hAnsiTheme="majorHAnsi" w:cs="Times New Roman"/>
          <w:spacing w:val="2"/>
          <w:lang w:eastAsia="zh-CN"/>
        </w:rPr>
        <w:t xml:space="preserve">. </w:t>
      </w:r>
    </w:p>
    <w:p w14:paraId="7E1EA5AE" w14:textId="77777777" w:rsidR="00266CBB" w:rsidRPr="00266CBB" w:rsidRDefault="00266CBB" w:rsidP="00266CBB">
      <w:pPr>
        <w:tabs>
          <w:tab w:val="left" w:pos="850"/>
          <w:tab w:val="left" w:pos="1191"/>
          <w:tab w:val="left" w:pos="1531"/>
        </w:tabs>
        <w:spacing w:before="240" w:after="240" w:line="240" w:lineRule="auto"/>
        <w:jc w:val="both"/>
        <w:outlineLvl w:val="2"/>
        <w:rPr>
          <w:rFonts w:asciiTheme="majorHAnsi" w:eastAsia="Times New Roman" w:hAnsiTheme="majorHAnsi" w:cs="Times New Roman"/>
          <w:bCs/>
          <w:i/>
          <w:iCs/>
          <w:color w:val="244061" w:themeColor="accent1" w:themeShade="80"/>
          <w:sz w:val="24"/>
          <w:szCs w:val="24"/>
          <w:lang w:eastAsia="zh-CN"/>
        </w:rPr>
      </w:pPr>
      <w:r w:rsidRPr="00266CBB">
        <w:rPr>
          <w:rFonts w:asciiTheme="majorHAnsi" w:eastAsia="Times New Roman" w:hAnsiTheme="majorHAnsi" w:cs="Times New Roman"/>
          <w:bCs/>
          <w:i/>
          <w:iCs/>
          <w:color w:val="244061" w:themeColor="accent1" w:themeShade="80"/>
          <w:sz w:val="24"/>
          <w:szCs w:val="24"/>
          <w:lang w:eastAsia="zh-CN"/>
        </w:rPr>
        <w:t>Weighting and Conclusion</w:t>
      </w:r>
    </w:p>
    <w:p w14:paraId="78C6F726" w14:textId="77777777" w:rsidR="00266CBB" w:rsidRPr="00266CBB" w:rsidRDefault="00266CBB" w:rsidP="00266CBB">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266CBB">
        <w:rPr>
          <w:rFonts w:asciiTheme="majorHAnsi" w:eastAsia="Times New Roman" w:hAnsiTheme="majorHAnsi" w:cs="Times New Roman"/>
          <w:spacing w:val="2"/>
          <w:lang w:eastAsia="zh-CN"/>
        </w:rPr>
        <w:t>Lao PDR meets some of the criteria with respect to PEPs, but there is a lack of clarity regarding whether the definition cover all categories of PEPs required by the standards. This deficiency affects all criteria.</w:t>
      </w:r>
    </w:p>
    <w:p w14:paraId="04045F39" w14:textId="77777777" w:rsidR="00266CBB" w:rsidRPr="00266CBB" w:rsidRDefault="00266CBB" w:rsidP="00266CBB">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b/>
          <w:spacing w:val="2"/>
          <w:lang w:eastAsia="zh-CN"/>
        </w:rPr>
      </w:pPr>
      <w:r w:rsidRPr="00266CBB">
        <w:rPr>
          <w:rFonts w:asciiTheme="majorHAnsi" w:eastAsia="Times New Roman" w:hAnsiTheme="majorHAnsi" w:cs="Times New Roman"/>
          <w:b/>
          <w:spacing w:val="2"/>
          <w:lang w:eastAsia="zh-CN"/>
        </w:rPr>
        <w:t xml:space="preserve">Recommendation 12 is rated partly compliant. </w:t>
      </w:r>
    </w:p>
    <w:p w14:paraId="59E8BA1A" w14:textId="77777777" w:rsidR="00FF6744" w:rsidRPr="00435FB3" w:rsidRDefault="00FF6744" w:rsidP="00FF6744">
      <w:pPr>
        <w:pStyle w:val="TemplateMERH2"/>
        <w:rPr>
          <w:rFonts w:asciiTheme="majorHAnsi" w:hAnsiTheme="majorHAnsi"/>
        </w:rPr>
      </w:pPr>
      <w:r w:rsidRPr="00435FB3">
        <w:rPr>
          <w:rFonts w:asciiTheme="majorHAnsi" w:hAnsiTheme="majorHAnsi"/>
        </w:rPr>
        <w:t>Recommendation 13 – Correspondent banking</w:t>
      </w:r>
      <w:bookmarkEnd w:id="181"/>
      <w:bookmarkEnd w:id="182"/>
      <w:bookmarkEnd w:id="183"/>
      <w:bookmarkEnd w:id="242"/>
      <w:bookmarkEnd w:id="243"/>
    </w:p>
    <w:p w14:paraId="0BD50B2A" w14:textId="77777777" w:rsidR="006E73BC" w:rsidRPr="008B71A3" w:rsidRDefault="006E73BC" w:rsidP="006E73BC">
      <w:pPr>
        <w:pStyle w:val="FAFT-TEXTEjustifiedleft"/>
        <w:numPr>
          <w:ilvl w:val="0"/>
          <w:numId w:val="16"/>
        </w:numPr>
        <w:tabs>
          <w:tab w:val="clear" w:pos="850"/>
          <w:tab w:val="left" w:pos="0"/>
        </w:tabs>
        <w:ind w:left="0" w:firstLine="0"/>
        <w:rPr>
          <w:rFonts w:asciiTheme="majorHAnsi" w:hAnsiTheme="majorHAnsi"/>
        </w:rPr>
      </w:pPr>
      <w:bookmarkStart w:id="248" w:name="_Toc358292288"/>
      <w:bookmarkStart w:id="249" w:name="_Toc429126853"/>
      <w:bookmarkStart w:id="250" w:name="_Toc435082196"/>
      <w:bookmarkStart w:id="251" w:name="_Toc28876731"/>
      <w:bookmarkStart w:id="252" w:name="_Toc46318327"/>
      <w:r w:rsidRPr="008B71A3">
        <w:rPr>
          <w:rFonts w:asciiTheme="majorHAnsi" w:hAnsiTheme="majorHAnsi"/>
        </w:rPr>
        <w:t>In 2011 MER, Lao PDR was rated non-compliant with the former Recommendation 7. The report concluded that there was no specific legal requirement or enforceable mean that address the requirement on cross border correspondent banking relationships.</w:t>
      </w:r>
    </w:p>
    <w:p w14:paraId="071A0B13" w14:textId="643DB41E" w:rsidR="006E73BC" w:rsidRPr="008B71A3" w:rsidRDefault="006E73BC" w:rsidP="006E73BC">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13.1</w:t>
      </w:r>
      <w:r w:rsidRPr="00435FB3">
        <w:rPr>
          <w:rFonts w:asciiTheme="majorHAnsi" w:hAnsiTheme="majorHAnsi"/>
        </w:rPr>
        <w:t xml:space="preserve"> </w:t>
      </w:r>
      <w:r>
        <w:rPr>
          <w:rFonts w:asciiTheme="majorHAnsi" w:hAnsiTheme="majorHAnsi"/>
        </w:rPr>
        <w:t xml:space="preserve">is </w:t>
      </w:r>
      <w:r>
        <w:rPr>
          <w:rFonts w:asciiTheme="majorHAnsi" w:hAnsiTheme="majorHAnsi"/>
          <w:b/>
        </w:rPr>
        <w:t xml:space="preserve">partly met. </w:t>
      </w:r>
      <w:r w:rsidRPr="008B71A3">
        <w:rPr>
          <w:rFonts w:asciiTheme="majorHAnsi" w:hAnsiTheme="majorHAnsi"/>
        </w:rPr>
        <w:t xml:space="preserve">Provisions relation to dealings with correspondent banks are laid down in Article 26 of the Law on AML/CFT. It requires REs, </w:t>
      </w:r>
      <w:r w:rsidRPr="008B71A3">
        <w:rPr>
          <w:rFonts w:asciiTheme="majorHAnsi" w:hAnsiTheme="majorHAnsi"/>
          <w:i/>
        </w:rPr>
        <w:t>inter alia</w:t>
      </w:r>
      <w:r w:rsidRPr="008B71A3">
        <w:rPr>
          <w:rFonts w:asciiTheme="majorHAnsi" w:hAnsiTheme="majorHAnsi"/>
        </w:rPr>
        <w:t xml:space="preserve">, to gather data on the nature of business and operations of correspondent banks, assess the credibility, management and audit of it based on the disclosed information and assess the AML/CFT implementation of it. However, there is no requirement to determine from publicly available data the reputation of respondent bank, quality of supervision including whether it has been subject to a ML/TF investigation or regulatory action as expected by Criterion 13.1. Further, even though REs </w:t>
      </w:r>
      <w:proofErr w:type="gramStart"/>
      <w:r w:rsidRPr="008B71A3">
        <w:rPr>
          <w:rFonts w:asciiTheme="majorHAnsi" w:hAnsiTheme="majorHAnsi"/>
        </w:rPr>
        <w:t>are</w:t>
      </w:r>
      <w:proofErr w:type="gramEnd"/>
      <w:r w:rsidRPr="008B71A3">
        <w:rPr>
          <w:rFonts w:asciiTheme="majorHAnsi" w:hAnsiTheme="majorHAnsi"/>
        </w:rPr>
        <w:t xml:space="preserve"> required to obtain senior manager’s approval to conduct transactions or relationships with high-risk customers as provided for in Clause 2 of Article 17 of the Agreement on KYC and CDD, there is no specific requirement to obtain such approval prior to establishing new correspondent relationships as required by the Criterion.</w:t>
      </w:r>
    </w:p>
    <w:p w14:paraId="0D278FF4" w14:textId="7C5E880B" w:rsidR="006E73BC" w:rsidRPr="008B71A3" w:rsidRDefault="006E73BC" w:rsidP="006E73BC">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lastRenderedPageBreak/>
        <w:t>Criterion 13.2</w:t>
      </w:r>
      <w:r w:rsidRPr="00435FB3">
        <w:rPr>
          <w:rFonts w:asciiTheme="majorHAnsi" w:hAnsiTheme="majorHAnsi"/>
        </w:rPr>
        <w:t xml:space="preserve"> </w:t>
      </w:r>
      <w:r>
        <w:rPr>
          <w:rFonts w:asciiTheme="majorHAnsi" w:hAnsiTheme="majorHAnsi"/>
        </w:rPr>
        <w:t xml:space="preserve">is </w:t>
      </w:r>
      <w:r>
        <w:rPr>
          <w:rFonts w:asciiTheme="majorHAnsi" w:hAnsiTheme="majorHAnsi"/>
          <w:b/>
        </w:rPr>
        <w:t xml:space="preserve">not met. </w:t>
      </w:r>
      <w:commentRangeStart w:id="253"/>
      <w:r w:rsidRPr="008B71A3">
        <w:rPr>
          <w:rFonts w:asciiTheme="majorHAnsi" w:hAnsiTheme="majorHAnsi"/>
        </w:rPr>
        <w:t xml:space="preserve">There is no explicit requirement for FIs with respect to “payable through accounts”, to satisfy themselves that the respondent bank has performed CDD obligations of the customer and the ability of FI to obtain such CDD details from the respondent bank. </w:t>
      </w:r>
      <w:commentRangeEnd w:id="253"/>
      <w:r w:rsidR="006361B1">
        <w:rPr>
          <w:rStyle w:val="CommentReference"/>
          <w:rFonts w:ascii="Times New Roman" w:hAnsi="Times New Roman"/>
          <w:spacing w:val="0"/>
        </w:rPr>
        <w:commentReference w:id="253"/>
      </w:r>
    </w:p>
    <w:p w14:paraId="41CA3205" w14:textId="2239CF6B" w:rsidR="006E73BC" w:rsidRPr="008B71A3" w:rsidRDefault="006E73BC" w:rsidP="006E73BC">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13.3</w:t>
      </w:r>
      <w:r w:rsidRPr="00435FB3">
        <w:rPr>
          <w:rFonts w:asciiTheme="majorHAnsi" w:hAnsiTheme="majorHAnsi"/>
        </w:rPr>
        <w:t xml:space="preserve"> </w:t>
      </w:r>
      <w:r>
        <w:rPr>
          <w:rFonts w:asciiTheme="majorHAnsi" w:hAnsiTheme="majorHAnsi"/>
        </w:rPr>
        <w:t xml:space="preserve">is </w:t>
      </w:r>
      <w:r>
        <w:rPr>
          <w:rFonts w:asciiTheme="majorHAnsi" w:hAnsiTheme="majorHAnsi"/>
          <w:b/>
        </w:rPr>
        <w:t xml:space="preserve">met. </w:t>
      </w:r>
      <w:r w:rsidRPr="008B71A3">
        <w:rPr>
          <w:rFonts w:asciiTheme="majorHAnsi" w:hAnsiTheme="majorHAnsi"/>
        </w:rPr>
        <w:t>Clauses 1 and 2 of Article 52 of the Law on AML/CFT prohibits REs from having dealings with anonymous banks, financial institutions, legal persons or organisations and having dealings with banks abroad that do not have regulations on AML/CFT. Article 26 of the Law on AML/CFT specifically states that if corresponding banks have business relations or transactions with shell banks or their subsidiary, the reporting entities shall not establish or continue business relations with such corresponding banks or their subsidiary.</w:t>
      </w:r>
    </w:p>
    <w:p w14:paraId="04EDD45E" w14:textId="77777777" w:rsidR="006E73BC" w:rsidRPr="00435FB3" w:rsidRDefault="006E73BC" w:rsidP="006E73BC">
      <w:pPr>
        <w:pStyle w:val="TemplateMERH4"/>
        <w:rPr>
          <w:rFonts w:asciiTheme="majorHAnsi" w:hAnsiTheme="majorHAnsi"/>
        </w:rPr>
      </w:pPr>
      <w:r w:rsidRPr="00435FB3">
        <w:rPr>
          <w:rFonts w:asciiTheme="majorHAnsi" w:hAnsiTheme="majorHAnsi"/>
        </w:rPr>
        <w:t>Weighting and Conclusion</w:t>
      </w:r>
    </w:p>
    <w:p w14:paraId="32F8D8DD" w14:textId="77777777" w:rsidR="006E73BC" w:rsidRPr="00231F39" w:rsidRDefault="006E73BC" w:rsidP="006E73BC">
      <w:pPr>
        <w:pStyle w:val="FAFT-TEXTEjustifiedleft"/>
        <w:numPr>
          <w:ilvl w:val="0"/>
          <w:numId w:val="16"/>
        </w:numPr>
        <w:tabs>
          <w:tab w:val="clear" w:pos="850"/>
          <w:tab w:val="left" w:pos="0"/>
        </w:tabs>
        <w:ind w:left="0" w:firstLine="0"/>
        <w:rPr>
          <w:rFonts w:asciiTheme="majorHAnsi" w:hAnsiTheme="majorHAnsi"/>
        </w:rPr>
      </w:pPr>
      <w:r w:rsidRPr="00231F39">
        <w:rPr>
          <w:rFonts w:asciiTheme="majorHAnsi" w:hAnsiTheme="majorHAnsi"/>
        </w:rPr>
        <w:t>While general requirements have been established, there is neither specific requirement for FIs to fully understand AML/CFT compliance of respondent banks nor any requirement for FIs to obtain approval from senior management before establishing new correspondent relationship. There is also an absence of requirements concerning “payable through accounts”. Nevertheless, requirements pertaining to shell banks are present.</w:t>
      </w:r>
    </w:p>
    <w:p w14:paraId="0FA47167" w14:textId="4B55F818" w:rsidR="006E73BC" w:rsidRPr="00435FB3" w:rsidRDefault="006E73BC" w:rsidP="006E73BC">
      <w:pPr>
        <w:pStyle w:val="FAFT-TEXTEjustifiedleft"/>
        <w:numPr>
          <w:ilvl w:val="0"/>
          <w:numId w:val="16"/>
        </w:numPr>
        <w:tabs>
          <w:tab w:val="clear" w:pos="850"/>
          <w:tab w:val="left" w:pos="0"/>
        </w:tabs>
        <w:ind w:left="0" w:firstLine="0"/>
        <w:rPr>
          <w:rFonts w:asciiTheme="majorHAnsi" w:hAnsiTheme="majorHAnsi"/>
          <w:b/>
        </w:rPr>
      </w:pPr>
      <w:r w:rsidRPr="00435FB3">
        <w:rPr>
          <w:rFonts w:asciiTheme="majorHAnsi" w:hAnsiTheme="majorHAnsi"/>
          <w:b/>
        </w:rPr>
        <w:t>Recommendation 13 is rated part</w:t>
      </w:r>
      <w:r w:rsidR="00254E65">
        <w:rPr>
          <w:rFonts w:asciiTheme="majorHAnsi" w:hAnsiTheme="majorHAnsi"/>
          <w:b/>
        </w:rPr>
        <w:t>ial</w:t>
      </w:r>
      <w:r w:rsidRPr="00435FB3">
        <w:rPr>
          <w:rFonts w:asciiTheme="majorHAnsi" w:hAnsiTheme="majorHAnsi"/>
          <w:b/>
        </w:rPr>
        <w:t>ly compliant.</w:t>
      </w:r>
    </w:p>
    <w:bookmarkEnd w:id="248"/>
    <w:bookmarkEnd w:id="249"/>
    <w:bookmarkEnd w:id="250"/>
    <w:p w14:paraId="4FD5E58C" w14:textId="77777777" w:rsidR="00FF6744" w:rsidRPr="00435FB3" w:rsidRDefault="00FF6744" w:rsidP="00FF6744">
      <w:pPr>
        <w:pStyle w:val="TemplateMERH2"/>
        <w:rPr>
          <w:rFonts w:asciiTheme="majorHAnsi" w:hAnsiTheme="majorHAnsi"/>
        </w:rPr>
      </w:pPr>
      <w:r w:rsidRPr="00435FB3">
        <w:rPr>
          <w:rFonts w:asciiTheme="majorHAnsi" w:hAnsiTheme="majorHAnsi"/>
        </w:rPr>
        <w:t>Recommendation 14 – Money or value transfer services</w:t>
      </w:r>
      <w:bookmarkEnd w:id="251"/>
      <w:bookmarkEnd w:id="252"/>
    </w:p>
    <w:p w14:paraId="688206FA" w14:textId="77777777" w:rsidR="00BA02B1" w:rsidRPr="00BA02B1" w:rsidRDefault="00BA02B1" w:rsidP="00BA02B1">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bookmarkStart w:id="254" w:name="_Toc358292289"/>
      <w:bookmarkStart w:id="255" w:name="_Toc429126854"/>
      <w:bookmarkStart w:id="256" w:name="_Toc435082197"/>
      <w:bookmarkStart w:id="257" w:name="_Toc28876732"/>
      <w:bookmarkStart w:id="258" w:name="_Toc46318328"/>
      <w:bookmarkStart w:id="259" w:name="_Toc429126863"/>
      <w:bookmarkStart w:id="260" w:name="_Toc435082206"/>
      <w:r w:rsidRPr="00BA02B1">
        <w:rPr>
          <w:rFonts w:asciiTheme="majorHAnsi" w:eastAsia="Times New Roman" w:hAnsiTheme="majorHAnsi" w:cs="Times New Roman"/>
          <w:spacing w:val="2"/>
          <w:lang w:eastAsia="zh-CN"/>
        </w:rPr>
        <w:t>Lao PDR was rated non-compliant with former SR. VI. The 2011 MER noted that there was no comprehensive licensing requirement or legal requirement for list of agents.</w:t>
      </w:r>
    </w:p>
    <w:p w14:paraId="5F529463" w14:textId="195615D9" w:rsidR="00BA02B1" w:rsidRPr="00BA02B1" w:rsidRDefault="00BA02B1" w:rsidP="00BA02B1">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BA02B1">
        <w:rPr>
          <w:rFonts w:asciiTheme="majorHAnsi" w:eastAsia="Times New Roman" w:hAnsiTheme="majorHAnsi" w:cs="Times New Roman"/>
          <w:i/>
          <w:spacing w:val="2"/>
          <w:lang w:eastAsia="zh-CN"/>
        </w:rPr>
        <w:t>Criterion 14.1</w:t>
      </w:r>
      <w:r w:rsidRPr="00BA02B1">
        <w:rPr>
          <w:rFonts w:asciiTheme="majorHAnsi" w:eastAsia="Times New Roman" w:hAnsiTheme="majorHAnsi" w:cs="Times New Roman"/>
          <w:spacing w:val="2"/>
          <w:lang w:eastAsia="zh-CN"/>
        </w:rPr>
        <w:t xml:space="preserve"> is </w:t>
      </w:r>
      <w:r w:rsidRPr="00BA02B1">
        <w:rPr>
          <w:rFonts w:asciiTheme="majorHAnsi" w:eastAsia="Times New Roman" w:hAnsiTheme="majorHAnsi" w:cs="Times New Roman"/>
          <w:b/>
          <w:spacing w:val="2"/>
          <w:lang w:eastAsia="zh-CN"/>
        </w:rPr>
        <w:t xml:space="preserve">mostly met. </w:t>
      </w:r>
      <w:r w:rsidRPr="00BA02B1">
        <w:rPr>
          <w:rFonts w:asciiTheme="majorHAnsi" w:eastAsia="Times New Roman" w:hAnsiTheme="majorHAnsi" w:cs="Times New Roman"/>
          <w:spacing w:val="2"/>
          <w:lang w:eastAsia="zh-CN"/>
        </w:rPr>
        <w:t xml:space="preserve">As set out in Article 5 of the Decision on supervision of MVTS, natural persons, legal persons or organizations both local and foreign that seek to establish MVTS have to submit the application letter to industry and commerce sector as specified in the Law of enterprise and receive authorization from the Bank of the Lao PDR. As per the definition contained in Article 3, Money Value Transfer Service “MVTS” means financial service such as: receiving cash, bearer negotiable instruments or deduct money in the account for electronic transfer through the banking service or other type method such as: communication, text message, transfers or through account payment network as a part of money value </w:t>
      </w:r>
      <w:proofErr w:type="gramStart"/>
      <w:r w:rsidRPr="00BA02B1">
        <w:rPr>
          <w:rFonts w:asciiTheme="majorHAnsi" w:eastAsia="Times New Roman" w:hAnsiTheme="majorHAnsi" w:cs="Times New Roman"/>
          <w:spacing w:val="2"/>
          <w:lang w:eastAsia="zh-CN"/>
        </w:rPr>
        <w:t>transfers</w:t>
      </w:r>
      <w:proofErr w:type="gramEnd"/>
      <w:r w:rsidRPr="00BA02B1">
        <w:rPr>
          <w:rFonts w:asciiTheme="majorHAnsi" w:eastAsia="Times New Roman" w:hAnsiTheme="majorHAnsi" w:cs="Times New Roman"/>
          <w:spacing w:val="2"/>
          <w:lang w:eastAsia="zh-CN"/>
        </w:rPr>
        <w:t xml:space="preserve"> service. </w:t>
      </w:r>
    </w:p>
    <w:p w14:paraId="7E13858F" w14:textId="77777777" w:rsidR="00BA02B1" w:rsidRPr="00BA02B1" w:rsidRDefault="00BA02B1" w:rsidP="00BA02B1">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BA02B1">
        <w:rPr>
          <w:rFonts w:asciiTheme="majorHAnsi" w:eastAsia="Times New Roman" w:hAnsiTheme="majorHAnsi" w:cs="Times New Roman"/>
          <w:spacing w:val="2"/>
          <w:lang w:eastAsia="zh-CN"/>
        </w:rPr>
        <w:t xml:space="preserve">Article 19 of the Decision on supervision of MVTS prohibits natural persons, legal persons or organizations to operate business or money transfer service without the authorization of Bank of the Lao PDR. </w:t>
      </w:r>
    </w:p>
    <w:p w14:paraId="4DF7B8DB" w14:textId="77777777" w:rsidR="00BA02B1" w:rsidRPr="00BA02B1" w:rsidRDefault="00BA02B1" w:rsidP="00BA02B1">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BA02B1">
        <w:rPr>
          <w:rFonts w:asciiTheme="majorHAnsi" w:eastAsia="Times New Roman" w:hAnsiTheme="majorHAnsi" w:cs="Times New Roman"/>
          <w:spacing w:val="2"/>
          <w:lang w:eastAsia="zh-CN"/>
        </w:rPr>
        <w:t>It is noted that Lao PDR has drafted and approved an Agreement on Payment Service which intends to cover detailed licencing procedure for MVTS providers. The procedure for such authorization by the Payment System Management Department is laid down in Part III of the Agreement on Payment Service.</w:t>
      </w:r>
    </w:p>
    <w:p w14:paraId="337B97C7" w14:textId="77777777" w:rsidR="00BA02B1" w:rsidRPr="00BA02B1" w:rsidRDefault="00BA02B1" w:rsidP="00BA02B1">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BA02B1">
        <w:rPr>
          <w:rFonts w:asciiTheme="majorHAnsi" w:eastAsia="Times New Roman" w:hAnsiTheme="majorHAnsi" w:cs="Times New Roman"/>
          <w:spacing w:val="2"/>
          <w:lang w:eastAsia="zh-CN"/>
        </w:rPr>
        <w:t xml:space="preserve">. </w:t>
      </w:r>
      <w:commentRangeStart w:id="261"/>
      <w:commentRangeStart w:id="262"/>
      <w:commentRangeStart w:id="263"/>
      <w:commentRangeStart w:id="264"/>
      <w:r w:rsidRPr="00BA02B1">
        <w:rPr>
          <w:rFonts w:asciiTheme="majorHAnsi" w:eastAsia="Times New Roman" w:hAnsiTheme="majorHAnsi" w:cs="Times New Roman"/>
          <w:spacing w:val="2"/>
          <w:highlight w:val="yellow"/>
          <w:lang w:eastAsia="zh-CN"/>
        </w:rPr>
        <w:t>[</w:t>
      </w:r>
      <w:r w:rsidRPr="00BA02B1">
        <w:rPr>
          <w:rFonts w:ascii="Cambria" w:eastAsia="Times New Roman" w:hAnsi="Cambria" w:cs="Times New Roman"/>
          <w:spacing w:val="2"/>
          <w:highlight w:val="yellow"/>
          <w:lang w:eastAsia="zh-CN"/>
        </w:rPr>
        <w:t>To Lao PDR: is this agreement still in draft, or has it been finalised?]</w:t>
      </w:r>
      <w:commentRangeEnd w:id="261"/>
      <w:r w:rsidRPr="00BA02B1">
        <w:rPr>
          <w:rFonts w:ascii="Times New Roman" w:eastAsia="Times New Roman" w:hAnsi="Times New Roman" w:cs="Times New Roman"/>
          <w:sz w:val="16"/>
          <w:szCs w:val="16"/>
          <w:lang w:eastAsia="zh-CN"/>
        </w:rPr>
        <w:commentReference w:id="261"/>
      </w:r>
      <w:commentRangeEnd w:id="262"/>
      <w:r w:rsidRPr="00BA02B1">
        <w:rPr>
          <w:rFonts w:ascii="Times New Roman" w:eastAsia="Times New Roman" w:hAnsi="Times New Roman" w:cs="Times New Roman"/>
          <w:sz w:val="16"/>
          <w:szCs w:val="16"/>
          <w:lang w:eastAsia="zh-CN"/>
        </w:rPr>
        <w:commentReference w:id="262"/>
      </w:r>
      <w:commentRangeEnd w:id="263"/>
      <w:r w:rsidRPr="00BA02B1">
        <w:rPr>
          <w:rFonts w:ascii="Times New Roman" w:eastAsia="Times New Roman" w:hAnsi="Times New Roman" w:cs="Times New Roman"/>
          <w:sz w:val="16"/>
          <w:szCs w:val="16"/>
          <w:lang w:eastAsia="zh-CN"/>
        </w:rPr>
        <w:commentReference w:id="263"/>
      </w:r>
      <w:commentRangeEnd w:id="264"/>
      <w:r w:rsidR="00B720D4">
        <w:rPr>
          <w:rStyle w:val="CommentReference"/>
          <w:rFonts w:ascii="Times New Roman" w:eastAsia="Times New Roman" w:hAnsi="Times New Roman" w:cs="Times New Roman"/>
          <w:lang w:eastAsia="zh-CN"/>
        </w:rPr>
        <w:commentReference w:id="264"/>
      </w:r>
    </w:p>
    <w:p w14:paraId="277A8E8D" w14:textId="01A4CBEC" w:rsidR="00BA02B1" w:rsidRPr="00BA02B1" w:rsidRDefault="00BA02B1" w:rsidP="00BA02B1">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BA02B1">
        <w:rPr>
          <w:rFonts w:asciiTheme="majorHAnsi" w:eastAsia="Times New Roman" w:hAnsiTheme="majorHAnsi" w:cs="Times New Roman"/>
          <w:i/>
          <w:spacing w:val="2"/>
          <w:lang w:eastAsia="zh-CN"/>
        </w:rPr>
        <w:t>Criterion 14.2</w:t>
      </w:r>
      <w:r w:rsidRPr="00BA02B1">
        <w:rPr>
          <w:rFonts w:asciiTheme="majorHAnsi" w:eastAsia="Times New Roman" w:hAnsiTheme="majorHAnsi" w:cs="Times New Roman"/>
          <w:spacing w:val="2"/>
          <w:lang w:eastAsia="zh-CN"/>
        </w:rPr>
        <w:t xml:space="preserve"> is </w:t>
      </w:r>
      <w:r w:rsidRPr="00BA02B1">
        <w:rPr>
          <w:rFonts w:asciiTheme="majorHAnsi" w:eastAsia="Times New Roman" w:hAnsiTheme="majorHAnsi" w:cs="Times New Roman"/>
          <w:b/>
          <w:spacing w:val="2"/>
          <w:lang w:eastAsia="zh-CN"/>
        </w:rPr>
        <w:t xml:space="preserve">not met. </w:t>
      </w:r>
      <w:commentRangeStart w:id="265"/>
      <w:r w:rsidRPr="00BA02B1">
        <w:rPr>
          <w:rFonts w:asciiTheme="majorHAnsi" w:eastAsia="Times New Roman" w:hAnsiTheme="majorHAnsi" w:cs="Times New Roman"/>
          <w:spacing w:val="2"/>
          <w:lang w:eastAsia="zh-CN"/>
        </w:rPr>
        <w:t xml:space="preserve">As mentioned in C.14.1, Article 19 of the Decision on supervision of MVTS prohibits natural persons, legal persons or organizations to operate business or money transfer service without the authorization of Bank of the Lao PDR. However, the general measures contained in Article 56 against violators of the Decision who cause damage to public and the society do not seem comprehensive enough to meet requirements of </w:t>
      </w:r>
      <w:r w:rsidRPr="00BA02B1">
        <w:rPr>
          <w:rFonts w:asciiTheme="majorHAnsi" w:eastAsia="Times New Roman" w:hAnsiTheme="majorHAnsi" w:cs="Times New Roman"/>
          <w:spacing w:val="2"/>
          <w:lang w:eastAsia="zh-CN"/>
        </w:rPr>
        <w:lastRenderedPageBreak/>
        <w:t>the Criterion. Relevant provisions for Lao PDR authorities to identify and curb such illegal entities and to apply proportionate and dissuasive sanctions are lacking.</w:t>
      </w:r>
      <w:commentRangeEnd w:id="265"/>
      <w:r w:rsidR="00AE7025">
        <w:rPr>
          <w:rStyle w:val="CommentReference"/>
          <w:rFonts w:ascii="Times New Roman" w:eastAsia="Times New Roman" w:hAnsi="Times New Roman" w:cs="Times New Roman"/>
          <w:lang w:eastAsia="zh-CN"/>
        </w:rPr>
        <w:commentReference w:id="265"/>
      </w:r>
    </w:p>
    <w:p w14:paraId="23BB8839" w14:textId="7EC10CCB" w:rsidR="00BA02B1" w:rsidRPr="00BA02B1" w:rsidRDefault="00BA02B1" w:rsidP="00BA02B1">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BA02B1">
        <w:rPr>
          <w:rFonts w:asciiTheme="majorHAnsi" w:eastAsia="Times New Roman" w:hAnsiTheme="majorHAnsi" w:cs="Times New Roman"/>
          <w:i/>
          <w:spacing w:val="2"/>
          <w:lang w:eastAsia="zh-CN"/>
        </w:rPr>
        <w:t>Criterion 14.3</w:t>
      </w:r>
      <w:r w:rsidRPr="00BA02B1">
        <w:rPr>
          <w:rFonts w:asciiTheme="majorHAnsi" w:eastAsia="Times New Roman" w:hAnsiTheme="majorHAnsi" w:cs="Times New Roman"/>
          <w:spacing w:val="2"/>
          <w:lang w:eastAsia="zh-CN"/>
        </w:rPr>
        <w:t xml:space="preserve"> is </w:t>
      </w:r>
      <w:r w:rsidRPr="00BA02B1">
        <w:rPr>
          <w:rFonts w:asciiTheme="majorHAnsi" w:eastAsia="Times New Roman" w:hAnsiTheme="majorHAnsi" w:cs="Times New Roman"/>
          <w:b/>
          <w:spacing w:val="2"/>
          <w:lang w:eastAsia="zh-CN"/>
        </w:rPr>
        <w:t xml:space="preserve">met. </w:t>
      </w:r>
      <w:r w:rsidRPr="00BA02B1">
        <w:rPr>
          <w:rFonts w:asciiTheme="majorHAnsi" w:eastAsia="Times New Roman" w:hAnsiTheme="majorHAnsi" w:cs="Times New Roman"/>
          <w:spacing w:val="2"/>
          <w:lang w:eastAsia="zh-CN"/>
        </w:rPr>
        <w:t>MVTS companies are subject to the provisions of the Law on AML/CFT as they are included in the definition of financial institutions as contained in Article 8. Further, Article 17 of the Decision on supervision of MVTS states that MVTS providers and Agents shall comply with the obligations as defined in the AML/CFT law, such as KYC, CDD, STR of money laundering and terrorist financing and complied with relevant regulations.</w:t>
      </w:r>
    </w:p>
    <w:p w14:paraId="6C65B3BE" w14:textId="466D12C0" w:rsidR="00BA02B1" w:rsidRPr="00BA02B1" w:rsidRDefault="00BA02B1" w:rsidP="00BA02B1">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BA02B1">
        <w:rPr>
          <w:rFonts w:asciiTheme="majorHAnsi" w:eastAsia="Times New Roman" w:hAnsiTheme="majorHAnsi" w:cs="Times New Roman"/>
          <w:i/>
          <w:spacing w:val="2"/>
          <w:lang w:eastAsia="zh-CN"/>
        </w:rPr>
        <w:t>Criterion 14.4</w:t>
      </w:r>
      <w:r w:rsidRPr="00BA02B1">
        <w:rPr>
          <w:rFonts w:asciiTheme="majorHAnsi" w:eastAsia="Times New Roman" w:hAnsiTheme="majorHAnsi" w:cs="Times New Roman"/>
          <w:spacing w:val="2"/>
          <w:lang w:eastAsia="zh-CN"/>
        </w:rPr>
        <w:t xml:space="preserve"> is </w:t>
      </w:r>
      <w:r w:rsidRPr="00BA02B1">
        <w:rPr>
          <w:rFonts w:asciiTheme="majorHAnsi" w:eastAsia="Times New Roman" w:hAnsiTheme="majorHAnsi" w:cs="Times New Roman"/>
          <w:b/>
          <w:spacing w:val="2"/>
          <w:lang w:eastAsia="zh-CN"/>
        </w:rPr>
        <w:t xml:space="preserve">mostly met. </w:t>
      </w:r>
      <w:r w:rsidRPr="00BA02B1">
        <w:rPr>
          <w:rFonts w:asciiTheme="majorHAnsi" w:eastAsia="Times New Roman" w:hAnsiTheme="majorHAnsi" w:cs="Times New Roman"/>
          <w:spacing w:val="2"/>
          <w:lang w:eastAsia="zh-CN"/>
        </w:rPr>
        <w:t>As provided for in Article 11 of the Decision on supervision of MVTS, the MVTS providers are able to extend the Agents in case of having fit and proper supervision system and regulations and shall be authorized by Bank of the Lao PDR. The appointment of agents is supplemented by Article 37 of the Agreement on Payment Services.</w:t>
      </w:r>
    </w:p>
    <w:p w14:paraId="14AD7357" w14:textId="77777777" w:rsidR="00BA02B1" w:rsidRPr="00BA02B1" w:rsidRDefault="00BA02B1" w:rsidP="00BA02B1">
      <w:pPr>
        <w:tabs>
          <w:tab w:val="left" w:pos="0"/>
          <w:tab w:val="left" w:pos="1191"/>
          <w:tab w:val="left" w:pos="1531"/>
        </w:tabs>
        <w:spacing w:after="120" w:line="280" w:lineRule="exact"/>
        <w:jc w:val="both"/>
        <w:rPr>
          <w:rFonts w:asciiTheme="majorHAnsi" w:eastAsia="Times New Roman" w:hAnsiTheme="majorHAnsi" w:cs="Times New Roman"/>
          <w:spacing w:val="2"/>
          <w:lang w:eastAsia="zh-CN"/>
        </w:rPr>
      </w:pPr>
      <w:commentRangeStart w:id="266"/>
      <w:commentRangeStart w:id="267"/>
      <w:r w:rsidRPr="00BA02B1">
        <w:rPr>
          <w:rFonts w:asciiTheme="majorHAnsi" w:eastAsia="Times New Roman" w:hAnsiTheme="majorHAnsi" w:cs="Times New Roman"/>
          <w:spacing w:val="2"/>
          <w:highlight w:val="yellow"/>
          <w:lang w:eastAsia="zh-CN"/>
        </w:rPr>
        <w:t xml:space="preserve">[For </w:t>
      </w:r>
      <w:r w:rsidRPr="00BA02B1">
        <w:rPr>
          <w:rFonts w:ascii="Cambria" w:eastAsia="Times New Roman" w:hAnsi="Cambria" w:cs="Times New Roman"/>
          <w:spacing w:val="2"/>
          <w:highlight w:val="yellow"/>
          <w:lang w:eastAsia="zh-CN"/>
        </w:rPr>
        <w:t>Lao PDR: Please provide further information about the status of the draft Agreement and the procedures that are or will be in place for licensing or registration]</w:t>
      </w:r>
      <w:r w:rsidRPr="00BA02B1">
        <w:rPr>
          <w:rFonts w:ascii="Cambria" w:eastAsia="Times New Roman" w:hAnsi="Cambria" w:cs="Times New Roman"/>
          <w:spacing w:val="2"/>
          <w:lang w:eastAsia="zh-CN"/>
        </w:rPr>
        <w:t>.</w:t>
      </w:r>
      <w:commentRangeEnd w:id="266"/>
      <w:r w:rsidRPr="00BA02B1">
        <w:rPr>
          <w:rFonts w:ascii="Times New Roman" w:eastAsia="Times New Roman" w:hAnsi="Times New Roman" w:cs="Times New Roman"/>
          <w:sz w:val="16"/>
          <w:szCs w:val="16"/>
          <w:lang w:eastAsia="zh-CN"/>
        </w:rPr>
        <w:commentReference w:id="266"/>
      </w:r>
      <w:commentRangeEnd w:id="267"/>
      <w:r w:rsidR="00B64112">
        <w:rPr>
          <w:rStyle w:val="CommentReference"/>
          <w:rFonts w:ascii="Times New Roman" w:eastAsia="Times New Roman" w:hAnsi="Times New Roman" w:cs="Times New Roman"/>
          <w:lang w:eastAsia="zh-CN"/>
        </w:rPr>
        <w:commentReference w:id="267"/>
      </w:r>
    </w:p>
    <w:p w14:paraId="5D2E990F" w14:textId="67E598D4" w:rsidR="00BA02B1" w:rsidRPr="00BA02B1" w:rsidRDefault="00BA02B1" w:rsidP="00BA02B1">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BA02B1">
        <w:rPr>
          <w:rFonts w:asciiTheme="majorHAnsi" w:eastAsia="Times New Roman" w:hAnsiTheme="majorHAnsi" w:cs="Times New Roman"/>
          <w:i/>
          <w:spacing w:val="2"/>
          <w:lang w:eastAsia="zh-CN"/>
        </w:rPr>
        <w:t>Criterion 14.5</w:t>
      </w:r>
      <w:r w:rsidRPr="00BA02B1">
        <w:rPr>
          <w:rFonts w:asciiTheme="majorHAnsi" w:eastAsia="Times New Roman" w:hAnsiTheme="majorHAnsi" w:cs="Times New Roman"/>
          <w:spacing w:val="2"/>
          <w:lang w:eastAsia="zh-CN"/>
        </w:rPr>
        <w:t xml:space="preserve"> is </w:t>
      </w:r>
      <w:r w:rsidRPr="00BA02B1">
        <w:rPr>
          <w:rFonts w:asciiTheme="majorHAnsi" w:eastAsia="Times New Roman" w:hAnsiTheme="majorHAnsi" w:cs="Times New Roman"/>
          <w:b/>
          <w:spacing w:val="2"/>
          <w:lang w:eastAsia="zh-CN"/>
        </w:rPr>
        <w:t xml:space="preserve">not met. </w:t>
      </w:r>
      <w:r w:rsidRPr="00BA02B1">
        <w:rPr>
          <w:rFonts w:asciiTheme="majorHAnsi" w:eastAsia="Times New Roman" w:hAnsiTheme="majorHAnsi" w:cs="Times New Roman"/>
          <w:spacing w:val="2"/>
          <w:lang w:eastAsia="zh-CN"/>
        </w:rPr>
        <w:t xml:space="preserve">As noted in C.14.3, Article 17 of the Decision on supervision of MVTS requires agents to comply with AML/CFT obligations. </w:t>
      </w:r>
      <w:commentRangeStart w:id="268"/>
      <w:r w:rsidRPr="00BA02B1">
        <w:rPr>
          <w:rFonts w:asciiTheme="majorHAnsi" w:eastAsia="Times New Roman" w:hAnsiTheme="majorHAnsi" w:cs="Times New Roman"/>
          <w:spacing w:val="2"/>
          <w:lang w:eastAsia="zh-CN"/>
        </w:rPr>
        <w:t xml:space="preserve">However, there is no specific requirement for MVTS providers that use agents to include them in their AML/CFT programme and monitor them for compliance with that programme. </w:t>
      </w:r>
      <w:commentRangeEnd w:id="268"/>
      <w:r w:rsidRPr="00BA02B1">
        <w:rPr>
          <w:rFonts w:ascii="Times New Roman" w:eastAsia="Times New Roman" w:hAnsi="Times New Roman" w:cs="Times New Roman"/>
          <w:sz w:val="16"/>
          <w:szCs w:val="16"/>
          <w:lang w:eastAsia="zh-CN"/>
        </w:rPr>
        <w:commentReference w:id="268"/>
      </w:r>
    </w:p>
    <w:p w14:paraId="5FB2C717" w14:textId="77777777" w:rsidR="00BA02B1" w:rsidRPr="00BA02B1" w:rsidRDefault="00BA02B1" w:rsidP="00BA02B1">
      <w:pPr>
        <w:tabs>
          <w:tab w:val="left" w:pos="850"/>
          <w:tab w:val="left" w:pos="1191"/>
          <w:tab w:val="left" w:pos="1531"/>
        </w:tabs>
        <w:spacing w:before="240" w:after="240" w:line="240" w:lineRule="auto"/>
        <w:jc w:val="both"/>
        <w:outlineLvl w:val="2"/>
        <w:rPr>
          <w:rFonts w:asciiTheme="majorHAnsi" w:eastAsia="Times New Roman" w:hAnsiTheme="majorHAnsi" w:cs="Times New Roman"/>
          <w:bCs/>
          <w:i/>
          <w:iCs/>
          <w:color w:val="244061" w:themeColor="accent1" w:themeShade="80"/>
          <w:sz w:val="24"/>
          <w:szCs w:val="24"/>
          <w:lang w:eastAsia="zh-CN"/>
        </w:rPr>
      </w:pPr>
      <w:r w:rsidRPr="00BA02B1">
        <w:rPr>
          <w:rFonts w:asciiTheme="majorHAnsi" w:eastAsia="Times New Roman" w:hAnsiTheme="majorHAnsi" w:cs="Times New Roman"/>
          <w:bCs/>
          <w:i/>
          <w:iCs/>
          <w:color w:val="244061" w:themeColor="accent1" w:themeShade="80"/>
          <w:sz w:val="24"/>
          <w:szCs w:val="24"/>
          <w:lang w:eastAsia="zh-CN"/>
        </w:rPr>
        <w:t>Weighting and Conclusion</w:t>
      </w:r>
    </w:p>
    <w:p w14:paraId="688C93BF" w14:textId="77777777" w:rsidR="00BA02B1" w:rsidRPr="00BA02B1" w:rsidRDefault="00BA02B1" w:rsidP="00BA02B1">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BA02B1">
        <w:rPr>
          <w:rFonts w:asciiTheme="majorHAnsi" w:eastAsia="Times New Roman" w:hAnsiTheme="majorHAnsi" w:cs="Times New Roman"/>
          <w:spacing w:val="2"/>
          <w:lang w:eastAsia="zh-CN"/>
        </w:rPr>
        <w:t xml:space="preserve">There remain significant gaps in obligations with regard to MVTS providers. Absence </w:t>
      </w:r>
      <w:proofErr w:type="gramStart"/>
      <w:r w:rsidRPr="00BA02B1">
        <w:rPr>
          <w:rFonts w:asciiTheme="majorHAnsi" w:eastAsia="Times New Roman" w:hAnsiTheme="majorHAnsi" w:cs="Times New Roman"/>
          <w:spacing w:val="2"/>
          <w:lang w:eastAsia="zh-CN"/>
        </w:rPr>
        <w:t xml:space="preserve">of  </w:t>
      </w:r>
      <w:commentRangeStart w:id="269"/>
      <w:r w:rsidRPr="00BA02B1">
        <w:rPr>
          <w:rFonts w:asciiTheme="majorHAnsi" w:eastAsia="Times New Roman" w:hAnsiTheme="majorHAnsi" w:cs="Times New Roman"/>
          <w:spacing w:val="2"/>
          <w:lang w:eastAsia="zh-CN"/>
        </w:rPr>
        <w:t>requirement</w:t>
      </w:r>
      <w:proofErr w:type="gramEnd"/>
      <w:r w:rsidRPr="00BA02B1">
        <w:rPr>
          <w:rFonts w:asciiTheme="majorHAnsi" w:eastAsia="Times New Roman" w:hAnsiTheme="majorHAnsi" w:cs="Times New Roman"/>
          <w:spacing w:val="2"/>
          <w:lang w:eastAsia="zh-CN"/>
        </w:rPr>
        <w:t xml:space="preserve"> to identify illegal MVTS providers</w:t>
      </w:r>
      <w:commentRangeEnd w:id="269"/>
      <w:r w:rsidRPr="00BA02B1">
        <w:rPr>
          <w:rFonts w:ascii="Times New Roman" w:eastAsia="Times New Roman" w:hAnsi="Times New Roman" w:cs="Times New Roman"/>
          <w:sz w:val="16"/>
          <w:szCs w:val="16"/>
          <w:lang w:eastAsia="zh-CN"/>
        </w:rPr>
        <w:commentReference w:id="269"/>
      </w:r>
      <w:r w:rsidRPr="00BA02B1">
        <w:rPr>
          <w:rFonts w:asciiTheme="majorHAnsi" w:eastAsia="Times New Roman" w:hAnsiTheme="majorHAnsi" w:cs="Times New Roman"/>
          <w:spacing w:val="2"/>
          <w:lang w:eastAsia="zh-CN"/>
        </w:rPr>
        <w:t xml:space="preserve"> and to apply appropriate sanctions; and </w:t>
      </w:r>
      <w:commentRangeStart w:id="278"/>
      <w:r w:rsidRPr="00BA02B1">
        <w:rPr>
          <w:rFonts w:asciiTheme="majorHAnsi" w:eastAsia="Times New Roman" w:hAnsiTheme="majorHAnsi" w:cs="Times New Roman"/>
          <w:spacing w:val="2"/>
          <w:lang w:eastAsia="zh-CN"/>
        </w:rPr>
        <w:t>specific requirements in relation to agents of MVTS providers are considered as key deficiencies.</w:t>
      </w:r>
      <w:commentRangeEnd w:id="278"/>
      <w:r w:rsidRPr="00BA02B1">
        <w:rPr>
          <w:rFonts w:ascii="Times New Roman" w:eastAsia="Times New Roman" w:hAnsi="Times New Roman" w:cs="Times New Roman"/>
          <w:sz w:val="16"/>
          <w:szCs w:val="16"/>
          <w:lang w:eastAsia="zh-CN"/>
        </w:rPr>
        <w:commentReference w:id="278"/>
      </w:r>
    </w:p>
    <w:p w14:paraId="740CF0C8" w14:textId="77777777" w:rsidR="00BA02B1" w:rsidRPr="00BA02B1" w:rsidRDefault="00BA02B1" w:rsidP="00BA02B1">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b/>
          <w:spacing w:val="2"/>
          <w:lang w:eastAsia="zh-CN"/>
        </w:rPr>
      </w:pPr>
      <w:r w:rsidRPr="00BA02B1">
        <w:rPr>
          <w:rFonts w:asciiTheme="majorHAnsi" w:eastAsia="Times New Roman" w:hAnsiTheme="majorHAnsi" w:cs="Times New Roman"/>
          <w:b/>
          <w:spacing w:val="2"/>
          <w:lang w:eastAsia="zh-CN"/>
        </w:rPr>
        <w:t>Recommendation 14 is rated partly compliant.</w:t>
      </w:r>
    </w:p>
    <w:p w14:paraId="6D925B2D" w14:textId="77777777" w:rsidR="00FF6744" w:rsidRPr="00435FB3" w:rsidRDefault="00FF6744" w:rsidP="00FF6744">
      <w:pPr>
        <w:pStyle w:val="TemplateMERH2"/>
        <w:rPr>
          <w:rFonts w:asciiTheme="majorHAnsi" w:hAnsiTheme="majorHAnsi"/>
        </w:rPr>
      </w:pPr>
      <w:r w:rsidRPr="00435FB3">
        <w:rPr>
          <w:rFonts w:asciiTheme="majorHAnsi" w:hAnsiTheme="majorHAnsi"/>
        </w:rPr>
        <w:t>Recommendation 15 – New technologies</w:t>
      </w:r>
      <w:bookmarkEnd w:id="254"/>
      <w:bookmarkEnd w:id="255"/>
      <w:bookmarkEnd w:id="256"/>
      <w:bookmarkEnd w:id="257"/>
      <w:bookmarkEnd w:id="258"/>
    </w:p>
    <w:p w14:paraId="03D41F8A" w14:textId="77777777" w:rsidR="00BA02B1" w:rsidRPr="00793DEC" w:rsidRDefault="00BA02B1" w:rsidP="00BA02B1">
      <w:pPr>
        <w:pStyle w:val="FAFT-TEXTEjustifiedleft"/>
        <w:numPr>
          <w:ilvl w:val="0"/>
          <w:numId w:val="16"/>
        </w:numPr>
        <w:tabs>
          <w:tab w:val="clear" w:pos="850"/>
          <w:tab w:val="left" w:pos="0"/>
        </w:tabs>
        <w:ind w:left="0" w:firstLine="0"/>
        <w:rPr>
          <w:rFonts w:asciiTheme="majorHAnsi" w:hAnsiTheme="majorHAnsi"/>
        </w:rPr>
      </w:pPr>
      <w:bookmarkStart w:id="279" w:name="_Toc358292290"/>
      <w:bookmarkStart w:id="280" w:name="_Toc429126855"/>
      <w:bookmarkStart w:id="281" w:name="_Toc435082198"/>
      <w:bookmarkStart w:id="282" w:name="_Toc28876733"/>
      <w:bookmarkStart w:id="283" w:name="_Toc46318329"/>
      <w:r w:rsidRPr="00793DEC">
        <w:rPr>
          <w:rFonts w:asciiTheme="majorHAnsi" w:hAnsiTheme="majorHAnsi"/>
        </w:rPr>
        <w:t xml:space="preserve">In 2011 MER, Lao PDR was rated non-compliant with former R.8. The report concluded that Lao PDR did not have specific legislation or requirement in relation to the misuse of technological developments in ML or FT, or to address any specific risks associated with </w:t>
      </w:r>
      <w:proofErr w:type="spellStart"/>
      <w:r w:rsidRPr="00793DEC">
        <w:rPr>
          <w:rFonts w:asciiTheme="majorHAnsi" w:hAnsiTheme="majorHAnsi"/>
        </w:rPr>
        <w:t>non face-to-face</w:t>
      </w:r>
      <w:proofErr w:type="spellEnd"/>
      <w:r w:rsidRPr="00793DEC">
        <w:rPr>
          <w:rFonts w:asciiTheme="majorHAnsi" w:hAnsiTheme="majorHAnsi"/>
        </w:rPr>
        <w:t xml:space="preserve"> transactions. </w:t>
      </w:r>
    </w:p>
    <w:p w14:paraId="7BCAB4A4" w14:textId="77777777" w:rsidR="00BA02B1" w:rsidRDefault="00BA02B1" w:rsidP="00BA02B1">
      <w:pPr>
        <w:pStyle w:val="FAFT-TEXTEjustifiedleft"/>
        <w:numPr>
          <w:ilvl w:val="0"/>
          <w:numId w:val="16"/>
        </w:numPr>
        <w:tabs>
          <w:tab w:val="clear" w:pos="850"/>
          <w:tab w:val="left" w:pos="0"/>
        </w:tabs>
        <w:ind w:left="0" w:firstLine="0"/>
        <w:rPr>
          <w:rFonts w:asciiTheme="majorHAnsi" w:hAnsiTheme="majorHAnsi"/>
        </w:rPr>
      </w:pPr>
      <w:r w:rsidRPr="00793DEC">
        <w:rPr>
          <w:rFonts w:asciiTheme="majorHAnsi" w:hAnsiTheme="majorHAnsi"/>
        </w:rPr>
        <w:t>As per the Notice on prohibition on giving Service on Crypto Currencies, the Cabinet of the Bank of the Lao PDR prohibits the financial institutions to own, operate a business, or be involved in supporting a Crypto currency business operation. It is noted that Lao PDR is yet to perform risk assessment on virtual asset and VASPs owing to this reason. It is not clear whether the prohibition covers all virtual assets as defined in FATF Recommendations. However, it is assumed that Lao PDR prohibits virtual assets and accordingly, only Criteria 15.1, 15.</w:t>
      </w:r>
      <w:r>
        <w:rPr>
          <w:rFonts w:asciiTheme="majorHAnsi" w:hAnsiTheme="majorHAnsi"/>
        </w:rPr>
        <w:t>2</w:t>
      </w:r>
      <w:r w:rsidRPr="00793DEC">
        <w:rPr>
          <w:rFonts w:asciiTheme="majorHAnsi" w:hAnsiTheme="majorHAnsi"/>
        </w:rPr>
        <w:t>, 15.3(a), 15.3(b), 15.5 and 15.11 were assessed, hereunder.</w:t>
      </w:r>
    </w:p>
    <w:p w14:paraId="2A80EAAB" w14:textId="77777777" w:rsidR="00BA02B1" w:rsidRPr="00793DEC" w:rsidRDefault="00BA02B1" w:rsidP="00BA02B1">
      <w:pPr>
        <w:pStyle w:val="FAFT-TEXTEjustifiedleft"/>
        <w:numPr>
          <w:ilvl w:val="0"/>
          <w:numId w:val="0"/>
        </w:numPr>
        <w:tabs>
          <w:tab w:val="clear" w:pos="850"/>
          <w:tab w:val="left" w:pos="0"/>
        </w:tabs>
        <w:rPr>
          <w:rFonts w:asciiTheme="majorHAnsi" w:hAnsiTheme="majorHAnsi"/>
        </w:rPr>
      </w:pPr>
      <w:commentRangeStart w:id="284"/>
      <w:commentRangeStart w:id="285"/>
      <w:commentRangeStart w:id="286"/>
      <w:commentRangeStart w:id="287"/>
      <w:r w:rsidRPr="00793DEC">
        <w:rPr>
          <w:rFonts w:asciiTheme="majorHAnsi" w:hAnsiTheme="majorHAnsi"/>
          <w:highlight w:val="yellow"/>
        </w:rPr>
        <w:t xml:space="preserve">[For Lao PDR: </w:t>
      </w:r>
      <w:r w:rsidRPr="00793DEC">
        <w:rPr>
          <w:highlight w:val="yellow"/>
        </w:rPr>
        <w:t>Please confirm whether Crypto currency cover all virtual assets as defined in the FATF Recommendations]</w:t>
      </w:r>
      <w:commentRangeEnd w:id="284"/>
      <w:r>
        <w:rPr>
          <w:rStyle w:val="CommentReference"/>
          <w:rFonts w:ascii="Times New Roman" w:hAnsi="Times New Roman"/>
          <w:spacing w:val="0"/>
        </w:rPr>
        <w:commentReference w:id="284"/>
      </w:r>
      <w:commentRangeEnd w:id="285"/>
      <w:r>
        <w:rPr>
          <w:rStyle w:val="CommentReference"/>
          <w:rFonts w:ascii="Times New Roman" w:hAnsi="Times New Roman"/>
          <w:spacing w:val="0"/>
        </w:rPr>
        <w:commentReference w:id="285"/>
      </w:r>
      <w:commentRangeEnd w:id="286"/>
      <w:r>
        <w:rPr>
          <w:rStyle w:val="CommentReference"/>
          <w:rFonts w:ascii="Times New Roman" w:hAnsi="Times New Roman"/>
          <w:spacing w:val="0"/>
        </w:rPr>
        <w:commentReference w:id="286"/>
      </w:r>
      <w:commentRangeEnd w:id="287"/>
      <w:r w:rsidR="00FD1E6D">
        <w:rPr>
          <w:rStyle w:val="CommentReference"/>
          <w:rFonts w:ascii="Times New Roman" w:hAnsi="Times New Roman"/>
          <w:spacing w:val="0"/>
        </w:rPr>
        <w:commentReference w:id="287"/>
      </w:r>
      <w:r>
        <w:t xml:space="preserve"> </w:t>
      </w:r>
    </w:p>
    <w:p w14:paraId="2EB77BF6" w14:textId="77777777" w:rsidR="00BA02B1" w:rsidRPr="009762CB" w:rsidRDefault="00BA02B1" w:rsidP="00BA02B1">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15.1</w:t>
      </w:r>
      <w:r w:rsidRPr="00435FB3">
        <w:rPr>
          <w:rFonts w:asciiTheme="majorHAnsi" w:hAnsiTheme="majorHAnsi"/>
        </w:rPr>
        <w:t xml:space="preserve"> </w:t>
      </w:r>
      <w:r>
        <w:rPr>
          <w:rFonts w:asciiTheme="majorHAnsi" w:hAnsiTheme="majorHAnsi"/>
        </w:rPr>
        <w:t xml:space="preserve">- is </w:t>
      </w:r>
      <w:r>
        <w:rPr>
          <w:rFonts w:asciiTheme="majorHAnsi" w:hAnsiTheme="majorHAnsi"/>
          <w:b/>
        </w:rPr>
        <w:t xml:space="preserve">partly met. </w:t>
      </w:r>
      <w:r w:rsidRPr="009762CB">
        <w:rPr>
          <w:rFonts w:asciiTheme="majorHAnsi" w:hAnsiTheme="majorHAnsi"/>
        </w:rPr>
        <w:t xml:space="preserve">In the absence of evidence, it is not clear whether Lao PDR has taken steps to assess the ML/TF risks associated with new products, technologies, delivery channels and practices across the financial sector and institutions (It is not apparent from the 2018 NRA report). However, there are specific provisions with respect to </w:t>
      </w:r>
      <w:proofErr w:type="spellStart"/>
      <w:r w:rsidRPr="009762CB">
        <w:rPr>
          <w:rFonts w:asciiTheme="majorHAnsi" w:hAnsiTheme="majorHAnsi"/>
        </w:rPr>
        <w:t>REs.</w:t>
      </w:r>
      <w:proofErr w:type="spellEnd"/>
      <w:r w:rsidRPr="009762CB">
        <w:rPr>
          <w:rFonts w:asciiTheme="majorHAnsi" w:hAnsiTheme="majorHAnsi"/>
        </w:rPr>
        <w:t xml:space="preserve">  Article 12 of the Agreement on KYC and CDD sets out </w:t>
      </w:r>
      <w:r w:rsidRPr="009762CB">
        <w:rPr>
          <w:rFonts w:asciiTheme="majorHAnsi" w:hAnsiTheme="majorHAnsi"/>
          <w:i/>
        </w:rPr>
        <w:t>inter alia</w:t>
      </w:r>
      <w:r w:rsidRPr="009762CB">
        <w:rPr>
          <w:rFonts w:asciiTheme="majorHAnsi" w:hAnsiTheme="majorHAnsi"/>
        </w:rPr>
        <w:t xml:space="preserve"> that reporting units must assess and </w:t>
      </w:r>
      <w:r w:rsidRPr="009762CB">
        <w:rPr>
          <w:rFonts w:asciiTheme="majorHAnsi" w:hAnsiTheme="majorHAnsi"/>
        </w:rPr>
        <w:lastRenderedPageBreak/>
        <w:t>manage risk on the basis of at least identifying, valuing, monitoring and reducing risk of ML and TF which may arise in themselves, for instance existing or new products, existing or new methods for conducting business, methods or procedures in servicing or conducting business, the use of new technology in servicing or conducting business. If risks are found, there must be appropriate measures in order to reduce the risk of money laundering and financing of terrorism before servicing, conducting business and creating business relationships with new and old clients.</w:t>
      </w:r>
    </w:p>
    <w:p w14:paraId="501B5E0A" w14:textId="3C68A024" w:rsidR="00BA02B1" w:rsidRPr="001C6439" w:rsidRDefault="00BA02B1" w:rsidP="00BA02B1">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15.2</w:t>
      </w:r>
      <w:r w:rsidRPr="00BA4C8B">
        <w:rPr>
          <w:rFonts w:asciiTheme="majorHAnsi" w:hAnsiTheme="majorHAnsi"/>
        </w:rPr>
        <w:t xml:space="preserve"> </w:t>
      </w:r>
      <w:r>
        <w:rPr>
          <w:rFonts w:asciiTheme="majorHAnsi" w:hAnsiTheme="majorHAnsi"/>
        </w:rPr>
        <w:t xml:space="preserve">is </w:t>
      </w:r>
      <w:r>
        <w:rPr>
          <w:rFonts w:asciiTheme="majorHAnsi" w:hAnsiTheme="majorHAnsi"/>
          <w:b/>
        </w:rPr>
        <w:t xml:space="preserve">mostly met. </w:t>
      </w:r>
      <w:r w:rsidRPr="001C6439">
        <w:rPr>
          <w:rFonts w:asciiTheme="majorHAnsi" w:hAnsiTheme="majorHAnsi"/>
        </w:rPr>
        <w:t xml:space="preserve">Similar to C.15.1, relevant provisions are contained Article 12 of the Agreement on KYC and CDD. Explicit provisions are lacking to the effect that the risk assessment should be undertaken </w:t>
      </w:r>
      <w:commentRangeStart w:id="288"/>
      <w:commentRangeStart w:id="289"/>
      <w:r w:rsidRPr="001C6439">
        <w:rPr>
          <w:rFonts w:asciiTheme="majorHAnsi" w:hAnsiTheme="majorHAnsi"/>
        </w:rPr>
        <w:t>prior to the launch or use of such products, practices and technologies,</w:t>
      </w:r>
      <w:commentRangeEnd w:id="288"/>
      <w:r>
        <w:rPr>
          <w:rStyle w:val="CommentReference"/>
          <w:rFonts w:ascii="Times New Roman" w:hAnsi="Times New Roman"/>
          <w:spacing w:val="0"/>
        </w:rPr>
        <w:commentReference w:id="288"/>
      </w:r>
      <w:commentRangeEnd w:id="289"/>
      <w:r>
        <w:rPr>
          <w:rStyle w:val="CommentReference"/>
          <w:rFonts w:ascii="Times New Roman" w:hAnsi="Times New Roman"/>
          <w:spacing w:val="0"/>
        </w:rPr>
        <w:commentReference w:id="289"/>
      </w:r>
      <w:r w:rsidRPr="001C6439">
        <w:rPr>
          <w:rFonts w:asciiTheme="majorHAnsi" w:hAnsiTheme="majorHAnsi"/>
        </w:rPr>
        <w:t xml:space="preserve"> although it is implied as risk mitigation measures should be taken prior to servicing, conducting business and creating business relationships with new and old customers.</w:t>
      </w:r>
    </w:p>
    <w:p w14:paraId="44F37F06" w14:textId="29831536" w:rsidR="00BA02B1" w:rsidRPr="00FC000E" w:rsidRDefault="00BA02B1" w:rsidP="00BA02B1">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15.3</w:t>
      </w:r>
      <w:r w:rsidRPr="00435FB3">
        <w:rPr>
          <w:rFonts w:asciiTheme="majorHAnsi" w:hAnsiTheme="majorHAnsi"/>
        </w:rPr>
        <w:t xml:space="preserve"> </w:t>
      </w:r>
      <w:r>
        <w:rPr>
          <w:rFonts w:asciiTheme="majorHAnsi" w:hAnsiTheme="majorHAnsi"/>
        </w:rPr>
        <w:t xml:space="preserve">is </w:t>
      </w:r>
      <w:r>
        <w:rPr>
          <w:rFonts w:asciiTheme="majorHAnsi" w:hAnsiTheme="majorHAnsi"/>
          <w:b/>
        </w:rPr>
        <w:t xml:space="preserve">not met. </w:t>
      </w:r>
      <w:r w:rsidRPr="00FC000E">
        <w:rPr>
          <w:rFonts w:asciiTheme="majorHAnsi" w:hAnsiTheme="majorHAnsi"/>
        </w:rPr>
        <w:t xml:space="preserve">Lao PDR is yet to perform risk assessment on virtual asset and VASPs. </w:t>
      </w:r>
      <w:commentRangeStart w:id="290"/>
      <w:commentRangeStart w:id="291"/>
      <w:r w:rsidRPr="00FC000E">
        <w:rPr>
          <w:rFonts w:asciiTheme="majorHAnsi" w:hAnsiTheme="majorHAnsi"/>
        </w:rPr>
        <w:t>As such, Lao PDR does not meet the sub-criteria (a) and (b) of this Criterion.</w:t>
      </w:r>
      <w:commentRangeEnd w:id="290"/>
      <w:r>
        <w:rPr>
          <w:rStyle w:val="CommentReference"/>
          <w:rFonts w:ascii="Times New Roman" w:hAnsi="Times New Roman"/>
          <w:spacing w:val="0"/>
        </w:rPr>
        <w:commentReference w:id="290"/>
      </w:r>
      <w:commentRangeEnd w:id="291"/>
      <w:r w:rsidR="00AB6D36">
        <w:rPr>
          <w:rStyle w:val="CommentReference"/>
          <w:rFonts w:ascii="Times New Roman" w:hAnsi="Times New Roman"/>
          <w:spacing w:val="0"/>
        </w:rPr>
        <w:commentReference w:id="291"/>
      </w:r>
    </w:p>
    <w:p w14:paraId="4C5CD768" w14:textId="77777777" w:rsidR="00BA02B1" w:rsidRPr="00FC000E" w:rsidRDefault="00BA02B1" w:rsidP="00BA02B1">
      <w:pPr>
        <w:pStyle w:val="FAFT-TEXTEjustifiedleft"/>
        <w:numPr>
          <w:ilvl w:val="0"/>
          <w:numId w:val="16"/>
        </w:numPr>
        <w:tabs>
          <w:tab w:val="clear" w:pos="850"/>
          <w:tab w:val="left" w:pos="0"/>
        </w:tabs>
        <w:ind w:left="0" w:firstLine="0"/>
        <w:rPr>
          <w:rFonts w:ascii="Times New Roman" w:hAnsi="Times New Roman"/>
        </w:rPr>
      </w:pPr>
      <w:commentRangeStart w:id="292"/>
      <w:commentRangeStart w:id="293"/>
      <w:commentRangeStart w:id="294"/>
      <w:r w:rsidRPr="00FC000E">
        <w:rPr>
          <w:rFonts w:asciiTheme="majorHAnsi" w:hAnsiTheme="majorHAnsi"/>
          <w:i/>
        </w:rPr>
        <w:t xml:space="preserve">Criterion </w:t>
      </w:r>
      <w:proofErr w:type="gramStart"/>
      <w:r w:rsidRPr="00FC000E">
        <w:rPr>
          <w:rFonts w:asciiTheme="majorHAnsi" w:hAnsiTheme="majorHAnsi"/>
          <w:i/>
        </w:rPr>
        <w:t>15.4</w:t>
      </w:r>
      <w:r w:rsidRPr="00FC000E">
        <w:rPr>
          <w:rFonts w:asciiTheme="majorHAnsi" w:hAnsiTheme="majorHAnsi"/>
        </w:rPr>
        <w:t xml:space="preserve"> </w:t>
      </w:r>
      <w:r>
        <w:rPr>
          <w:rFonts w:asciiTheme="majorHAnsi" w:hAnsiTheme="majorHAnsi"/>
        </w:rPr>
        <w:t xml:space="preserve"> -</w:t>
      </w:r>
      <w:proofErr w:type="gramEnd"/>
      <w:r>
        <w:rPr>
          <w:rFonts w:asciiTheme="majorHAnsi" w:hAnsiTheme="majorHAnsi"/>
        </w:rPr>
        <w:t xml:space="preserve"> </w:t>
      </w:r>
      <w:r w:rsidRPr="007529DD">
        <w:rPr>
          <w:rFonts w:asciiTheme="majorHAnsi" w:hAnsiTheme="majorHAnsi"/>
        </w:rPr>
        <w:t>[Analysis pending further information from Lao PDR confirming the prohibition of VASPs and VAs]</w:t>
      </w:r>
      <w:commentRangeEnd w:id="292"/>
      <w:r>
        <w:rPr>
          <w:rStyle w:val="CommentReference"/>
          <w:rFonts w:ascii="Times New Roman" w:hAnsi="Times New Roman"/>
          <w:spacing w:val="0"/>
        </w:rPr>
        <w:commentReference w:id="292"/>
      </w:r>
      <w:commentRangeEnd w:id="293"/>
      <w:r>
        <w:rPr>
          <w:rStyle w:val="CommentReference"/>
          <w:rFonts w:ascii="Times New Roman" w:hAnsi="Times New Roman"/>
          <w:spacing w:val="0"/>
        </w:rPr>
        <w:commentReference w:id="293"/>
      </w:r>
      <w:commentRangeEnd w:id="294"/>
      <w:r w:rsidR="001A6850">
        <w:rPr>
          <w:rStyle w:val="CommentReference"/>
          <w:rFonts w:ascii="Times New Roman" w:hAnsi="Times New Roman"/>
          <w:spacing w:val="0"/>
        </w:rPr>
        <w:commentReference w:id="294"/>
      </w:r>
    </w:p>
    <w:p w14:paraId="20C07C89" w14:textId="2C4E1A09" w:rsidR="00BA02B1" w:rsidRPr="00594CD3" w:rsidRDefault="00BA02B1" w:rsidP="00BA02B1">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15.5</w:t>
      </w:r>
      <w:r w:rsidRPr="00435FB3">
        <w:rPr>
          <w:rFonts w:asciiTheme="majorHAnsi" w:hAnsiTheme="majorHAnsi"/>
        </w:rPr>
        <w:t xml:space="preserve"> </w:t>
      </w:r>
      <w:r>
        <w:rPr>
          <w:rFonts w:asciiTheme="majorHAnsi" w:hAnsiTheme="majorHAnsi"/>
        </w:rPr>
        <w:t xml:space="preserve">is </w:t>
      </w:r>
      <w:r>
        <w:rPr>
          <w:rFonts w:asciiTheme="majorHAnsi" w:hAnsiTheme="majorHAnsi"/>
          <w:b/>
        </w:rPr>
        <w:t xml:space="preserve">not met. </w:t>
      </w:r>
      <w:commentRangeStart w:id="295"/>
      <w:r w:rsidRPr="00594CD3">
        <w:rPr>
          <w:rFonts w:asciiTheme="majorHAnsi" w:hAnsiTheme="majorHAnsi"/>
        </w:rPr>
        <w:t>As Lao PDR is yet to perform risk assessment on virtual asset and VASPs, it appears that Lao PDR is yet to take action to identify natural or legal persons that carry out VASP activities without the requisite license or registration, and apply appropriate sanctions to them.</w:t>
      </w:r>
      <w:commentRangeEnd w:id="295"/>
      <w:r w:rsidR="00CF56D1">
        <w:rPr>
          <w:rStyle w:val="CommentReference"/>
          <w:rFonts w:ascii="Times New Roman" w:hAnsi="Times New Roman"/>
          <w:spacing w:val="0"/>
        </w:rPr>
        <w:commentReference w:id="295"/>
      </w:r>
    </w:p>
    <w:p w14:paraId="13765FC0" w14:textId="77777777" w:rsidR="00BA02B1" w:rsidRDefault="00BA02B1" w:rsidP="00BA02B1">
      <w:pPr>
        <w:pStyle w:val="FAFT-TEXTEjustifiedleft"/>
        <w:numPr>
          <w:ilvl w:val="0"/>
          <w:numId w:val="16"/>
        </w:numPr>
        <w:tabs>
          <w:tab w:val="clear" w:pos="850"/>
          <w:tab w:val="left" w:pos="0"/>
        </w:tabs>
        <w:ind w:left="0" w:firstLine="0"/>
        <w:rPr>
          <w:rFonts w:asciiTheme="majorHAnsi" w:hAnsiTheme="majorHAnsi"/>
        </w:rPr>
      </w:pPr>
      <w:commentRangeStart w:id="296"/>
      <w:r w:rsidRPr="00435FB3">
        <w:rPr>
          <w:rFonts w:asciiTheme="majorHAnsi" w:hAnsiTheme="majorHAnsi"/>
          <w:i/>
        </w:rPr>
        <w:t>Criterion 15.6</w:t>
      </w:r>
      <w:r>
        <w:rPr>
          <w:rFonts w:asciiTheme="majorHAnsi" w:hAnsiTheme="majorHAnsi"/>
          <w:i/>
        </w:rPr>
        <w:t xml:space="preserve"> –15.10</w:t>
      </w:r>
      <w:r w:rsidRPr="00435FB3">
        <w:rPr>
          <w:rFonts w:asciiTheme="majorHAnsi" w:hAnsiTheme="majorHAnsi"/>
          <w:i/>
        </w:rPr>
        <w:t xml:space="preserve"> </w:t>
      </w:r>
      <w:r w:rsidRPr="00D32E2B">
        <w:rPr>
          <w:rFonts w:asciiTheme="majorHAnsi" w:hAnsiTheme="majorHAnsi"/>
        </w:rPr>
        <w:t xml:space="preserve">- </w:t>
      </w:r>
      <w:r w:rsidRPr="007529DD">
        <w:rPr>
          <w:rFonts w:asciiTheme="majorHAnsi" w:hAnsiTheme="majorHAnsi"/>
        </w:rPr>
        <w:t>[Analysis pending further information from Lao PDR confirming the prohibition of VASPs and VAs]</w:t>
      </w:r>
      <w:commentRangeEnd w:id="296"/>
      <w:r>
        <w:rPr>
          <w:rStyle w:val="CommentReference"/>
          <w:rFonts w:ascii="Times New Roman" w:hAnsi="Times New Roman"/>
          <w:spacing w:val="0"/>
        </w:rPr>
        <w:commentReference w:id="296"/>
      </w:r>
    </w:p>
    <w:p w14:paraId="3F440345" w14:textId="127FF435" w:rsidR="00BA02B1" w:rsidRPr="00356CC2" w:rsidRDefault="00BA02B1" w:rsidP="00BA02B1">
      <w:pPr>
        <w:pStyle w:val="FAFT-TEXTEjustifiedleft"/>
        <w:numPr>
          <w:ilvl w:val="0"/>
          <w:numId w:val="16"/>
        </w:numPr>
        <w:tabs>
          <w:tab w:val="clear" w:pos="850"/>
          <w:tab w:val="left" w:pos="0"/>
        </w:tabs>
        <w:ind w:left="0" w:firstLine="0"/>
        <w:rPr>
          <w:rFonts w:asciiTheme="majorHAnsi" w:hAnsiTheme="majorHAnsi"/>
        </w:rPr>
      </w:pPr>
      <w:commentRangeStart w:id="297"/>
      <w:r w:rsidRPr="00356CC2">
        <w:rPr>
          <w:rFonts w:asciiTheme="majorHAnsi" w:hAnsiTheme="majorHAnsi"/>
          <w:i/>
        </w:rPr>
        <w:t>Criterion 15.11</w:t>
      </w:r>
      <w:r>
        <w:rPr>
          <w:rFonts w:asciiTheme="majorHAnsi" w:hAnsiTheme="majorHAnsi"/>
        </w:rPr>
        <w:t xml:space="preserve"> is </w:t>
      </w:r>
      <w:r>
        <w:rPr>
          <w:rFonts w:asciiTheme="majorHAnsi" w:hAnsiTheme="majorHAnsi"/>
          <w:b/>
        </w:rPr>
        <w:t xml:space="preserve">not met. </w:t>
      </w:r>
      <w:r w:rsidRPr="00356CC2">
        <w:rPr>
          <w:rFonts w:asciiTheme="majorHAnsi" w:hAnsiTheme="majorHAnsi"/>
        </w:rPr>
        <w:t xml:space="preserve">As Lao PDR is yet to perform risk assessment on virtual asset and VASPs, </w:t>
      </w:r>
      <w:commentRangeStart w:id="298"/>
      <w:r w:rsidRPr="00356CC2">
        <w:rPr>
          <w:rFonts w:asciiTheme="majorHAnsi" w:hAnsiTheme="majorHAnsi"/>
        </w:rPr>
        <w:t xml:space="preserve">it is not clear whether Lao PDR is in a position to provide international cooperation in relation to virtual assets as required by Criterion 15.11. </w:t>
      </w:r>
      <w:commentRangeEnd w:id="297"/>
      <w:r>
        <w:rPr>
          <w:rStyle w:val="CommentReference"/>
          <w:rFonts w:ascii="Times New Roman" w:hAnsi="Times New Roman"/>
          <w:spacing w:val="0"/>
        </w:rPr>
        <w:commentReference w:id="297"/>
      </w:r>
      <w:commentRangeEnd w:id="298"/>
      <w:r w:rsidR="00EE66BF">
        <w:rPr>
          <w:rStyle w:val="CommentReference"/>
          <w:rFonts w:ascii="Times New Roman" w:hAnsi="Times New Roman"/>
          <w:spacing w:val="0"/>
        </w:rPr>
        <w:commentReference w:id="298"/>
      </w:r>
    </w:p>
    <w:p w14:paraId="2F3E4296" w14:textId="77777777" w:rsidR="00BA02B1" w:rsidRPr="00435FB3" w:rsidRDefault="00BA02B1" w:rsidP="00BA02B1">
      <w:pPr>
        <w:pStyle w:val="TemplateMERH4"/>
        <w:rPr>
          <w:rFonts w:asciiTheme="majorHAnsi" w:hAnsiTheme="majorHAnsi"/>
          <w:color w:val="000000"/>
          <w:u w:val="single"/>
        </w:rPr>
      </w:pPr>
      <w:r w:rsidRPr="00435FB3">
        <w:rPr>
          <w:rFonts w:asciiTheme="majorHAnsi" w:hAnsiTheme="majorHAnsi"/>
        </w:rPr>
        <w:t>Weighting and Conclusion</w:t>
      </w:r>
    </w:p>
    <w:p w14:paraId="028D4A24" w14:textId="77777777" w:rsidR="00BA02B1" w:rsidRPr="002459BE" w:rsidRDefault="00BA02B1" w:rsidP="00BA02B1">
      <w:pPr>
        <w:pStyle w:val="FAFT-TEXTEjustifiedleft"/>
        <w:numPr>
          <w:ilvl w:val="0"/>
          <w:numId w:val="16"/>
        </w:numPr>
        <w:tabs>
          <w:tab w:val="clear" w:pos="850"/>
          <w:tab w:val="left" w:pos="0"/>
        </w:tabs>
        <w:ind w:left="0" w:firstLine="0"/>
        <w:rPr>
          <w:rFonts w:asciiTheme="majorHAnsi" w:hAnsiTheme="majorHAnsi"/>
        </w:rPr>
      </w:pPr>
      <w:commentRangeStart w:id="299"/>
      <w:r w:rsidRPr="002459BE">
        <w:rPr>
          <w:rFonts w:asciiTheme="majorHAnsi" w:hAnsiTheme="majorHAnsi"/>
        </w:rPr>
        <w:t xml:space="preserve">Lao PDR has not met the essential criteria as it has not adequately assessed the risks associated with new technologies and virtual assets. It has a regime that somewhat addresses the requirements on FIs with respect to new technologies as per Criteria 15.1 and 15.2. There is a confusion whether the prohibition imposed on crypto currencies </w:t>
      </w:r>
      <w:r>
        <w:rPr>
          <w:rFonts w:asciiTheme="majorHAnsi" w:hAnsiTheme="majorHAnsi"/>
        </w:rPr>
        <w:t>e</w:t>
      </w:r>
      <w:r w:rsidRPr="002459BE">
        <w:rPr>
          <w:rFonts w:asciiTheme="majorHAnsi" w:hAnsiTheme="majorHAnsi"/>
        </w:rPr>
        <w:t>xtends to cover each and every virtual asset. In any event, in the absence of a proper risk assessment on virtual asset and VASPs, Lao PDR is unable to meet requirements set out by other relevant criteria.</w:t>
      </w:r>
      <w:commentRangeEnd w:id="299"/>
      <w:r>
        <w:rPr>
          <w:rStyle w:val="CommentReference"/>
          <w:rFonts w:ascii="Times New Roman" w:hAnsi="Times New Roman"/>
          <w:spacing w:val="0"/>
        </w:rPr>
        <w:commentReference w:id="299"/>
      </w:r>
    </w:p>
    <w:p w14:paraId="0161EBCC" w14:textId="77777777" w:rsidR="00BA02B1" w:rsidRPr="00435FB3" w:rsidRDefault="00BA02B1" w:rsidP="00BA02B1">
      <w:pPr>
        <w:pStyle w:val="FAFT-TEXTEjustifiedleft"/>
        <w:numPr>
          <w:ilvl w:val="0"/>
          <w:numId w:val="16"/>
        </w:numPr>
        <w:tabs>
          <w:tab w:val="clear" w:pos="850"/>
          <w:tab w:val="left" w:pos="0"/>
        </w:tabs>
        <w:ind w:left="0" w:firstLine="0"/>
        <w:rPr>
          <w:rFonts w:asciiTheme="majorHAnsi" w:hAnsiTheme="majorHAnsi"/>
          <w:b/>
        </w:rPr>
      </w:pPr>
      <w:r w:rsidRPr="00435FB3">
        <w:rPr>
          <w:rFonts w:asciiTheme="majorHAnsi" w:hAnsiTheme="majorHAnsi"/>
          <w:b/>
        </w:rPr>
        <w:t>Recommendation 15 is rated non-compliant.</w:t>
      </w:r>
    </w:p>
    <w:p w14:paraId="018DFA2D" w14:textId="77777777" w:rsidR="00FF6744" w:rsidRPr="00435FB3" w:rsidRDefault="00FF6744" w:rsidP="00FF6744">
      <w:pPr>
        <w:pStyle w:val="TemplateMERH2"/>
        <w:rPr>
          <w:rFonts w:asciiTheme="majorHAnsi" w:hAnsiTheme="majorHAnsi"/>
          <w:sz w:val="22"/>
        </w:rPr>
      </w:pPr>
      <w:r w:rsidRPr="00435FB3">
        <w:rPr>
          <w:rFonts w:asciiTheme="majorHAnsi" w:hAnsiTheme="majorHAnsi"/>
        </w:rPr>
        <w:t>Recommendation 16 – Wire transfers</w:t>
      </w:r>
      <w:bookmarkEnd w:id="279"/>
      <w:bookmarkEnd w:id="280"/>
      <w:bookmarkEnd w:id="281"/>
      <w:bookmarkEnd w:id="282"/>
      <w:bookmarkEnd w:id="283"/>
    </w:p>
    <w:p w14:paraId="5A9AC8E1" w14:textId="77777777" w:rsidR="007E2D02" w:rsidRPr="001F73AA" w:rsidRDefault="007E2D02" w:rsidP="007E2D02">
      <w:pPr>
        <w:pStyle w:val="FAFT-TEXTEjustifiedleft"/>
        <w:numPr>
          <w:ilvl w:val="0"/>
          <w:numId w:val="16"/>
        </w:numPr>
        <w:tabs>
          <w:tab w:val="clear" w:pos="850"/>
          <w:tab w:val="left" w:pos="0"/>
        </w:tabs>
        <w:ind w:left="0" w:firstLine="0"/>
        <w:rPr>
          <w:rFonts w:asciiTheme="majorHAnsi" w:hAnsiTheme="majorHAnsi"/>
        </w:rPr>
      </w:pPr>
      <w:bookmarkStart w:id="300" w:name="_Toc358292291"/>
      <w:bookmarkStart w:id="301" w:name="_Toc429126856"/>
      <w:bookmarkStart w:id="302" w:name="_Toc435082199"/>
      <w:bookmarkStart w:id="303" w:name="_Toc28876734"/>
      <w:bookmarkStart w:id="304" w:name="_Toc46318330"/>
      <w:r w:rsidRPr="001F73AA">
        <w:rPr>
          <w:rFonts w:asciiTheme="majorHAnsi" w:hAnsiTheme="majorHAnsi"/>
        </w:rPr>
        <w:t>Lao PDR was rated non-compliant for former SR. VII at its 2011 MER. The report concluded that no specific laws, regulations or other enforceable means existed concerning wire transfers with respect to obligations of the ordering, intermediary and beneficiary financial institutions and also addressing incoming cross border wire transfers. As Lao PDR had not implemented any legal requirements, there were no corresponding measures to monitor compliance and impose sanctions.</w:t>
      </w:r>
    </w:p>
    <w:p w14:paraId="7F19372D" w14:textId="64DC5770" w:rsidR="007E2D02" w:rsidRDefault="007E2D02" w:rsidP="007E2D02">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lastRenderedPageBreak/>
        <w:t xml:space="preserve">Criteria 16.1 </w:t>
      </w:r>
      <w:r>
        <w:rPr>
          <w:rFonts w:asciiTheme="majorHAnsi" w:hAnsiTheme="majorHAnsi"/>
        </w:rPr>
        <w:t xml:space="preserve">is </w:t>
      </w:r>
      <w:r>
        <w:rPr>
          <w:rFonts w:asciiTheme="majorHAnsi" w:hAnsiTheme="majorHAnsi"/>
          <w:b/>
        </w:rPr>
        <w:t xml:space="preserve">mostly met. </w:t>
      </w:r>
      <w:r w:rsidRPr="001F73AA">
        <w:rPr>
          <w:rFonts w:asciiTheme="majorHAnsi" w:hAnsiTheme="majorHAnsi"/>
        </w:rPr>
        <w:t xml:space="preserve">Article 27 of the Law on AML/CFT addresses basic requirements with respect to obligations of Originator, intermediary and beneficiary financial institutions. It states, </w:t>
      </w:r>
      <w:r w:rsidRPr="001F73AA">
        <w:rPr>
          <w:rFonts w:asciiTheme="majorHAnsi" w:hAnsiTheme="majorHAnsi"/>
          <w:i/>
        </w:rPr>
        <w:t>inter alia</w:t>
      </w:r>
      <w:r w:rsidRPr="001F73AA">
        <w:rPr>
          <w:rFonts w:asciiTheme="majorHAnsi" w:hAnsiTheme="majorHAnsi"/>
        </w:rPr>
        <w:t xml:space="preserve"> that in each service of wire transfer, financial institution must gather and check the information on name and surname, address, account number, and purpose of the transferor’s transfer. Detailed requirements on the information to be collected on originator and beneficiary for international wire transfers are contained in Article 5 of the Decision on the Reporting of Wire Transfers. Article 7 provides that the ordering financial institutions must ensure that the wire transfer has complete information as defined in Article 5 for both the originator and beneficiary.  </w:t>
      </w:r>
      <w:commentRangeStart w:id="305"/>
      <w:commentRangeStart w:id="306"/>
      <w:commentRangeStart w:id="307"/>
      <w:r w:rsidRPr="001F73AA">
        <w:rPr>
          <w:rFonts w:asciiTheme="majorHAnsi" w:hAnsiTheme="majorHAnsi"/>
        </w:rPr>
        <w:t xml:space="preserve">Although, Article 27 of the Law on AML/CFT states that FI must gather and check the information..., the Decision on the Reporting of Wire Transfers does not specifically require that the required originator information to be accurate (verified by the ordering FI). </w:t>
      </w:r>
      <w:commentRangeEnd w:id="305"/>
      <w:r>
        <w:rPr>
          <w:rStyle w:val="CommentReference"/>
          <w:rFonts w:ascii="Times New Roman" w:hAnsi="Times New Roman"/>
          <w:spacing w:val="0"/>
        </w:rPr>
        <w:commentReference w:id="305"/>
      </w:r>
      <w:commentRangeEnd w:id="306"/>
      <w:r>
        <w:rPr>
          <w:rStyle w:val="CommentReference"/>
          <w:rFonts w:ascii="Times New Roman" w:hAnsi="Times New Roman"/>
          <w:spacing w:val="0"/>
        </w:rPr>
        <w:commentReference w:id="306"/>
      </w:r>
      <w:commentRangeEnd w:id="307"/>
      <w:r w:rsidR="00AD33E5">
        <w:rPr>
          <w:rStyle w:val="CommentReference"/>
          <w:rFonts w:ascii="Times New Roman" w:hAnsi="Times New Roman"/>
          <w:spacing w:val="0"/>
        </w:rPr>
        <w:commentReference w:id="307"/>
      </w:r>
      <w:r w:rsidRPr="001F73AA">
        <w:rPr>
          <w:rFonts w:asciiTheme="majorHAnsi" w:hAnsiTheme="majorHAnsi"/>
        </w:rPr>
        <w:t xml:space="preserve">Article 2 of the Decision stipulates that wire transfers in exceeding the specified limit are wire transfers equalling 8,000,000 kip or more per instance. However, aforesaid obligations of the ordering FI are not limited to the wire transfers exceeding that threshold. </w:t>
      </w:r>
    </w:p>
    <w:p w14:paraId="0566B894" w14:textId="77777777" w:rsidR="007E2D02" w:rsidRPr="00435FB3" w:rsidRDefault="007E2D02" w:rsidP="007E2D02">
      <w:pPr>
        <w:pStyle w:val="FAFT-TEXTEjustifiedleft"/>
        <w:numPr>
          <w:ilvl w:val="0"/>
          <w:numId w:val="0"/>
        </w:numPr>
        <w:rPr>
          <w:rFonts w:asciiTheme="majorHAnsi" w:hAnsiTheme="majorHAnsi"/>
        </w:rPr>
      </w:pPr>
      <w:commentRangeStart w:id="308"/>
      <w:r w:rsidRPr="0088573D">
        <w:rPr>
          <w:rFonts w:asciiTheme="majorHAnsi" w:hAnsiTheme="majorHAnsi"/>
          <w:highlight w:val="yellow"/>
        </w:rPr>
        <w:t>[For</w:t>
      </w:r>
      <w:r w:rsidRPr="0088573D">
        <w:rPr>
          <w:highlight w:val="yellow"/>
        </w:rPr>
        <w:t xml:space="preserve"> Lao PDR</w:t>
      </w:r>
      <w:r>
        <w:rPr>
          <w:highlight w:val="yellow"/>
        </w:rPr>
        <w:t>: C</w:t>
      </w:r>
      <w:r w:rsidRPr="0088573D">
        <w:rPr>
          <w:highlight w:val="yellow"/>
        </w:rPr>
        <w:t xml:space="preserve">an you elaborate on what the impact is of the de </w:t>
      </w:r>
      <w:proofErr w:type="spellStart"/>
      <w:r w:rsidRPr="0088573D">
        <w:rPr>
          <w:highlight w:val="yellow"/>
        </w:rPr>
        <w:t>minimus</w:t>
      </w:r>
      <w:proofErr w:type="spellEnd"/>
      <w:r w:rsidRPr="0088573D">
        <w:rPr>
          <w:highlight w:val="yellow"/>
        </w:rPr>
        <w:t xml:space="preserve"> threshold if the obligations apply to wire transfers of all amounts? Where does the de </w:t>
      </w:r>
      <w:proofErr w:type="spellStart"/>
      <w:r w:rsidRPr="0088573D">
        <w:rPr>
          <w:highlight w:val="yellow"/>
        </w:rPr>
        <w:t>minimus</w:t>
      </w:r>
      <w:proofErr w:type="spellEnd"/>
      <w:r w:rsidRPr="0088573D">
        <w:rPr>
          <w:highlight w:val="yellow"/>
        </w:rPr>
        <w:t xml:space="preserve"> threshold come into play?]</w:t>
      </w:r>
      <w:commentRangeEnd w:id="308"/>
      <w:r>
        <w:rPr>
          <w:rStyle w:val="CommentReference"/>
          <w:rFonts w:ascii="Times New Roman" w:hAnsi="Times New Roman"/>
          <w:spacing w:val="0"/>
        </w:rPr>
        <w:commentReference w:id="308"/>
      </w:r>
    </w:p>
    <w:p w14:paraId="50C3C9BA" w14:textId="5FEAE7A9" w:rsidR="007E2D02" w:rsidRPr="009B2063" w:rsidRDefault="007E2D02" w:rsidP="007E2D02">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 xml:space="preserve">Criterion 16.2 </w:t>
      </w:r>
      <w:r>
        <w:rPr>
          <w:rFonts w:asciiTheme="majorHAnsi" w:hAnsiTheme="majorHAnsi"/>
        </w:rPr>
        <w:t xml:space="preserve">is </w:t>
      </w:r>
      <w:r>
        <w:rPr>
          <w:rFonts w:asciiTheme="majorHAnsi" w:hAnsiTheme="majorHAnsi"/>
          <w:b/>
        </w:rPr>
        <w:t xml:space="preserve">not met. </w:t>
      </w:r>
      <w:commentRangeStart w:id="309"/>
      <w:r w:rsidRPr="009B2063">
        <w:rPr>
          <w:rFonts w:asciiTheme="majorHAnsi" w:hAnsiTheme="majorHAnsi"/>
        </w:rPr>
        <w:t>There are no specific provisions to address instances where several individual cross-border wire transfers from a single originator are bundled in a batch file for transmission to beneficiaries</w:t>
      </w:r>
      <w:commentRangeEnd w:id="309"/>
      <w:r w:rsidR="008411D4">
        <w:rPr>
          <w:rStyle w:val="CommentReference"/>
          <w:rFonts w:ascii="Times New Roman" w:hAnsi="Times New Roman"/>
          <w:spacing w:val="0"/>
        </w:rPr>
        <w:commentReference w:id="309"/>
      </w:r>
      <w:r w:rsidRPr="009B2063">
        <w:rPr>
          <w:rFonts w:asciiTheme="majorHAnsi" w:hAnsiTheme="majorHAnsi"/>
        </w:rPr>
        <w:t xml:space="preserve">. </w:t>
      </w:r>
    </w:p>
    <w:p w14:paraId="021EB4BF" w14:textId="52E3CC0D" w:rsidR="007E2D02" w:rsidRPr="00C458DE" w:rsidRDefault="007E2D02" w:rsidP="007E2D02">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16.3</w:t>
      </w:r>
      <w:r w:rsidRPr="00435FB3">
        <w:rPr>
          <w:rFonts w:asciiTheme="majorHAnsi" w:hAnsiTheme="majorHAnsi"/>
        </w:rPr>
        <w:t xml:space="preserve"> is </w:t>
      </w:r>
      <w:r>
        <w:rPr>
          <w:rFonts w:asciiTheme="majorHAnsi" w:hAnsiTheme="majorHAnsi"/>
          <w:b/>
        </w:rPr>
        <w:t>TBA</w:t>
      </w:r>
      <w:r w:rsidRPr="00435FB3">
        <w:rPr>
          <w:rFonts w:asciiTheme="majorHAnsi" w:hAnsiTheme="majorHAnsi"/>
        </w:rPr>
        <w:t>.</w:t>
      </w:r>
      <w:r w:rsidRPr="00C458DE">
        <w:t xml:space="preserve"> </w:t>
      </w:r>
      <w:commentRangeStart w:id="310"/>
      <w:r w:rsidRPr="00C458DE">
        <w:rPr>
          <w:rFonts w:asciiTheme="majorHAnsi" w:hAnsiTheme="majorHAnsi"/>
        </w:rPr>
        <w:t xml:space="preserve">In terms of Article 7 of the Decision on the Reporting of Wire Transfers, the ordering financial institutions must ensure that the foreign wire transfer below the specified value has the name of the originator, the name of the beneficiary, account number or transaction reference number of both parties. </w:t>
      </w:r>
      <w:commentRangeEnd w:id="310"/>
      <w:r>
        <w:rPr>
          <w:rStyle w:val="CommentReference"/>
          <w:rFonts w:ascii="Times New Roman" w:hAnsi="Times New Roman"/>
          <w:spacing w:val="0"/>
        </w:rPr>
        <w:commentReference w:id="310"/>
      </w:r>
      <w:r w:rsidRPr="00C458DE">
        <w:rPr>
          <w:rFonts w:asciiTheme="majorHAnsi" w:hAnsiTheme="majorHAnsi"/>
        </w:rPr>
        <w:t xml:space="preserve">However, as noted in C.16.1, the </w:t>
      </w:r>
      <w:r w:rsidRPr="00C458DE">
        <w:rPr>
          <w:rFonts w:asciiTheme="majorHAnsi" w:hAnsiTheme="majorHAnsi"/>
          <w:i/>
        </w:rPr>
        <w:t>de minimis</w:t>
      </w:r>
      <w:r w:rsidRPr="00C458DE">
        <w:rPr>
          <w:rFonts w:asciiTheme="majorHAnsi" w:hAnsiTheme="majorHAnsi"/>
        </w:rPr>
        <w:t xml:space="preserve"> threshold does not apply to wire transfers, above provision can be considered as an additional requirement</w:t>
      </w:r>
      <w:commentRangeStart w:id="311"/>
      <w:r w:rsidRPr="00C458DE">
        <w:rPr>
          <w:rFonts w:asciiTheme="majorHAnsi" w:hAnsiTheme="majorHAnsi"/>
        </w:rPr>
        <w:t>.</w:t>
      </w:r>
      <w:r>
        <w:rPr>
          <w:rFonts w:asciiTheme="majorHAnsi" w:hAnsiTheme="majorHAnsi"/>
        </w:rPr>
        <w:t xml:space="preserve"> </w:t>
      </w:r>
      <w:r w:rsidRPr="00C458DE">
        <w:rPr>
          <w:rFonts w:asciiTheme="majorHAnsi" w:hAnsiTheme="majorHAnsi"/>
          <w:highlight w:val="yellow"/>
        </w:rPr>
        <w:t>[For Lao PDR: Same question as for C.16.1]</w:t>
      </w:r>
      <w:commentRangeEnd w:id="311"/>
      <w:r>
        <w:rPr>
          <w:rStyle w:val="CommentReference"/>
          <w:rFonts w:ascii="Times New Roman" w:hAnsi="Times New Roman"/>
          <w:spacing w:val="0"/>
        </w:rPr>
        <w:commentReference w:id="311"/>
      </w:r>
    </w:p>
    <w:p w14:paraId="6F08C47F" w14:textId="7184415C" w:rsidR="007E2D02" w:rsidRPr="00C3293E" w:rsidRDefault="007E2D02" w:rsidP="007E2D02">
      <w:pPr>
        <w:pStyle w:val="FAFT-TEXTEjustifiedleft"/>
        <w:numPr>
          <w:ilvl w:val="0"/>
          <w:numId w:val="16"/>
        </w:numPr>
        <w:tabs>
          <w:tab w:val="clear" w:pos="850"/>
          <w:tab w:val="left" w:pos="0"/>
        </w:tabs>
        <w:ind w:left="0" w:firstLine="0"/>
        <w:rPr>
          <w:rFonts w:asciiTheme="majorHAnsi" w:hAnsiTheme="majorHAnsi"/>
        </w:rPr>
      </w:pPr>
      <w:commentRangeStart w:id="312"/>
      <w:r w:rsidRPr="00435FB3">
        <w:rPr>
          <w:rFonts w:asciiTheme="majorHAnsi" w:hAnsiTheme="majorHAnsi"/>
          <w:i/>
        </w:rPr>
        <w:t xml:space="preserve">Criterion 16.4 </w:t>
      </w:r>
      <w:r>
        <w:rPr>
          <w:rFonts w:asciiTheme="majorHAnsi" w:hAnsiTheme="majorHAnsi"/>
        </w:rPr>
        <w:t xml:space="preserve">is </w:t>
      </w:r>
      <w:r>
        <w:rPr>
          <w:rFonts w:asciiTheme="majorHAnsi" w:hAnsiTheme="majorHAnsi"/>
          <w:b/>
        </w:rPr>
        <w:t xml:space="preserve">partly met. </w:t>
      </w:r>
      <w:r w:rsidRPr="00C3293E">
        <w:rPr>
          <w:rFonts w:asciiTheme="majorHAnsi" w:hAnsiTheme="majorHAnsi"/>
        </w:rPr>
        <w:t xml:space="preserve">There is no specific provision to require FI to verify information pertaining to its customer where there is a suspicion of ML/TF when conducting transactions below the </w:t>
      </w:r>
      <w:r w:rsidRPr="00C3293E">
        <w:rPr>
          <w:rFonts w:asciiTheme="majorHAnsi" w:hAnsiTheme="majorHAnsi"/>
          <w:i/>
        </w:rPr>
        <w:t>de minimis</w:t>
      </w:r>
      <w:r w:rsidRPr="00C3293E">
        <w:rPr>
          <w:rFonts w:asciiTheme="majorHAnsi" w:hAnsiTheme="majorHAnsi"/>
        </w:rPr>
        <w:t xml:space="preserve"> threshold. It cannot be considered that this specific requirement is fully covered under the general CDD measures contained in Article 22 of the Law on AML/CFT.</w:t>
      </w:r>
      <w:commentRangeEnd w:id="312"/>
      <w:r>
        <w:rPr>
          <w:rStyle w:val="CommentReference"/>
          <w:rFonts w:ascii="Times New Roman" w:hAnsi="Times New Roman"/>
          <w:spacing w:val="0"/>
        </w:rPr>
        <w:commentReference w:id="312"/>
      </w:r>
    </w:p>
    <w:p w14:paraId="3E67366C" w14:textId="55031068" w:rsidR="007E2D02" w:rsidRPr="00C3293E" w:rsidRDefault="007E2D02" w:rsidP="007E2D02">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16.5</w:t>
      </w:r>
      <w:r w:rsidRPr="00F431EC">
        <w:rPr>
          <w:rFonts w:asciiTheme="majorHAnsi" w:hAnsiTheme="majorHAnsi"/>
        </w:rPr>
        <w:t xml:space="preserve"> </w:t>
      </w:r>
      <w:r>
        <w:rPr>
          <w:rFonts w:asciiTheme="majorHAnsi" w:hAnsiTheme="majorHAnsi"/>
        </w:rPr>
        <w:t xml:space="preserve">is </w:t>
      </w:r>
      <w:r>
        <w:rPr>
          <w:rFonts w:asciiTheme="majorHAnsi" w:hAnsiTheme="majorHAnsi"/>
          <w:b/>
        </w:rPr>
        <w:t xml:space="preserve">met. </w:t>
      </w:r>
      <w:r w:rsidRPr="00435FB3">
        <w:rPr>
          <w:rFonts w:asciiTheme="majorHAnsi" w:hAnsiTheme="majorHAnsi"/>
          <w:i/>
        </w:rPr>
        <w:t xml:space="preserve"> </w:t>
      </w:r>
      <w:r w:rsidRPr="00C3293E">
        <w:rPr>
          <w:rFonts w:asciiTheme="majorHAnsi" w:hAnsiTheme="majorHAnsi"/>
        </w:rPr>
        <w:t xml:space="preserve">As stipulated by Article 6 of the Decision on the Reporting of Wire Transfers, ordering financial institutions transferring domestically must collect originator information as specified in Article 5. Article 7 specifies that the ordering financial institutions must ensure that the wire transfer has complete information as defined in Article 5 of this decision for both the originator and beneficiary. The latter provision does not differentiate domestic or foreign wire transfers. </w:t>
      </w:r>
    </w:p>
    <w:p w14:paraId="189FA893" w14:textId="77777777" w:rsidR="007E2D02" w:rsidRPr="00C3293E" w:rsidRDefault="007E2D02" w:rsidP="007E2D02">
      <w:pPr>
        <w:pStyle w:val="FAFT-TEXTEjustifiedleft"/>
        <w:numPr>
          <w:ilvl w:val="0"/>
          <w:numId w:val="16"/>
        </w:numPr>
        <w:tabs>
          <w:tab w:val="clear" w:pos="850"/>
          <w:tab w:val="left" w:pos="0"/>
        </w:tabs>
        <w:ind w:left="0" w:firstLine="0"/>
        <w:rPr>
          <w:rFonts w:asciiTheme="majorHAnsi" w:hAnsiTheme="majorHAnsi"/>
        </w:rPr>
      </w:pPr>
      <w:r w:rsidRPr="00C3293E">
        <w:rPr>
          <w:rFonts w:asciiTheme="majorHAnsi" w:hAnsiTheme="majorHAnsi"/>
          <w:i/>
        </w:rPr>
        <w:t>Criterion 16.6</w:t>
      </w:r>
      <w:r w:rsidRPr="00C3293E">
        <w:rPr>
          <w:rFonts w:asciiTheme="majorHAnsi" w:hAnsiTheme="majorHAnsi"/>
        </w:rPr>
        <w:t xml:space="preserve"> is </w:t>
      </w:r>
      <w:r w:rsidRPr="007E2D02">
        <w:rPr>
          <w:rFonts w:asciiTheme="majorHAnsi" w:hAnsiTheme="majorHAnsi"/>
          <w:b/>
        </w:rPr>
        <w:t>not applicable.</w:t>
      </w:r>
      <w:r w:rsidRPr="00C3293E">
        <w:rPr>
          <w:rFonts w:asciiTheme="majorHAnsi" w:hAnsiTheme="majorHAnsi"/>
        </w:rPr>
        <w:t xml:space="preserve"> See C.16.5. Lao PDR does not appear to permit ordering FI to include only the account number or unique reference number.</w:t>
      </w:r>
    </w:p>
    <w:p w14:paraId="4012D2FD" w14:textId="21FF4492" w:rsidR="007E2D02" w:rsidRPr="00A575D5" w:rsidRDefault="007E2D02" w:rsidP="007E2D02">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 xml:space="preserve">Criterion 16.7 </w:t>
      </w:r>
      <w:r>
        <w:rPr>
          <w:rFonts w:asciiTheme="majorHAnsi" w:hAnsiTheme="majorHAnsi"/>
        </w:rPr>
        <w:t xml:space="preserve">is </w:t>
      </w:r>
      <w:r>
        <w:rPr>
          <w:rFonts w:asciiTheme="majorHAnsi" w:hAnsiTheme="majorHAnsi"/>
          <w:b/>
        </w:rPr>
        <w:t xml:space="preserve">met. </w:t>
      </w:r>
      <w:r w:rsidRPr="00A575D5">
        <w:rPr>
          <w:rFonts w:asciiTheme="majorHAnsi" w:hAnsiTheme="majorHAnsi"/>
        </w:rPr>
        <w:t>Article 7 of the Decision on the Reporting of Wire Transfers requires the ordering financial institutions to keep information on the originator and beneficiary as specified in Article 28 of the Law on AML/CFT.</w:t>
      </w:r>
    </w:p>
    <w:p w14:paraId="2D35079B" w14:textId="72591C81" w:rsidR="007E2D02" w:rsidRPr="00A575D5" w:rsidRDefault="007E2D02" w:rsidP="007E2D02">
      <w:pPr>
        <w:pStyle w:val="FAFT-TEXTEjustifiedleft"/>
        <w:numPr>
          <w:ilvl w:val="0"/>
          <w:numId w:val="16"/>
        </w:numPr>
        <w:tabs>
          <w:tab w:val="clear" w:pos="850"/>
          <w:tab w:val="left" w:pos="0"/>
        </w:tabs>
        <w:ind w:left="0" w:firstLine="0"/>
        <w:rPr>
          <w:rFonts w:asciiTheme="majorHAnsi" w:hAnsiTheme="majorHAnsi"/>
          <w:i/>
        </w:rPr>
      </w:pPr>
      <w:r w:rsidRPr="00435FB3">
        <w:rPr>
          <w:rFonts w:asciiTheme="majorHAnsi" w:hAnsiTheme="majorHAnsi"/>
          <w:i/>
        </w:rPr>
        <w:t xml:space="preserve">Criterion 16.8 </w:t>
      </w:r>
      <w:r>
        <w:rPr>
          <w:rFonts w:asciiTheme="majorHAnsi" w:hAnsiTheme="majorHAnsi"/>
        </w:rPr>
        <w:t xml:space="preserve">is </w:t>
      </w:r>
      <w:r>
        <w:rPr>
          <w:rFonts w:asciiTheme="majorHAnsi" w:hAnsiTheme="majorHAnsi"/>
          <w:b/>
        </w:rPr>
        <w:t xml:space="preserve">partly met. </w:t>
      </w:r>
      <w:r w:rsidRPr="00A575D5">
        <w:rPr>
          <w:rFonts w:asciiTheme="majorHAnsi" w:hAnsiTheme="majorHAnsi"/>
        </w:rPr>
        <w:t xml:space="preserve">Article 7 of the Decision on the Reporting of Wire Transfers requires the ordering financial institutions to ensure that the foreign wire transfer below the specified value has the name of the originator, the name of the beneficiary, account </w:t>
      </w:r>
      <w:r w:rsidRPr="00A575D5">
        <w:rPr>
          <w:rFonts w:asciiTheme="majorHAnsi" w:hAnsiTheme="majorHAnsi"/>
        </w:rPr>
        <w:lastRenderedPageBreak/>
        <w:t>number or transaction reference number of both parties. Article 13 of the Decision stipulates that reporting entities or other relevant persons who conduct actions which violate the Decision will be warned and fined as specified in Article 65 of the Law on AML/CFT.</w:t>
      </w:r>
    </w:p>
    <w:p w14:paraId="66719B06" w14:textId="77777777" w:rsidR="007E2D02" w:rsidRPr="00A575D5" w:rsidRDefault="007E2D02" w:rsidP="007E2D02">
      <w:pPr>
        <w:pStyle w:val="FAFT-TEXTEjustifiedleft"/>
        <w:numPr>
          <w:ilvl w:val="0"/>
          <w:numId w:val="16"/>
        </w:numPr>
        <w:tabs>
          <w:tab w:val="clear" w:pos="850"/>
          <w:tab w:val="left" w:pos="0"/>
        </w:tabs>
        <w:ind w:left="0" w:firstLine="0"/>
        <w:rPr>
          <w:rFonts w:asciiTheme="majorHAnsi" w:hAnsiTheme="majorHAnsi"/>
        </w:rPr>
      </w:pPr>
      <w:r w:rsidRPr="00A575D5">
        <w:rPr>
          <w:rFonts w:asciiTheme="majorHAnsi" w:hAnsiTheme="majorHAnsi"/>
        </w:rPr>
        <w:t xml:space="preserve">Article 23 of the Law on AML/CFT broadly specifies that in case of failure to collect detailed data in conducting CDD, the RE must cease services or business relations and to file an STR. </w:t>
      </w:r>
      <w:commentRangeStart w:id="313"/>
      <w:r w:rsidRPr="00A575D5">
        <w:rPr>
          <w:rFonts w:asciiTheme="majorHAnsi" w:hAnsiTheme="majorHAnsi"/>
        </w:rPr>
        <w:t xml:space="preserve">However, there is no any specific requirement not to allow the ordering FI to execute the wire transfer if it does not comply with the specified requirements. </w:t>
      </w:r>
      <w:commentRangeEnd w:id="313"/>
      <w:r>
        <w:rPr>
          <w:rStyle w:val="CommentReference"/>
          <w:rFonts w:ascii="Times New Roman" w:hAnsi="Times New Roman"/>
          <w:spacing w:val="0"/>
        </w:rPr>
        <w:commentReference w:id="313"/>
      </w:r>
    </w:p>
    <w:p w14:paraId="2F552D97" w14:textId="41A85623" w:rsidR="007E2D02" w:rsidRPr="00AF4BD3" w:rsidRDefault="007E2D02" w:rsidP="007E2D02">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 xml:space="preserve">Criterion 16.9 </w:t>
      </w:r>
      <w:r>
        <w:rPr>
          <w:rFonts w:asciiTheme="majorHAnsi" w:hAnsiTheme="majorHAnsi"/>
        </w:rPr>
        <w:t xml:space="preserve">is </w:t>
      </w:r>
      <w:r>
        <w:rPr>
          <w:rFonts w:asciiTheme="majorHAnsi" w:hAnsiTheme="majorHAnsi"/>
          <w:b/>
        </w:rPr>
        <w:t xml:space="preserve">met. </w:t>
      </w:r>
      <w:r w:rsidRPr="00AF4BD3">
        <w:rPr>
          <w:rFonts w:asciiTheme="majorHAnsi" w:hAnsiTheme="majorHAnsi"/>
        </w:rPr>
        <w:t>In terms of Article 27 of the Law on AML/CFT, in case of acting as an intermediary of the transfer, a financial institution must ensure that the information on the transferor and details about the transfer are correctly and completely recorded before further delivery to a beneficiary. Rule 9 of the Decision on the Reporting of Wire Transfers provides that for international wire transfers, intermediary financial institutions must collect information on the originator and the beneficiary in order to send with the transfer.</w:t>
      </w:r>
    </w:p>
    <w:p w14:paraId="71C2CFB8" w14:textId="4DEE6E06" w:rsidR="007E2D02" w:rsidRPr="00AF4BD3" w:rsidRDefault="007E2D02" w:rsidP="007E2D02">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 xml:space="preserve">Criterion 16.10 </w:t>
      </w:r>
      <w:r>
        <w:rPr>
          <w:rFonts w:asciiTheme="majorHAnsi" w:hAnsiTheme="majorHAnsi"/>
        </w:rPr>
        <w:t xml:space="preserve">is </w:t>
      </w:r>
      <w:r>
        <w:rPr>
          <w:rFonts w:asciiTheme="majorHAnsi" w:hAnsiTheme="majorHAnsi"/>
          <w:b/>
        </w:rPr>
        <w:t xml:space="preserve">met. </w:t>
      </w:r>
      <w:r w:rsidRPr="00AF4BD3">
        <w:rPr>
          <w:rFonts w:asciiTheme="majorHAnsi" w:hAnsiTheme="majorHAnsi"/>
        </w:rPr>
        <w:t>As provided for in Article 9 of the Decision on the Reporting of Wire Transfers, in the event that information is limited due to a technical issue, then all information sent from the originating financial institutions must be kept per Article 28 of the Law on AML/CFT. Record keeping requirements as set out in Article 28 are discussed under R.11.</w:t>
      </w:r>
    </w:p>
    <w:p w14:paraId="59A7CC30" w14:textId="3263D81A" w:rsidR="007E2D02" w:rsidRPr="00B90CEA" w:rsidRDefault="007E2D02" w:rsidP="007E2D02">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 xml:space="preserve">Criterion 16.11 </w:t>
      </w:r>
      <w:r>
        <w:rPr>
          <w:rFonts w:asciiTheme="majorHAnsi" w:hAnsiTheme="majorHAnsi"/>
        </w:rPr>
        <w:t xml:space="preserve">is </w:t>
      </w:r>
      <w:r>
        <w:rPr>
          <w:rFonts w:asciiTheme="majorHAnsi" w:hAnsiTheme="majorHAnsi"/>
          <w:b/>
        </w:rPr>
        <w:t xml:space="preserve">partly met. </w:t>
      </w:r>
      <w:r w:rsidRPr="00B90CEA">
        <w:rPr>
          <w:rFonts w:asciiTheme="majorHAnsi" w:hAnsiTheme="majorHAnsi"/>
        </w:rPr>
        <w:t>As required by Paragraph 2 of Article 9 of the Decision on the Reporting of Wire Transfers, for international wire transfers without complete information on the originator or the beneficiary as specified, intermediary financial institutions must follow Article 27 of the Law on AML/CFT. Article 27 specifies that in case of acting as an intermediary of the transfer, a financial institution must ensure that the information on the transferor and details about the transfer are correctly and completely recorded before further delivery to a beneficiary. However, specific provisions on taking reasonable measures which are consistent with straight-through processing, to identify wire transfers that lack required originator/beneficiary information are lacking.</w:t>
      </w:r>
    </w:p>
    <w:p w14:paraId="15514181" w14:textId="695E586B" w:rsidR="007E2D02" w:rsidRPr="00B90CEA" w:rsidRDefault="007E2D02" w:rsidP="007E2D02">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 xml:space="preserve">Criterion 16.12 </w:t>
      </w:r>
      <w:r>
        <w:rPr>
          <w:rFonts w:asciiTheme="majorHAnsi" w:hAnsiTheme="majorHAnsi"/>
        </w:rPr>
        <w:t xml:space="preserve">is </w:t>
      </w:r>
      <w:r>
        <w:rPr>
          <w:rFonts w:asciiTheme="majorHAnsi" w:hAnsiTheme="majorHAnsi"/>
          <w:b/>
        </w:rPr>
        <w:t xml:space="preserve">met. </w:t>
      </w:r>
      <w:r w:rsidRPr="00B90CEA">
        <w:rPr>
          <w:rFonts w:asciiTheme="majorHAnsi" w:hAnsiTheme="majorHAnsi"/>
        </w:rPr>
        <w:t>Article 9 of the Decision on the Reporting of Wire Transfers stipulates that intermediary financial institutions should have effective policies and procedures in the implementation of assessment measures and administration of risk in order to consider circumstances when denial and termination of wire transfers should occur or in order to specify measures in appropriate monitoring.</w:t>
      </w:r>
    </w:p>
    <w:p w14:paraId="694AB333" w14:textId="1A882CEB" w:rsidR="007E2D02" w:rsidRPr="00EC37A6" w:rsidRDefault="007E2D02" w:rsidP="007E2D02">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 xml:space="preserve">Criterion 16.13 </w:t>
      </w:r>
      <w:r>
        <w:rPr>
          <w:rFonts w:asciiTheme="majorHAnsi" w:hAnsiTheme="majorHAnsi"/>
        </w:rPr>
        <w:t xml:space="preserve">is </w:t>
      </w:r>
      <w:r>
        <w:rPr>
          <w:rFonts w:asciiTheme="majorHAnsi" w:hAnsiTheme="majorHAnsi"/>
          <w:b/>
        </w:rPr>
        <w:t xml:space="preserve">partly met. </w:t>
      </w:r>
      <w:r w:rsidRPr="00EC37A6">
        <w:rPr>
          <w:rFonts w:asciiTheme="majorHAnsi" w:hAnsiTheme="majorHAnsi"/>
        </w:rPr>
        <w:t>Article 8 of the Decision on the Reporting of Wire Transfers provides that the beneficiary financial institutions, on receiving international wire transfers without complete information on the originator or the beneficiary, must follow Article 27 of the Law on AML/CFT. Article 27 specifies that in case a financial institution receives a transfer with no information or missing information on a transferor, it has to check and find the missing information from a transferring institute or a beneficiary. If the information is not provided, a financial institution receiving the transfer shall refuse the payment to a beneficiary and transfer the money back to a transferring financial institution and immediately report the case to AMLIO.</w:t>
      </w:r>
    </w:p>
    <w:p w14:paraId="71C99459" w14:textId="77777777" w:rsidR="007E2D02" w:rsidRPr="00EC37A6" w:rsidRDefault="007E2D02" w:rsidP="007E2D02">
      <w:pPr>
        <w:pStyle w:val="FAFT-TEXTEjustifiedleft"/>
        <w:numPr>
          <w:ilvl w:val="0"/>
          <w:numId w:val="16"/>
        </w:numPr>
        <w:tabs>
          <w:tab w:val="clear" w:pos="850"/>
          <w:tab w:val="left" w:pos="0"/>
        </w:tabs>
        <w:ind w:left="0" w:firstLine="0"/>
        <w:rPr>
          <w:rFonts w:asciiTheme="majorHAnsi" w:hAnsiTheme="majorHAnsi"/>
        </w:rPr>
      </w:pPr>
      <w:r w:rsidRPr="00EC37A6">
        <w:rPr>
          <w:rFonts w:asciiTheme="majorHAnsi" w:hAnsiTheme="majorHAnsi"/>
        </w:rPr>
        <w:t>However, there is no specific requirement for beneficiary FIs to take reasonable measures such as conducting real-time or post-event monitoring to ascertain whether required originator or beneficiary information is lacking.</w:t>
      </w:r>
    </w:p>
    <w:p w14:paraId="5D4D1EF4" w14:textId="14A23F2E" w:rsidR="007E2D02" w:rsidRPr="00A92400" w:rsidRDefault="007E2D02" w:rsidP="007E2D02">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 xml:space="preserve">Criterion 16.14 </w:t>
      </w:r>
      <w:r>
        <w:rPr>
          <w:rFonts w:asciiTheme="majorHAnsi" w:hAnsiTheme="majorHAnsi"/>
        </w:rPr>
        <w:t xml:space="preserve">is </w:t>
      </w:r>
      <w:r>
        <w:rPr>
          <w:rFonts w:asciiTheme="majorHAnsi" w:hAnsiTheme="majorHAnsi"/>
          <w:b/>
        </w:rPr>
        <w:t xml:space="preserve">met. </w:t>
      </w:r>
      <w:r w:rsidRPr="00320FF1">
        <w:rPr>
          <w:rFonts w:asciiTheme="majorHAnsi" w:hAnsiTheme="majorHAnsi"/>
        </w:rPr>
        <w:t xml:space="preserve">Article 8 of the Decision on the Reporting of Wire Transfers provides that in the event that a wire transfer has complete information yet the beneficiary has </w:t>
      </w:r>
      <w:r w:rsidRPr="00320FF1">
        <w:rPr>
          <w:rFonts w:asciiTheme="majorHAnsi" w:hAnsiTheme="majorHAnsi"/>
        </w:rPr>
        <w:lastRenderedPageBreak/>
        <w:t>never been examined or verified before, then the beneficiary financial institutions should examine and verify the beneficiary and keep information per Article 28 of the Law on AML/CFT.</w:t>
      </w:r>
    </w:p>
    <w:p w14:paraId="72A963F5" w14:textId="4AC358F2" w:rsidR="007E2D02" w:rsidRPr="00A663A2" w:rsidRDefault="007E2D02" w:rsidP="007E2D02">
      <w:pPr>
        <w:pStyle w:val="FAFT-TEXTEjustifiedleft"/>
        <w:numPr>
          <w:ilvl w:val="0"/>
          <w:numId w:val="16"/>
        </w:numPr>
        <w:tabs>
          <w:tab w:val="clear" w:pos="850"/>
          <w:tab w:val="left" w:pos="0"/>
        </w:tabs>
        <w:ind w:left="0" w:firstLine="0"/>
        <w:rPr>
          <w:rFonts w:asciiTheme="majorHAnsi" w:hAnsiTheme="majorHAnsi"/>
        </w:rPr>
      </w:pPr>
      <w:r>
        <w:rPr>
          <w:rFonts w:asciiTheme="majorHAnsi" w:hAnsiTheme="majorHAnsi"/>
          <w:i/>
        </w:rPr>
        <w:t>Criterion 16.15</w:t>
      </w:r>
      <w:r w:rsidRPr="00435FB3">
        <w:rPr>
          <w:rFonts w:asciiTheme="majorHAnsi" w:hAnsiTheme="majorHAnsi"/>
          <w:i/>
        </w:rPr>
        <w:t xml:space="preserve"> </w:t>
      </w:r>
      <w:r>
        <w:rPr>
          <w:rFonts w:asciiTheme="majorHAnsi" w:hAnsiTheme="majorHAnsi"/>
        </w:rPr>
        <w:t xml:space="preserve">is </w:t>
      </w:r>
      <w:r>
        <w:rPr>
          <w:rFonts w:asciiTheme="majorHAnsi" w:hAnsiTheme="majorHAnsi"/>
          <w:b/>
        </w:rPr>
        <w:t xml:space="preserve">met. </w:t>
      </w:r>
      <w:r w:rsidRPr="00A663A2">
        <w:rPr>
          <w:rFonts w:asciiTheme="majorHAnsi" w:hAnsiTheme="majorHAnsi"/>
        </w:rPr>
        <w:t>Article 8 of the Decision on the Reporting of Wire Transfers provides that the beneficiary financial institutions should have effective policies and procedures in the implementation of assessment measures and administration of risk in order to consider circumstances when denial and termination of wire transfers should occur or in order to specify measures in appropriate monitoring.</w:t>
      </w:r>
    </w:p>
    <w:p w14:paraId="676CAEBB" w14:textId="7127E2EE" w:rsidR="007E2D02" w:rsidRPr="00A663A2" w:rsidRDefault="007E2D02" w:rsidP="007E2D02">
      <w:pPr>
        <w:pStyle w:val="FAFT-TEXTEjustifiedleft"/>
        <w:numPr>
          <w:ilvl w:val="0"/>
          <w:numId w:val="16"/>
        </w:numPr>
        <w:tabs>
          <w:tab w:val="clear" w:pos="850"/>
          <w:tab w:val="left" w:pos="0"/>
        </w:tabs>
        <w:ind w:left="0" w:firstLine="0"/>
        <w:rPr>
          <w:rFonts w:asciiTheme="majorHAnsi" w:hAnsiTheme="majorHAnsi"/>
        </w:rPr>
      </w:pPr>
      <w:r>
        <w:rPr>
          <w:rFonts w:asciiTheme="majorHAnsi" w:hAnsiTheme="majorHAnsi"/>
          <w:i/>
        </w:rPr>
        <w:t>Criterion 16.16</w:t>
      </w:r>
      <w:r w:rsidRPr="00435FB3">
        <w:rPr>
          <w:rFonts w:asciiTheme="majorHAnsi" w:hAnsiTheme="majorHAnsi"/>
          <w:i/>
        </w:rPr>
        <w:t xml:space="preserve"> </w:t>
      </w:r>
      <w:r>
        <w:rPr>
          <w:rFonts w:asciiTheme="majorHAnsi" w:hAnsiTheme="majorHAnsi"/>
        </w:rPr>
        <w:t xml:space="preserve">is </w:t>
      </w:r>
      <w:r>
        <w:rPr>
          <w:rFonts w:asciiTheme="majorHAnsi" w:hAnsiTheme="majorHAnsi"/>
          <w:b/>
        </w:rPr>
        <w:t xml:space="preserve">partly met. </w:t>
      </w:r>
      <w:r w:rsidRPr="006A6BBE">
        <w:rPr>
          <w:rFonts w:asciiTheme="majorHAnsi" w:hAnsiTheme="majorHAnsi"/>
        </w:rPr>
        <w:t xml:space="preserve">Article 17 of the Decision on supervision of MVTS requires MVTS providers and Agents to comply with the obligations as defined in the AML/CFT law, such as KYC, CDD, STR of money laundering and terrorist financing and complied with relevant regulations. Accordingly, it is implied that MVTS providers are binding to the requirements on wire transfers. </w:t>
      </w:r>
      <w:commentRangeStart w:id="314"/>
      <w:r w:rsidRPr="006A6BBE">
        <w:rPr>
          <w:rFonts w:asciiTheme="majorHAnsi" w:hAnsiTheme="majorHAnsi"/>
        </w:rPr>
        <w:t>However, there is no specific requirement for them to comply with all of the relevant requirements of Recommendation 16 in the countries in which they operate, di</w:t>
      </w:r>
      <w:r>
        <w:rPr>
          <w:rFonts w:asciiTheme="majorHAnsi" w:hAnsiTheme="majorHAnsi"/>
        </w:rPr>
        <w:t>rectly or through their agents.</w:t>
      </w:r>
      <w:commentRangeEnd w:id="314"/>
      <w:r>
        <w:rPr>
          <w:rStyle w:val="CommentReference"/>
          <w:rFonts w:ascii="Times New Roman" w:hAnsi="Times New Roman"/>
          <w:spacing w:val="0"/>
        </w:rPr>
        <w:commentReference w:id="314"/>
      </w:r>
    </w:p>
    <w:p w14:paraId="4F78182B" w14:textId="6030A7C9" w:rsidR="007E2D02" w:rsidRPr="0056531D" w:rsidRDefault="007E2D02" w:rsidP="007E2D02">
      <w:pPr>
        <w:pStyle w:val="FAFT-TEXTEjustifiedleft"/>
        <w:numPr>
          <w:ilvl w:val="0"/>
          <w:numId w:val="16"/>
        </w:numPr>
        <w:tabs>
          <w:tab w:val="clear" w:pos="850"/>
          <w:tab w:val="left" w:pos="0"/>
        </w:tabs>
        <w:ind w:left="0" w:firstLine="0"/>
        <w:rPr>
          <w:rFonts w:asciiTheme="majorHAnsi" w:hAnsiTheme="majorHAnsi"/>
          <w:i/>
        </w:rPr>
      </w:pPr>
      <w:commentRangeStart w:id="315"/>
      <w:r>
        <w:rPr>
          <w:rFonts w:asciiTheme="majorHAnsi" w:hAnsiTheme="majorHAnsi"/>
          <w:i/>
        </w:rPr>
        <w:t>Criterion 16.17</w:t>
      </w:r>
      <w:r w:rsidRPr="00435FB3">
        <w:rPr>
          <w:rFonts w:asciiTheme="majorHAnsi" w:hAnsiTheme="majorHAnsi"/>
          <w:i/>
        </w:rPr>
        <w:t xml:space="preserve"> </w:t>
      </w:r>
      <w:r>
        <w:rPr>
          <w:rFonts w:asciiTheme="majorHAnsi" w:hAnsiTheme="majorHAnsi"/>
        </w:rPr>
        <w:t xml:space="preserve">is </w:t>
      </w:r>
      <w:r>
        <w:rPr>
          <w:rFonts w:asciiTheme="majorHAnsi" w:hAnsiTheme="majorHAnsi"/>
          <w:b/>
        </w:rPr>
        <w:t xml:space="preserve">partly met. </w:t>
      </w:r>
      <w:r w:rsidRPr="0056531D">
        <w:rPr>
          <w:rFonts w:asciiTheme="majorHAnsi" w:hAnsiTheme="majorHAnsi"/>
        </w:rPr>
        <w:t>As noted in C.16.16, MVTS providers are subject to AML/CFT requirements and the obligation to file STRs when there is a suspicion of ML/TF. However, there is no specific requirement on filing STRs as required by the criterion.</w:t>
      </w:r>
      <w:commentRangeEnd w:id="315"/>
      <w:r>
        <w:rPr>
          <w:rStyle w:val="CommentReference"/>
          <w:rFonts w:ascii="Times New Roman" w:hAnsi="Times New Roman"/>
          <w:spacing w:val="0"/>
        </w:rPr>
        <w:commentReference w:id="315"/>
      </w:r>
    </w:p>
    <w:p w14:paraId="4D441A76" w14:textId="194CC762" w:rsidR="007E2D02" w:rsidRPr="0056531D" w:rsidRDefault="007E2D02" w:rsidP="007E2D02">
      <w:pPr>
        <w:pStyle w:val="FAFT-TEXTEjustifiedleft"/>
        <w:numPr>
          <w:ilvl w:val="0"/>
          <w:numId w:val="16"/>
        </w:numPr>
        <w:tabs>
          <w:tab w:val="clear" w:pos="850"/>
          <w:tab w:val="left" w:pos="0"/>
        </w:tabs>
        <w:ind w:left="0" w:firstLine="0"/>
        <w:rPr>
          <w:rFonts w:asciiTheme="majorHAnsi" w:hAnsiTheme="majorHAnsi"/>
        </w:rPr>
      </w:pPr>
      <w:r>
        <w:rPr>
          <w:rFonts w:asciiTheme="majorHAnsi" w:hAnsiTheme="majorHAnsi"/>
          <w:i/>
        </w:rPr>
        <w:t>Criterion 16.18</w:t>
      </w:r>
      <w:r w:rsidRPr="00435FB3">
        <w:rPr>
          <w:rFonts w:asciiTheme="majorHAnsi" w:hAnsiTheme="majorHAnsi"/>
          <w:i/>
        </w:rPr>
        <w:t xml:space="preserve"> </w:t>
      </w:r>
      <w:r>
        <w:rPr>
          <w:rFonts w:asciiTheme="majorHAnsi" w:hAnsiTheme="majorHAnsi"/>
        </w:rPr>
        <w:t xml:space="preserve">is </w:t>
      </w:r>
      <w:r>
        <w:rPr>
          <w:rFonts w:asciiTheme="majorHAnsi" w:hAnsiTheme="majorHAnsi"/>
          <w:b/>
        </w:rPr>
        <w:t xml:space="preserve">met. </w:t>
      </w:r>
      <w:r w:rsidRPr="0056531D">
        <w:rPr>
          <w:rFonts w:asciiTheme="majorHAnsi" w:hAnsiTheme="majorHAnsi"/>
        </w:rPr>
        <w:t>As per Clause 4 of Article 52 of the Law on AML/CFT, reporting entities are prohibited from having business dealings or performing transactions with natural persons, legal persons or organisations on the United Nations security council list. Article 40 of the Law on AML/CFT stipulates that funds of natural persons and legal entities including groups of terrorism financiers and international terrorist organisations stipulated in resolutions S/RES/1267 (1999), S/RES/1373 (2001) and their successors of the UN Security Council shall be immediately seized and frozen.</w:t>
      </w:r>
    </w:p>
    <w:p w14:paraId="48B80FD6" w14:textId="77777777" w:rsidR="007E2D02" w:rsidRPr="0056531D" w:rsidRDefault="007E2D02" w:rsidP="007E2D02">
      <w:pPr>
        <w:pStyle w:val="FAFT-TEXTEjustifiedleft"/>
        <w:numPr>
          <w:ilvl w:val="0"/>
          <w:numId w:val="16"/>
        </w:numPr>
        <w:tabs>
          <w:tab w:val="clear" w:pos="850"/>
          <w:tab w:val="left" w:pos="0"/>
        </w:tabs>
        <w:ind w:left="0" w:firstLine="0"/>
        <w:rPr>
          <w:rFonts w:asciiTheme="majorHAnsi" w:hAnsiTheme="majorHAnsi"/>
        </w:rPr>
      </w:pPr>
      <w:r w:rsidRPr="0056531D">
        <w:rPr>
          <w:rFonts w:asciiTheme="majorHAnsi" w:hAnsiTheme="majorHAnsi"/>
        </w:rPr>
        <w:t xml:space="preserve">As highlighted in Article 40 of the Law on AML/CFT the implementing procedures for seizing, freezing funds of terrorists are laid down in a separate piece of legislation. Article 5.1 of the Order on the Withholding, Freezing or Seizure of Funds Relating to Terrorists or Financing of Terrorism specifies the procedure followed by REs with respect to freezing of related funds and properties. REs </w:t>
      </w:r>
      <w:proofErr w:type="gramStart"/>
      <w:r w:rsidRPr="0056531D">
        <w:rPr>
          <w:rFonts w:asciiTheme="majorHAnsi" w:hAnsiTheme="majorHAnsi"/>
        </w:rPr>
        <w:t>are</w:t>
      </w:r>
      <w:proofErr w:type="gramEnd"/>
      <w:r w:rsidRPr="0056531D">
        <w:rPr>
          <w:rFonts w:asciiTheme="majorHAnsi" w:hAnsiTheme="majorHAnsi"/>
        </w:rPr>
        <w:t xml:space="preserve"> empowered and required to take preliminary measures immediately to stop and withhold such funds and properties of designated clients and immediately report to the Ministry of Public Security and the FIU. Upon receipt of such report, the Ministry will issue an order to freeze or seize the funds and properties immediately.</w:t>
      </w:r>
    </w:p>
    <w:p w14:paraId="58445EF4" w14:textId="77777777" w:rsidR="007E2D02" w:rsidRPr="00435FB3" w:rsidRDefault="007E2D02" w:rsidP="007E2D02">
      <w:pPr>
        <w:pStyle w:val="TemplateMERH4"/>
        <w:rPr>
          <w:rFonts w:asciiTheme="majorHAnsi" w:hAnsiTheme="majorHAnsi"/>
          <w:color w:val="000000"/>
          <w:sz w:val="22"/>
          <w:szCs w:val="22"/>
          <w:u w:val="single"/>
        </w:rPr>
      </w:pPr>
      <w:r w:rsidRPr="00435FB3">
        <w:rPr>
          <w:rFonts w:asciiTheme="majorHAnsi" w:hAnsiTheme="majorHAnsi"/>
          <w:sz w:val="22"/>
          <w:szCs w:val="22"/>
        </w:rPr>
        <w:t>Weighting and Conclusion</w:t>
      </w:r>
    </w:p>
    <w:p w14:paraId="51FBAB27" w14:textId="77777777" w:rsidR="007E2D02" w:rsidRPr="0056531D" w:rsidRDefault="007E2D02" w:rsidP="007E2D02">
      <w:pPr>
        <w:pStyle w:val="FAFT-TEXTEjustifiedleft"/>
        <w:numPr>
          <w:ilvl w:val="0"/>
          <w:numId w:val="16"/>
        </w:numPr>
        <w:tabs>
          <w:tab w:val="clear" w:pos="850"/>
          <w:tab w:val="left" w:pos="0"/>
        </w:tabs>
        <w:ind w:left="0" w:firstLine="0"/>
        <w:rPr>
          <w:rFonts w:asciiTheme="majorHAnsi" w:hAnsiTheme="majorHAnsi"/>
        </w:rPr>
      </w:pPr>
      <w:commentRangeStart w:id="316"/>
      <w:r w:rsidRPr="0056531D">
        <w:rPr>
          <w:rFonts w:asciiTheme="majorHAnsi" w:hAnsiTheme="majorHAnsi"/>
        </w:rPr>
        <w:t>Lao PDR has made significant progress for requirements on wire transfers. However, lack of enforceable requirements with respect to batch transfers, not to allow the ordering FI to execute the wire transfer in the absence of compliance, straight-through processing, beneficiary FIs to take reasonable measures to ascertain missing information, specific provisions for MVTS providers remain as deficiencies.</w:t>
      </w:r>
      <w:commentRangeEnd w:id="316"/>
      <w:r>
        <w:rPr>
          <w:rStyle w:val="CommentReference"/>
          <w:rFonts w:ascii="Times New Roman" w:hAnsi="Times New Roman"/>
          <w:spacing w:val="0"/>
        </w:rPr>
        <w:commentReference w:id="316"/>
      </w:r>
    </w:p>
    <w:p w14:paraId="3EE1E251" w14:textId="5FDD376F" w:rsidR="007E2D02" w:rsidRPr="00435FB3" w:rsidRDefault="007E2D02" w:rsidP="007E2D02">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b/>
        </w:rPr>
        <w:t>Recommendation 16 is rated part</w:t>
      </w:r>
      <w:r>
        <w:rPr>
          <w:rFonts w:asciiTheme="majorHAnsi" w:hAnsiTheme="majorHAnsi"/>
          <w:b/>
        </w:rPr>
        <w:t>ial</w:t>
      </w:r>
      <w:r w:rsidRPr="00435FB3">
        <w:rPr>
          <w:rFonts w:asciiTheme="majorHAnsi" w:hAnsiTheme="majorHAnsi"/>
          <w:b/>
        </w:rPr>
        <w:t>ly compliant.</w:t>
      </w:r>
    </w:p>
    <w:p w14:paraId="2AC8D632" w14:textId="77777777" w:rsidR="00FF6744" w:rsidRPr="00435FB3" w:rsidRDefault="00FF6744" w:rsidP="00FF6744">
      <w:pPr>
        <w:pStyle w:val="TemplateMERH2"/>
        <w:rPr>
          <w:rFonts w:asciiTheme="majorHAnsi" w:hAnsiTheme="majorHAnsi"/>
          <w:sz w:val="22"/>
        </w:rPr>
      </w:pPr>
      <w:r w:rsidRPr="00435FB3">
        <w:rPr>
          <w:rFonts w:asciiTheme="majorHAnsi" w:hAnsiTheme="majorHAnsi"/>
          <w:sz w:val="22"/>
        </w:rPr>
        <w:t>Recommendation 17 – Reliance on third parties</w:t>
      </w:r>
      <w:bookmarkEnd w:id="300"/>
      <w:bookmarkEnd w:id="301"/>
      <w:bookmarkEnd w:id="302"/>
      <w:bookmarkEnd w:id="303"/>
      <w:bookmarkEnd w:id="304"/>
    </w:p>
    <w:p w14:paraId="1245D6CF" w14:textId="77777777" w:rsidR="00922A4C" w:rsidRPr="00830BBC" w:rsidRDefault="00922A4C" w:rsidP="00922A4C">
      <w:pPr>
        <w:pStyle w:val="FAFT-TEXTEjustifiedleft"/>
        <w:numPr>
          <w:ilvl w:val="0"/>
          <w:numId w:val="16"/>
        </w:numPr>
        <w:tabs>
          <w:tab w:val="clear" w:pos="850"/>
          <w:tab w:val="left" w:pos="0"/>
        </w:tabs>
        <w:ind w:left="0" w:firstLine="0"/>
        <w:rPr>
          <w:rFonts w:asciiTheme="majorHAnsi" w:hAnsiTheme="majorHAnsi"/>
        </w:rPr>
      </w:pPr>
      <w:bookmarkStart w:id="317" w:name="_Toc358292292"/>
      <w:bookmarkStart w:id="318" w:name="_Toc429126857"/>
      <w:bookmarkStart w:id="319" w:name="_Toc435082200"/>
      <w:bookmarkStart w:id="320" w:name="_Toc28876735"/>
      <w:bookmarkStart w:id="321" w:name="_Toc46318331"/>
      <w:r w:rsidRPr="00004D61">
        <w:rPr>
          <w:rFonts w:asciiTheme="majorHAnsi" w:hAnsiTheme="majorHAnsi"/>
          <w:spacing w:val="0"/>
        </w:rPr>
        <w:t xml:space="preserve">In its 2011 MER Lao PDR was rated not applicable with former Recommendation 9. </w:t>
      </w:r>
      <w:r w:rsidRPr="00830BBC">
        <w:rPr>
          <w:rFonts w:asciiTheme="majorHAnsi" w:hAnsiTheme="majorHAnsi"/>
        </w:rPr>
        <w:t xml:space="preserve">Lao PDR </w:t>
      </w:r>
      <w:proofErr w:type="gramStart"/>
      <w:r w:rsidRPr="00830BBC">
        <w:rPr>
          <w:rFonts w:asciiTheme="majorHAnsi" w:hAnsiTheme="majorHAnsi"/>
        </w:rPr>
        <w:t>laws  do</w:t>
      </w:r>
      <w:proofErr w:type="gramEnd"/>
      <w:r w:rsidRPr="00830BBC">
        <w:rPr>
          <w:rFonts w:asciiTheme="majorHAnsi" w:hAnsiTheme="majorHAnsi"/>
        </w:rPr>
        <w:t xml:space="preserve"> not currently have specific provisions that would allow financial institutions to rely upon a third party in the process of implementing CDD.</w:t>
      </w:r>
    </w:p>
    <w:p w14:paraId="1C4E88F6" w14:textId="77777777" w:rsidR="00922A4C" w:rsidRPr="00922A4C" w:rsidRDefault="00922A4C" w:rsidP="00922A4C">
      <w:pPr>
        <w:pStyle w:val="FAFT-TEXTEjustifiedleft"/>
        <w:numPr>
          <w:ilvl w:val="0"/>
          <w:numId w:val="16"/>
        </w:numPr>
        <w:tabs>
          <w:tab w:val="clear" w:pos="850"/>
          <w:tab w:val="left" w:pos="0"/>
        </w:tabs>
        <w:ind w:left="0" w:firstLine="0"/>
        <w:rPr>
          <w:rFonts w:asciiTheme="majorHAnsi" w:hAnsiTheme="majorHAnsi"/>
        </w:rPr>
      </w:pPr>
      <w:r w:rsidRPr="00922A4C">
        <w:rPr>
          <w:rFonts w:asciiTheme="majorHAnsi" w:hAnsiTheme="majorHAnsi"/>
          <w:i/>
        </w:rPr>
        <w:lastRenderedPageBreak/>
        <w:t>Criterion 17.1</w:t>
      </w:r>
      <w:r w:rsidRPr="00440424">
        <w:rPr>
          <w:rFonts w:asciiTheme="majorHAnsi" w:hAnsiTheme="majorHAnsi"/>
        </w:rPr>
        <w:t xml:space="preserve"> is </w:t>
      </w:r>
      <w:r w:rsidRPr="00922A4C">
        <w:rPr>
          <w:rFonts w:asciiTheme="majorHAnsi" w:hAnsiTheme="majorHAnsi"/>
          <w:b/>
        </w:rPr>
        <w:t>N</w:t>
      </w:r>
      <w:r w:rsidRPr="00922A4C">
        <w:rPr>
          <w:rFonts w:asciiTheme="majorHAnsi" w:hAnsiTheme="majorHAnsi"/>
          <w:b/>
          <w:cs/>
          <w:lang w:bidi="th-TH"/>
        </w:rPr>
        <w:t>/</w:t>
      </w:r>
      <w:r w:rsidRPr="00922A4C">
        <w:rPr>
          <w:rFonts w:asciiTheme="majorHAnsi" w:hAnsiTheme="majorHAnsi"/>
          <w:b/>
        </w:rPr>
        <w:t>A.</w:t>
      </w:r>
    </w:p>
    <w:p w14:paraId="0BE8FCF8" w14:textId="77777777" w:rsidR="00922A4C" w:rsidRPr="00922A4C" w:rsidRDefault="00922A4C" w:rsidP="00922A4C">
      <w:pPr>
        <w:pStyle w:val="FAFT-TEXTEjustifiedleft"/>
        <w:numPr>
          <w:ilvl w:val="0"/>
          <w:numId w:val="16"/>
        </w:numPr>
        <w:tabs>
          <w:tab w:val="clear" w:pos="850"/>
          <w:tab w:val="left" w:pos="0"/>
        </w:tabs>
        <w:ind w:left="0" w:firstLine="0"/>
        <w:rPr>
          <w:rFonts w:asciiTheme="majorHAnsi" w:hAnsiTheme="majorHAnsi"/>
        </w:rPr>
      </w:pPr>
      <w:r w:rsidRPr="00922A4C">
        <w:rPr>
          <w:rFonts w:asciiTheme="majorHAnsi" w:hAnsiTheme="majorHAnsi"/>
        </w:rPr>
        <w:t xml:space="preserve">Under Article 15 of the Agreement on Know Your Customers and Customer Due Diligence No.01/NCC, reporting institutions shall be responsible for the identification of customers. However, no laws and regulations have specific provisions allowing financial institutions to rely upon a third party in the process of implementing CDD. Lao PDR </w:t>
      </w:r>
      <w:proofErr w:type="spellStart"/>
      <w:r w:rsidRPr="00922A4C">
        <w:rPr>
          <w:rFonts w:asciiTheme="majorHAnsi" w:hAnsiTheme="majorHAnsi"/>
        </w:rPr>
        <w:t>comfirms</w:t>
      </w:r>
      <w:proofErr w:type="spellEnd"/>
      <w:r w:rsidRPr="00922A4C">
        <w:rPr>
          <w:rFonts w:asciiTheme="majorHAnsi" w:hAnsiTheme="majorHAnsi"/>
        </w:rPr>
        <w:t xml:space="preserve"> that FIs are not permitted to rely on anyone else to conduct CDD for them. </w:t>
      </w:r>
    </w:p>
    <w:p w14:paraId="043D6108" w14:textId="77777777" w:rsidR="00922A4C" w:rsidRPr="00440424" w:rsidRDefault="00922A4C" w:rsidP="00922A4C">
      <w:pPr>
        <w:pStyle w:val="FAFT-TEXTEjustifiedleft"/>
        <w:numPr>
          <w:ilvl w:val="0"/>
          <w:numId w:val="16"/>
        </w:numPr>
        <w:tabs>
          <w:tab w:val="clear" w:pos="850"/>
          <w:tab w:val="left" w:pos="0"/>
        </w:tabs>
        <w:ind w:left="0" w:firstLine="0"/>
        <w:rPr>
          <w:rFonts w:asciiTheme="majorHAnsi" w:hAnsiTheme="majorHAnsi"/>
        </w:rPr>
      </w:pPr>
      <w:r w:rsidRPr="00922A4C">
        <w:rPr>
          <w:rFonts w:asciiTheme="majorHAnsi" w:hAnsiTheme="majorHAnsi"/>
          <w:i/>
        </w:rPr>
        <w:t>Criterion 17.2</w:t>
      </w:r>
      <w:r w:rsidRPr="00440424">
        <w:rPr>
          <w:rFonts w:asciiTheme="majorHAnsi" w:hAnsiTheme="majorHAnsi"/>
        </w:rPr>
        <w:t xml:space="preserve"> is </w:t>
      </w:r>
      <w:r w:rsidRPr="00922A4C">
        <w:rPr>
          <w:rFonts w:asciiTheme="majorHAnsi" w:hAnsiTheme="majorHAnsi"/>
          <w:b/>
        </w:rPr>
        <w:t>N</w:t>
      </w:r>
      <w:r w:rsidRPr="00922A4C">
        <w:rPr>
          <w:rFonts w:asciiTheme="majorHAnsi" w:hAnsiTheme="majorHAnsi"/>
          <w:b/>
          <w:cs/>
          <w:lang w:bidi="th-TH"/>
        </w:rPr>
        <w:t>/</w:t>
      </w:r>
      <w:r w:rsidRPr="00922A4C">
        <w:rPr>
          <w:rFonts w:asciiTheme="majorHAnsi" w:hAnsiTheme="majorHAnsi"/>
          <w:b/>
        </w:rPr>
        <w:t>A.</w:t>
      </w:r>
      <w:r w:rsidRPr="00922A4C">
        <w:rPr>
          <w:rFonts w:asciiTheme="majorHAnsi" w:hAnsiTheme="majorHAnsi"/>
        </w:rPr>
        <w:t xml:space="preserve"> </w:t>
      </w:r>
    </w:p>
    <w:p w14:paraId="41C02674" w14:textId="77777777" w:rsidR="00922A4C" w:rsidRPr="00440424" w:rsidRDefault="00922A4C" w:rsidP="00922A4C">
      <w:pPr>
        <w:pStyle w:val="FAFT-TEXTEjustifiedleft"/>
        <w:numPr>
          <w:ilvl w:val="0"/>
          <w:numId w:val="16"/>
        </w:numPr>
        <w:tabs>
          <w:tab w:val="clear" w:pos="850"/>
          <w:tab w:val="left" w:pos="0"/>
        </w:tabs>
        <w:ind w:left="0" w:firstLine="0"/>
        <w:rPr>
          <w:rFonts w:asciiTheme="majorHAnsi" w:hAnsiTheme="majorHAnsi"/>
        </w:rPr>
      </w:pPr>
      <w:r w:rsidRPr="00922A4C">
        <w:rPr>
          <w:rFonts w:asciiTheme="majorHAnsi" w:hAnsiTheme="majorHAnsi"/>
          <w:i/>
        </w:rPr>
        <w:t>Criterion 17.3</w:t>
      </w:r>
      <w:r w:rsidRPr="00440424">
        <w:rPr>
          <w:rFonts w:asciiTheme="majorHAnsi" w:hAnsiTheme="majorHAnsi"/>
        </w:rPr>
        <w:t xml:space="preserve"> is </w:t>
      </w:r>
      <w:r w:rsidRPr="00922A4C">
        <w:rPr>
          <w:rFonts w:asciiTheme="majorHAnsi" w:hAnsiTheme="majorHAnsi"/>
          <w:b/>
        </w:rPr>
        <w:t>N</w:t>
      </w:r>
      <w:r w:rsidRPr="00922A4C">
        <w:rPr>
          <w:rFonts w:asciiTheme="majorHAnsi" w:hAnsiTheme="majorHAnsi"/>
          <w:b/>
          <w:cs/>
          <w:lang w:bidi="th-TH"/>
        </w:rPr>
        <w:t>/</w:t>
      </w:r>
      <w:r w:rsidRPr="00922A4C">
        <w:rPr>
          <w:rFonts w:asciiTheme="majorHAnsi" w:hAnsiTheme="majorHAnsi"/>
          <w:b/>
        </w:rPr>
        <w:t>A</w:t>
      </w:r>
      <w:r w:rsidRPr="00922A4C">
        <w:rPr>
          <w:rFonts w:asciiTheme="majorHAnsi" w:hAnsiTheme="majorHAnsi"/>
        </w:rPr>
        <w:t xml:space="preserve">. </w:t>
      </w:r>
    </w:p>
    <w:p w14:paraId="039012FA" w14:textId="77777777" w:rsidR="00922A4C" w:rsidRPr="00435FB3" w:rsidRDefault="00922A4C" w:rsidP="00922A4C">
      <w:pPr>
        <w:pStyle w:val="TemplateMERH4"/>
        <w:rPr>
          <w:rFonts w:asciiTheme="majorHAnsi" w:hAnsiTheme="majorHAnsi"/>
          <w:sz w:val="22"/>
          <w:szCs w:val="22"/>
        </w:rPr>
      </w:pPr>
      <w:r w:rsidRPr="00435FB3">
        <w:rPr>
          <w:rFonts w:asciiTheme="majorHAnsi" w:hAnsiTheme="majorHAnsi"/>
          <w:sz w:val="22"/>
          <w:szCs w:val="22"/>
        </w:rPr>
        <w:t>Weighting and Conclusion</w:t>
      </w:r>
    </w:p>
    <w:p w14:paraId="4934A456" w14:textId="77777777" w:rsidR="00922A4C" w:rsidRPr="00922A4C" w:rsidRDefault="00922A4C" w:rsidP="00922A4C">
      <w:pPr>
        <w:pStyle w:val="FAFT-TEXTEjustifiedleft"/>
        <w:numPr>
          <w:ilvl w:val="0"/>
          <w:numId w:val="16"/>
        </w:numPr>
        <w:tabs>
          <w:tab w:val="clear" w:pos="850"/>
          <w:tab w:val="left" w:pos="0"/>
        </w:tabs>
        <w:ind w:left="0" w:firstLine="0"/>
        <w:rPr>
          <w:rFonts w:asciiTheme="majorHAnsi" w:hAnsiTheme="majorHAnsi"/>
        </w:rPr>
      </w:pPr>
      <w:r w:rsidRPr="00922A4C">
        <w:rPr>
          <w:rFonts w:asciiTheme="majorHAnsi" w:hAnsiTheme="majorHAnsi"/>
        </w:rPr>
        <w:t xml:space="preserve">Lao PDR laws do not currently have specific provisions that would allow financial institutions to rely upon a third party in the process of implementing CDD. </w:t>
      </w:r>
    </w:p>
    <w:p w14:paraId="039154D5" w14:textId="77777777" w:rsidR="00922A4C" w:rsidRPr="00922A4C" w:rsidRDefault="00922A4C" w:rsidP="00922A4C">
      <w:pPr>
        <w:pStyle w:val="FAFT-TEXTEjustifiedleft"/>
        <w:numPr>
          <w:ilvl w:val="0"/>
          <w:numId w:val="16"/>
        </w:numPr>
        <w:tabs>
          <w:tab w:val="clear" w:pos="850"/>
          <w:tab w:val="left" w:pos="0"/>
        </w:tabs>
        <w:ind w:left="0" w:firstLine="0"/>
        <w:rPr>
          <w:rFonts w:asciiTheme="majorHAnsi" w:hAnsiTheme="majorHAnsi"/>
          <w:b/>
        </w:rPr>
      </w:pPr>
      <w:r w:rsidRPr="00922A4C">
        <w:rPr>
          <w:rFonts w:asciiTheme="majorHAnsi" w:hAnsiTheme="majorHAnsi"/>
          <w:b/>
        </w:rPr>
        <w:t>Recommendation 17 is not applicable.</w:t>
      </w:r>
    </w:p>
    <w:p w14:paraId="0D677F99" w14:textId="77777777" w:rsidR="00FF6744" w:rsidRPr="00435FB3" w:rsidRDefault="00FF6744" w:rsidP="00FF6744">
      <w:pPr>
        <w:pStyle w:val="TemplateMERH2"/>
        <w:rPr>
          <w:rFonts w:asciiTheme="majorHAnsi" w:hAnsiTheme="majorHAnsi"/>
        </w:rPr>
      </w:pPr>
      <w:r w:rsidRPr="00435FB3">
        <w:rPr>
          <w:rFonts w:asciiTheme="majorHAnsi" w:hAnsiTheme="majorHAnsi"/>
        </w:rPr>
        <w:t>Recommendation 18 – Internal controls and foreign branches and subsidiaries</w:t>
      </w:r>
      <w:bookmarkEnd w:id="317"/>
      <w:bookmarkEnd w:id="318"/>
      <w:bookmarkEnd w:id="319"/>
      <w:bookmarkEnd w:id="320"/>
      <w:bookmarkEnd w:id="321"/>
    </w:p>
    <w:p w14:paraId="670123E4" w14:textId="347A25E1" w:rsidR="00613D38" w:rsidRPr="00613D38" w:rsidRDefault="00613D38" w:rsidP="00613D38">
      <w:pPr>
        <w:pStyle w:val="FAFT-TEXTEjustifiedleft"/>
        <w:numPr>
          <w:ilvl w:val="0"/>
          <w:numId w:val="16"/>
        </w:numPr>
        <w:tabs>
          <w:tab w:val="clear" w:pos="850"/>
          <w:tab w:val="left" w:pos="0"/>
        </w:tabs>
        <w:ind w:left="0" w:firstLine="0"/>
        <w:rPr>
          <w:rFonts w:asciiTheme="majorHAnsi" w:hAnsiTheme="majorHAnsi"/>
          <w:spacing w:val="0"/>
        </w:rPr>
      </w:pPr>
      <w:bookmarkStart w:id="322" w:name="_Toc358292293"/>
      <w:bookmarkStart w:id="323" w:name="_Toc429126858"/>
      <w:bookmarkStart w:id="324" w:name="_Toc435082201"/>
      <w:bookmarkStart w:id="325" w:name="_Toc28876736"/>
      <w:bookmarkStart w:id="326" w:name="_Toc46318332"/>
      <w:r w:rsidRPr="00613D38">
        <w:rPr>
          <w:rFonts w:asciiTheme="majorHAnsi" w:hAnsiTheme="majorHAnsi"/>
          <w:spacing w:val="0"/>
        </w:rPr>
        <w:t xml:space="preserve">In its 2011 Lao PDR was rated non-compliant with former recommendation 15 and recommendation 22 due to a lack of enforceable obligations. </w:t>
      </w:r>
    </w:p>
    <w:p w14:paraId="31CAD9CA" w14:textId="47EE7FFF" w:rsidR="00613D38" w:rsidRPr="00613D38" w:rsidRDefault="00613D38" w:rsidP="00613D38">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val="en-US" w:eastAsia="zh-CN"/>
        </w:rPr>
      </w:pPr>
      <w:r w:rsidRPr="00613D38">
        <w:rPr>
          <w:rFonts w:asciiTheme="majorHAnsi" w:eastAsia="Times New Roman" w:hAnsiTheme="majorHAnsi" w:cs="Times New Roman"/>
          <w:i/>
          <w:spacing w:val="2"/>
          <w:lang w:eastAsia="zh-CN"/>
        </w:rPr>
        <w:t xml:space="preserve">Criterion 18.1 </w:t>
      </w:r>
      <w:r>
        <w:rPr>
          <w:rFonts w:asciiTheme="majorHAnsi" w:eastAsia="Times New Roman" w:hAnsiTheme="majorHAnsi" w:cs="Times New Roman"/>
          <w:spacing w:val="2"/>
          <w:lang w:eastAsia="zh-CN"/>
        </w:rPr>
        <w:t>is</w:t>
      </w:r>
      <w:r w:rsidRPr="00613D38">
        <w:rPr>
          <w:rFonts w:asciiTheme="majorHAnsi" w:eastAsia="Times New Roman" w:hAnsiTheme="majorHAnsi" w:cs="Times New Roman"/>
          <w:spacing w:val="2"/>
          <w:lang w:eastAsia="zh-CN"/>
        </w:rPr>
        <w:t xml:space="preserve"> </w:t>
      </w:r>
      <w:r w:rsidRPr="00613D38">
        <w:rPr>
          <w:rFonts w:asciiTheme="majorHAnsi" w:eastAsia="Times New Roman" w:hAnsiTheme="majorHAnsi" w:cs="Times New Roman"/>
          <w:b/>
          <w:bCs/>
          <w:spacing w:val="2"/>
          <w:lang w:eastAsia="zh-CN"/>
        </w:rPr>
        <w:t>mostly met.</w:t>
      </w:r>
      <w:r w:rsidRPr="00613D38">
        <w:rPr>
          <w:rFonts w:asciiTheme="majorHAnsi" w:eastAsia="Times New Roman" w:hAnsiTheme="majorHAnsi" w:cs="Times New Roman"/>
          <w:spacing w:val="2"/>
          <w:lang w:eastAsia="zh-CN"/>
        </w:rPr>
        <w:t xml:space="preserve"> </w:t>
      </w:r>
    </w:p>
    <w:p w14:paraId="4E11ECCE" w14:textId="77777777" w:rsidR="00613D38" w:rsidRPr="00613D38" w:rsidRDefault="00613D38" w:rsidP="00613D38">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val="en-US" w:eastAsia="zh-CN"/>
        </w:rPr>
      </w:pPr>
      <w:r w:rsidRPr="00613D38">
        <w:rPr>
          <w:rFonts w:asciiTheme="majorHAnsi" w:eastAsia="Times New Roman" w:hAnsiTheme="majorHAnsi" w:cs="Times New Roman"/>
          <w:spacing w:val="2"/>
          <w:lang w:val="en-US" w:eastAsia="zh-CN"/>
        </w:rPr>
        <w:t xml:space="preserve">Article 19 </w:t>
      </w:r>
      <w:r w:rsidRPr="00613D38">
        <w:rPr>
          <w:rFonts w:asciiTheme="majorHAnsi" w:eastAsia="Times New Roman" w:hAnsiTheme="majorHAnsi" w:cs="Times New Roman"/>
          <w:spacing w:val="2"/>
          <w:lang w:eastAsia="zh-CN"/>
        </w:rPr>
        <w:t>of the Law on Anti-Money Laundering and Counter-Financing of Terrorism No. 50/NA</w:t>
      </w:r>
      <w:r w:rsidRPr="00613D38">
        <w:rPr>
          <w:rFonts w:asciiTheme="majorHAnsi" w:eastAsia="Times New Roman" w:hAnsiTheme="majorHAnsi" w:cs="Times New Roman"/>
          <w:spacing w:val="2"/>
          <w:lang w:val="en-US" w:eastAsia="zh-CN"/>
        </w:rPr>
        <w:t xml:space="preserve">, reporting entities are required to develop and implement AML/CFT </w:t>
      </w:r>
      <w:proofErr w:type="spellStart"/>
      <w:r w:rsidRPr="00613D38">
        <w:rPr>
          <w:rFonts w:asciiTheme="majorHAnsi" w:eastAsia="Times New Roman" w:hAnsiTheme="majorHAnsi" w:cs="Times New Roman"/>
          <w:spacing w:val="2"/>
          <w:lang w:val="en-US" w:eastAsia="zh-CN"/>
        </w:rPr>
        <w:t>programmes</w:t>
      </w:r>
      <w:proofErr w:type="spellEnd"/>
      <w:r w:rsidRPr="00613D38">
        <w:rPr>
          <w:rFonts w:asciiTheme="majorHAnsi" w:eastAsia="Times New Roman" w:hAnsiTheme="majorHAnsi" w:cs="Times New Roman"/>
          <w:spacing w:val="2"/>
          <w:lang w:val="en-US" w:eastAsia="zh-CN"/>
        </w:rPr>
        <w:t xml:space="preserve"> which cover (</w:t>
      </w:r>
      <w:proofErr w:type="spellStart"/>
      <w:r w:rsidRPr="00613D38">
        <w:rPr>
          <w:rFonts w:asciiTheme="majorHAnsi" w:eastAsia="Times New Roman" w:hAnsiTheme="majorHAnsi" w:cs="Times New Roman"/>
          <w:spacing w:val="2"/>
          <w:lang w:val="en-US" w:eastAsia="zh-CN"/>
        </w:rPr>
        <w:t>i</w:t>
      </w:r>
      <w:proofErr w:type="spellEnd"/>
      <w:r w:rsidRPr="00613D38">
        <w:rPr>
          <w:rFonts w:asciiTheme="majorHAnsi" w:eastAsia="Times New Roman" w:hAnsiTheme="majorHAnsi" w:cs="Times New Roman"/>
          <w:spacing w:val="2"/>
          <w:lang w:val="en-US" w:eastAsia="zh-CN"/>
        </w:rPr>
        <w:t>) developing AML/CFT policies and procedures, and internally auditing the qualified staff selection procedure; (ii) developing AML/CFT training programs, and undertaking on-going training for staffs; (iii) internally auditing the implementation of this Law and other related laws and regulations; (</w:t>
      </w:r>
      <w:proofErr w:type="spellStart"/>
      <w:r w:rsidRPr="00613D38">
        <w:rPr>
          <w:rFonts w:asciiTheme="majorHAnsi" w:eastAsia="Times New Roman" w:hAnsiTheme="majorHAnsi" w:cs="Times New Roman"/>
          <w:spacing w:val="2"/>
          <w:lang w:val="en-US" w:eastAsia="zh-CN"/>
        </w:rPr>
        <w:t>iiii</w:t>
      </w:r>
      <w:proofErr w:type="spellEnd"/>
      <w:r w:rsidRPr="00613D38">
        <w:rPr>
          <w:rFonts w:asciiTheme="majorHAnsi" w:eastAsia="Times New Roman" w:hAnsiTheme="majorHAnsi" w:cs="Times New Roman"/>
          <w:spacing w:val="2"/>
          <w:lang w:val="en-US" w:eastAsia="zh-CN"/>
        </w:rPr>
        <w:t xml:space="preserve">) evaluating their AML/CFT efforts. REs </w:t>
      </w:r>
      <w:proofErr w:type="gramStart"/>
      <w:r w:rsidRPr="00613D38">
        <w:rPr>
          <w:rFonts w:asciiTheme="majorHAnsi" w:eastAsia="Times New Roman" w:hAnsiTheme="majorHAnsi" w:cs="Times New Roman"/>
          <w:spacing w:val="2"/>
          <w:lang w:val="en-US" w:eastAsia="zh-CN"/>
        </w:rPr>
        <w:t>are</w:t>
      </w:r>
      <w:proofErr w:type="gramEnd"/>
      <w:r w:rsidRPr="00613D38">
        <w:rPr>
          <w:rFonts w:asciiTheme="majorHAnsi" w:eastAsia="Times New Roman" w:hAnsiTheme="majorHAnsi" w:cs="Times New Roman"/>
          <w:spacing w:val="2"/>
          <w:lang w:val="en-US" w:eastAsia="zh-CN"/>
        </w:rPr>
        <w:t xml:space="preserve"> also required to appoint a qualified information gathering and reporting staff with AML/CFT experiences at the management or senior level to response the task mentioned above. </w:t>
      </w:r>
    </w:p>
    <w:p w14:paraId="20B66D2F" w14:textId="77777777" w:rsidR="00613D38" w:rsidRPr="00613D38" w:rsidRDefault="00613D38" w:rsidP="00613D38">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val="en-US" w:eastAsia="zh-CN"/>
        </w:rPr>
      </w:pPr>
      <w:r w:rsidRPr="00613D38">
        <w:rPr>
          <w:rFonts w:asciiTheme="majorHAnsi" w:eastAsia="Times New Roman" w:hAnsiTheme="majorHAnsi" w:cs="Times New Roman"/>
          <w:spacing w:val="2"/>
          <w:lang w:val="en-US" w:eastAsia="zh-CN"/>
        </w:rPr>
        <w:t xml:space="preserve">There is no explicit requirement to develop and implement AML/CFT </w:t>
      </w:r>
      <w:proofErr w:type="spellStart"/>
      <w:r w:rsidRPr="00613D38">
        <w:rPr>
          <w:rFonts w:asciiTheme="majorHAnsi" w:eastAsia="Times New Roman" w:hAnsiTheme="majorHAnsi" w:cs="Times New Roman"/>
          <w:spacing w:val="2"/>
          <w:lang w:val="en-US" w:eastAsia="zh-CN"/>
        </w:rPr>
        <w:t>programmes</w:t>
      </w:r>
      <w:proofErr w:type="spellEnd"/>
      <w:r w:rsidRPr="00613D38">
        <w:rPr>
          <w:rFonts w:asciiTheme="majorHAnsi" w:eastAsia="Times New Roman" w:hAnsiTheme="majorHAnsi" w:cs="Times New Roman"/>
          <w:spacing w:val="2"/>
          <w:lang w:val="en-US" w:eastAsia="zh-CN"/>
        </w:rPr>
        <w:t xml:space="preserve"> </w:t>
      </w:r>
      <w:r w:rsidRPr="00613D38">
        <w:rPr>
          <w:rFonts w:asciiTheme="majorHAnsi" w:eastAsia="Times New Roman" w:hAnsiTheme="majorHAnsi" w:cs="Times New Roman"/>
          <w:spacing w:val="2"/>
          <w:lang w:eastAsia="zh-CN" w:bidi="th-TH"/>
        </w:rPr>
        <w:t>regarding the ML</w:t>
      </w:r>
      <w:r w:rsidRPr="00613D38">
        <w:rPr>
          <w:rFonts w:asciiTheme="majorHAnsi" w:eastAsia="Times New Roman" w:hAnsiTheme="majorHAnsi" w:cs="Times New Roman"/>
          <w:spacing w:val="2"/>
          <w:cs/>
          <w:lang w:eastAsia="zh-CN" w:bidi="th-TH"/>
        </w:rPr>
        <w:t>/</w:t>
      </w:r>
      <w:r w:rsidRPr="00613D38">
        <w:rPr>
          <w:rFonts w:asciiTheme="majorHAnsi" w:eastAsia="Times New Roman" w:hAnsiTheme="majorHAnsi" w:cs="Times New Roman"/>
          <w:spacing w:val="2"/>
          <w:lang w:eastAsia="zh-CN" w:bidi="th-TH"/>
        </w:rPr>
        <w:t>TF risks and the size of the business; however, it can be implied that ML</w:t>
      </w:r>
      <w:r w:rsidRPr="00613D38">
        <w:rPr>
          <w:rFonts w:asciiTheme="majorHAnsi" w:eastAsia="Times New Roman" w:hAnsiTheme="majorHAnsi" w:cs="Times New Roman"/>
          <w:spacing w:val="2"/>
          <w:cs/>
          <w:lang w:eastAsia="zh-CN" w:bidi="th-TH"/>
        </w:rPr>
        <w:t>/</w:t>
      </w:r>
      <w:r w:rsidRPr="00613D38">
        <w:rPr>
          <w:rFonts w:asciiTheme="majorHAnsi" w:eastAsia="Times New Roman" w:hAnsiTheme="majorHAnsi" w:cs="Times New Roman"/>
          <w:spacing w:val="2"/>
          <w:lang w:eastAsia="zh-CN" w:bidi="th-TH"/>
        </w:rPr>
        <w:t xml:space="preserve">TF risks and business size are considered in developing and implementing AML/CFT programmes. For example, business operations </w:t>
      </w:r>
      <w:r w:rsidRPr="00613D38">
        <w:rPr>
          <w:rFonts w:asciiTheme="majorHAnsi" w:eastAsia="Times New Roman" w:hAnsiTheme="majorHAnsi" w:cs="Times New Roman"/>
          <w:lang w:eastAsia="zh-CN" w:bidi="th-TH"/>
        </w:rPr>
        <w:t>and sizes of legal entity customers including the nature of business operation of a corresponding</w:t>
      </w:r>
      <w:r w:rsidRPr="00613D38">
        <w:rPr>
          <w:rFonts w:asciiTheme="majorHAnsi" w:eastAsia="Times New Roman" w:hAnsiTheme="majorHAnsi" w:cs="Times New Roman"/>
          <w:spacing w:val="2"/>
          <w:lang w:eastAsia="zh-CN" w:bidi="th-TH"/>
        </w:rPr>
        <w:t xml:space="preserve"> bank are some of detailed data which REs are obliged to collect (Article 23 and Article 26 of the Law). Article 20 of the Law also requires REs to implement risk assessment and </w:t>
      </w:r>
      <w:proofErr w:type="gramStart"/>
      <w:r w:rsidRPr="00613D38">
        <w:rPr>
          <w:rFonts w:asciiTheme="majorHAnsi" w:eastAsia="Times New Roman" w:hAnsiTheme="majorHAnsi" w:cs="Times New Roman"/>
          <w:spacing w:val="2"/>
          <w:lang w:eastAsia="zh-CN" w:bidi="th-TH"/>
        </w:rPr>
        <w:t>risk based</w:t>
      </w:r>
      <w:proofErr w:type="gramEnd"/>
      <w:r w:rsidRPr="00613D38">
        <w:rPr>
          <w:rFonts w:asciiTheme="majorHAnsi" w:eastAsia="Times New Roman" w:hAnsiTheme="majorHAnsi" w:cs="Times New Roman"/>
          <w:spacing w:val="2"/>
          <w:lang w:eastAsia="zh-CN" w:bidi="th-TH"/>
        </w:rPr>
        <w:t xml:space="preserve"> management principles. In addition, </w:t>
      </w:r>
      <w:r w:rsidRPr="00613D38">
        <w:rPr>
          <w:rFonts w:asciiTheme="majorHAnsi" w:eastAsia="Times New Roman" w:hAnsiTheme="majorHAnsi" w:cs="Times New Roman"/>
          <w:spacing w:val="2"/>
          <w:lang w:val="en-US" w:eastAsia="zh-CN"/>
        </w:rPr>
        <w:t>risk assessment and risk-based approach is within the scope of AML</w:t>
      </w:r>
      <w:r w:rsidRPr="00613D38">
        <w:rPr>
          <w:rFonts w:asciiTheme="majorHAnsi" w:eastAsia="Times New Roman" w:hAnsiTheme="majorHAnsi" w:cs="Times New Roman"/>
          <w:spacing w:val="2"/>
          <w:cs/>
          <w:lang w:eastAsia="zh-CN" w:bidi="th-TH"/>
        </w:rPr>
        <w:t>/</w:t>
      </w:r>
      <w:r w:rsidRPr="00613D38">
        <w:rPr>
          <w:rFonts w:asciiTheme="majorHAnsi" w:eastAsia="Times New Roman" w:hAnsiTheme="majorHAnsi" w:cs="Times New Roman"/>
          <w:spacing w:val="2"/>
          <w:lang w:val="en-US" w:eastAsia="zh-CN"/>
        </w:rPr>
        <w:t>CFT on-site inspection on financial institutions conducted by AMLIO as mentioned in AML</w:t>
      </w:r>
      <w:r w:rsidRPr="00613D38">
        <w:rPr>
          <w:rFonts w:asciiTheme="majorHAnsi" w:eastAsia="Times New Roman" w:hAnsiTheme="majorHAnsi" w:cs="Times New Roman"/>
          <w:spacing w:val="2"/>
          <w:cs/>
          <w:lang w:eastAsia="zh-CN" w:bidi="th-TH"/>
        </w:rPr>
        <w:t>/</w:t>
      </w:r>
      <w:r w:rsidRPr="00613D38">
        <w:rPr>
          <w:rFonts w:asciiTheme="majorHAnsi" w:eastAsia="Times New Roman" w:hAnsiTheme="majorHAnsi" w:cs="Times New Roman"/>
          <w:spacing w:val="2"/>
          <w:lang w:val="en-US" w:eastAsia="zh-CN"/>
        </w:rPr>
        <w:t>CFT on-site inspection manual. Lao PDR</w:t>
      </w:r>
      <w:r w:rsidRPr="00613D38">
        <w:rPr>
          <w:rFonts w:asciiTheme="majorHAnsi" w:eastAsia="Times New Roman" w:hAnsiTheme="majorHAnsi" w:cs="Times New Roman"/>
          <w:spacing w:val="2"/>
          <w:u w:val="single"/>
          <w:lang w:val="en-US" w:eastAsia="zh-CN"/>
        </w:rPr>
        <w:t xml:space="preserve"> </w:t>
      </w:r>
      <w:r w:rsidRPr="00613D38">
        <w:rPr>
          <w:rFonts w:asciiTheme="majorHAnsi" w:eastAsia="Times New Roman" w:hAnsiTheme="majorHAnsi" w:cs="Times New Roman"/>
          <w:spacing w:val="2"/>
          <w:lang w:val="en-US" w:eastAsia="zh-CN"/>
        </w:rPr>
        <w:t xml:space="preserve">has a plan to develop </w:t>
      </w:r>
      <w:r w:rsidRPr="00613D38">
        <w:rPr>
          <w:rFonts w:ascii="Cambria" w:eastAsia="Times New Roman" w:hAnsi="Cambria" w:cs="Times New Roman"/>
          <w:spacing w:val="2"/>
          <w:lang w:eastAsia="zh-CN"/>
        </w:rPr>
        <w:t xml:space="preserve">guidance for FIs on how to develop their programmes and to develop </w:t>
      </w:r>
      <w:r w:rsidRPr="00613D38">
        <w:rPr>
          <w:rFonts w:ascii="Cambria" w:eastAsia="Phetsarath OT" w:hAnsi="Cambria" w:cs="Times New Roman"/>
          <w:spacing w:val="2"/>
          <w:lang w:eastAsia="zh-CN" w:bidi="lo-LA"/>
        </w:rPr>
        <w:t>specific regulation for supervisors in monitoring inspection.</w:t>
      </w:r>
    </w:p>
    <w:p w14:paraId="11876F75" w14:textId="044D9516" w:rsidR="00613D38" w:rsidRPr="00613D38" w:rsidRDefault="00613D38" w:rsidP="00613D38">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613D38">
        <w:rPr>
          <w:rFonts w:asciiTheme="majorHAnsi" w:eastAsia="Times New Roman" w:hAnsiTheme="majorHAnsi" w:cs="Times New Roman"/>
          <w:i/>
          <w:spacing w:val="2"/>
          <w:lang w:eastAsia="zh-CN"/>
        </w:rPr>
        <w:t xml:space="preserve">Criterion </w:t>
      </w:r>
      <w:proofErr w:type="gramStart"/>
      <w:r w:rsidRPr="00613D38">
        <w:rPr>
          <w:rFonts w:asciiTheme="majorHAnsi" w:eastAsia="Times New Roman" w:hAnsiTheme="majorHAnsi" w:cs="Times New Roman"/>
          <w:i/>
          <w:spacing w:val="2"/>
          <w:lang w:eastAsia="zh-CN"/>
        </w:rPr>
        <w:t>18.2</w:t>
      </w:r>
      <w:r w:rsidRPr="00613D38">
        <w:rPr>
          <w:rFonts w:asciiTheme="majorHAnsi" w:eastAsia="Times New Roman" w:hAnsiTheme="majorHAnsi" w:cs="Times New Roman"/>
          <w:spacing w:val="2"/>
          <w:lang w:eastAsia="zh-CN"/>
        </w:rPr>
        <w:t xml:space="preserve">  is</w:t>
      </w:r>
      <w:proofErr w:type="gramEnd"/>
      <w:r w:rsidRPr="00613D38">
        <w:rPr>
          <w:rFonts w:asciiTheme="majorHAnsi" w:eastAsia="Times New Roman" w:hAnsiTheme="majorHAnsi" w:cs="Times New Roman"/>
          <w:spacing w:val="2"/>
          <w:lang w:eastAsia="zh-CN"/>
        </w:rPr>
        <w:t xml:space="preserve"> </w:t>
      </w:r>
      <w:r w:rsidRPr="00613D38">
        <w:rPr>
          <w:rFonts w:asciiTheme="majorHAnsi" w:eastAsia="Times New Roman" w:hAnsiTheme="majorHAnsi" w:cs="Times New Roman"/>
          <w:b/>
          <w:bCs/>
          <w:spacing w:val="2"/>
          <w:lang w:eastAsia="zh-CN"/>
        </w:rPr>
        <w:t>not met.</w:t>
      </w:r>
    </w:p>
    <w:p w14:paraId="13CB84A4" w14:textId="467FBD17" w:rsidR="00613D38" w:rsidRPr="00613D38" w:rsidRDefault="00613D38" w:rsidP="00613D38">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613D38">
        <w:rPr>
          <w:rFonts w:asciiTheme="majorHAnsi" w:eastAsia="Times New Roman" w:hAnsiTheme="majorHAnsi" w:cs="Times New Roman"/>
          <w:spacing w:val="2"/>
          <w:lang w:eastAsia="zh-CN"/>
        </w:rPr>
        <w:t xml:space="preserve">Lao PDR laws do not currently require financial groups to implement group-wide programmes against ML/TF. Article 18 </w:t>
      </w:r>
      <w:r w:rsidRPr="00613D38">
        <w:rPr>
          <w:rFonts w:asciiTheme="majorHAnsi" w:eastAsia="Times New Roman" w:hAnsiTheme="majorHAnsi" w:cs="Times New Roman"/>
          <w:spacing w:val="2"/>
          <w:lang w:val="en-US" w:eastAsia="zh-CN"/>
        </w:rPr>
        <w:t xml:space="preserve">of </w:t>
      </w:r>
      <w:r w:rsidRPr="00613D38">
        <w:rPr>
          <w:rFonts w:asciiTheme="majorHAnsi" w:eastAsia="Times New Roman" w:hAnsiTheme="majorHAnsi" w:cs="Times New Roman"/>
          <w:spacing w:val="2"/>
          <w:lang w:eastAsia="zh-CN"/>
        </w:rPr>
        <w:t xml:space="preserve">the Law on Anti-Money Laundering and Counter-Financing of Terrorism No. 50/NA requires overseas branches and subsidiaries </w:t>
      </w:r>
      <w:proofErr w:type="gramStart"/>
      <w:r w:rsidRPr="00613D38">
        <w:rPr>
          <w:rFonts w:asciiTheme="majorHAnsi" w:eastAsia="Times New Roman" w:hAnsiTheme="majorHAnsi" w:cs="Times New Roman"/>
          <w:spacing w:val="2"/>
          <w:lang w:eastAsia="zh-CN"/>
        </w:rPr>
        <w:t>in  the</w:t>
      </w:r>
      <w:proofErr w:type="gramEnd"/>
      <w:r w:rsidRPr="00613D38">
        <w:rPr>
          <w:rFonts w:asciiTheme="majorHAnsi" w:eastAsia="Times New Roman" w:hAnsiTheme="majorHAnsi" w:cs="Times New Roman"/>
          <w:spacing w:val="2"/>
          <w:lang w:eastAsia="zh-CN"/>
        </w:rPr>
        <w:t xml:space="preserve"> group of REs to comply with Article 19-32 of the law which include AML/CFT</w:t>
      </w:r>
      <w:r w:rsidRPr="00613D38">
        <w:rPr>
          <w:rFonts w:asciiTheme="majorHAnsi" w:eastAsia="Times New Roman" w:hAnsiTheme="majorHAnsi" w:cs="Times New Roman"/>
          <w:spacing w:val="2"/>
          <w:cs/>
          <w:lang w:eastAsia="zh-CN" w:bidi="th-TH"/>
        </w:rPr>
        <w:t xml:space="preserve"> </w:t>
      </w:r>
      <w:r w:rsidRPr="00613D38">
        <w:rPr>
          <w:rFonts w:asciiTheme="majorHAnsi" w:eastAsia="Times New Roman" w:hAnsiTheme="majorHAnsi" w:cs="Times New Roman"/>
          <w:spacing w:val="2"/>
          <w:lang w:eastAsia="zh-CN"/>
        </w:rPr>
        <w:t xml:space="preserve">programmes development and </w:t>
      </w:r>
      <w:proofErr w:type="spellStart"/>
      <w:r w:rsidRPr="00613D38">
        <w:rPr>
          <w:rFonts w:asciiTheme="majorHAnsi" w:eastAsia="Times New Roman" w:hAnsiTheme="majorHAnsi" w:cs="Times New Roman"/>
          <w:spacing w:val="2"/>
          <w:lang w:eastAsia="zh-CN"/>
        </w:rPr>
        <w:t>implemention</w:t>
      </w:r>
      <w:proofErr w:type="spellEnd"/>
      <w:r w:rsidRPr="00613D38">
        <w:rPr>
          <w:rFonts w:asciiTheme="majorHAnsi" w:eastAsia="Times New Roman" w:hAnsiTheme="majorHAnsi" w:cs="Times New Roman"/>
          <w:spacing w:val="2"/>
          <w:lang w:eastAsia="zh-CN"/>
        </w:rPr>
        <w:t xml:space="preserve">, </w:t>
      </w:r>
      <w:r w:rsidRPr="00613D38">
        <w:rPr>
          <w:rFonts w:asciiTheme="majorHAnsi" w:eastAsia="Times New Roman" w:hAnsiTheme="majorHAnsi" w:cs="Times New Roman"/>
          <w:spacing w:val="2"/>
          <w:lang w:eastAsia="zh-CN" w:bidi="th-TH"/>
        </w:rPr>
        <w:t>CDD and ML</w:t>
      </w:r>
      <w:r w:rsidRPr="00613D38">
        <w:rPr>
          <w:rFonts w:asciiTheme="majorHAnsi" w:eastAsia="Times New Roman" w:hAnsiTheme="majorHAnsi"/>
          <w:spacing w:val="2"/>
          <w:cs/>
          <w:lang w:eastAsia="zh-CN" w:bidi="th-TH"/>
        </w:rPr>
        <w:t>/</w:t>
      </w:r>
      <w:r w:rsidRPr="00613D38">
        <w:rPr>
          <w:rFonts w:asciiTheme="majorHAnsi" w:eastAsia="Times New Roman" w:hAnsiTheme="majorHAnsi"/>
          <w:spacing w:val="2"/>
          <w:lang w:val="en-US" w:eastAsia="zh-CN" w:bidi="th-TH"/>
        </w:rPr>
        <w:t xml:space="preserve">FT risk management, </w:t>
      </w:r>
      <w:r w:rsidRPr="00613D38">
        <w:rPr>
          <w:rFonts w:asciiTheme="majorHAnsi" w:eastAsia="Times New Roman" w:hAnsiTheme="majorHAnsi" w:cs="Times New Roman"/>
          <w:spacing w:val="2"/>
          <w:lang w:eastAsia="zh-CN"/>
        </w:rPr>
        <w:t>audit, and/or AML/CFT functions, of customer, account, and transaction</w:t>
      </w:r>
      <w:r w:rsidRPr="00613D38">
        <w:rPr>
          <w:rFonts w:asciiTheme="majorHAnsi" w:eastAsia="Times New Roman" w:hAnsiTheme="majorHAnsi"/>
          <w:spacing w:val="2"/>
          <w:lang w:val="en-US" w:eastAsia="zh-CN" w:bidi="th-TH"/>
        </w:rPr>
        <w:t xml:space="preserve"> </w:t>
      </w:r>
      <w:r w:rsidRPr="00613D38">
        <w:rPr>
          <w:rFonts w:asciiTheme="majorHAnsi" w:eastAsia="Times New Roman" w:hAnsiTheme="majorHAnsi" w:cs="Times New Roman"/>
          <w:spacing w:val="2"/>
          <w:lang w:eastAsia="zh-CN"/>
        </w:rPr>
        <w:t xml:space="preserve">information including confidentiality. </w:t>
      </w:r>
      <w:r w:rsidRPr="00613D38">
        <w:rPr>
          <w:rFonts w:asciiTheme="majorHAnsi" w:eastAsia="Times New Roman" w:hAnsiTheme="majorHAnsi" w:cs="Times New Roman"/>
          <w:spacing w:val="2"/>
          <w:lang w:val="en-US" w:eastAsia="zh-CN" w:bidi="th-TH"/>
        </w:rPr>
        <w:t xml:space="preserve">Article 6 and Article </w:t>
      </w:r>
      <w:r w:rsidRPr="00613D38">
        <w:rPr>
          <w:rFonts w:asciiTheme="majorHAnsi" w:eastAsia="Times New Roman" w:hAnsiTheme="majorHAnsi" w:cs="Times New Roman"/>
          <w:spacing w:val="2"/>
          <w:lang w:val="en-US" w:eastAsia="zh-CN" w:bidi="th-TH"/>
        </w:rPr>
        <w:lastRenderedPageBreak/>
        <w:t xml:space="preserve">28 of the </w:t>
      </w:r>
      <w:r w:rsidRPr="00613D38">
        <w:rPr>
          <w:rFonts w:asciiTheme="majorHAnsi" w:eastAsia="Times New Roman" w:hAnsiTheme="majorHAnsi"/>
          <w:spacing w:val="2"/>
          <w:lang w:eastAsia="zh-CN" w:bidi="th-TH"/>
        </w:rPr>
        <w:t xml:space="preserve">Agreement </w:t>
      </w:r>
      <w:r w:rsidRPr="00613D38">
        <w:rPr>
          <w:rFonts w:asciiTheme="majorHAnsi" w:eastAsia="Times New Roman" w:hAnsiTheme="majorHAnsi" w:cs="Times New Roman"/>
          <w:spacing w:val="2"/>
          <w:lang w:eastAsia="zh-CN" w:bidi="th-TH"/>
        </w:rPr>
        <w:t>on Know Your Customers and Customer Due</w:t>
      </w:r>
      <w:r w:rsidRPr="00613D38">
        <w:rPr>
          <w:rFonts w:asciiTheme="majorHAnsi" w:eastAsia="Times New Roman" w:hAnsiTheme="majorHAnsi"/>
          <w:spacing w:val="2"/>
          <w:lang w:eastAsia="zh-CN" w:bidi="th-TH"/>
        </w:rPr>
        <w:t xml:space="preserve"> </w:t>
      </w:r>
      <w:r w:rsidRPr="00613D38">
        <w:rPr>
          <w:rFonts w:asciiTheme="majorHAnsi" w:eastAsia="Times New Roman" w:hAnsiTheme="majorHAnsi" w:cs="Times New Roman"/>
          <w:spacing w:val="2"/>
          <w:lang w:eastAsia="zh-CN" w:bidi="th-TH"/>
        </w:rPr>
        <w:t xml:space="preserve">Diligence No.01/NCC require the management and staffs of the REs to </w:t>
      </w:r>
      <w:proofErr w:type="spellStart"/>
      <w:r w:rsidRPr="00613D38">
        <w:rPr>
          <w:rFonts w:asciiTheme="majorHAnsi" w:eastAsia="Times New Roman" w:hAnsiTheme="majorHAnsi" w:cs="Times New Roman"/>
          <w:spacing w:val="2"/>
          <w:lang w:eastAsia="zh-CN" w:bidi="th-TH"/>
        </w:rPr>
        <w:t>en</w:t>
      </w:r>
      <w:proofErr w:type="spellEnd"/>
      <w:r w:rsidRPr="00613D38">
        <w:rPr>
          <w:rFonts w:asciiTheme="majorHAnsi" w:eastAsia="Times New Roman" w:hAnsiTheme="majorHAnsi" w:cs="Times New Roman"/>
          <w:spacing w:val="2"/>
          <w:lang w:val="en-US" w:eastAsia="zh-CN" w:bidi="th-TH"/>
        </w:rPr>
        <w:t xml:space="preserve">sure the implement of measures in the agreement without tipping-off's customers and confidentiality of related staffs in reporting entities. </w:t>
      </w:r>
      <w:commentRangeStart w:id="327"/>
      <w:r w:rsidRPr="00613D38">
        <w:rPr>
          <w:rFonts w:asciiTheme="majorHAnsi" w:eastAsia="Times New Roman" w:hAnsiTheme="majorHAnsi" w:cs="Times New Roman"/>
          <w:spacing w:val="2"/>
          <w:lang w:val="en-US" w:eastAsia="zh-CN" w:bidi="th-TH"/>
        </w:rPr>
        <w:t xml:space="preserve">However, these </w:t>
      </w:r>
      <w:r w:rsidRPr="00613D38">
        <w:rPr>
          <w:rFonts w:asciiTheme="majorHAnsi" w:eastAsia="Times New Roman" w:hAnsiTheme="majorHAnsi" w:cs="Times New Roman"/>
          <w:spacing w:val="2"/>
          <w:lang w:eastAsia="zh-CN"/>
        </w:rPr>
        <w:t>provisions appear to apply requirements to each part of a RE rather than</w:t>
      </w:r>
      <w:r>
        <w:rPr>
          <w:rFonts w:asciiTheme="majorHAnsi" w:eastAsia="Times New Roman" w:hAnsiTheme="majorHAnsi" w:cs="Times New Roman"/>
          <w:spacing w:val="2"/>
          <w:lang w:eastAsia="zh-CN"/>
        </w:rPr>
        <w:t xml:space="preserve"> </w:t>
      </w:r>
      <w:r w:rsidRPr="00613D38">
        <w:rPr>
          <w:rFonts w:asciiTheme="majorHAnsi" w:eastAsia="Times New Roman" w:hAnsiTheme="majorHAnsi" w:cs="Times New Roman"/>
          <w:spacing w:val="2"/>
          <w:lang w:eastAsia="zh-CN"/>
        </w:rPr>
        <w:t xml:space="preserve">a financial group in order to ensure consistency across the group. In addition, no related law notifies </w:t>
      </w:r>
      <w:r w:rsidRPr="00613D38">
        <w:rPr>
          <w:rFonts w:asciiTheme="majorHAnsi" w:eastAsia="Times New Roman" w:hAnsiTheme="majorHAnsi" w:cs="Times New Roman"/>
          <w:spacing w:val="2"/>
          <w:lang w:val="en-US" w:eastAsia="zh-CN" w:bidi="th-TH"/>
        </w:rPr>
        <w:t xml:space="preserve">policies and procedures for sharing information required for the purposes of CDD and ML/TF risk management including information exchange for </w:t>
      </w:r>
      <w:r w:rsidRPr="00613D38">
        <w:rPr>
          <w:rFonts w:asciiTheme="majorHAnsi" w:eastAsia="Times New Roman" w:hAnsiTheme="majorHAnsi" w:cs="Times New Roman"/>
          <w:spacing w:val="2"/>
          <w:lang w:eastAsia="zh-CN"/>
        </w:rPr>
        <w:t>overseas branches and subsidiaries in the group of REs</w:t>
      </w:r>
      <w:r w:rsidRPr="00613D38">
        <w:rPr>
          <w:rFonts w:asciiTheme="majorHAnsi" w:eastAsia="Times New Roman" w:hAnsiTheme="majorHAnsi" w:cs="Times New Roman"/>
          <w:spacing w:val="2"/>
          <w:lang w:val="en-US" w:eastAsia="zh-CN" w:bidi="th-TH"/>
        </w:rPr>
        <w:t xml:space="preserve">. </w:t>
      </w:r>
      <w:commentRangeEnd w:id="327"/>
      <w:r w:rsidR="00C66053">
        <w:rPr>
          <w:rStyle w:val="CommentReference"/>
          <w:rFonts w:ascii="Times New Roman" w:eastAsia="Times New Roman" w:hAnsi="Times New Roman" w:cs="Times New Roman"/>
          <w:lang w:eastAsia="zh-CN"/>
        </w:rPr>
        <w:commentReference w:id="327"/>
      </w:r>
    </w:p>
    <w:p w14:paraId="01AC56B5" w14:textId="77777777" w:rsidR="00613D38" w:rsidRPr="00613D38" w:rsidRDefault="00613D38" w:rsidP="00613D38">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613D38">
        <w:rPr>
          <w:rFonts w:asciiTheme="majorHAnsi" w:eastAsia="Times New Roman" w:hAnsiTheme="majorHAnsi" w:cs="Times New Roman"/>
          <w:spacing w:val="2"/>
          <w:lang w:eastAsia="zh-CN"/>
        </w:rPr>
        <w:t xml:space="preserve">Foreign branches and subsidiaries in the group of REs are controlled as notified </w:t>
      </w:r>
      <w:r w:rsidRPr="00613D38">
        <w:rPr>
          <w:rFonts w:asciiTheme="majorHAnsi" w:eastAsia="Times New Roman" w:hAnsiTheme="majorHAnsi" w:cs="Times New Roman"/>
          <w:spacing w:val="2"/>
          <w:lang w:val="en-US" w:eastAsia="zh-CN"/>
        </w:rPr>
        <w:t>in AML</w:t>
      </w:r>
      <w:r w:rsidRPr="00613D38">
        <w:rPr>
          <w:rFonts w:asciiTheme="majorHAnsi" w:eastAsia="Times New Roman" w:hAnsiTheme="majorHAnsi" w:cs="Times New Roman"/>
          <w:spacing w:val="2"/>
          <w:cs/>
          <w:lang w:eastAsia="zh-CN" w:bidi="th-TH"/>
        </w:rPr>
        <w:t>/</w:t>
      </w:r>
      <w:r w:rsidRPr="00613D38">
        <w:rPr>
          <w:rFonts w:asciiTheme="majorHAnsi" w:eastAsia="Times New Roman" w:hAnsiTheme="majorHAnsi" w:cs="Times New Roman"/>
          <w:spacing w:val="2"/>
          <w:lang w:val="en-US" w:eastAsia="zh-CN"/>
        </w:rPr>
        <w:t xml:space="preserve">CFT on-site inspection manual </w:t>
      </w:r>
      <w:r w:rsidRPr="00613D38">
        <w:rPr>
          <w:rFonts w:asciiTheme="majorHAnsi" w:eastAsia="Times New Roman" w:hAnsiTheme="majorHAnsi" w:cs="Times New Roman"/>
          <w:spacing w:val="2"/>
          <w:lang w:eastAsia="zh-CN"/>
        </w:rPr>
        <w:t xml:space="preserve">through assessing the implementation of AML/CFT activities of REs which include group management in connection with AML/CFT activities.  </w:t>
      </w:r>
    </w:p>
    <w:p w14:paraId="4B870A09" w14:textId="723BEE63" w:rsidR="00613D38" w:rsidRPr="00613D38" w:rsidRDefault="00613D38" w:rsidP="00613D38">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613D38">
        <w:rPr>
          <w:rFonts w:asciiTheme="majorHAnsi" w:eastAsia="Times New Roman" w:hAnsiTheme="majorHAnsi" w:cs="Times New Roman"/>
          <w:spacing w:val="2"/>
          <w:lang w:eastAsia="zh-CN"/>
        </w:rPr>
        <w:t xml:space="preserve">Criterion </w:t>
      </w:r>
      <w:proofErr w:type="gramStart"/>
      <w:r w:rsidRPr="00613D38">
        <w:rPr>
          <w:rFonts w:asciiTheme="majorHAnsi" w:eastAsia="Times New Roman" w:hAnsiTheme="majorHAnsi" w:cs="Times New Roman"/>
          <w:spacing w:val="2"/>
          <w:lang w:eastAsia="zh-CN"/>
        </w:rPr>
        <w:t>18.3  is</w:t>
      </w:r>
      <w:proofErr w:type="gramEnd"/>
      <w:r w:rsidRPr="00613D38">
        <w:rPr>
          <w:rFonts w:asciiTheme="majorHAnsi" w:eastAsia="Times New Roman" w:hAnsiTheme="majorHAnsi" w:cs="Times New Roman"/>
          <w:spacing w:val="2"/>
          <w:lang w:eastAsia="zh-CN"/>
        </w:rPr>
        <w:t xml:space="preserve"> </w:t>
      </w:r>
      <w:r w:rsidRPr="00613D38">
        <w:rPr>
          <w:rFonts w:asciiTheme="majorHAnsi" w:eastAsia="Times New Roman" w:hAnsiTheme="majorHAnsi" w:cs="Times New Roman"/>
          <w:b/>
          <w:bCs/>
          <w:spacing w:val="2"/>
          <w:lang w:eastAsia="zh-CN"/>
        </w:rPr>
        <w:t>partly met</w:t>
      </w:r>
    </w:p>
    <w:p w14:paraId="1698E287" w14:textId="77777777" w:rsidR="00613D38" w:rsidRPr="00613D38" w:rsidRDefault="00613D38" w:rsidP="00613D38">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613D38">
        <w:rPr>
          <w:rFonts w:asciiTheme="majorHAnsi" w:eastAsia="Times New Roman" w:hAnsiTheme="majorHAnsi" w:cs="Times New Roman"/>
          <w:spacing w:val="2"/>
          <w:lang w:eastAsia="zh-CN"/>
        </w:rPr>
        <w:t>In case of the country where foreign branches and subsidiaries of the REs’ group are located do not comply with AML</w:t>
      </w:r>
      <w:r w:rsidRPr="00613D38">
        <w:rPr>
          <w:rFonts w:asciiTheme="majorHAnsi" w:eastAsia="Times New Roman" w:hAnsiTheme="majorHAnsi" w:cs="Times New Roman"/>
          <w:spacing w:val="2"/>
          <w:cs/>
          <w:lang w:eastAsia="zh-CN" w:bidi="th-TH"/>
        </w:rPr>
        <w:t>/</w:t>
      </w:r>
      <w:r w:rsidRPr="00613D38">
        <w:rPr>
          <w:rFonts w:asciiTheme="majorHAnsi" w:eastAsia="Times New Roman" w:hAnsiTheme="majorHAnsi" w:cs="Times New Roman"/>
          <w:spacing w:val="2"/>
          <w:lang w:eastAsia="zh-CN"/>
        </w:rPr>
        <w:t>CFT measures of Lao PDR, REs are required to notify the supervisory authorities (Law on Anti-Money Laundering and Counter-Financing of Terrorism No. 50/NA, Article 18). However, REs including their foreign branches and subsidiaries are not required to apply appropriate additional</w:t>
      </w:r>
      <w:r w:rsidRPr="00613D38">
        <w:rPr>
          <w:rFonts w:asciiTheme="majorHAnsi" w:eastAsia="Times New Roman" w:hAnsiTheme="majorHAnsi" w:cs="Times New Roman"/>
          <w:spacing w:val="2"/>
          <w:u w:val="single"/>
          <w:lang w:eastAsia="zh-CN"/>
        </w:rPr>
        <w:t xml:space="preserve"> </w:t>
      </w:r>
      <w:r w:rsidRPr="00613D38">
        <w:rPr>
          <w:rFonts w:asciiTheme="majorHAnsi" w:eastAsia="Times New Roman" w:hAnsiTheme="majorHAnsi" w:cs="Times New Roman"/>
          <w:spacing w:val="2"/>
          <w:lang w:eastAsia="zh-CN"/>
        </w:rPr>
        <w:t>AML</w:t>
      </w:r>
      <w:r w:rsidRPr="00613D38">
        <w:rPr>
          <w:rFonts w:asciiTheme="majorHAnsi" w:eastAsia="Times New Roman" w:hAnsiTheme="majorHAnsi" w:cs="Times New Roman"/>
          <w:spacing w:val="2"/>
          <w:cs/>
          <w:lang w:eastAsia="zh-CN" w:bidi="th-TH"/>
        </w:rPr>
        <w:t>/</w:t>
      </w:r>
      <w:r w:rsidRPr="00613D38">
        <w:rPr>
          <w:rFonts w:asciiTheme="majorHAnsi" w:eastAsia="Times New Roman" w:hAnsiTheme="majorHAnsi" w:cs="Times New Roman"/>
          <w:spacing w:val="2"/>
          <w:lang w:eastAsia="zh-CN"/>
        </w:rPr>
        <w:t>CFT measures to manage the ML</w:t>
      </w:r>
      <w:r w:rsidRPr="00613D38">
        <w:rPr>
          <w:rFonts w:asciiTheme="majorHAnsi" w:eastAsia="Times New Roman" w:hAnsiTheme="majorHAnsi" w:cs="Times New Roman" w:hint="cs"/>
          <w:spacing w:val="2"/>
          <w:cs/>
          <w:lang w:eastAsia="zh-CN" w:bidi="th-TH"/>
        </w:rPr>
        <w:t>/</w:t>
      </w:r>
      <w:r w:rsidRPr="00613D38">
        <w:rPr>
          <w:rFonts w:asciiTheme="majorHAnsi" w:eastAsia="Times New Roman" w:hAnsiTheme="majorHAnsi" w:cs="Times New Roman"/>
          <w:spacing w:val="2"/>
          <w:lang w:eastAsia="zh-CN"/>
        </w:rPr>
        <w:t xml:space="preserve">TF risks. </w:t>
      </w:r>
    </w:p>
    <w:p w14:paraId="023704B4" w14:textId="77777777" w:rsidR="00613D38" w:rsidRPr="00613D38" w:rsidRDefault="00613D38" w:rsidP="00613D38">
      <w:pPr>
        <w:tabs>
          <w:tab w:val="left" w:pos="850"/>
          <w:tab w:val="left" w:pos="1191"/>
          <w:tab w:val="left" w:pos="1531"/>
        </w:tabs>
        <w:spacing w:before="240" w:after="240" w:line="240" w:lineRule="auto"/>
        <w:jc w:val="both"/>
        <w:outlineLvl w:val="2"/>
        <w:rPr>
          <w:rFonts w:asciiTheme="majorHAnsi" w:eastAsia="Times New Roman" w:hAnsiTheme="majorHAnsi" w:cs="Times New Roman"/>
          <w:bCs/>
          <w:i/>
          <w:iCs/>
          <w:color w:val="244061" w:themeColor="accent1" w:themeShade="80"/>
          <w:lang w:eastAsia="zh-CN"/>
        </w:rPr>
      </w:pPr>
      <w:r w:rsidRPr="00613D38">
        <w:rPr>
          <w:rFonts w:asciiTheme="majorHAnsi" w:eastAsia="Times New Roman" w:hAnsiTheme="majorHAnsi" w:cs="Times New Roman"/>
          <w:bCs/>
          <w:i/>
          <w:iCs/>
          <w:color w:val="244061" w:themeColor="accent1" w:themeShade="80"/>
          <w:lang w:eastAsia="zh-CN"/>
        </w:rPr>
        <w:t>Weighting and Conclusion</w:t>
      </w:r>
    </w:p>
    <w:p w14:paraId="13BC0E96" w14:textId="77777777" w:rsidR="00613D38" w:rsidRPr="00613D38" w:rsidRDefault="00613D38" w:rsidP="00613D38">
      <w:pPr>
        <w:numPr>
          <w:ilvl w:val="0"/>
          <w:numId w:val="16"/>
        </w:numPr>
        <w:tabs>
          <w:tab w:val="left" w:pos="0"/>
          <w:tab w:val="left" w:pos="1191"/>
          <w:tab w:val="left" w:pos="1531"/>
        </w:tabs>
        <w:spacing w:after="120" w:line="280" w:lineRule="exact"/>
        <w:ind w:left="0" w:firstLine="0"/>
        <w:jc w:val="thaiDistribute"/>
        <w:rPr>
          <w:rFonts w:asciiTheme="majorHAnsi" w:eastAsia="Times New Roman" w:hAnsiTheme="majorHAnsi" w:cs="Cambria"/>
          <w:strike/>
          <w:spacing w:val="2"/>
          <w:lang w:eastAsia="zh-CN" w:bidi="th-TH"/>
        </w:rPr>
      </w:pPr>
      <w:r w:rsidRPr="00613D38">
        <w:rPr>
          <w:rFonts w:asciiTheme="majorHAnsi" w:eastAsia="Times New Roman" w:hAnsiTheme="majorHAnsi" w:cs="Cambria"/>
          <w:spacing w:val="2"/>
          <w:lang w:eastAsia="zh-CN"/>
        </w:rPr>
        <w:t>Lao PDR has made progress for requirements on i</w:t>
      </w:r>
      <w:r w:rsidRPr="00613D38">
        <w:rPr>
          <w:rFonts w:asciiTheme="majorHAnsi" w:eastAsia="Times New Roman" w:hAnsiTheme="majorHAnsi" w:cs="Times New Roman"/>
          <w:spacing w:val="2"/>
          <w:lang w:eastAsia="zh-CN"/>
        </w:rPr>
        <w:t xml:space="preserve">nternal controls and foreign branches and subsidiaries. </w:t>
      </w:r>
      <w:r w:rsidRPr="00613D38">
        <w:rPr>
          <w:rFonts w:ascii="Cambria" w:eastAsia="Times New Roman" w:hAnsi="Cambria" w:cs="Cambria"/>
          <w:spacing w:val="2"/>
          <w:lang w:val="en-US" w:eastAsia="zh-CN" w:bidi="th-TH"/>
        </w:rPr>
        <w:t xml:space="preserve">Measures for financial institutions are in place to meet most of requirements in internal policies, procedures and controls. </w:t>
      </w:r>
      <w:r w:rsidRPr="00613D38">
        <w:rPr>
          <w:rFonts w:asciiTheme="majorHAnsi" w:eastAsia="Times New Roman" w:hAnsiTheme="majorHAnsi" w:cs="Cambria"/>
          <w:spacing w:val="2"/>
          <w:lang w:eastAsia="zh-CN"/>
        </w:rPr>
        <w:t>There are moderate scope gaps in relation to lack of r</w:t>
      </w:r>
      <w:r w:rsidRPr="00613D38">
        <w:rPr>
          <w:rFonts w:asciiTheme="majorHAnsi" w:eastAsia="Times New Roman" w:hAnsiTheme="majorHAnsi" w:cs="Cambria"/>
          <w:spacing w:val="2"/>
          <w:lang w:eastAsia="zh-CN" w:bidi="th-TH"/>
        </w:rPr>
        <w:t xml:space="preserve">equirement for financial groups to implement group-wide programmes against ML/TF and requirement for </w:t>
      </w:r>
      <w:r w:rsidRPr="00613D38">
        <w:rPr>
          <w:rFonts w:asciiTheme="majorHAnsi" w:eastAsia="Times New Roman" w:hAnsiTheme="majorHAnsi" w:cs="Angsana New"/>
          <w:spacing w:val="2"/>
          <w:lang w:val="en-US" w:eastAsia="zh-CN" w:bidi="th-TH"/>
        </w:rPr>
        <w:t xml:space="preserve">REs including </w:t>
      </w:r>
      <w:r w:rsidRPr="00613D38">
        <w:rPr>
          <w:rFonts w:asciiTheme="majorHAnsi" w:eastAsia="Times New Roman" w:hAnsiTheme="majorHAnsi"/>
          <w:spacing w:val="2"/>
          <w:lang w:val="en-US" w:eastAsia="zh-CN" w:bidi="th-TH"/>
        </w:rPr>
        <w:t xml:space="preserve">their </w:t>
      </w:r>
      <w:r w:rsidRPr="00613D38">
        <w:rPr>
          <w:rFonts w:asciiTheme="majorHAnsi" w:eastAsia="Times New Roman" w:hAnsiTheme="majorHAnsi" w:cs="Angsana New"/>
          <w:spacing w:val="2"/>
          <w:lang w:val="en-US" w:eastAsia="zh-CN" w:bidi="th-TH"/>
        </w:rPr>
        <w:t xml:space="preserve">foreign branches and subsidiaries to </w:t>
      </w:r>
      <w:r w:rsidRPr="00613D38">
        <w:rPr>
          <w:rFonts w:asciiTheme="majorHAnsi" w:eastAsia="Times New Roman" w:hAnsiTheme="majorHAnsi" w:cs="Cambria"/>
          <w:spacing w:val="2"/>
          <w:lang w:eastAsia="zh-CN" w:bidi="th-TH"/>
        </w:rPr>
        <w:t xml:space="preserve">apply </w:t>
      </w:r>
      <w:r w:rsidRPr="00613D38">
        <w:rPr>
          <w:rFonts w:asciiTheme="majorHAnsi" w:eastAsia="Times New Roman" w:hAnsiTheme="majorHAnsi" w:cs="Angsana New"/>
          <w:spacing w:val="2"/>
          <w:lang w:val="en-US" w:eastAsia="zh-CN" w:bidi="th-TH"/>
        </w:rPr>
        <w:t xml:space="preserve">appropriate </w:t>
      </w:r>
      <w:r w:rsidRPr="00613D38">
        <w:rPr>
          <w:rFonts w:asciiTheme="majorHAnsi" w:eastAsia="Times New Roman" w:hAnsiTheme="majorHAnsi" w:cs="Times New Roman"/>
          <w:spacing w:val="2"/>
          <w:lang w:eastAsia="zh-CN"/>
        </w:rPr>
        <w:t xml:space="preserve">additional </w:t>
      </w:r>
      <w:r w:rsidRPr="00613D38">
        <w:rPr>
          <w:rFonts w:asciiTheme="majorHAnsi" w:eastAsia="Times New Roman" w:hAnsiTheme="majorHAnsi" w:cs="Angsana New"/>
          <w:spacing w:val="2"/>
          <w:lang w:val="en-US" w:eastAsia="zh-CN" w:bidi="th-TH"/>
        </w:rPr>
        <w:t>AML</w:t>
      </w:r>
      <w:r w:rsidRPr="00613D38">
        <w:rPr>
          <w:rFonts w:asciiTheme="majorHAnsi" w:eastAsia="Times New Roman" w:hAnsiTheme="majorHAnsi" w:cs="Angsana New"/>
          <w:spacing w:val="2"/>
          <w:cs/>
          <w:lang w:val="en-US" w:eastAsia="zh-CN" w:bidi="th-TH"/>
        </w:rPr>
        <w:t>/</w:t>
      </w:r>
      <w:r w:rsidRPr="00613D38">
        <w:rPr>
          <w:rFonts w:asciiTheme="majorHAnsi" w:eastAsia="Times New Roman" w:hAnsiTheme="majorHAnsi" w:cs="Angsana New"/>
          <w:spacing w:val="2"/>
          <w:lang w:val="en-US" w:eastAsia="zh-CN" w:bidi="th-TH"/>
        </w:rPr>
        <w:t xml:space="preserve">CFT measures </w:t>
      </w:r>
      <w:r w:rsidRPr="00613D38">
        <w:rPr>
          <w:rFonts w:asciiTheme="majorHAnsi" w:eastAsia="Times New Roman" w:hAnsiTheme="majorHAnsi" w:cs="Times New Roman"/>
          <w:spacing w:val="2"/>
          <w:lang w:eastAsia="zh-CN"/>
        </w:rPr>
        <w:t>to manage the ML</w:t>
      </w:r>
      <w:r w:rsidRPr="00613D38">
        <w:rPr>
          <w:rFonts w:asciiTheme="majorHAnsi" w:eastAsia="Times New Roman" w:hAnsiTheme="majorHAnsi" w:cs="Times New Roman" w:hint="cs"/>
          <w:spacing w:val="2"/>
          <w:cs/>
          <w:lang w:eastAsia="zh-CN" w:bidi="th-TH"/>
        </w:rPr>
        <w:t>/</w:t>
      </w:r>
      <w:r w:rsidRPr="00613D38">
        <w:rPr>
          <w:rFonts w:asciiTheme="majorHAnsi" w:eastAsia="Times New Roman" w:hAnsiTheme="majorHAnsi" w:cs="Times New Roman"/>
          <w:spacing w:val="2"/>
          <w:lang w:eastAsia="zh-CN"/>
        </w:rPr>
        <w:t xml:space="preserve">TF risks </w:t>
      </w:r>
      <w:r w:rsidRPr="00613D38">
        <w:rPr>
          <w:rFonts w:ascii="Cambria" w:eastAsia="Times New Roman" w:hAnsi="Cambria" w:cs="Cambria"/>
          <w:spacing w:val="2"/>
          <w:lang w:val="en-US" w:eastAsia="zh-CN" w:bidi="th-TH"/>
        </w:rPr>
        <w:t>in cases where concerns are identified with foreign branches or subsidiaries</w:t>
      </w:r>
      <w:r w:rsidRPr="00613D38">
        <w:rPr>
          <w:rFonts w:asciiTheme="majorHAnsi" w:eastAsia="Times New Roman" w:hAnsiTheme="majorHAnsi" w:cs="Angsana New"/>
          <w:spacing w:val="2"/>
          <w:lang w:val="en-US" w:eastAsia="zh-CN" w:bidi="th-TH"/>
        </w:rPr>
        <w:t xml:space="preserve">. </w:t>
      </w:r>
    </w:p>
    <w:p w14:paraId="308855E1" w14:textId="2474DB13" w:rsidR="00613D38" w:rsidRPr="00613D38" w:rsidRDefault="00613D38" w:rsidP="00613D38">
      <w:pPr>
        <w:numPr>
          <w:ilvl w:val="0"/>
          <w:numId w:val="16"/>
        </w:numPr>
        <w:tabs>
          <w:tab w:val="left" w:pos="0"/>
          <w:tab w:val="left" w:pos="1191"/>
          <w:tab w:val="left" w:pos="1531"/>
        </w:tabs>
        <w:spacing w:after="120" w:line="280" w:lineRule="exact"/>
        <w:ind w:left="0" w:firstLine="0"/>
        <w:jc w:val="thaiDistribute"/>
        <w:rPr>
          <w:rFonts w:asciiTheme="majorHAnsi" w:eastAsia="Times New Roman" w:hAnsiTheme="majorHAnsi" w:cs="Times New Roman"/>
          <w:b/>
          <w:spacing w:val="2"/>
          <w:lang w:eastAsia="zh-CN"/>
        </w:rPr>
      </w:pPr>
      <w:r w:rsidRPr="00613D38">
        <w:rPr>
          <w:rFonts w:asciiTheme="majorHAnsi" w:eastAsia="Times New Roman" w:hAnsiTheme="majorHAnsi" w:cs="Times New Roman"/>
          <w:b/>
          <w:spacing w:val="2"/>
          <w:lang w:eastAsia="zh-CN"/>
        </w:rPr>
        <w:t>Recommendation 18 is rated part</w:t>
      </w:r>
      <w:r w:rsidR="00CF18E1">
        <w:rPr>
          <w:rFonts w:asciiTheme="majorHAnsi" w:eastAsia="Times New Roman" w:hAnsiTheme="majorHAnsi" w:cs="Times New Roman"/>
          <w:b/>
          <w:spacing w:val="2"/>
          <w:lang w:eastAsia="zh-CN"/>
        </w:rPr>
        <w:t>ial</w:t>
      </w:r>
      <w:r w:rsidRPr="00613D38">
        <w:rPr>
          <w:rFonts w:asciiTheme="majorHAnsi" w:eastAsia="Times New Roman" w:hAnsiTheme="majorHAnsi" w:cs="Times New Roman"/>
          <w:b/>
          <w:spacing w:val="2"/>
          <w:lang w:eastAsia="zh-CN"/>
        </w:rPr>
        <w:t>ly compliant.</w:t>
      </w:r>
    </w:p>
    <w:p w14:paraId="7C54F660" w14:textId="77777777" w:rsidR="00FF6744" w:rsidRPr="00435FB3" w:rsidRDefault="00FF6744" w:rsidP="00FF6744">
      <w:pPr>
        <w:pStyle w:val="TemplateMERH2"/>
        <w:rPr>
          <w:rFonts w:asciiTheme="majorHAnsi" w:hAnsiTheme="majorHAnsi"/>
        </w:rPr>
      </w:pPr>
      <w:r w:rsidRPr="00435FB3">
        <w:rPr>
          <w:rFonts w:asciiTheme="majorHAnsi" w:hAnsiTheme="majorHAnsi"/>
        </w:rPr>
        <w:t>Recommendation 19 – Higher-risk countries</w:t>
      </w:r>
      <w:bookmarkEnd w:id="322"/>
      <w:bookmarkEnd w:id="323"/>
      <w:bookmarkEnd w:id="324"/>
      <w:bookmarkEnd w:id="325"/>
      <w:bookmarkEnd w:id="326"/>
    </w:p>
    <w:p w14:paraId="386958A3" w14:textId="77777777" w:rsidR="00CF18E1" w:rsidRPr="00C57628" w:rsidRDefault="00CF18E1" w:rsidP="00CF18E1">
      <w:pPr>
        <w:pStyle w:val="FAFT-TEXTEjustifiedleft"/>
        <w:numPr>
          <w:ilvl w:val="0"/>
          <w:numId w:val="16"/>
        </w:numPr>
        <w:tabs>
          <w:tab w:val="clear" w:pos="850"/>
          <w:tab w:val="left" w:pos="0"/>
        </w:tabs>
        <w:ind w:left="0" w:firstLine="0"/>
        <w:rPr>
          <w:rFonts w:asciiTheme="majorHAnsi" w:hAnsiTheme="majorHAnsi"/>
        </w:rPr>
      </w:pPr>
      <w:bookmarkStart w:id="328" w:name="_Toc358292294"/>
      <w:bookmarkStart w:id="329" w:name="_Toc429126859"/>
      <w:bookmarkStart w:id="330" w:name="_Toc435082202"/>
      <w:bookmarkStart w:id="331" w:name="_Toc28876737"/>
      <w:bookmarkStart w:id="332" w:name="_Toc46318333"/>
      <w:r w:rsidRPr="00C57628">
        <w:rPr>
          <w:rFonts w:asciiTheme="majorHAnsi" w:hAnsiTheme="majorHAnsi"/>
        </w:rPr>
        <w:t>In its 2011 Lao PDR was rated non-compliant with former recommendation 21 due to a lack of enforceable obligations.</w:t>
      </w:r>
      <w:r w:rsidRPr="00C57628">
        <w:rPr>
          <w:rFonts w:asciiTheme="minorHAnsi" w:eastAsiaTheme="minorHAnsi" w:hAnsiTheme="minorHAnsi" w:cstheme="minorBidi"/>
          <w:spacing w:val="0"/>
          <w:lang w:eastAsia="en-US"/>
        </w:rPr>
        <w:t xml:space="preserve"> </w:t>
      </w:r>
    </w:p>
    <w:p w14:paraId="3C7A4426" w14:textId="23C53661" w:rsidR="00CF18E1" w:rsidRPr="003A7261" w:rsidRDefault="00CF18E1" w:rsidP="00CF18E1">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19.1</w:t>
      </w:r>
      <w:r w:rsidRPr="00435FB3">
        <w:rPr>
          <w:rFonts w:asciiTheme="majorHAnsi" w:hAnsiTheme="majorHAnsi"/>
        </w:rPr>
        <w:t xml:space="preserve"> </w:t>
      </w:r>
      <w:r w:rsidRPr="006373C4">
        <w:rPr>
          <w:rFonts w:asciiTheme="majorHAnsi" w:hAnsiTheme="majorHAnsi"/>
        </w:rPr>
        <w:t>is</w:t>
      </w:r>
      <w:r w:rsidRPr="006373C4">
        <w:rPr>
          <w:rFonts w:asciiTheme="majorHAnsi" w:hAnsiTheme="majorHAnsi" w:cstheme="minorBidi" w:hint="cs"/>
          <w:b/>
          <w:bCs/>
          <w:szCs w:val="28"/>
          <w:cs/>
          <w:lang w:bidi="th-TH"/>
        </w:rPr>
        <w:t xml:space="preserve"> </w:t>
      </w:r>
      <w:r w:rsidRPr="006373C4">
        <w:rPr>
          <w:rFonts w:asciiTheme="majorHAnsi" w:hAnsiTheme="majorHAnsi" w:cstheme="minorBidi"/>
          <w:b/>
          <w:bCs/>
          <w:szCs w:val="28"/>
          <w:lang w:val="en-US" w:bidi="th-TH"/>
        </w:rPr>
        <w:t>partly</w:t>
      </w:r>
      <w:r w:rsidRPr="006373C4">
        <w:rPr>
          <w:rFonts w:asciiTheme="majorHAnsi" w:hAnsiTheme="majorHAnsi"/>
          <w:b/>
          <w:bCs/>
        </w:rPr>
        <w:t xml:space="preserve"> met.</w:t>
      </w:r>
      <w:r w:rsidRPr="006373C4">
        <w:rPr>
          <w:rFonts w:asciiTheme="majorHAnsi" w:hAnsiTheme="majorHAnsi"/>
        </w:rPr>
        <w:t xml:space="preserve"> </w:t>
      </w:r>
      <w:r w:rsidRPr="003A7261">
        <w:rPr>
          <w:rFonts w:asciiTheme="majorHAnsi" w:hAnsiTheme="majorHAnsi"/>
          <w:iCs/>
        </w:rPr>
        <w:t xml:space="preserve">Agreement on Know Your Customers and Customer Due Diligence No 01/NCC </w:t>
      </w:r>
      <w:proofErr w:type="gramStart"/>
      <w:r w:rsidRPr="003A7261">
        <w:rPr>
          <w:rFonts w:asciiTheme="majorHAnsi" w:hAnsiTheme="majorHAnsi"/>
        </w:rPr>
        <w:t>prescribes  the</w:t>
      </w:r>
      <w:proofErr w:type="gramEnd"/>
      <w:r w:rsidRPr="003A7261">
        <w:rPr>
          <w:rFonts w:asciiTheme="majorHAnsi" w:hAnsiTheme="majorHAnsi"/>
        </w:rPr>
        <w:t xml:space="preserve"> relevant guidance. </w:t>
      </w:r>
      <w:r w:rsidRPr="003A7261">
        <w:rPr>
          <w:rFonts w:asciiTheme="majorHAnsi" w:hAnsiTheme="majorHAnsi"/>
          <w:iCs/>
        </w:rPr>
        <w:t>Article 12 requires REs to assess and manage ML</w:t>
      </w:r>
      <w:r w:rsidRPr="003A7261">
        <w:rPr>
          <w:rFonts w:asciiTheme="majorHAnsi" w:hAnsiTheme="majorHAnsi"/>
          <w:iCs/>
          <w:cs/>
          <w:lang w:bidi="th-TH"/>
        </w:rPr>
        <w:t>/</w:t>
      </w:r>
      <w:r w:rsidRPr="003A7261">
        <w:rPr>
          <w:rFonts w:asciiTheme="majorHAnsi" w:hAnsiTheme="majorHAnsi"/>
          <w:iCs/>
          <w:lang w:val="en-US"/>
        </w:rPr>
        <w:t xml:space="preserve">FT risk </w:t>
      </w:r>
      <w:r w:rsidRPr="003A7261">
        <w:rPr>
          <w:rFonts w:asciiTheme="majorHAnsi" w:hAnsiTheme="majorHAnsi"/>
          <w:iCs/>
        </w:rPr>
        <w:t xml:space="preserve">and </w:t>
      </w:r>
      <w:r w:rsidRPr="003A7261">
        <w:rPr>
          <w:rFonts w:asciiTheme="majorHAnsi" w:hAnsiTheme="majorHAnsi"/>
          <w:iCs/>
          <w:lang w:val="en-US"/>
        </w:rPr>
        <w:t xml:space="preserve">implement risk-based approach for all customers. </w:t>
      </w:r>
      <w:r w:rsidRPr="003A7261">
        <w:rPr>
          <w:rFonts w:asciiTheme="majorHAnsi" w:hAnsiTheme="majorHAnsi"/>
        </w:rPr>
        <w:t>If risks are found, appropriate measures have to be implemented in order to reduce the ML</w:t>
      </w:r>
      <w:r w:rsidRPr="003A7261">
        <w:rPr>
          <w:rFonts w:asciiTheme="majorHAnsi" w:hAnsiTheme="majorHAnsi" w:cs="Angsana New"/>
          <w:cs/>
          <w:lang w:bidi="th-TH"/>
        </w:rPr>
        <w:t>/</w:t>
      </w:r>
      <w:r w:rsidRPr="003A7261">
        <w:rPr>
          <w:rFonts w:asciiTheme="majorHAnsi" w:hAnsiTheme="majorHAnsi"/>
          <w:lang w:val="en-US"/>
        </w:rPr>
        <w:t xml:space="preserve">FT </w:t>
      </w:r>
      <w:r w:rsidRPr="003A7261">
        <w:rPr>
          <w:rFonts w:asciiTheme="majorHAnsi" w:hAnsiTheme="majorHAnsi"/>
        </w:rPr>
        <w:t xml:space="preserve">risks before servicing, conducting business and creating business relationships with new and old clients. Implementing “deep measures” </w:t>
      </w:r>
      <w:proofErr w:type="gramStart"/>
      <w:r w:rsidRPr="003A7261">
        <w:rPr>
          <w:rFonts w:asciiTheme="majorHAnsi" w:hAnsiTheme="majorHAnsi"/>
        </w:rPr>
        <w:t>is  required</w:t>
      </w:r>
      <w:proofErr w:type="gramEnd"/>
      <w:r w:rsidRPr="003A7261">
        <w:rPr>
          <w:rFonts w:asciiTheme="majorHAnsi" w:hAnsiTheme="majorHAnsi"/>
        </w:rPr>
        <w:t xml:space="preserve"> for high risk customer. Article 14 of the Agreement provides risk factors from </w:t>
      </w:r>
      <w:proofErr w:type="gramStart"/>
      <w:r w:rsidRPr="003A7261">
        <w:rPr>
          <w:rFonts w:asciiTheme="majorHAnsi" w:hAnsiTheme="majorHAnsi"/>
        </w:rPr>
        <w:t>high risk</w:t>
      </w:r>
      <w:proofErr w:type="gramEnd"/>
      <w:r w:rsidRPr="003A7261">
        <w:rPr>
          <w:rFonts w:asciiTheme="majorHAnsi" w:hAnsiTheme="majorHAnsi"/>
        </w:rPr>
        <w:t xml:space="preserve"> customers including high risk areas or countries which cover source of income or active transactions in high risk areas or countries on ML</w:t>
      </w:r>
      <w:r w:rsidRPr="003A7261">
        <w:rPr>
          <w:rFonts w:asciiTheme="majorHAnsi" w:hAnsiTheme="majorHAnsi"/>
          <w:cs/>
          <w:lang w:bidi="th-TH"/>
        </w:rPr>
        <w:t>/</w:t>
      </w:r>
      <w:r w:rsidRPr="003A7261">
        <w:rPr>
          <w:rFonts w:asciiTheme="majorHAnsi" w:hAnsiTheme="majorHAnsi"/>
          <w:lang w:val="en-US"/>
        </w:rPr>
        <w:t xml:space="preserve">FT </w:t>
      </w:r>
      <w:r w:rsidRPr="003A7261">
        <w:rPr>
          <w:rFonts w:asciiTheme="majorHAnsi" w:hAnsiTheme="majorHAnsi"/>
        </w:rPr>
        <w:t xml:space="preserve">as defined by AMLIO and stakeholders in each period. REs are required to take </w:t>
      </w:r>
      <w:r w:rsidRPr="003A7261">
        <w:rPr>
          <w:sz w:val="23"/>
          <w:szCs w:val="23"/>
        </w:rPr>
        <w:t xml:space="preserve">a deep measures on customer due diligence related </w:t>
      </w:r>
      <w:proofErr w:type="gramStart"/>
      <w:r w:rsidRPr="003A7261">
        <w:rPr>
          <w:sz w:val="23"/>
          <w:szCs w:val="23"/>
        </w:rPr>
        <w:t xml:space="preserve">to  </w:t>
      </w:r>
      <w:r w:rsidRPr="003A7261">
        <w:rPr>
          <w:rFonts w:asciiTheme="majorHAnsi" w:hAnsiTheme="majorHAnsi"/>
        </w:rPr>
        <w:t>these</w:t>
      </w:r>
      <w:proofErr w:type="gramEnd"/>
      <w:r w:rsidRPr="003A7261">
        <w:rPr>
          <w:rFonts w:asciiTheme="majorHAnsi" w:hAnsiTheme="majorHAnsi"/>
        </w:rPr>
        <w:t xml:space="preserve"> high risk factors provided in the Agreement. Article 14 of the Agreement then allows REs to consider other factors such as channel providers, type of transaction, type of financial products and information from other sources for additional risk factors. </w:t>
      </w:r>
    </w:p>
    <w:p w14:paraId="399544F7" w14:textId="77777777" w:rsidR="00CF18E1" w:rsidRPr="00C57628" w:rsidRDefault="00CF18E1" w:rsidP="00CF18E1">
      <w:pPr>
        <w:pStyle w:val="FAFT-TEXTEjustifiedleft"/>
        <w:numPr>
          <w:ilvl w:val="0"/>
          <w:numId w:val="16"/>
        </w:numPr>
        <w:tabs>
          <w:tab w:val="clear" w:pos="850"/>
          <w:tab w:val="left" w:pos="0"/>
        </w:tabs>
        <w:ind w:left="0" w:firstLine="0"/>
        <w:rPr>
          <w:rFonts w:asciiTheme="majorHAnsi" w:hAnsiTheme="majorHAnsi"/>
          <w:iCs/>
        </w:rPr>
      </w:pPr>
      <w:r w:rsidRPr="00C57628">
        <w:rPr>
          <w:rFonts w:asciiTheme="majorHAnsi" w:hAnsiTheme="majorHAnsi"/>
        </w:rPr>
        <w:lastRenderedPageBreak/>
        <w:t>Article 52 of the Law on Anti-Money Laundering and Counter-Financing of Terrorism</w:t>
      </w:r>
      <w:r>
        <w:rPr>
          <w:rFonts w:asciiTheme="majorHAnsi" w:hAnsiTheme="majorHAnsi"/>
        </w:rPr>
        <w:t xml:space="preserve"> </w:t>
      </w:r>
      <w:r w:rsidRPr="00C57628">
        <w:rPr>
          <w:rFonts w:asciiTheme="majorHAnsi" w:hAnsiTheme="majorHAnsi"/>
        </w:rPr>
        <w:t>No. 50/NA</w:t>
      </w:r>
      <w:r w:rsidRPr="00C57628">
        <w:rPr>
          <w:rFonts w:asciiTheme="majorHAnsi" w:hAnsiTheme="majorHAnsi"/>
          <w:lang w:val="en-US"/>
        </w:rPr>
        <w:t xml:space="preserve"> prohibits REs to deal or perform transactions </w:t>
      </w:r>
      <w:r w:rsidRPr="00C57628">
        <w:rPr>
          <w:rFonts w:asciiTheme="majorHAnsi" w:hAnsiTheme="majorHAnsi"/>
          <w:iCs/>
        </w:rPr>
        <w:t xml:space="preserve">with natural persons, legal persons and organisation on the United Nations Security Council list. </w:t>
      </w:r>
    </w:p>
    <w:p w14:paraId="2E83856F" w14:textId="77777777" w:rsidR="00CF18E1" w:rsidRPr="00CA42BE" w:rsidRDefault="00CF18E1" w:rsidP="00CF18E1">
      <w:pPr>
        <w:pStyle w:val="FAFT-TEXTEjustifiedleft"/>
        <w:numPr>
          <w:ilvl w:val="0"/>
          <w:numId w:val="16"/>
        </w:numPr>
        <w:tabs>
          <w:tab w:val="clear" w:pos="850"/>
          <w:tab w:val="left" w:pos="0"/>
        </w:tabs>
        <w:ind w:left="0" w:firstLine="0"/>
        <w:rPr>
          <w:rFonts w:asciiTheme="majorHAnsi" w:hAnsiTheme="majorHAnsi"/>
          <w:spacing w:val="0"/>
        </w:rPr>
      </w:pPr>
      <w:r w:rsidRPr="00CA42BE">
        <w:rPr>
          <w:rFonts w:asciiTheme="majorHAnsi" w:hAnsiTheme="majorHAnsi"/>
        </w:rPr>
        <w:t xml:space="preserve">Some requirements mentioned above are not clear. While relevant requirements do not specify directly that countries called for by the FATF is one of risk factors for </w:t>
      </w:r>
      <w:proofErr w:type="gramStart"/>
      <w:r w:rsidRPr="00CA42BE">
        <w:rPr>
          <w:rFonts w:asciiTheme="majorHAnsi" w:hAnsiTheme="majorHAnsi"/>
        </w:rPr>
        <w:t>high risk</w:t>
      </w:r>
      <w:proofErr w:type="gramEnd"/>
      <w:r w:rsidRPr="00CA42BE">
        <w:rPr>
          <w:rFonts w:asciiTheme="majorHAnsi" w:hAnsiTheme="majorHAnsi"/>
        </w:rPr>
        <w:t xml:space="preserve"> areas or countries, Lao PDR confirms that high risk countries include those countries identified by the FATF. </w:t>
      </w:r>
      <w:r w:rsidRPr="00CA42BE">
        <w:rPr>
          <w:rFonts w:asciiTheme="majorHAnsi" w:hAnsiTheme="majorHAnsi" w:cs="TH SarabunPSK"/>
          <w:spacing w:val="0"/>
        </w:rPr>
        <w:t xml:space="preserve">Lao PDR also notifies that “deep measures” </w:t>
      </w:r>
      <w:r w:rsidRPr="00CA42BE">
        <w:rPr>
          <w:rFonts w:eastAsia="Phetsarath OT"/>
        </w:rPr>
        <w:t xml:space="preserve">refers to </w:t>
      </w:r>
      <w:r w:rsidRPr="00CA42BE">
        <w:rPr>
          <w:rFonts w:eastAsia="Phetsarath OT"/>
          <w:lang w:val="en-US" w:bidi="th-TH"/>
        </w:rPr>
        <w:t>enhanced due diligence</w:t>
      </w:r>
      <w:r w:rsidRPr="00CA42BE">
        <w:rPr>
          <w:rFonts w:asciiTheme="majorHAnsi" w:hAnsiTheme="majorHAnsi"/>
        </w:rPr>
        <w:t xml:space="preserve"> </w:t>
      </w:r>
      <w:r w:rsidRPr="00CA42BE">
        <w:rPr>
          <w:rFonts w:asciiTheme="majorHAnsi" w:hAnsiTheme="majorHAnsi"/>
          <w:lang w:val="en-US"/>
        </w:rPr>
        <w:t xml:space="preserve">in the FATF requirements.  </w:t>
      </w:r>
      <w:r w:rsidRPr="00CA42BE">
        <w:rPr>
          <w:rFonts w:asciiTheme="majorHAnsi" w:hAnsiTheme="majorHAnsi"/>
        </w:rPr>
        <w:t xml:space="preserve"> </w:t>
      </w:r>
    </w:p>
    <w:p w14:paraId="06A2B4AA" w14:textId="491B556B" w:rsidR="00CF18E1" w:rsidRPr="003A7261" w:rsidRDefault="00CF18E1" w:rsidP="00CF18E1">
      <w:pPr>
        <w:pStyle w:val="FAFT-TEXTEjustifiedleft"/>
        <w:numPr>
          <w:ilvl w:val="0"/>
          <w:numId w:val="16"/>
        </w:numPr>
        <w:ind w:left="0" w:firstLine="0"/>
        <w:rPr>
          <w:rFonts w:asciiTheme="majorHAnsi" w:hAnsiTheme="majorHAnsi"/>
          <w:iCs/>
          <w:lang w:val="en-US"/>
        </w:rPr>
      </w:pPr>
      <w:r w:rsidRPr="00435FB3">
        <w:rPr>
          <w:rFonts w:asciiTheme="majorHAnsi" w:hAnsiTheme="majorHAnsi"/>
          <w:i/>
        </w:rPr>
        <w:t>Criterion 19.2</w:t>
      </w:r>
      <w:r w:rsidRPr="00435FB3">
        <w:rPr>
          <w:rFonts w:asciiTheme="majorHAnsi" w:hAnsiTheme="majorHAnsi"/>
        </w:rPr>
        <w:t xml:space="preserve"> </w:t>
      </w:r>
      <w:r w:rsidRPr="00224AEB">
        <w:rPr>
          <w:rFonts w:asciiTheme="majorHAnsi" w:hAnsiTheme="majorHAnsi"/>
        </w:rPr>
        <w:t xml:space="preserve">is </w:t>
      </w:r>
      <w:r w:rsidRPr="00224AEB">
        <w:rPr>
          <w:rFonts w:asciiTheme="majorHAnsi" w:hAnsiTheme="majorHAnsi"/>
          <w:b/>
          <w:bCs/>
        </w:rPr>
        <w:t>partly met.</w:t>
      </w:r>
      <w:r>
        <w:rPr>
          <w:rFonts w:asciiTheme="majorHAnsi" w:hAnsiTheme="majorHAnsi"/>
          <w:iCs/>
          <w:lang w:val="en-US"/>
        </w:rPr>
        <w:t xml:space="preserve"> </w:t>
      </w:r>
      <w:r w:rsidRPr="003A7261">
        <w:rPr>
          <w:rFonts w:asciiTheme="majorHAnsi" w:hAnsiTheme="majorHAnsi"/>
          <w:iCs/>
          <w:lang w:val="en-US"/>
        </w:rPr>
        <w:t xml:space="preserve">REs </w:t>
      </w:r>
      <w:proofErr w:type="gramStart"/>
      <w:r w:rsidRPr="003A7261">
        <w:rPr>
          <w:rFonts w:asciiTheme="majorHAnsi" w:hAnsiTheme="majorHAnsi"/>
          <w:iCs/>
          <w:lang w:val="en-US"/>
        </w:rPr>
        <w:t>are</w:t>
      </w:r>
      <w:proofErr w:type="gramEnd"/>
      <w:r w:rsidRPr="003A7261">
        <w:rPr>
          <w:rFonts w:asciiTheme="majorHAnsi" w:hAnsiTheme="majorHAnsi"/>
          <w:iCs/>
          <w:lang w:val="en-US"/>
        </w:rPr>
        <w:t xml:space="preserve"> required to </w:t>
      </w:r>
      <w:r w:rsidRPr="003A7261">
        <w:rPr>
          <w:rFonts w:asciiTheme="majorHAnsi" w:hAnsiTheme="majorHAnsi"/>
          <w:lang w:val="en-US"/>
        </w:rPr>
        <w:t xml:space="preserve">identify and assess the ML/TF risks including undertaking ML/TF risk management with all customers. At least, REs </w:t>
      </w:r>
      <w:proofErr w:type="gramStart"/>
      <w:r w:rsidRPr="003A7261">
        <w:rPr>
          <w:rFonts w:asciiTheme="majorHAnsi" w:hAnsiTheme="majorHAnsi"/>
          <w:lang w:val="en-US"/>
        </w:rPr>
        <w:t>have</w:t>
      </w:r>
      <w:proofErr w:type="gramEnd"/>
      <w:r w:rsidRPr="003A7261">
        <w:rPr>
          <w:rFonts w:asciiTheme="majorHAnsi" w:hAnsiTheme="majorHAnsi"/>
          <w:lang w:val="en-US"/>
        </w:rPr>
        <w:t xml:space="preserve"> to consider </w:t>
      </w:r>
      <w:r w:rsidRPr="003A7261">
        <w:rPr>
          <w:rFonts w:asciiTheme="majorHAnsi" w:hAnsiTheme="majorHAnsi"/>
          <w:iCs/>
          <w:lang w:val="en-US"/>
        </w:rPr>
        <w:t xml:space="preserve">risk factors proposed in </w:t>
      </w:r>
      <w:r w:rsidRPr="003A7261">
        <w:rPr>
          <w:rFonts w:asciiTheme="majorHAnsi" w:hAnsiTheme="majorHAnsi"/>
          <w:lang w:val="en-US"/>
        </w:rPr>
        <w:t xml:space="preserve">Article 14 of the </w:t>
      </w:r>
      <w:r w:rsidRPr="003A7261">
        <w:rPr>
          <w:rFonts w:asciiTheme="majorHAnsi" w:hAnsiTheme="majorHAnsi"/>
          <w:iCs/>
          <w:lang w:val="en-US"/>
        </w:rPr>
        <w:t xml:space="preserve">Agreement on Know Your Customers and Customer Due Diligence No 01/NCC and take </w:t>
      </w:r>
      <w:r w:rsidRPr="003A7261">
        <w:rPr>
          <w:sz w:val="23"/>
          <w:szCs w:val="23"/>
        </w:rPr>
        <w:t xml:space="preserve">a deep measures on customer due diligence </w:t>
      </w:r>
      <w:r w:rsidRPr="003A7261">
        <w:rPr>
          <w:rFonts w:asciiTheme="majorHAnsi" w:hAnsiTheme="majorHAnsi"/>
          <w:iCs/>
          <w:lang w:val="en-US"/>
        </w:rPr>
        <w:t xml:space="preserve">to manage the </w:t>
      </w:r>
      <w:r w:rsidRPr="003A7261">
        <w:rPr>
          <w:rFonts w:asciiTheme="majorHAnsi" w:hAnsiTheme="majorHAnsi"/>
        </w:rPr>
        <w:t>high risk customer</w:t>
      </w:r>
      <w:r w:rsidRPr="003A7261">
        <w:rPr>
          <w:rFonts w:asciiTheme="majorHAnsi" w:hAnsiTheme="majorHAnsi"/>
          <w:iCs/>
          <w:lang w:val="en-US"/>
        </w:rPr>
        <w:t>. R</w:t>
      </w:r>
      <w:r w:rsidRPr="003A7261">
        <w:rPr>
          <w:rFonts w:asciiTheme="majorHAnsi" w:hAnsiTheme="majorHAnsi"/>
          <w:lang w:val="en-US"/>
        </w:rPr>
        <w:t xml:space="preserve">isk factors from </w:t>
      </w:r>
      <w:proofErr w:type="gramStart"/>
      <w:r w:rsidRPr="003A7261">
        <w:rPr>
          <w:rFonts w:asciiTheme="majorHAnsi" w:hAnsiTheme="majorHAnsi"/>
          <w:lang w:val="en-US"/>
        </w:rPr>
        <w:t>high risk</w:t>
      </w:r>
      <w:proofErr w:type="gramEnd"/>
      <w:r w:rsidRPr="003A7261">
        <w:rPr>
          <w:rFonts w:asciiTheme="majorHAnsi" w:hAnsiTheme="majorHAnsi"/>
          <w:lang w:val="en-US"/>
        </w:rPr>
        <w:t xml:space="preserve"> areas or countries include source of income or active transactions in high risk areas or countries as defined by AMLIO and stakeholders in each period. O</w:t>
      </w:r>
      <w:r w:rsidRPr="003A7261">
        <w:rPr>
          <w:rFonts w:asciiTheme="majorHAnsi" w:hAnsiTheme="majorHAnsi"/>
          <w:iCs/>
          <w:lang w:val="en-US"/>
        </w:rPr>
        <w:t>ther factors such as information of the customer's lists from other sources are encouraged to consider for additional risk factors (details stipulated in Rec. 19.1)</w:t>
      </w:r>
    </w:p>
    <w:p w14:paraId="2AF9A039" w14:textId="77777777" w:rsidR="00CF18E1" w:rsidRPr="00930D2B" w:rsidRDefault="00CF18E1" w:rsidP="00CF18E1">
      <w:pPr>
        <w:pStyle w:val="FAFT-TEXTEjustifiedleft"/>
        <w:numPr>
          <w:ilvl w:val="0"/>
          <w:numId w:val="16"/>
        </w:numPr>
        <w:ind w:left="0" w:firstLine="0"/>
        <w:rPr>
          <w:rFonts w:asciiTheme="majorHAnsi" w:hAnsiTheme="majorHAnsi"/>
          <w:iCs/>
          <w:lang w:val="en-US"/>
        </w:rPr>
      </w:pPr>
      <w:r w:rsidRPr="00930D2B">
        <w:rPr>
          <w:rFonts w:asciiTheme="majorHAnsi" w:hAnsiTheme="majorHAnsi"/>
          <w:iCs/>
          <w:cs/>
          <w:lang w:bidi="th-TH"/>
        </w:rPr>
        <w:tab/>
      </w:r>
      <w:r w:rsidRPr="00930D2B">
        <w:rPr>
          <w:rFonts w:asciiTheme="majorHAnsi" w:hAnsiTheme="majorHAnsi"/>
          <w:iCs/>
          <w:lang w:val="en-US"/>
        </w:rPr>
        <w:t>Article</w:t>
      </w:r>
      <w:r w:rsidRPr="00930D2B">
        <w:rPr>
          <w:rFonts w:asciiTheme="majorHAnsi" w:hAnsiTheme="majorHAnsi"/>
          <w:iCs/>
          <w:cs/>
          <w:lang w:bidi="th-TH"/>
        </w:rPr>
        <w:t xml:space="preserve"> </w:t>
      </w:r>
      <w:r w:rsidRPr="00930D2B">
        <w:rPr>
          <w:rFonts w:asciiTheme="majorHAnsi" w:hAnsiTheme="majorHAnsi"/>
          <w:iCs/>
          <w:lang w:val="en-US"/>
        </w:rPr>
        <w:t>17</w:t>
      </w:r>
      <w:r w:rsidRPr="00930D2B">
        <w:rPr>
          <w:rFonts w:asciiTheme="majorHAnsi" w:hAnsiTheme="majorHAnsi"/>
          <w:iCs/>
          <w:cs/>
          <w:lang w:bidi="th-TH"/>
        </w:rPr>
        <w:t xml:space="preserve"> </w:t>
      </w:r>
      <w:r w:rsidRPr="00930D2B">
        <w:rPr>
          <w:rFonts w:asciiTheme="majorHAnsi" w:hAnsiTheme="majorHAnsi"/>
          <w:iCs/>
          <w:lang w:val="en-US"/>
        </w:rPr>
        <w:t xml:space="preserve">of the Agreement prescribes </w:t>
      </w:r>
      <w:r w:rsidRPr="00D2669A">
        <w:rPr>
          <w:rFonts w:asciiTheme="majorHAnsi" w:hAnsiTheme="majorHAnsi"/>
          <w:iCs/>
          <w:lang w:val="en-US"/>
        </w:rPr>
        <w:t xml:space="preserve">REs’ deep measures as </w:t>
      </w:r>
      <w:r w:rsidRPr="00930D2B">
        <w:rPr>
          <w:rFonts w:asciiTheme="majorHAnsi" w:hAnsiTheme="majorHAnsi"/>
          <w:iCs/>
          <w:lang w:val="en-US"/>
        </w:rPr>
        <w:t xml:space="preserve">proportionate countermeasures for </w:t>
      </w:r>
      <w:proofErr w:type="gramStart"/>
      <w:r w:rsidRPr="00930D2B">
        <w:rPr>
          <w:rFonts w:asciiTheme="majorHAnsi" w:hAnsiTheme="majorHAnsi"/>
          <w:iCs/>
          <w:lang w:val="en-US"/>
        </w:rPr>
        <w:t>high risk</w:t>
      </w:r>
      <w:proofErr w:type="gramEnd"/>
      <w:r w:rsidRPr="00930D2B">
        <w:rPr>
          <w:rFonts w:asciiTheme="majorHAnsi" w:hAnsiTheme="majorHAnsi"/>
          <w:iCs/>
          <w:lang w:val="en-US"/>
        </w:rPr>
        <w:t xml:space="preserve"> customers </w:t>
      </w:r>
      <w:r>
        <w:rPr>
          <w:rFonts w:asciiTheme="majorHAnsi" w:hAnsiTheme="majorHAnsi"/>
          <w:iCs/>
          <w:lang w:val="en-US"/>
        </w:rPr>
        <w:t xml:space="preserve">at least the </w:t>
      </w:r>
      <w:r w:rsidRPr="00930D2B">
        <w:rPr>
          <w:rFonts w:asciiTheme="majorHAnsi" w:hAnsiTheme="majorHAnsi"/>
          <w:iCs/>
          <w:lang w:val="en-US"/>
        </w:rPr>
        <w:t>follow</w:t>
      </w:r>
      <w:r>
        <w:rPr>
          <w:rFonts w:asciiTheme="majorHAnsi" w:hAnsiTheme="majorHAnsi"/>
          <w:iCs/>
          <w:lang w:val="en-US"/>
        </w:rPr>
        <w:t>ing</w:t>
      </w:r>
      <w:r w:rsidRPr="00930D2B">
        <w:rPr>
          <w:rFonts w:asciiTheme="majorHAnsi" w:hAnsiTheme="majorHAnsi"/>
          <w:iCs/>
          <w:lang w:val="en-US"/>
        </w:rPr>
        <w:t xml:space="preserve">: </w:t>
      </w:r>
    </w:p>
    <w:p w14:paraId="4584629B" w14:textId="77777777" w:rsidR="00CF18E1" w:rsidRDefault="00CF18E1" w:rsidP="00CF18E1">
      <w:pPr>
        <w:pStyle w:val="FAFT-TEXTEjustifiedleft"/>
        <w:numPr>
          <w:ilvl w:val="0"/>
          <w:numId w:val="33"/>
        </w:numPr>
        <w:rPr>
          <w:rFonts w:asciiTheme="majorHAnsi" w:hAnsiTheme="majorHAnsi"/>
          <w:iCs/>
          <w:lang w:val="en-US"/>
        </w:rPr>
      </w:pPr>
      <w:r w:rsidRPr="00930D2B">
        <w:rPr>
          <w:rFonts w:asciiTheme="majorHAnsi" w:hAnsiTheme="majorHAnsi"/>
          <w:iCs/>
          <w:lang w:val="en-US"/>
        </w:rPr>
        <w:t xml:space="preserve">Determine more procedure or request more information from customers regarding operation or business’s activities, sources of capital or income and the purpose of conducting transactions or business relationship etc. in order to conduct business relationships between REs and the customers properly.  </w:t>
      </w:r>
    </w:p>
    <w:p w14:paraId="02C79B1F" w14:textId="77777777" w:rsidR="00CF18E1" w:rsidRPr="008F0986" w:rsidRDefault="00CF18E1" w:rsidP="00CF18E1">
      <w:pPr>
        <w:pStyle w:val="FAFT-TEXTEjustifiedleft"/>
        <w:numPr>
          <w:ilvl w:val="0"/>
          <w:numId w:val="33"/>
        </w:numPr>
        <w:jc w:val="thaiDistribute"/>
        <w:rPr>
          <w:rFonts w:asciiTheme="majorHAnsi" w:hAnsiTheme="majorHAnsi"/>
          <w:iCs/>
          <w:lang w:val="en-US"/>
        </w:rPr>
      </w:pPr>
      <w:r w:rsidRPr="00D2669A">
        <w:rPr>
          <w:rFonts w:asciiTheme="majorHAnsi" w:hAnsiTheme="majorHAnsi"/>
          <w:iCs/>
          <w:spacing w:val="0"/>
          <w:lang w:val="en-US"/>
        </w:rPr>
        <w:t>Determine senior manager to approve conducting transactions or business</w:t>
      </w:r>
      <w:r w:rsidRPr="00D2669A">
        <w:rPr>
          <w:rFonts w:asciiTheme="majorHAnsi" w:hAnsiTheme="majorHAnsi" w:cstheme="minorBidi" w:hint="cs"/>
          <w:iCs/>
          <w:spacing w:val="0"/>
          <w:szCs w:val="28"/>
          <w:cs/>
          <w:lang w:val="en-US" w:bidi="th-TH"/>
        </w:rPr>
        <w:t xml:space="preserve"> </w:t>
      </w:r>
      <w:r w:rsidRPr="00D2669A">
        <w:rPr>
          <w:rFonts w:asciiTheme="majorHAnsi" w:hAnsiTheme="majorHAnsi"/>
          <w:iCs/>
          <w:spacing w:val="0"/>
          <w:lang w:val="en-US"/>
        </w:rPr>
        <w:t>relationships</w:t>
      </w:r>
      <w:r w:rsidRPr="008F0986">
        <w:rPr>
          <w:rFonts w:asciiTheme="majorHAnsi" w:hAnsiTheme="majorHAnsi"/>
          <w:iCs/>
          <w:lang w:val="en-US"/>
        </w:rPr>
        <w:t xml:space="preserve"> with </w:t>
      </w:r>
      <w:proofErr w:type="gramStart"/>
      <w:r w:rsidRPr="008F0986">
        <w:rPr>
          <w:rFonts w:asciiTheme="majorHAnsi" w:hAnsiTheme="majorHAnsi"/>
          <w:iCs/>
          <w:lang w:val="en-US"/>
        </w:rPr>
        <w:t>high risk</w:t>
      </w:r>
      <w:proofErr w:type="gramEnd"/>
      <w:r w:rsidRPr="008F0986">
        <w:rPr>
          <w:rFonts w:asciiTheme="majorHAnsi" w:hAnsiTheme="majorHAnsi"/>
          <w:iCs/>
          <w:lang w:val="en-US"/>
        </w:rPr>
        <w:t xml:space="preserve"> customers.   Senior manager is required to </w:t>
      </w:r>
      <w:r w:rsidRPr="00D2669A">
        <w:rPr>
          <w:rFonts w:asciiTheme="majorHAnsi" w:hAnsiTheme="majorHAnsi"/>
          <w:iCs/>
          <w:lang w:val="en-US"/>
        </w:rPr>
        <w:t xml:space="preserve">approve the </w:t>
      </w:r>
      <w:r w:rsidRPr="008F0986">
        <w:rPr>
          <w:rFonts w:asciiTheme="majorHAnsi" w:hAnsiTheme="majorHAnsi"/>
          <w:iCs/>
          <w:lang w:val="en-US"/>
        </w:rPr>
        <w:t xml:space="preserve">procedures for customer due diligence of </w:t>
      </w:r>
      <w:proofErr w:type="gramStart"/>
      <w:r w:rsidRPr="008F0986">
        <w:rPr>
          <w:rFonts w:asciiTheme="majorHAnsi" w:hAnsiTheme="majorHAnsi"/>
          <w:iCs/>
          <w:lang w:val="en-US"/>
        </w:rPr>
        <w:t>high risk</w:t>
      </w:r>
      <w:proofErr w:type="gramEnd"/>
      <w:r w:rsidRPr="008F0986">
        <w:rPr>
          <w:rFonts w:asciiTheme="majorHAnsi" w:hAnsiTheme="majorHAnsi"/>
          <w:iCs/>
          <w:lang w:val="en-US"/>
        </w:rPr>
        <w:t xml:space="preserve"> customers which may cause REs </w:t>
      </w:r>
      <w:r w:rsidRPr="008F0986">
        <w:rPr>
          <w:rFonts w:ascii="Times New Roman" w:hAnsi="Times New Roman"/>
          <w:color w:val="000000"/>
          <w:sz w:val="23"/>
          <w:szCs w:val="23"/>
          <w:lang w:val="en-US" w:bidi="th-TH"/>
        </w:rPr>
        <w:t>to be the tools or source of ML</w:t>
      </w:r>
      <w:r w:rsidRPr="008F0986">
        <w:rPr>
          <w:rFonts w:ascii="Times New Roman" w:hAnsi="Times New Roman" w:cstheme="minorBidi"/>
          <w:color w:val="000000"/>
          <w:sz w:val="23"/>
          <w:szCs w:val="23"/>
          <w:cs/>
          <w:lang w:val="en-US" w:bidi="th-TH"/>
        </w:rPr>
        <w:t>/</w:t>
      </w:r>
      <w:r w:rsidRPr="008F0986">
        <w:rPr>
          <w:rFonts w:ascii="Times New Roman" w:hAnsi="Times New Roman" w:cstheme="minorBidi"/>
          <w:color w:val="000000"/>
          <w:sz w:val="23"/>
          <w:szCs w:val="23"/>
          <w:lang w:val="en-US" w:bidi="th-TH"/>
        </w:rPr>
        <w:t xml:space="preserve">FT, </w:t>
      </w:r>
      <w:r w:rsidRPr="008F0986">
        <w:rPr>
          <w:rFonts w:asciiTheme="majorHAnsi" w:hAnsiTheme="majorHAnsi"/>
          <w:iCs/>
          <w:lang w:val="en-US"/>
        </w:rPr>
        <w:t xml:space="preserve">REs are needed to deny transactions or terminate business relationships with the clients and such suspected transactions are needed to report to AMLIO. </w:t>
      </w:r>
    </w:p>
    <w:p w14:paraId="3E969A53" w14:textId="77777777" w:rsidR="00CF18E1" w:rsidRPr="00930D2B" w:rsidRDefault="00CF18E1" w:rsidP="00CF18E1">
      <w:pPr>
        <w:pStyle w:val="FAFT-TEXTEjustifiedleft"/>
        <w:numPr>
          <w:ilvl w:val="0"/>
          <w:numId w:val="33"/>
        </w:numPr>
        <w:rPr>
          <w:rFonts w:asciiTheme="majorHAnsi" w:hAnsiTheme="majorHAnsi"/>
          <w:iCs/>
          <w:rtl/>
          <w:cs/>
          <w:lang w:val="en-US"/>
        </w:rPr>
      </w:pPr>
      <w:r w:rsidRPr="00930D2B">
        <w:rPr>
          <w:rFonts w:asciiTheme="majorHAnsi" w:hAnsiTheme="majorHAnsi"/>
          <w:iCs/>
          <w:lang w:val="en-US"/>
        </w:rPr>
        <w:t xml:space="preserve">Conduct procedures for detecting financial movement of </w:t>
      </w:r>
      <w:proofErr w:type="gramStart"/>
      <w:r w:rsidRPr="00930D2B">
        <w:rPr>
          <w:rFonts w:asciiTheme="majorHAnsi" w:hAnsiTheme="majorHAnsi"/>
          <w:iCs/>
          <w:lang w:val="en-US"/>
        </w:rPr>
        <w:t>high risk</w:t>
      </w:r>
      <w:proofErr w:type="gramEnd"/>
      <w:r w:rsidRPr="00930D2B">
        <w:rPr>
          <w:rFonts w:asciiTheme="majorHAnsi" w:hAnsiTheme="majorHAnsi"/>
          <w:iCs/>
          <w:lang w:val="en-US"/>
        </w:rPr>
        <w:t xml:space="preserve"> customers by seriously considering increasing frequency, tracking business relationships and active transactions including frequently checking customer </w:t>
      </w:r>
      <w:proofErr w:type="spellStart"/>
      <w:r w:rsidRPr="00930D2B">
        <w:rPr>
          <w:rFonts w:asciiTheme="majorHAnsi" w:hAnsiTheme="majorHAnsi"/>
          <w:iCs/>
          <w:lang w:val="en-US"/>
        </w:rPr>
        <w:t>indentity</w:t>
      </w:r>
      <w:proofErr w:type="spellEnd"/>
      <w:r w:rsidRPr="00930D2B">
        <w:rPr>
          <w:rFonts w:asciiTheme="majorHAnsi" w:hAnsiTheme="majorHAnsi"/>
          <w:iCs/>
          <w:lang w:val="en-US"/>
        </w:rPr>
        <w:t xml:space="preserve"> and beneficial owner of customer. REs </w:t>
      </w:r>
      <w:proofErr w:type="gramStart"/>
      <w:r w:rsidRPr="00930D2B">
        <w:rPr>
          <w:rFonts w:asciiTheme="majorHAnsi" w:hAnsiTheme="majorHAnsi"/>
          <w:iCs/>
          <w:lang w:val="en-US"/>
        </w:rPr>
        <w:t>are</w:t>
      </w:r>
      <w:proofErr w:type="gramEnd"/>
      <w:r w:rsidRPr="00930D2B">
        <w:rPr>
          <w:rFonts w:asciiTheme="majorHAnsi" w:hAnsiTheme="majorHAnsi"/>
          <w:iCs/>
          <w:lang w:val="en-US"/>
        </w:rPr>
        <w:t xml:space="preserve"> required to implement these measures on a regular basis.   </w:t>
      </w:r>
    </w:p>
    <w:p w14:paraId="32AB467C" w14:textId="77777777" w:rsidR="00CF18E1" w:rsidRPr="00C15ACD" w:rsidRDefault="00CF18E1" w:rsidP="00CF18E1">
      <w:pPr>
        <w:pStyle w:val="FAFT-TEXTEjustifiedleft"/>
        <w:numPr>
          <w:ilvl w:val="0"/>
          <w:numId w:val="16"/>
        </w:numPr>
        <w:ind w:left="0" w:firstLine="0"/>
        <w:rPr>
          <w:rFonts w:asciiTheme="majorHAnsi" w:hAnsiTheme="majorHAnsi"/>
        </w:rPr>
      </w:pPr>
      <w:r w:rsidRPr="00930D2B">
        <w:rPr>
          <w:rFonts w:asciiTheme="majorHAnsi" w:hAnsiTheme="majorHAnsi"/>
          <w:iCs/>
          <w:lang w:val="en-US"/>
        </w:rPr>
        <w:tab/>
      </w:r>
      <w:r w:rsidRPr="00C15ACD">
        <w:rPr>
          <w:rFonts w:asciiTheme="majorHAnsi" w:hAnsiTheme="majorHAnsi"/>
          <w:iCs/>
          <w:lang w:val="en-US"/>
        </w:rPr>
        <w:t xml:space="preserve">Lao PDR mentions that </w:t>
      </w:r>
      <w:proofErr w:type="spellStart"/>
      <w:r w:rsidRPr="00C15ACD">
        <w:rPr>
          <w:rFonts w:asciiTheme="majorHAnsi" w:hAnsiTheme="majorHAnsi"/>
          <w:lang w:val="en-US"/>
        </w:rPr>
        <w:t>i</w:t>
      </w:r>
      <w:proofErr w:type="spellEnd"/>
      <w:r w:rsidRPr="00C15ACD">
        <w:t xml:space="preserve">n case that country is defined by FATF, </w:t>
      </w:r>
      <w:r w:rsidRPr="00C15ACD">
        <w:rPr>
          <w:rFonts w:asciiTheme="majorHAnsi" w:hAnsiTheme="majorHAnsi"/>
          <w:iCs/>
        </w:rPr>
        <w:t xml:space="preserve">Lao PDR also </w:t>
      </w:r>
      <w:r w:rsidRPr="00C15ACD">
        <w:t xml:space="preserve">requires REs to be aware of any business relationship and must have special monitoring in place. </w:t>
      </w:r>
      <w:r w:rsidRPr="00C15ACD">
        <w:rPr>
          <w:rFonts w:eastAsia="Phetsarath OT"/>
          <w:lang w:bidi="lo-LA"/>
        </w:rPr>
        <w:t xml:space="preserve">In the event where their existing customers including new customers appear on the FATF list (Black list), REs must end the business relationship with such customer as set out in article 17 of the Agreement. </w:t>
      </w:r>
      <w:r w:rsidRPr="00C15ACD">
        <w:rPr>
          <w:rFonts w:eastAsia="Phetsarath OT"/>
          <w:lang w:val="en-US" w:bidi="lo-LA"/>
        </w:rPr>
        <w:t xml:space="preserve"> </w:t>
      </w:r>
      <w:r w:rsidRPr="00C15ACD">
        <w:rPr>
          <w:rFonts w:asciiTheme="majorHAnsi" w:hAnsiTheme="majorHAnsi"/>
          <w:lang w:val="en-US"/>
        </w:rPr>
        <w:t xml:space="preserve">REs </w:t>
      </w:r>
      <w:proofErr w:type="gramStart"/>
      <w:r w:rsidRPr="00C15ACD">
        <w:rPr>
          <w:rFonts w:asciiTheme="majorHAnsi" w:hAnsiTheme="majorHAnsi"/>
          <w:lang w:val="en-US"/>
        </w:rPr>
        <w:t>are</w:t>
      </w:r>
      <w:proofErr w:type="gramEnd"/>
      <w:r w:rsidRPr="00C15ACD">
        <w:rPr>
          <w:rFonts w:asciiTheme="majorHAnsi" w:hAnsiTheme="majorHAnsi"/>
          <w:lang w:val="en-US"/>
        </w:rPr>
        <w:t xml:space="preserve"> also prohibited to deal or perform transactions </w:t>
      </w:r>
      <w:r w:rsidRPr="00C15ACD">
        <w:rPr>
          <w:rFonts w:asciiTheme="majorHAnsi" w:hAnsiTheme="majorHAnsi"/>
          <w:iCs/>
          <w:lang w:val="en-US"/>
        </w:rPr>
        <w:t xml:space="preserve">with natural persons, legal persons and </w:t>
      </w:r>
      <w:proofErr w:type="spellStart"/>
      <w:r w:rsidRPr="00C15ACD">
        <w:rPr>
          <w:rFonts w:asciiTheme="majorHAnsi" w:hAnsiTheme="majorHAnsi"/>
          <w:iCs/>
          <w:lang w:val="en-US"/>
        </w:rPr>
        <w:t>organisation</w:t>
      </w:r>
      <w:proofErr w:type="spellEnd"/>
      <w:r w:rsidRPr="00C15ACD">
        <w:rPr>
          <w:rFonts w:asciiTheme="majorHAnsi" w:hAnsiTheme="majorHAnsi"/>
          <w:iCs/>
          <w:lang w:val="en-US"/>
        </w:rPr>
        <w:t xml:space="preserve"> on the United Nations Security Council list as specified in </w:t>
      </w:r>
      <w:r w:rsidRPr="00C15ACD">
        <w:rPr>
          <w:rFonts w:asciiTheme="majorHAnsi" w:hAnsiTheme="majorHAnsi"/>
          <w:lang w:val="en-US"/>
        </w:rPr>
        <w:t>Article 52 of</w:t>
      </w:r>
      <w:r w:rsidRPr="00C15ACD">
        <w:rPr>
          <w:rFonts w:asciiTheme="majorHAnsi" w:hAnsiTheme="majorHAnsi" w:hint="cs"/>
          <w:cs/>
          <w:lang w:bidi="th-TH"/>
        </w:rPr>
        <w:t xml:space="preserve"> </w:t>
      </w:r>
      <w:r w:rsidRPr="00C15ACD">
        <w:rPr>
          <w:rFonts w:asciiTheme="majorHAnsi" w:hAnsiTheme="majorHAnsi"/>
          <w:lang w:val="en-US"/>
        </w:rPr>
        <w:t>the Law on Anti-Money Laundering and Counter-Financing of Terrorism No. 50/NA i</w:t>
      </w:r>
      <w:r w:rsidRPr="00C15ACD">
        <w:rPr>
          <w:rFonts w:asciiTheme="majorHAnsi" w:hAnsiTheme="majorHAnsi"/>
          <w:iCs/>
          <w:lang w:val="en-US"/>
        </w:rPr>
        <w:t>n order to comply with</w:t>
      </w:r>
      <w:r w:rsidRPr="00C15ACD">
        <w:rPr>
          <w:rFonts w:asciiTheme="majorHAnsi" w:hAnsiTheme="majorHAnsi" w:hint="cs"/>
          <w:iCs/>
          <w:cs/>
          <w:lang w:bidi="th-TH"/>
        </w:rPr>
        <w:t xml:space="preserve"> </w:t>
      </w:r>
      <w:r w:rsidRPr="00C15ACD">
        <w:rPr>
          <w:rFonts w:asciiTheme="majorHAnsi" w:hAnsiTheme="majorHAnsi"/>
          <w:iCs/>
          <w:lang w:val="en-US"/>
        </w:rPr>
        <w:t xml:space="preserve">countermeasures called upon to do by the FATF. On the other hand, proportionate countermeasures regarding </w:t>
      </w:r>
      <w:proofErr w:type="gramStart"/>
      <w:r w:rsidRPr="00C15ACD">
        <w:rPr>
          <w:rFonts w:asciiTheme="majorHAnsi" w:hAnsiTheme="majorHAnsi"/>
          <w:iCs/>
          <w:lang w:val="en-US"/>
        </w:rPr>
        <w:t>low risk</w:t>
      </w:r>
      <w:proofErr w:type="gramEnd"/>
      <w:r w:rsidRPr="00C15ACD">
        <w:rPr>
          <w:rFonts w:asciiTheme="majorHAnsi" w:hAnsiTheme="majorHAnsi"/>
          <w:iCs/>
          <w:lang w:val="en-US"/>
        </w:rPr>
        <w:t xml:space="preserve"> customers are also prescribed in Article 18 of this Agreement.</w:t>
      </w:r>
    </w:p>
    <w:p w14:paraId="6FBBD5D7" w14:textId="77777777" w:rsidR="00CF18E1" w:rsidRPr="00082579" w:rsidRDefault="00CF18E1" w:rsidP="00CF18E1">
      <w:pPr>
        <w:pStyle w:val="FAFT-TEXTEjustifiedleft"/>
        <w:numPr>
          <w:ilvl w:val="0"/>
          <w:numId w:val="16"/>
        </w:numPr>
        <w:ind w:left="0" w:firstLine="0"/>
        <w:rPr>
          <w:rFonts w:asciiTheme="majorHAnsi" w:hAnsiTheme="majorHAnsi"/>
        </w:rPr>
      </w:pPr>
      <w:r w:rsidRPr="008465E6">
        <w:rPr>
          <w:rFonts w:asciiTheme="majorHAnsi" w:hAnsiTheme="majorHAnsi"/>
        </w:rPr>
        <w:t xml:space="preserve">As mentioned </w:t>
      </w:r>
      <w:r>
        <w:rPr>
          <w:rFonts w:asciiTheme="majorHAnsi" w:hAnsiTheme="majorHAnsi"/>
        </w:rPr>
        <w:t xml:space="preserve">in </w:t>
      </w:r>
      <w:r w:rsidRPr="00C15ACD">
        <w:rPr>
          <w:rFonts w:asciiTheme="majorHAnsi" w:hAnsiTheme="majorHAnsi"/>
          <w:lang w:val="en-US"/>
        </w:rPr>
        <w:t xml:space="preserve">Rec 19.1 </w:t>
      </w:r>
      <w:r w:rsidRPr="00C15ACD">
        <w:rPr>
          <w:rFonts w:asciiTheme="majorHAnsi" w:hAnsiTheme="majorHAnsi"/>
        </w:rPr>
        <w:t xml:space="preserve">above, </w:t>
      </w:r>
      <w:commentRangeStart w:id="333"/>
      <w:r w:rsidRPr="00C15ACD">
        <w:rPr>
          <w:rFonts w:asciiTheme="majorHAnsi" w:hAnsiTheme="majorHAnsi"/>
          <w:lang w:val="en-US"/>
        </w:rPr>
        <w:t xml:space="preserve">there is </w:t>
      </w:r>
      <w:r w:rsidRPr="00C15ACD">
        <w:rPr>
          <w:rFonts w:asciiTheme="majorHAnsi" w:hAnsiTheme="majorHAnsi"/>
        </w:rPr>
        <w:t xml:space="preserve">not </w:t>
      </w:r>
      <w:proofErr w:type="spellStart"/>
      <w:r w:rsidRPr="00C15ACD">
        <w:rPr>
          <w:rFonts w:asciiTheme="majorHAnsi" w:hAnsiTheme="majorHAnsi"/>
        </w:rPr>
        <w:t>clearwhether</w:t>
      </w:r>
      <w:proofErr w:type="spellEnd"/>
      <w:r w:rsidRPr="00C15ACD">
        <w:rPr>
          <w:rFonts w:asciiTheme="majorHAnsi" w:hAnsiTheme="majorHAnsi"/>
        </w:rPr>
        <w:t xml:space="preserve"> the definition of </w:t>
      </w:r>
      <w:proofErr w:type="gramStart"/>
      <w:r w:rsidRPr="00C15ACD">
        <w:rPr>
          <w:rFonts w:asciiTheme="majorHAnsi" w:hAnsiTheme="majorHAnsi"/>
        </w:rPr>
        <w:t>high risk</w:t>
      </w:r>
      <w:proofErr w:type="gramEnd"/>
      <w:r w:rsidRPr="00C15ACD">
        <w:rPr>
          <w:rFonts w:asciiTheme="majorHAnsi" w:hAnsiTheme="majorHAnsi"/>
        </w:rPr>
        <w:t xml:space="preserve"> countries covers those countries identified by the FATF </w:t>
      </w:r>
      <w:commentRangeEnd w:id="333"/>
      <w:r w:rsidR="00E038E5">
        <w:rPr>
          <w:rStyle w:val="CommentReference"/>
          <w:rFonts w:ascii="Times New Roman" w:hAnsi="Times New Roman"/>
          <w:spacing w:val="0"/>
        </w:rPr>
        <w:commentReference w:id="333"/>
      </w:r>
      <w:r w:rsidRPr="00C15ACD">
        <w:rPr>
          <w:rFonts w:asciiTheme="majorHAnsi" w:hAnsiTheme="majorHAnsi"/>
        </w:rPr>
        <w:t xml:space="preserve">(details stipulated in Rec 19.1). Whereas </w:t>
      </w:r>
      <w:r w:rsidRPr="00C15ACD">
        <w:rPr>
          <w:rFonts w:asciiTheme="majorHAnsi" w:hAnsiTheme="majorHAnsi"/>
          <w:lang w:val="en-US"/>
        </w:rPr>
        <w:t xml:space="preserve">measures </w:t>
      </w:r>
      <w:r w:rsidRPr="00C15ACD">
        <w:rPr>
          <w:rFonts w:asciiTheme="majorHAnsi" w:hAnsiTheme="majorHAnsi"/>
        </w:rPr>
        <w:t xml:space="preserve">identified in </w:t>
      </w:r>
      <w:r w:rsidRPr="00C15ACD">
        <w:rPr>
          <w:rFonts w:asciiTheme="majorHAnsi" w:hAnsiTheme="majorHAnsi"/>
          <w:lang w:val="en-US"/>
        </w:rPr>
        <w:t xml:space="preserve">Article 17 of the Agreement are comply with elements of EDD </w:t>
      </w:r>
      <w:r w:rsidRPr="00C15ACD">
        <w:rPr>
          <w:rFonts w:asciiTheme="majorHAnsi" w:hAnsiTheme="majorHAnsi"/>
          <w:lang w:val="en-US"/>
        </w:rPr>
        <w:lastRenderedPageBreak/>
        <w:t xml:space="preserve">measures which can be implemented as </w:t>
      </w:r>
      <w:r w:rsidRPr="00C15ACD">
        <w:rPr>
          <w:rFonts w:asciiTheme="majorHAnsi" w:hAnsiTheme="majorHAnsi"/>
          <w:iCs/>
          <w:lang w:val="en-US"/>
        </w:rPr>
        <w:t>countermeasures</w:t>
      </w:r>
      <w:r w:rsidRPr="00C15ACD">
        <w:rPr>
          <w:rFonts w:asciiTheme="majorHAnsi" w:hAnsiTheme="majorHAnsi"/>
          <w:lang w:val="en-US"/>
        </w:rPr>
        <w:t xml:space="preserve"> in order to mitigate ML</w:t>
      </w:r>
      <w:r w:rsidRPr="00C15ACD">
        <w:rPr>
          <w:rFonts w:asciiTheme="majorHAnsi" w:hAnsiTheme="majorHAnsi" w:cstheme="minorBidi"/>
          <w:szCs w:val="28"/>
          <w:cs/>
          <w:lang w:val="en-US" w:bidi="th-TH"/>
        </w:rPr>
        <w:t>/</w:t>
      </w:r>
      <w:r w:rsidRPr="00C15ACD">
        <w:rPr>
          <w:rFonts w:asciiTheme="majorHAnsi" w:hAnsiTheme="majorHAnsi" w:cstheme="minorBidi"/>
          <w:szCs w:val="28"/>
          <w:lang w:val="en-US" w:bidi="th-TH"/>
        </w:rPr>
        <w:t xml:space="preserve">FT </w:t>
      </w:r>
      <w:r w:rsidRPr="00C15ACD">
        <w:rPr>
          <w:rFonts w:asciiTheme="majorHAnsi" w:hAnsiTheme="majorHAnsi"/>
          <w:lang w:val="en-US"/>
        </w:rPr>
        <w:t xml:space="preserve">risks, Lao PDR uses </w:t>
      </w:r>
      <w:r w:rsidRPr="00C15ACD">
        <w:rPr>
          <w:rFonts w:asciiTheme="majorHAnsi" w:hAnsiTheme="majorHAnsi"/>
        </w:rPr>
        <w:t>a term of deep measures rather than EDD measures.</w:t>
      </w:r>
      <w:r w:rsidRPr="00C15ACD">
        <w:rPr>
          <w:rFonts w:asciiTheme="majorHAnsi" w:hAnsiTheme="majorHAnsi"/>
          <w:u w:val="single"/>
        </w:rPr>
        <w:t xml:space="preserve">  </w:t>
      </w:r>
    </w:p>
    <w:p w14:paraId="14078E4C" w14:textId="626ECC84" w:rsidR="00CF18E1" w:rsidRPr="003A7261" w:rsidRDefault="00CF18E1" w:rsidP="00CF18E1">
      <w:pPr>
        <w:pStyle w:val="FAFT-TEXTEjustifiedleft"/>
        <w:numPr>
          <w:ilvl w:val="0"/>
          <w:numId w:val="16"/>
        </w:numPr>
        <w:ind w:left="0" w:firstLine="0"/>
        <w:rPr>
          <w:rFonts w:asciiTheme="majorHAnsi" w:hAnsiTheme="majorHAnsi"/>
        </w:rPr>
      </w:pPr>
      <w:r w:rsidRPr="00435FB3">
        <w:rPr>
          <w:rFonts w:asciiTheme="majorHAnsi" w:hAnsiTheme="majorHAnsi"/>
          <w:i/>
        </w:rPr>
        <w:t>Criterion 19.3</w:t>
      </w:r>
      <w:r w:rsidRPr="00435FB3">
        <w:rPr>
          <w:rFonts w:asciiTheme="majorHAnsi" w:hAnsiTheme="majorHAnsi"/>
        </w:rPr>
        <w:t xml:space="preserve"> </w:t>
      </w:r>
      <w:r w:rsidRPr="0056408A">
        <w:rPr>
          <w:rFonts w:asciiTheme="majorHAnsi" w:hAnsiTheme="majorHAnsi"/>
        </w:rPr>
        <w:t>is</w:t>
      </w:r>
      <w:r w:rsidRPr="00B265BC">
        <w:rPr>
          <w:rFonts w:asciiTheme="majorHAnsi" w:hAnsiTheme="majorHAnsi"/>
          <w:b/>
          <w:bCs/>
        </w:rPr>
        <w:t xml:space="preserve"> partly met.</w:t>
      </w:r>
      <w:r>
        <w:rPr>
          <w:rFonts w:asciiTheme="majorHAnsi" w:hAnsiTheme="majorHAnsi"/>
        </w:rPr>
        <w:t xml:space="preserve"> </w:t>
      </w:r>
      <w:r w:rsidRPr="003A7261">
        <w:rPr>
          <w:rFonts w:asciiTheme="majorHAnsi" w:hAnsiTheme="majorHAnsi"/>
        </w:rPr>
        <w:t xml:space="preserve">There are some measures in place to raise REs’ </w:t>
      </w:r>
      <w:r>
        <w:rPr>
          <w:rFonts w:asciiTheme="majorHAnsi" w:hAnsiTheme="majorHAnsi"/>
        </w:rPr>
        <w:t xml:space="preserve">concerns about weaknesses in </w:t>
      </w:r>
      <w:r w:rsidRPr="003A7261">
        <w:rPr>
          <w:rFonts w:asciiTheme="majorHAnsi" w:hAnsiTheme="majorHAnsi"/>
        </w:rPr>
        <w:t xml:space="preserve">the AML/CFT systems of other countries. The AMLIO disseminates a Notification Letter to all REs in order to access AMLIO’s website for updating information of AMLIO and link to international organizations websites (UN, APG and FATF) for updating ML/FT risk situations of other jurisdictions. Based on document provided from Lao PDR, it </w:t>
      </w:r>
      <w:proofErr w:type="spellStart"/>
      <w:r w:rsidRPr="003A7261">
        <w:rPr>
          <w:rFonts w:asciiTheme="majorHAnsi" w:hAnsiTheme="majorHAnsi"/>
        </w:rPr>
        <w:t>can not</w:t>
      </w:r>
      <w:proofErr w:type="spellEnd"/>
      <w:r w:rsidRPr="003A7261">
        <w:rPr>
          <w:rFonts w:asciiTheme="majorHAnsi" w:hAnsiTheme="majorHAnsi"/>
        </w:rPr>
        <w:t xml:space="preserve"> ensure that the FIs are advised of concerns about weaknesses in the AML/CFT systems of other countries. However, Lao PDR indicates that there is a regular update to REs regarding </w:t>
      </w:r>
      <w:proofErr w:type="gramStart"/>
      <w:r w:rsidRPr="003A7261">
        <w:rPr>
          <w:rFonts w:asciiTheme="majorHAnsi" w:hAnsiTheme="majorHAnsi"/>
        </w:rPr>
        <w:t>this concerns</w:t>
      </w:r>
      <w:proofErr w:type="gramEnd"/>
      <w:r w:rsidRPr="003A7261">
        <w:rPr>
          <w:rFonts w:asciiTheme="majorHAnsi" w:hAnsiTheme="majorHAnsi"/>
        </w:rPr>
        <w:t xml:space="preserve">. Periodic notifications are sent when the FATF lists are updated. </w:t>
      </w:r>
      <w:r w:rsidRPr="003A7261">
        <w:rPr>
          <w:rFonts w:eastAsia="Phetsarath OT"/>
          <w:lang w:bidi="lo-LA"/>
        </w:rPr>
        <w:t xml:space="preserve">In practice, AMLIO also periodically notifies REs to regularly monitor or screening their existing customers to update their customers’ status. </w:t>
      </w:r>
      <w:commentRangeStart w:id="334"/>
      <w:r w:rsidRPr="00CF18E1">
        <w:rPr>
          <w:rFonts w:asciiTheme="majorHAnsi" w:eastAsiaTheme="minorHAnsi" w:hAnsiTheme="majorHAnsi" w:cstheme="minorBidi"/>
          <w:spacing w:val="0"/>
          <w:highlight w:val="yellow"/>
          <w:lang w:eastAsia="en-US"/>
        </w:rPr>
        <w:t>[</w:t>
      </w:r>
      <w:r w:rsidRPr="00CF18E1">
        <w:rPr>
          <w:rFonts w:asciiTheme="majorHAnsi" w:hAnsiTheme="majorHAnsi"/>
          <w:highlight w:val="yellow"/>
        </w:rPr>
        <w:t xml:space="preserve">For Lao PDR: Please provide some examples of notification letters] </w:t>
      </w:r>
      <w:commentRangeEnd w:id="334"/>
      <w:r w:rsidR="00926DCB">
        <w:rPr>
          <w:rStyle w:val="CommentReference"/>
          <w:rFonts w:ascii="Times New Roman" w:hAnsi="Times New Roman"/>
          <w:spacing w:val="0"/>
        </w:rPr>
        <w:commentReference w:id="334"/>
      </w:r>
    </w:p>
    <w:p w14:paraId="00EAB063" w14:textId="77777777" w:rsidR="00CF18E1" w:rsidRPr="00435FB3" w:rsidRDefault="00CF18E1" w:rsidP="00CF18E1">
      <w:pPr>
        <w:pStyle w:val="TemplateMERH4"/>
        <w:rPr>
          <w:rFonts w:asciiTheme="majorHAnsi" w:hAnsiTheme="majorHAnsi"/>
          <w:color w:val="000000"/>
          <w:u w:val="single"/>
        </w:rPr>
      </w:pPr>
      <w:r w:rsidRPr="00435FB3">
        <w:rPr>
          <w:rFonts w:asciiTheme="majorHAnsi" w:hAnsiTheme="majorHAnsi"/>
        </w:rPr>
        <w:t>Weighting and Conclusion</w:t>
      </w:r>
    </w:p>
    <w:p w14:paraId="467D70F9" w14:textId="77777777" w:rsidR="00CF18E1" w:rsidRPr="00082579" w:rsidRDefault="00CF18E1" w:rsidP="00CF18E1">
      <w:pPr>
        <w:pStyle w:val="FAFT-TEXTEjustifiedleft"/>
        <w:numPr>
          <w:ilvl w:val="0"/>
          <w:numId w:val="16"/>
        </w:numPr>
        <w:tabs>
          <w:tab w:val="clear" w:pos="850"/>
          <w:tab w:val="left" w:pos="0"/>
        </w:tabs>
        <w:ind w:left="0" w:firstLine="0"/>
        <w:rPr>
          <w:rFonts w:asciiTheme="majorHAnsi" w:hAnsiTheme="majorHAnsi"/>
          <w:b/>
          <w:color w:val="C00000"/>
        </w:rPr>
      </w:pPr>
      <w:r w:rsidRPr="00F13DDC">
        <w:rPr>
          <w:rFonts w:asciiTheme="majorHAnsi" w:hAnsiTheme="majorHAnsi"/>
        </w:rPr>
        <w:t xml:space="preserve">There is not </w:t>
      </w:r>
      <w:proofErr w:type="spellStart"/>
      <w:r w:rsidRPr="00F13DDC">
        <w:rPr>
          <w:rFonts w:asciiTheme="majorHAnsi" w:hAnsiTheme="majorHAnsi"/>
        </w:rPr>
        <w:t>clearwhether</w:t>
      </w:r>
      <w:proofErr w:type="spellEnd"/>
      <w:r w:rsidRPr="00F13DDC">
        <w:rPr>
          <w:rFonts w:asciiTheme="majorHAnsi" w:hAnsiTheme="majorHAnsi"/>
        </w:rPr>
        <w:t xml:space="preserve"> high risk areas or countries including high risk customers as defined in risk factors and countermeasures cover countries </w:t>
      </w:r>
      <w:r w:rsidRPr="00F13DDC">
        <w:t>identified by the FATF</w:t>
      </w:r>
      <w:r w:rsidRPr="00F13DDC">
        <w:rPr>
          <w:rFonts w:asciiTheme="majorHAnsi" w:hAnsiTheme="majorHAnsi"/>
        </w:rPr>
        <w:t xml:space="preserve">. In addition, based on document provided from Lao PDR, it </w:t>
      </w:r>
      <w:proofErr w:type="spellStart"/>
      <w:r w:rsidRPr="00F13DDC">
        <w:rPr>
          <w:rFonts w:asciiTheme="majorHAnsi" w:hAnsiTheme="majorHAnsi"/>
        </w:rPr>
        <w:t>can not</w:t>
      </w:r>
      <w:proofErr w:type="spellEnd"/>
      <w:r w:rsidRPr="00F13DDC">
        <w:rPr>
          <w:rFonts w:asciiTheme="majorHAnsi" w:hAnsiTheme="majorHAnsi"/>
        </w:rPr>
        <w:t xml:space="preserve"> ensure that the FIs </w:t>
      </w:r>
      <w:r w:rsidRPr="004140FF">
        <w:rPr>
          <w:rFonts w:asciiTheme="majorHAnsi" w:hAnsiTheme="majorHAnsi"/>
          <w:color w:val="000000" w:themeColor="text1"/>
        </w:rPr>
        <w:t>are advised of concerns about weaknesses in the AML/CFT systems of other countries.</w:t>
      </w:r>
      <w:r>
        <w:rPr>
          <w:rFonts w:asciiTheme="majorHAnsi" w:hAnsiTheme="majorHAnsi"/>
          <w:color w:val="000000" w:themeColor="text1"/>
        </w:rPr>
        <w:t xml:space="preserve"> </w:t>
      </w:r>
    </w:p>
    <w:p w14:paraId="5563E456" w14:textId="5DCB5405" w:rsidR="00CF18E1" w:rsidRPr="00691A7A" w:rsidRDefault="00CF18E1" w:rsidP="00CF18E1">
      <w:pPr>
        <w:pStyle w:val="FAFT-TEXTEjustifiedleft"/>
        <w:numPr>
          <w:ilvl w:val="0"/>
          <w:numId w:val="16"/>
        </w:numPr>
        <w:tabs>
          <w:tab w:val="clear" w:pos="850"/>
          <w:tab w:val="left" w:pos="0"/>
        </w:tabs>
        <w:ind w:left="0" w:firstLine="0"/>
        <w:rPr>
          <w:rFonts w:asciiTheme="majorHAnsi" w:hAnsiTheme="majorHAnsi"/>
          <w:b/>
        </w:rPr>
      </w:pPr>
      <w:r w:rsidRPr="00435FB3">
        <w:rPr>
          <w:rFonts w:asciiTheme="majorHAnsi" w:hAnsiTheme="majorHAnsi"/>
          <w:b/>
        </w:rPr>
        <w:t xml:space="preserve">Recommendation 19 </w:t>
      </w:r>
      <w:r w:rsidRPr="00E04C95">
        <w:rPr>
          <w:rFonts w:asciiTheme="majorHAnsi" w:hAnsiTheme="majorHAnsi"/>
          <w:b/>
        </w:rPr>
        <w:t>is rated part</w:t>
      </w:r>
      <w:r>
        <w:rPr>
          <w:rFonts w:asciiTheme="majorHAnsi" w:hAnsiTheme="majorHAnsi"/>
          <w:b/>
        </w:rPr>
        <w:t>ial</w:t>
      </w:r>
      <w:r w:rsidRPr="00E04C95">
        <w:rPr>
          <w:rFonts w:asciiTheme="majorHAnsi" w:hAnsiTheme="majorHAnsi"/>
          <w:b/>
        </w:rPr>
        <w:t>ly compliant.</w:t>
      </w:r>
    </w:p>
    <w:p w14:paraId="69F9BD79" w14:textId="77777777" w:rsidR="00FF6744" w:rsidRPr="00435FB3" w:rsidRDefault="00FF6744" w:rsidP="00FF6744">
      <w:pPr>
        <w:pStyle w:val="TemplateMERH2"/>
        <w:rPr>
          <w:rFonts w:asciiTheme="majorHAnsi" w:hAnsiTheme="majorHAnsi"/>
        </w:rPr>
      </w:pPr>
      <w:r w:rsidRPr="00435FB3">
        <w:rPr>
          <w:rFonts w:asciiTheme="majorHAnsi" w:hAnsiTheme="majorHAnsi"/>
        </w:rPr>
        <w:t>Recommendation 20 – Reporting of suspicious transaction</w:t>
      </w:r>
      <w:bookmarkEnd w:id="328"/>
      <w:bookmarkEnd w:id="329"/>
      <w:bookmarkEnd w:id="330"/>
      <w:bookmarkEnd w:id="331"/>
      <w:bookmarkEnd w:id="332"/>
    </w:p>
    <w:p w14:paraId="286359D8" w14:textId="77777777" w:rsidR="003C1331" w:rsidRPr="00C50D03" w:rsidRDefault="003C1331" w:rsidP="003C1331">
      <w:pPr>
        <w:pStyle w:val="FAFT-TEXTEjustifiedleft"/>
        <w:numPr>
          <w:ilvl w:val="0"/>
          <w:numId w:val="16"/>
        </w:numPr>
        <w:ind w:left="0" w:firstLine="0"/>
        <w:rPr>
          <w:rFonts w:asciiTheme="majorHAnsi" w:hAnsiTheme="majorHAnsi"/>
        </w:rPr>
      </w:pPr>
      <w:bookmarkStart w:id="335" w:name="_Toc358292295"/>
      <w:bookmarkStart w:id="336" w:name="_Toc429126860"/>
      <w:bookmarkStart w:id="337" w:name="_Toc435082203"/>
      <w:bookmarkStart w:id="338" w:name="_Toc28876738"/>
      <w:bookmarkStart w:id="339" w:name="_Toc46318334"/>
      <w:r w:rsidRPr="00C50D03">
        <w:rPr>
          <w:rFonts w:asciiTheme="majorHAnsi" w:hAnsiTheme="majorHAnsi"/>
        </w:rPr>
        <w:t xml:space="preserve">In its 2011 Lao PDR was rated non-compliant with former recommendation 13 and Special Recommendation IV due to gaps in coverage of predicate to ML and REs, not all FIs required to report STRs, no mandatory requirement for “attempted transactions”, no requirement for STR reporting on TF, gaps with possible monetary threshold for STR reporting and low STR numbers. </w:t>
      </w:r>
    </w:p>
    <w:p w14:paraId="067A6F0A" w14:textId="1BEFCEF9" w:rsidR="003C1331" w:rsidRPr="003A7261" w:rsidRDefault="003C1331" w:rsidP="003C1331">
      <w:pPr>
        <w:pStyle w:val="FAFT-TEXTEjustifiedleft"/>
        <w:numPr>
          <w:ilvl w:val="0"/>
          <w:numId w:val="16"/>
        </w:numPr>
        <w:tabs>
          <w:tab w:val="left" w:pos="0"/>
        </w:tabs>
        <w:ind w:left="0" w:firstLine="0"/>
        <w:rPr>
          <w:rFonts w:asciiTheme="majorHAnsi" w:hAnsiTheme="majorHAnsi"/>
        </w:rPr>
      </w:pPr>
      <w:r w:rsidRPr="00435FB3">
        <w:rPr>
          <w:rFonts w:asciiTheme="majorHAnsi" w:hAnsiTheme="majorHAnsi"/>
          <w:i/>
        </w:rPr>
        <w:t>Criterion 20.1</w:t>
      </w:r>
      <w:r w:rsidRPr="00435FB3">
        <w:rPr>
          <w:rFonts w:asciiTheme="majorHAnsi" w:hAnsiTheme="majorHAnsi"/>
        </w:rPr>
        <w:t xml:space="preserve"> </w:t>
      </w:r>
      <w:r w:rsidRPr="00680A0E">
        <w:rPr>
          <w:rFonts w:asciiTheme="majorHAnsi" w:hAnsiTheme="majorHAnsi" w:cs="Angsana New"/>
          <w:bCs/>
          <w:szCs w:val="28"/>
          <w:lang w:val="en-US" w:bidi="th-TH"/>
        </w:rPr>
        <w:t>is</w:t>
      </w:r>
      <w:r w:rsidRPr="00066573">
        <w:rPr>
          <w:rFonts w:asciiTheme="majorHAnsi" w:hAnsiTheme="majorHAnsi" w:cs="Angsana New"/>
          <w:b/>
          <w:bCs/>
          <w:szCs w:val="28"/>
          <w:lang w:val="en-US" w:bidi="th-TH"/>
        </w:rPr>
        <w:t xml:space="preserve"> met.</w:t>
      </w:r>
      <w:r w:rsidRPr="00066573">
        <w:rPr>
          <w:rFonts w:asciiTheme="majorHAnsi" w:hAnsiTheme="majorHAnsi" w:cs="Angsana New"/>
          <w:szCs w:val="28"/>
          <w:lang w:val="en-US" w:bidi="th-TH"/>
        </w:rPr>
        <w:t xml:space="preserve"> </w:t>
      </w:r>
      <w:r w:rsidRPr="003A7261">
        <w:rPr>
          <w:rFonts w:asciiTheme="majorHAnsi" w:hAnsiTheme="majorHAnsi"/>
        </w:rPr>
        <w:t xml:space="preserve">According to Article 8 of the Law on Anti-Money Laundering and Counter-Financing of Terrorism No. 50/NA, suspicious transactions mean transactions that do not conform with the profile, occupation, and reality status of customers. Article 31 of the Law stipulates that in the case of a suspicion or a cause for a suspicion that a customer’s transaction may be a consequence of a predicate offence, relating or connecting to money laundering and financing of terrorism, REs </w:t>
      </w:r>
      <w:proofErr w:type="gramStart"/>
      <w:r w:rsidRPr="003A7261">
        <w:rPr>
          <w:rFonts w:asciiTheme="majorHAnsi" w:hAnsiTheme="majorHAnsi"/>
        </w:rPr>
        <w:t>are</w:t>
      </w:r>
      <w:proofErr w:type="gramEnd"/>
      <w:r w:rsidRPr="003A7261">
        <w:rPr>
          <w:rFonts w:asciiTheme="majorHAnsi" w:hAnsiTheme="majorHAnsi"/>
        </w:rPr>
        <w:t xml:space="preserve"> obliged to report such transaction to AMLIO within three working days. This reporting requirement extends to a customer’s attempt of transaction regardless of completion status and the amount of money involved. </w:t>
      </w:r>
    </w:p>
    <w:p w14:paraId="2202959F" w14:textId="77777777" w:rsidR="003C1331" w:rsidRPr="00C50D03" w:rsidRDefault="003C1331" w:rsidP="003C1331">
      <w:pPr>
        <w:pStyle w:val="FAFT-TEXTEjustifiedleft"/>
        <w:numPr>
          <w:ilvl w:val="0"/>
          <w:numId w:val="16"/>
        </w:numPr>
        <w:tabs>
          <w:tab w:val="left" w:pos="0"/>
        </w:tabs>
        <w:ind w:left="0" w:firstLine="0"/>
        <w:rPr>
          <w:rFonts w:asciiTheme="majorHAnsi" w:hAnsiTheme="majorHAnsi"/>
        </w:rPr>
      </w:pPr>
      <w:r w:rsidRPr="004C204E">
        <w:rPr>
          <w:rFonts w:asciiTheme="majorHAnsi" w:hAnsiTheme="majorHAnsi"/>
        </w:rPr>
        <w:t>Article 2</w:t>
      </w:r>
      <w:r w:rsidRPr="004C204E">
        <w:rPr>
          <w:rFonts w:asciiTheme="majorHAnsi" w:hAnsiTheme="majorHAnsi"/>
          <w:cs/>
          <w:lang w:bidi="th-TH"/>
        </w:rPr>
        <w:t xml:space="preserve"> </w:t>
      </w:r>
      <w:r w:rsidRPr="004C204E">
        <w:rPr>
          <w:rFonts w:asciiTheme="majorHAnsi" w:hAnsiTheme="majorHAnsi"/>
          <w:lang w:val="en-US"/>
        </w:rPr>
        <w:t xml:space="preserve">of the </w:t>
      </w:r>
      <w:r w:rsidRPr="004C204E">
        <w:rPr>
          <w:rFonts w:asciiTheme="majorHAnsi" w:hAnsiTheme="majorHAnsi"/>
        </w:rPr>
        <w:t>Instruction on Suspected Transactions Reporting on Money Laundering or Financing Terrorism No.42/AMLIU requires all branches of the REs to conduct suspicious transaction report on ML</w:t>
      </w:r>
      <w:r w:rsidRPr="004C204E">
        <w:rPr>
          <w:rFonts w:asciiTheme="majorHAnsi" w:hAnsiTheme="majorHAnsi"/>
          <w:cs/>
          <w:lang w:bidi="th-TH"/>
        </w:rPr>
        <w:t>/</w:t>
      </w:r>
      <w:r w:rsidRPr="004C204E">
        <w:rPr>
          <w:rFonts w:asciiTheme="majorHAnsi" w:hAnsiTheme="majorHAnsi"/>
          <w:lang w:val="en-US"/>
        </w:rPr>
        <w:t xml:space="preserve">FT and send </w:t>
      </w:r>
      <w:r w:rsidRPr="004C204E">
        <w:rPr>
          <w:rFonts w:asciiTheme="majorHAnsi" w:hAnsiTheme="majorHAnsi"/>
        </w:rPr>
        <w:t>to their head offices in order to consider adequate</w:t>
      </w:r>
      <w:r w:rsidRPr="00C50D03">
        <w:rPr>
          <w:rFonts w:asciiTheme="majorHAnsi" w:hAnsiTheme="majorHAnsi"/>
        </w:rPr>
        <w:t xml:space="preserve"> information before submitting to AMLIO. </w:t>
      </w:r>
    </w:p>
    <w:p w14:paraId="5832B712" w14:textId="1A3AF882" w:rsidR="003C1331" w:rsidRPr="003A7261" w:rsidRDefault="003C1331" w:rsidP="003C1331">
      <w:pPr>
        <w:pStyle w:val="FAFT-TEXTEjustifiedleft"/>
        <w:numPr>
          <w:ilvl w:val="0"/>
          <w:numId w:val="16"/>
        </w:numPr>
        <w:tabs>
          <w:tab w:val="left" w:pos="0"/>
        </w:tabs>
        <w:ind w:left="0" w:firstLine="0"/>
        <w:rPr>
          <w:rFonts w:asciiTheme="majorHAnsi" w:hAnsiTheme="majorHAnsi"/>
        </w:rPr>
      </w:pPr>
      <w:r w:rsidRPr="00435FB3">
        <w:rPr>
          <w:rFonts w:asciiTheme="majorHAnsi" w:hAnsiTheme="majorHAnsi"/>
          <w:i/>
        </w:rPr>
        <w:t>Criterion 20.2</w:t>
      </w:r>
      <w:r w:rsidRPr="00435FB3">
        <w:rPr>
          <w:rFonts w:asciiTheme="majorHAnsi" w:hAnsiTheme="majorHAnsi"/>
        </w:rPr>
        <w:t xml:space="preserve"> </w:t>
      </w:r>
      <w:r w:rsidRPr="00680A0E">
        <w:rPr>
          <w:rFonts w:asciiTheme="majorHAnsi" w:hAnsiTheme="majorHAnsi" w:cs="Angsana New"/>
          <w:bCs/>
          <w:szCs w:val="28"/>
          <w:lang w:val="en-US" w:bidi="th-TH"/>
        </w:rPr>
        <w:t>is</w:t>
      </w:r>
      <w:r w:rsidRPr="00660C5C">
        <w:rPr>
          <w:rFonts w:asciiTheme="majorHAnsi" w:hAnsiTheme="majorHAnsi" w:cs="Angsana New"/>
          <w:b/>
          <w:bCs/>
          <w:szCs w:val="28"/>
          <w:lang w:val="en-US" w:bidi="th-TH"/>
        </w:rPr>
        <w:t xml:space="preserve"> met.</w:t>
      </w:r>
      <w:r>
        <w:rPr>
          <w:rFonts w:asciiTheme="majorHAnsi" w:hAnsiTheme="majorHAnsi"/>
        </w:rPr>
        <w:t xml:space="preserve"> </w:t>
      </w:r>
      <w:r w:rsidRPr="003A7261">
        <w:rPr>
          <w:rFonts w:asciiTheme="majorHAnsi" w:hAnsiTheme="majorHAnsi"/>
          <w:iCs/>
        </w:rPr>
        <w:t>As stipulated in Rec.</w:t>
      </w:r>
      <w:r w:rsidRPr="003A7261">
        <w:rPr>
          <w:rFonts w:asciiTheme="majorHAnsi" w:hAnsiTheme="majorHAnsi"/>
          <w:iCs/>
          <w:lang w:val="en-US"/>
        </w:rPr>
        <w:t xml:space="preserve">20.1, </w:t>
      </w:r>
      <w:r w:rsidRPr="003A7261">
        <w:rPr>
          <w:rFonts w:asciiTheme="majorHAnsi" w:hAnsiTheme="majorHAnsi"/>
        </w:rPr>
        <w:t xml:space="preserve">REs </w:t>
      </w:r>
      <w:proofErr w:type="gramStart"/>
      <w:r w:rsidRPr="003A7261">
        <w:rPr>
          <w:rFonts w:asciiTheme="majorHAnsi" w:hAnsiTheme="majorHAnsi"/>
        </w:rPr>
        <w:t>are</w:t>
      </w:r>
      <w:proofErr w:type="gramEnd"/>
      <w:r w:rsidRPr="003A7261">
        <w:rPr>
          <w:rFonts w:asciiTheme="majorHAnsi" w:hAnsiTheme="majorHAnsi"/>
        </w:rPr>
        <w:t xml:space="preserve"> required to report of suspicious transactions</w:t>
      </w:r>
      <w:r w:rsidRPr="003A7261">
        <w:rPr>
          <w:rFonts w:asciiTheme="majorHAnsi" w:hAnsiTheme="majorHAnsi"/>
          <w:cs/>
          <w:lang w:bidi="th-TH"/>
        </w:rPr>
        <w:t xml:space="preserve"> </w:t>
      </w:r>
      <w:r w:rsidRPr="003A7261">
        <w:rPr>
          <w:rFonts w:asciiTheme="majorHAnsi" w:hAnsiTheme="majorHAnsi"/>
        </w:rPr>
        <w:t>including attempted transactions and regardless of the amount of the transaction.</w:t>
      </w:r>
    </w:p>
    <w:p w14:paraId="2CA6243A" w14:textId="77777777" w:rsidR="003C1331" w:rsidRPr="00435FB3" w:rsidRDefault="003C1331" w:rsidP="003C1331">
      <w:pPr>
        <w:pStyle w:val="TemplateMERH4"/>
        <w:rPr>
          <w:rFonts w:asciiTheme="majorHAnsi" w:hAnsiTheme="majorHAnsi"/>
        </w:rPr>
      </w:pPr>
      <w:r w:rsidRPr="00435FB3">
        <w:rPr>
          <w:rFonts w:asciiTheme="majorHAnsi" w:hAnsiTheme="majorHAnsi"/>
        </w:rPr>
        <w:t>Weighting and Conclusion</w:t>
      </w:r>
    </w:p>
    <w:p w14:paraId="35E734F1" w14:textId="77777777" w:rsidR="003C1331" w:rsidRPr="00066573" w:rsidRDefault="003C1331" w:rsidP="003C1331">
      <w:pPr>
        <w:pStyle w:val="FAFT-TEXTEjustifiedleft"/>
        <w:numPr>
          <w:ilvl w:val="0"/>
          <w:numId w:val="16"/>
        </w:numPr>
        <w:tabs>
          <w:tab w:val="clear" w:pos="850"/>
          <w:tab w:val="left" w:pos="0"/>
        </w:tabs>
        <w:ind w:left="0" w:firstLine="0"/>
        <w:rPr>
          <w:rFonts w:asciiTheme="majorHAnsi" w:hAnsiTheme="majorHAnsi"/>
        </w:rPr>
      </w:pPr>
      <w:r w:rsidRPr="00660C5C">
        <w:rPr>
          <w:rFonts w:asciiTheme="majorHAnsi" w:hAnsiTheme="majorHAnsi"/>
          <w:b/>
        </w:rPr>
        <w:t>Recommendation 20 is rated compliant.</w:t>
      </w:r>
    </w:p>
    <w:p w14:paraId="725771C5" w14:textId="77777777" w:rsidR="00FF6744" w:rsidRPr="00435FB3" w:rsidRDefault="00FF6744" w:rsidP="00FF6744">
      <w:pPr>
        <w:pStyle w:val="TemplateMERH2"/>
        <w:rPr>
          <w:rFonts w:asciiTheme="majorHAnsi" w:hAnsiTheme="majorHAnsi"/>
        </w:rPr>
      </w:pPr>
      <w:r w:rsidRPr="00435FB3">
        <w:rPr>
          <w:rFonts w:asciiTheme="majorHAnsi" w:hAnsiTheme="majorHAnsi"/>
        </w:rPr>
        <w:lastRenderedPageBreak/>
        <w:t>Recommendation 21 – Tipping-off and confidentiality</w:t>
      </w:r>
      <w:bookmarkEnd w:id="335"/>
      <w:bookmarkEnd w:id="336"/>
      <w:bookmarkEnd w:id="337"/>
      <w:bookmarkEnd w:id="338"/>
      <w:bookmarkEnd w:id="339"/>
    </w:p>
    <w:p w14:paraId="43A75149" w14:textId="77777777" w:rsidR="00680A0E" w:rsidRPr="002225DC" w:rsidRDefault="00680A0E" w:rsidP="00680A0E">
      <w:pPr>
        <w:pStyle w:val="FAFT-TEXTEjustifiedleft"/>
        <w:numPr>
          <w:ilvl w:val="0"/>
          <w:numId w:val="16"/>
        </w:numPr>
        <w:tabs>
          <w:tab w:val="left" w:pos="0"/>
        </w:tabs>
        <w:ind w:left="0" w:firstLine="0"/>
        <w:rPr>
          <w:rFonts w:asciiTheme="majorHAnsi" w:hAnsiTheme="majorHAnsi"/>
        </w:rPr>
      </w:pPr>
      <w:bookmarkStart w:id="340" w:name="_Toc358292296"/>
      <w:bookmarkStart w:id="341" w:name="_Toc429126861"/>
      <w:bookmarkStart w:id="342" w:name="_Toc435082204"/>
      <w:bookmarkStart w:id="343" w:name="_Toc28876739"/>
      <w:bookmarkStart w:id="344" w:name="_Toc46318335"/>
      <w:r w:rsidRPr="002225DC">
        <w:rPr>
          <w:rFonts w:asciiTheme="majorHAnsi" w:hAnsiTheme="majorHAnsi"/>
        </w:rPr>
        <w:t>In its 2011 Lao PDR was rated non-compliant with former recommendation 14 due to a lack of legal “safe harbour” protection for all parties reporting STRs in good faith and legal prohibition against “tipping off.</w:t>
      </w:r>
    </w:p>
    <w:p w14:paraId="04E643A7" w14:textId="056A8855" w:rsidR="00680A0E" w:rsidRPr="003A7261" w:rsidRDefault="00680A0E" w:rsidP="00680A0E">
      <w:pPr>
        <w:pStyle w:val="FAFT-TEXTEjustifiedleft"/>
        <w:numPr>
          <w:ilvl w:val="0"/>
          <w:numId w:val="16"/>
        </w:numPr>
        <w:tabs>
          <w:tab w:val="left" w:pos="0"/>
        </w:tabs>
        <w:ind w:left="0" w:firstLine="0"/>
        <w:rPr>
          <w:rFonts w:asciiTheme="majorHAnsi" w:hAnsiTheme="majorHAnsi"/>
          <w:iCs/>
          <w:lang w:val="en-US"/>
        </w:rPr>
      </w:pPr>
      <w:r w:rsidRPr="00435FB3">
        <w:rPr>
          <w:rFonts w:asciiTheme="majorHAnsi" w:hAnsiTheme="majorHAnsi"/>
          <w:i/>
        </w:rPr>
        <w:t>Criterion 21.1</w:t>
      </w:r>
      <w:r>
        <w:rPr>
          <w:rFonts w:asciiTheme="majorHAnsi" w:hAnsiTheme="majorHAnsi"/>
        </w:rPr>
        <w:t xml:space="preserve"> </w:t>
      </w:r>
      <w:r w:rsidRPr="00680A0E">
        <w:rPr>
          <w:rFonts w:asciiTheme="majorHAnsi" w:hAnsiTheme="majorHAnsi"/>
          <w:bCs/>
        </w:rPr>
        <w:t>is</w:t>
      </w:r>
      <w:r w:rsidRPr="0009255C">
        <w:rPr>
          <w:rFonts w:asciiTheme="majorHAnsi" w:hAnsiTheme="majorHAnsi"/>
          <w:b/>
          <w:bCs/>
        </w:rPr>
        <w:t xml:space="preserve"> mostly met.</w:t>
      </w:r>
      <w:r>
        <w:rPr>
          <w:rFonts w:asciiTheme="majorHAnsi" w:hAnsiTheme="majorHAnsi"/>
          <w:iCs/>
          <w:lang w:val="en-US"/>
        </w:rPr>
        <w:t xml:space="preserve"> </w:t>
      </w:r>
      <w:r w:rsidRPr="003A7261">
        <w:rPr>
          <w:rFonts w:asciiTheme="majorHAnsi" w:hAnsiTheme="majorHAnsi"/>
          <w:iCs/>
          <w:lang w:val="en-US"/>
        </w:rPr>
        <w:t xml:space="preserve">Article 32 of </w:t>
      </w:r>
      <w:r w:rsidRPr="003A7261">
        <w:rPr>
          <w:rFonts w:asciiTheme="majorHAnsi" w:hAnsiTheme="majorHAnsi"/>
          <w:iCs/>
        </w:rPr>
        <w:t>the Law on Anti-Money Laundering and Counter-Financing of Terrorism No.50/NA</w:t>
      </w:r>
      <w:r w:rsidRPr="003A7261">
        <w:rPr>
          <w:rFonts w:asciiTheme="majorHAnsi" w:hAnsiTheme="majorHAnsi"/>
          <w:iCs/>
          <w:cs/>
          <w:lang w:bidi="th-TH"/>
        </w:rPr>
        <w:t xml:space="preserve"> </w:t>
      </w:r>
      <w:r w:rsidRPr="003A7261">
        <w:rPr>
          <w:rFonts w:asciiTheme="majorHAnsi" w:hAnsiTheme="majorHAnsi"/>
          <w:iCs/>
        </w:rPr>
        <w:t>requires</w:t>
      </w:r>
      <w:r w:rsidRPr="003A7261">
        <w:rPr>
          <w:rFonts w:asciiTheme="majorHAnsi" w:hAnsiTheme="majorHAnsi"/>
          <w:iCs/>
          <w:lang w:val="en-US"/>
        </w:rPr>
        <w:t xml:space="preserve"> </w:t>
      </w:r>
      <w:r w:rsidRPr="003A7261">
        <w:rPr>
          <w:rFonts w:asciiTheme="majorHAnsi" w:hAnsiTheme="majorHAnsi"/>
          <w:lang w:val="en-US"/>
        </w:rPr>
        <w:t>t</w:t>
      </w:r>
      <w:r w:rsidRPr="003A7261">
        <w:rPr>
          <w:rFonts w:asciiTheme="majorHAnsi" w:hAnsiTheme="majorHAnsi"/>
        </w:rPr>
        <w:t>he management and staff of REs to maintain the confidentiality of transaction report in suspicious of money laundering or financing of terrorism or other information reported to AMLIO. They will not be disciplined or prosecuted on the ground of disclosing customers’ secrets, if the reporting or the provision of such information is done with good faith and in compliance with this law, and will not be held liable for any wrongdoing.</w:t>
      </w:r>
      <w:r w:rsidRPr="003A7261">
        <w:rPr>
          <w:rFonts w:asciiTheme="majorHAnsi" w:hAnsiTheme="majorHAnsi"/>
          <w:cs/>
          <w:lang w:bidi="th-TH"/>
        </w:rPr>
        <w:t xml:space="preserve"> </w:t>
      </w:r>
    </w:p>
    <w:p w14:paraId="10BE00E3" w14:textId="77777777" w:rsidR="00680A0E" w:rsidRDefault="00680A0E" w:rsidP="00680A0E">
      <w:pPr>
        <w:pStyle w:val="FAFT-TEXTEjustifiedleft"/>
        <w:numPr>
          <w:ilvl w:val="0"/>
          <w:numId w:val="16"/>
        </w:numPr>
        <w:tabs>
          <w:tab w:val="left" w:pos="0"/>
        </w:tabs>
        <w:ind w:left="0" w:firstLine="0"/>
        <w:rPr>
          <w:rFonts w:asciiTheme="majorHAnsi" w:hAnsiTheme="majorHAnsi"/>
          <w:iCs/>
          <w:lang w:val="en-US"/>
        </w:rPr>
      </w:pPr>
      <w:r w:rsidRPr="002225DC">
        <w:rPr>
          <w:rFonts w:asciiTheme="majorHAnsi" w:hAnsiTheme="majorHAnsi"/>
          <w:iCs/>
        </w:rPr>
        <w:t>Article 11 of this law also states that s</w:t>
      </w:r>
      <w:r w:rsidRPr="002225DC">
        <w:rPr>
          <w:rFonts w:asciiTheme="majorHAnsi" w:hAnsiTheme="majorHAnsi"/>
        </w:rPr>
        <w:t>taff and officers working on AML/CFT including those participating in this work such as informants, information processors, witnesses, experts and their families, shall be protected in accordance with laws against revenge and threats against life, health, freedom and damage to their dignities, reputations or private properties.</w:t>
      </w:r>
    </w:p>
    <w:p w14:paraId="6434C62D" w14:textId="77777777" w:rsidR="00680A0E" w:rsidRPr="0040225F" w:rsidRDefault="00680A0E" w:rsidP="00680A0E">
      <w:pPr>
        <w:pStyle w:val="FAFT-TEXTEjustifiedleft"/>
        <w:numPr>
          <w:ilvl w:val="0"/>
          <w:numId w:val="16"/>
        </w:numPr>
        <w:tabs>
          <w:tab w:val="clear" w:pos="850"/>
          <w:tab w:val="clear" w:pos="1191"/>
          <w:tab w:val="left" w:pos="0"/>
          <w:tab w:val="left" w:pos="900"/>
        </w:tabs>
        <w:ind w:left="0" w:firstLine="0"/>
        <w:rPr>
          <w:rFonts w:asciiTheme="majorHAnsi" w:hAnsiTheme="majorHAnsi"/>
          <w:iCs/>
          <w:color w:val="C00000"/>
          <w:u w:val="single"/>
          <w:lang w:val="en-US"/>
        </w:rPr>
      </w:pPr>
      <w:r w:rsidRPr="0040225F">
        <w:rPr>
          <w:rFonts w:asciiTheme="majorHAnsi" w:hAnsiTheme="majorHAnsi"/>
          <w:iCs/>
        </w:rPr>
        <w:t xml:space="preserve">The law does not specify that the protections are available even if </w:t>
      </w:r>
      <w:r w:rsidRPr="0040225F">
        <w:rPr>
          <w:rFonts w:asciiTheme="majorHAnsi" w:hAnsiTheme="majorHAnsi"/>
          <w:lang w:val="en-US"/>
        </w:rPr>
        <w:t>t</w:t>
      </w:r>
      <w:r w:rsidRPr="0040225F">
        <w:rPr>
          <w:rFonts w:asciiTheme="majorHAnsi" w:hAnsiTheme="majorHAnsi"/>
        </w:rPr>
        <w:t>he management and staff</w:t>
      </w:r>
      <w:r w:rsidRPr="0040225F">
        <w:rPr>
          <w:rFonts w:asciiTheme="majorHAnsi" w:hAnsiTheme="majorHAnsi"/>
          <w:iCs/>
        </w:rPr>
        <w:t xml:space="preserve"> </w:t>
      </w:r>
      <w:r w:rsidRPr="0040225F">
        <w:rPr>
          <w:rFonts w:asciiTheme="majorHAnsi" w:hAnsiTheme="majorHAnsi"/>
        </w:rPr>
        <w:t xml:space="preserve">of the REs </w:t>
      </w:r>
      <w:r w:rsidRPr="0040225F">
        <w:rPr>
          <w:rFonts w:asciiTheme="majorHAnsi" w:hAnsiTheme="majorHAnsi"/>
          <w:iCs/>
        </w:rPr>
        <w:t xml:space="preserve">did not know precisely what the underlying criminal activity was, and regardless of whether illegal activity actually occurred. </w:t>
      </w:r>
      <w:r w:rsidRPr="00063008">
        <w:rPr>
          <w:rFonts w:asciiTheme="majorHAnsi" w:hAnsiTheme="majorHAnsi"/>
          <w:iCs/>
        </w:rPr>
        <w:t xml:space="preserve">Nevertheless, Lao PDR confirms that the “good faith” provision in Article 32 would apply even if the management and staff of REs did not know what the underlying criminal activity was or whether it actually occurred. </w:t>
      </w:r>
    </w:p>
    <w:p w14:paraId="57A391A6" w14:textId="2E060930" w:rsidR="00680A0E" w:rsidRDefault="00680A0E" w:rsidP="00680A0E">
      <w:pPr>
        <w:pStyle w:val="FAFT-TEXTEjustifiedleft"/>
        <w:numPr>
          <w:ilvl w:val="0"/>
          <w:numId w:val="16"/>
        </w:numPr>
        <w:tabs>
          <w:tab w:val="clear" w:pos="850"/>
          <w:tab w:val="clear" w:pos="1531"/>
          <w:tab w:val="left" w:pos="0"/>
          <w:tab w:val="left" w:pos="900"/>
        </w:tabs>
        <w:ind w:left="0" w:firstLine="0"/>
        <w:rPr>
          <w:rFonts w:asciiTheme="majorHAnsi" w:hAnsiTheme="majorHAnsi"/>
          <w:lang w:val="en-US"/>
        </w:rPr>
      </w:pPr>
      <w:r w:rsidRPr="00435FB3">
        <w:rPr>
          <w:rFonts w:asciiTheme="majorHAnsi" w:hAnsiTheme="majorHAnsi"/>
          <w:i/>
        </w:rPr>
        <w:t>Criterion 21.</w:t>
      </w:r>
      <w:r w:rsidRPr="00435FB3">
        <w:rPr>
          <w:rFonts w:asciiTheme="majorHAnsi" w:hAnsiTheme="majorHAnsi"/>
        </w:rPr>
        <w:t xml:space="preserve">2 </w:t>
      </w:r>
      <w:r w:rsidRPr="00C06577">
        <w:rPr>
          <w:rFonts w:asciiTheme="majorHAnsi" w:hAnsiTheme="majorHAnsi"/>
        </w:rPr>
        <w:t xml:space="preserve">is </w:t>
      </w:r>
      <w:r w:rsidRPr="00C06577">
        <w:rPr>
          <w:rFonts w:asciiTheme="majorHAnsi" w:hAnsiTheme="majorHAnsi"/>
          <w:b/>
          <w:bCs/>
        </w:rPr>
        <w:t>partly met.</w:t>
      </w:r>
      <w:r>
        <w:rPr>
          <w:rFonts w:asciiTheme="majorHAnsi" w:hAnsiTheme="majorHAnsi"/>
          <w:lang w:val="en-US"/>
        </w:rPr>
        <w:t xml:space="preserve"> </w:t>
      </w:r>
      <w:r w:rsidRPr="003A7261">
        <w:rPr>
          <w:rFonts w:asciiTheme="majorHAnsi" w:hAnsiTheme="majorHAnsi"/>
          <w:lang w:val="en-US"/>
        </w:rPr>
        <w:t xml:space="preserve">The management and staff of the REs </w:t>
      </w:r>
      <w:r w:rsidRPr="003A7261">
        <w:rPr>
          <w:rFonts w:asciiTheme="majorHAnsi" w:hAnsiTheme="majorHAnsi"/>
        </w:rPr>
        <w:t xml:space="preserve">working on AML/CFT are prohibited from disclosing the fact that an STR or related information is being filed with AMLIO (details </w:t>
      </w:r>
      <w:r w:rsidRPr="003A7261">
        <w:rPr>
          <w:rFonts w:asciiTheme="majorHAnsi" w:hAnsiTheme="majorHAnsi"/>
          <w:lang w:val="en-US"/>
        </w:rPr>
        <w:t xml:space="preserve">stipulated in Rec. 21.1). </w:t>
      </w:r>
      <w:r w:rsidRPr="003A7261">
        <w:rPr>
          <w:rFonts w:asciiTheme="majorHAnsi" w:hAnsiTheme="majorHAnsi"/>
        </w:rPr>
        <w:t xml:space="preserve">Article 28 of </w:t>
      </w:r>
      <w:r w:rsidRPr="003A7261">
        <w:rPr>
          <w:rFonts w:asciiTheme="majorHAnsi" w:hAnsiTheme="majorHAnsi"/>
          <w:lang w:val="en-US"/>
        </w:rPr>
        <w:t xml:space="preserve">the </w:t>
      </w:r>
      <w:r w:rsidRPr="003A7261">
        <w:rPr>
          <w:rFonts w:asciiTheme="majorHAnsi" w:hAnsiTheme="majorHAnsi"/>
          <w:iCs/>
        </w:rPr>
        <w:t>Agreement</w:t>
      </w:r>
      <w:r w:rsidRPr="003A7261">
        <w:rPr>
          <w:rFonts w:asciiTheme="majorHAnsi" w:hAnsiTheme="majorHAnsi"/>
          <w:lang w:val="en-US"/>
        </w:rPr>
        <w:t xml:space="preserve"> on Know Your Customers and Customer Due Diligence No.01/NCC prohibits relevant staff from revealing information or behaving in        a way that will alert the customer that he/she is facing measures of customer due diligence or being a subject in ML</w:t>
      </w:r>
      <w:r w:rsidRPr="003A7261">
        <w:rPr>
          <w:rFonts w:asciiTheme="majorHAnsi" w:hAnsiTheme="majorHAnsi"/>
          <w:cs/>
          <w:lang w:bidi="th-TH"/>
        </w:rPr>
        <w:t>/</w:t>
      </w:r>
      <w:r w:rsidRPr="003A7261">
        <w:rPr>
          <w:rFonts w:asciiTheme="majorHAnsi" w:hAnsiTheme="majorHAnsi"/>
          <w:lang w:val="en-US"/>
        </w:rPr>
        <w:t xml:space="preserve">FT suspicious transactions report or any information report to AMLIO. </w:t>
      </w:r>
    </w:p>
    <w:p w14:paraId="39177D53" w14:textId="77777777" w:rsidR="00680A0E" w:rsidRPr="003A7261" w:rsidRDefault="00680A0E" w:rsidP="00680A0E">
      <w:pPr>
        <w:pStyle w:val="FAFT-TEXTEjustifiedleft"/>
        <w:numPr>
          <w:ilvl w:val="0"/>
          <w:numId w:val="16"/>
        </w:numPr>
        <w:tabs>
          <w:tab w:val="clear" w:pos="850"/>
          <w:tab w:val="clear" w:pos="1531"/>
          <w:tab w:val="left" w:pos="0"/>
          <w:tab w:val="left" w:pos="900"/>
        </w:tabs>
        <w:ind w:left="0" w:firstLine="0"/>
        <w:rPr>
          <w:rFonts w:asciiTheme="majorHAnsi" w:hAnsiTheme="majorHAnsi"/>
          <w:lang w:val="en-US"/>
        </w:rPr>
      </w:pPr>
      <w:commentRangeStart w:id="345"/>
      <w:r w:rsidRPr="003A7261">
        <w:rPr>
          <w:rFonts w:asciiTheme="majorHAnsi" w:hAnsiTheme="majorHAnsi"/>
        </w:rPr>
        <w:t>There is no</w:t>
      </w:r>
      <w:r w:rsidRPr="003A7261">
        <w:rPr>
          <w:rFonts w:asciiTheme="majorHAnsi" w:hAnsiTheme="majorHAnsi"/>
          <w:lang w:val="en-US"/>
        </w:rPr>
        <w:t xml:space="preserve"> explicit requirement to ensure that the provisions mentioned above are </w:t>
      </w:r>
      <w:r w:rsidRPr="003A7261">
        <w:rPr>
          <w:rFonts w:asciiTheme="majorHAnsi" w:hAnsiTheme="majorHAnsi"/>
          <w:spacing w:val="-2"/>
          <w:lang w:val="en-US"/>
        </w:rPr>
        <w:t>not intended to inhibit information sharing</w:t>
      </w:r>
      <w:r w:rsidRPr="003A7261">
        <w:rPr>
          <w:spacing w:val="-2"/>
          <w:sz w:val="20"/>
          <w:szCs w:val="20"/>
        </w:rPr>
        <w:t xml:space="preserve"> </w:t>
      </w:r>
      <w:r w:rsidRPr="003A7261">
        <w:rPr>
          <w:rFonts w:asciiTheme="majorHAnsi" w:hAnsiTheme="majorHAnsi"/>
          <w:spacing w:val="-2"/>
          <w:lang w:val="en-US"/>
        </w:rPr>
        <w:t xml:space="preserve">under Recommendation 18, although </w:t>
      </w:r>
      <w:r w:rsidRPr="003A7261">
        <w:rPr>
          <w:rFonts w:asciiTheme="majorHAnsi" w:hAnsiTheme="majorHAnsi"/>
          <w:spacing w:val="-2"/>
        </w:rPr>
        <w:t>no obvious requirement</w:t>
      </w:r>
      <w:r w:rsidRPr="003A7261">
        <w:rPr>
          <w:rFonts w:asciiTheme="majorHAnsi" w:hAnsiTheme="majorHAnsi"/>
          <w:lang w:val="en-US"/>
        </w:rPr>
        <w:t xml:space="preserve"> </w:t>
      </w:r>
      <w:r w:rsidRPr="003A7261">
        <w:rPr>
          <w:rFonts w:asciiTheme="majorHAnsi" w:hAnsiTheme="majorHAnsi"/>
          <w:lang w:val="en-US" w:bidi="th-TH"/>
        </w:rPr>
        <w:t xml:space="preserve">for information sharing at the financial group level </w:t>
      </w:r>
      <w:r w:rsidRPr="003A7261">
        <w:rPr>
          <w:rFonts w:asciiTheme="majorHAnsi" w:hAnsiTheme="majorHAnsi"/>
        </w:rPr>
        <w:t xml:space="preserve">(details stipulated in Rec18.2) and Lao PDR identifies that in practice those provisions are not obstacle of information sharing within a financial group. </w:t>
      </w:r>
      <w:commentRangeEnd w:id="345"/>
      <w:r w:rsidR="000D7957">
        <w:rPr>
          <w:rStyle w:val="CommentReference"/>
          <w:rFonts w:ascii="Times New Roman" w:hAnsi="Times New Roman"/>
          <w:spacing w:val="0"/>
        </w:rPr>
        <w:commentReference w:id="345"/>
      </w:r>
    </w:p>
    <w:p w14:paraId="552FA1D5" w14:textId="77777777" w:rsidR="00680A0E" w:rsidRPr="00435FB3" w:rsidRDefault="00680A0E" w:rsidP="00680A0E">
      <w:pPr>
        <w:pStyle w:val="TemplateMERH4"/>
        <w:rPr>
          <w:rFonts w:asciiTheme="majorHAnsi" w:hAnsiTheme="majorHAnsi"/>
        </w:rPr>
      </w:pPr>
      <w:r w:rsidRPr="00435FB3">
        <w:rPr>
          <w:rFonts w:asciiTheme="majorHAnsi" w:hAnsiTheme="majorHAnsi"/>
        </w:rPr>
        <w:t>Weighting and Conclusion</w:t>
      </w:r>
    </w:p>
    <w:p w14:paraId="1F604990" w14:textId="77777777" w:rsidR="00680A0E" w:rsidRPr="004B6BBC" w:rsidRDefault="00680A0E" w:rsidP="00680A0E">
      <w:pPr>
        <w:pStyle w:val="FAFT-TEXTEjustifiedleft"/>
        <w:numPr>
          <w:ilvl w:val="0"/>
          <w:numId w:val="16"/>
        </w:numPr>
        <w:tabs>
          <w:tab w:val="clear" w:pos="850"/>
          <w:tab w:val="clear" w:pos="1191"/>
          <w:tab w:val="left" w:pos="0"/>
          <w:tab w:val="left" w:pos="810"/>
        </w:tabs>
        <w:ind w:left="0" w:firstLine="0"/>
        <w:rPr>
          <w:rFonts w:asciiTheme="majorHAnsi" w:hAnsiTheme="majorHAnsi"/>
          <w:strike/>
        </w:rPr>
      </w:pPr>
      <w:r w:rsidRPr="009924CE">
        <w:rPr>
          <w:rFonts w:asciiTheme="majorHAnsi" w:hAnsiTheme="majorHAnsi" w:cstheme="minorHAnsi"/>
        </w:rPr>
        <w:t>The</w:t>
      </w:r>
      <w:r w:rsidRPr="00033D83">
        <w:rPr>
          <w:rFonts w:asciiTheme="majorHAnsi" w:hAnsiTheme="majorHAnsi" w:cstheme="minorHAnsi"/>
        </w:rPr>
        <w:t xml:space="preserve"> moderate </w:t>
      </w:r>
      <w:r w:rsidRPr="009924CE">
        <w:rPr>
          <w:rFonts w:asciiTheme="majorHAnsi" w:hAnsiTheme="majorHAnsi" w:cstheme="minorHAnsi"/>
        </w:rPr>
        <w:t>shortcomings are that</w:t>
      </w:r>
      <w:r w:rsidRPr="00ED5923">
        <w:rPr>
          <w:rFonts w:asciiTheme="majorHAnsi" w:hAnsiTheme="majorHAnsi" w:cstheme="minorHAnsi"/>
          <w:iCs/>
          <w:color w:val="FF0000"/>
        </w:rPr>
        <w:t xml:space="preserve"> </w:t>
      </w:r>
      <w:r w:rsidRPr="006D22DD">
        <w:rPr>
          <w:rFonts w:asciiTheme="majorHAnsi" w:hAnsiTheme="majorHAnsi" w:cstheme="minorHAnsi"/>
          <w:iCs/>
        </w:rPr>
        <w:t>th</w:t>
      </w:r>
      <w:r w:rsidRPr="009924CE">
        <w:rPr>
          <w:rFonts w:asciiTheme="majorHAnsi" w:hAnsiTheme="majorHAnsi" w:cstheme="minorHAnsi"/>
          <w:iCs/>
        </w:rPr>
        <w:t xml:space="preserve">ere </w:t>
      </w:r>
      <w:proofErr w:type="gramStart"/>
      <w:r w:rsidRPr="009924CE">
        <w:rPr>
          <w:rFonts w:asciiTheme="majorHAnsi" w:hAnsiTheme="majorHAnsi" w:cstheme="minorHAnsi"/>
          <w:iCs/>
        </w:rPr>
        <w:t>is</w:t>
      </w:r>
      <w:proofErr w:type="gramEnd"/>
      <w:r w:rsidRPr="009924CE">
        <w:rPr>
          <w:rFonts w:asciiTheme="majorHAnsi" w:hAnsiTheme="majorHAnsi" w:cstheme="minorHAnsi"/>
          <w:iCs/>
        </w:rPr>
        <w:t xml:space="preserve"> no explicit requirement</w:t>
      </w:r>
      <w:r>
        <w:rPr>
          <w:rFonts w:asciiTheme="majorHAnsi" w:hAnsiTheme="majorHAnsi" w:cstheme="minorHAnsi"/>
          <w:iCs/>
        </w:rPr>
        <w:t>s</w:t>
      </w:r>
      <w:r w:rsidRPr="009924CE">
        <w:rPr>
          <w:rFonts w:asciiTheme="majorHAnsi" w:hAnsiTheme="majorHAnsi" w:cstheme="minorHAnsi"/>
          <w:iCs/>
        </w:rPr>
        <w:t xml:space="preserve"> to ensure that the provisions </w:t>
      </w:r>
      <w:r>
        <w:rPr>
          <w:rFonts w:asciiTheme="majorHAnsi" w:hAnsiTheme="majorHAnsi" w:cstheme="minorHAnsi"/>
          <w:iCs/>
        </w:rPr>
        <w:t xml:space="preserve">of </w:t>
      </w:r>
      <w:r w:rsidRPr="009B5804">
        <w:rPr>
          <w:rFonts w:asciiTheme="majorHAnsi" w:hAnsiTheme="majorHAnsi"/>
        </w:rPr>
        <w:t xml:space="preserve">disclosing </w:t>
      </w:r>
      <w:r>
        <w:rPr>
          <w:rFonts w:asciiTheme="majorHAnsi" w:hAnsiTheme="majorHAnsi"/>
        </w:rPr>
        <w:t xml:space="preserve">an </w:t>
      </w:r>
      <w:r w:rsidRPr="009B5804">
        <w:rPr>
          <w:rFonts w:asciiTheme="majorHAnsi" w:hAnsiTheme="majorHAnsi"/>
        </w:rPr>
        <w:t xml:space="preserve">STR or related information </w:t>
      </w:r>
      <w:r>
        <w:rPr>
          <w:rFonts w:asciiTheme="majorHAnsi" w:hAnsiTheme="majorHAnsi"/>
        </w:rPr>
        <w:t>b</w:t>
      </w:r>
      <w:r w:rsidRPr="009B5804">
        <w:rPr>
          <w:rFonts w:asciiTheme="majorHAnsi" w:hAnsiTheme="majorHAnsi"/>
        </w:rPr>
        <w:t>eing filed with AMLIO</w:t>
      </w:r>
      <w:r>
        <w:rPr>
          <w:rFonts w:asciiTheme="majorHAnsi" w:hAnsiTheme="majorHAnsi"/>
        </w:rPr>
        <w:t xml:space="preserve"> </w:t>
      </w:r>
      <w:r w:rsidRPr="004B6BBC">
        <w:rPr>
          <w:rFonts w:asciiTheme="majorHAnsi" w:hAnsiTheme="majorHAnsi" w:cstheme="minorHAnsi"/>
          <w:iCs/>
        </w:rPr>
        <w:t xml:space="preserve">are not intended to inhibit information sharing under Recommendation 18. </w:t>
      </w:r>
    </w:p>
    <w:p w14:paraId="4BF2E357" w14:textId="77777777" w:rsidR="00680A0E" w:rsidRPr="007242E9" w:rsidRDefault="00680A0E" w:rsidP="00680A0E">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435FB3">
        <w:rPr>
          <w:rFonts w:asciiTheme="majorHAnsi" w:hAnsiTheme="majorHAnsi"/>
          <w:b/>
        </w:rPr>
        <w:t>Recommendation 21</w:t>
      </w:r>
      <w:r w:rsidRPr="007242E9">
        <w:rPr>
          <w:rFonts w:asciiTheme="majorHAnsi" w:hAnsiTheme="majorHAnsi"/>
          <w:b/>
        </w:rPr>
        <w:t xml:space="preserve"> is rated partly compliant.</w:t>
      </w:r>
    </w:p>
    <w:p w14:paraId="7FBC0348" w14:textId="77777777" w:rsidR="00FF6744" w:rsidRPr="00435FB3" w:rsidRDefault="00FF6744" w:rsidP="00FF6744">
      <w:pPr>
        <w:pStyle w:val="TemplateMERH2"/>
        <w:rPr>
          <w:rFonts w:asciiTheme="majorHAnsi" w:hAnsiTheme="majorHAnsi"/>
        </w:rPr>
      </w:pPr>
      <w:r w:rsidRPr="0082484B">
        <w:rPr>
          <w:rFonts w:asciiTheme="majorHAnsi" w:hAnsiTheme="majorHAnsi"/>
        </w:rPr>
        <w:t>Recommendation 22 – DNFBPs: Customer due diligence</w:t>
      </w:r>
      <w:bookmarkEnd w:id="340"/>
      <w:bookmarkEnd w:id="341"/>
      <w:bookmarkEnd w:id="342"/>
      <w:bookmarkEnd w:id="343"/>
      <w:bookmarkEnd w:id="344"/>
    </w:p>
    <w:p w14:paraId="5E1A8228" w14:textId="77777777" w:rsidR="004C0A1A" w:rsidRPr="004C0A1A" w:rsidRDefault="004C0A1A" w:rsidP="004C0A1A">
      <w:pPr>
        <w:pStyle w:val="FAFT-TEXTEjustifiedleft"/>
        <w:numPr>
          <w:ilvl w:val="0"/>
          <w:numId w:val="16"/>
        </w:numPr>
        <w:tabs>
          <w:tab w:val="clear" w:pos="850"/>
          <w:tab w:val="clear" w:pos="1191"/>
          <w:tab w:val="left" w:pos="0"/>
          <w:tab w:val="left" w:pos="810"/>
        </w:tabs>
        <w:ind w:left="0" w:firstLine="0"/>
        <w:rPr>
          <w:iCs/>
        </w:rPr>
      </w:pPr>
      <w:bookmarkStart w:id="346" w:name="_Toc358292297"/>
      <w:bookmarkStart w:id="347" w:name="_Toc429126862"/>
      <w:bookmarkStart w:id="348" w:name="_Toc435082205"/>
      <w:bookmarkStart w:id="349" w:name="_Toc28876740"/>
      <w:bookmarkStart w:id="350" w:name="_Toc46318336"/>
      <w:r w:rsidRPr="004C0A1A">
        <w:rPr>
          <w:iCs/>
        </w:rPr>
        <w:t>Lao PDR was rated non-compliant for former Recommendation 12 in its 2011 MER due to non-coverage of DNFBPs.</w:t>
      </w:r>
    </w:p>
    <w:p w14:paraId="3A002BC6" w14:textId="77777777" w:rsidR="004C0A1A" w:rsidRPr="004C0A1A" w:rsidRDefault="004C0A1A" w:rsidP="004C0A1A">
      <w:pPr>
        <w:pStyle w:val="FAFT-TEXTEjustifiedleft"/>
        <w:numPr>
          <w:ilvl w:val="0"/>
          <w:numId w:val="16"/>
        </w:numPr>
        <w:tabs>
          <w:tab w:val="clear" w:pos="850"/>
          <w:tab w:val="clear" w:pos="1191"/>
          <w:tab w:val="left" w:pos="0"/>
          <w:tab w:val="left" w:pos="810"/>
        </w:tabs>
        <w:ind w:left="0" w:firstLine="0"/>
        <w:rPr>
          <w:rFonts w:asciiTheme="majorHAnsi" w:hAnsiTheme="majorHAnsi" w:cstheme="minorHAnsi"/>
        </w:rPr>
      </w:pPr>
      <w:r w:rsidRPr="004C0A1A">
        <w:rPr>
          <w:rFonts w:asciiTheme="majorHAnsi" w:hAnsiTheme="majorHAnsi" w:cstheme="minorHAnsi"/>
        </w:rPr>
        <w:t xml:space="preserve">Since the 2011 MER, the Law on AML/CFT was enacted. While the Act covers most categories of DNFBPs, there is an ambiguity that has a cascading effect on each criterion in R.22. </w:t>
      </w:r>
      <w:r w:rsidRPr="004C0A1A">
        <w:rPr>
          <w:rFonts w:asciiTheme="majorHAnsi" w:hAnsiTheme="majorHAnsi" w:cstheme="minorHAnsi"/>
        </w:rPr>
        <w:lastRenderedPageBreak/>
        <w:t xml:space="preserve">Article 8 of the Law on AML/CFT, defines DNFBPs as companies or agents that provide and manage financial payment tools, real estate trading agencies, valuable material and antique trading business, a bar association or a legal firm, notary public, external auditing firms, casinos or others. Under Article 17 of the Law on AML/CFT, reporting entities are legal persons and organisations which have the obligation to report information or suspicious activities of being money laundering and financing of terrorism to the Anti-Money Laundering Intelligence Office (herein after called “AMLIO”). Reporting entities consist of financial institutions and DNFBPs as defined in subparagraph 7 and 8 of Article 8. Taken together, these definitions create an ambiguity as to whether natural persons (individuals) are covered in these definitions (REs are limited to legal persons and organisations. However, it is clear that neither lawyers nor accountants are permitted to practice as individuals and must practice as part of an enterprise or firm, which are covered. </w:t>
      </w:r>
    </w:p>
    <w:p w14:paraId="339C0C58" w14:textId="450588AC" w:rsidR="004C0A1A" w:rsidRPr="004C0A1A" w:rsidRDefault="004C0A1A" w:rsidP="004C0A1A">
      <w:pPr>
        <w:pStyle w:val="FAFT-TEXTEjustifiedleft"/>
        <w:numPr>
          <w:ilvl w:val="0"/>
          <w:numId w:val="16"/>
        </w:numPr>
        <w:tabs>
          <w:tab w:val="clear" w:pos="850"/>
          <w:tab w:val="clear" w:pos="1191"/>
          <w:tab w:val="left" w:pos="0"/>
          <w:tab w:val="left" w:pos="810"/>
        </w:tabs>
        <w:ind w:left="0" w:firstLine="0"/>
        <w:rPr>
          <w:rFonts w:asciiTheme="majorHAnsi" w:hAnsiTheme="majorHAnsi" w:cstheme="minorHAnsi"/>
        </w:rPr>
      </w:pPr>
      <w:r w:rsidRPr="004C0A1A">
        <w:rPr>
          <w:rFonts w:asciiTheme="majorHAnsi" w:hAnsiTheme="majorHAnsi" w:cstheme="minorHAnsi"/>
          <w:i/>
        </w:rPr>
        <w:t>Criterion 22.1</w:t>
      </w:r>
      <w:r w:rsidRPr="004C0A1A">
        <w:rPr>
          <w:rFonts w:asciiTheme="majorHAnsi" w:hAnsiTheme="majorHAnsi" w:cstheme="minorHAnsi"/>
        </w:rPr>
        <w:t xml:space="preserve"> is </w:t>
      </w:r>
      <w:r w:rsidRPr="004C0A1A">
        <w:rPr>
          <w:rFonts w:asciiTheme="majorHAnsi" w:hAnsiTheme="majorHAnsi" w:cstheme="minorHAnsi"/>
          <w:b/>
        </w:rPr>
        <w:t>partly met</w:t>
      </w:r>
      <w:r>
        <w:rPr>
          <w:rFonts w:asciiTheme="majorHAnsi" w:hAnsiTheme="majorHAnsi" w:cstheme="minorHAnsi"/>
        </w:rPr>
        <w:t xml:space="preserve">. </w:t>
      </w:r>
      <w:r w:rsidRPr="004C0A1A">
        <w:rPr>
          <w:rFonts w:asciiTheme="majorHAnsi" w:hAnsiTheme="majorHAnsi" w:cstheme="minorHAnsi"/>
        </w:rPr>
        <w:t>The CDD obligations mandated by the Law on AML/CFT and the Agreement on KYC and CDD are applicable to DNFBPs as per the definitions aforementioned. However, obligations of the DNFBPs are not supplemented by sector-specific rules or regulations. The Law on AML/CFT and the Agreement on KYC and CDD do not cover all the CDD requirements set out in Recommendation 10. The existing legal provisions neither set thresholds for casinos or dealers in precious metals and stones as required by sub-criteria (a) and (c) nor specify instances where legal practitioners, accountants, trust and company service providers should comply with CDD requirements as per sub-criteria (d) and (e). Lao PDR does not allow natural person to provide legal service and to provide accounting service outside the respective legal firm or accounting/audit firm</w:t>
      </w:r>
      <w:commentRangeStart w:id="351"/>
      <w:commentRangeStart w:id="352"/>
      <w:r w:rsidRPr="004C0A1A">
        <w:rPr>
          <w:rFonts w:asciiTheme="majorHAnsi" w:hAnsiTheme="majorHAnsi" w:cstheme="minorHAnsi"/>
        </w:rPr>
        <w:t>.</w:t>
      </w:r>
      <w:commentRangeEnd w:id="351"/>
      <w:r w:rsidRPr="004C0A1A">
        <w:rPr>
          <w:rFonts w:asciiTheme="majorHAnsi" w:hAnsiTheme="majorHAnsi" w:cstheme="minorHAnsi"/>
        </w:rPr>
        <w:commentReference w:id="351"/>
      </w:r>
      <w:commentRangeEnd w:id="352"/>
      <w:r w:rsidRPr="004C0A1A">
        <w:rPr>
          <w:rFonts w:asciiTheme="majorHAnsi" w:hAnsiTheme="majorHAnsi" w:cstheme="minorHAnsi"/>
        </w:rPr>
        <w:commentReference w:id="352"/>
      </w:r>
      <w:r w:rsidRPr="004C0A1A">
        <w:rPr>
          <w:rFonts w:asciiTheme="majorHAnsi" w:hAnsiTheme="majorHAnsi" w:cstheme="minorHAnsi"/>
        </w:rPr>
        <w:t xml:space="preserve"> Lao PDR’s assertion that trust companies are yet to operate in their country is well noted.</w:t>
      </w:r>
    </w:p>
    <w:p w14:paraId="04925567" w14:textId="77777777" w:rsidR="004C0A1A" w:rsidRPr="004C0A1A" w:rsidRDefault="004C0A1A" w:rsidP="004C0A1A">
      <w:pPr>
        <w:tabs>
          <w:tab w:val="left" w:pos="0"/>
          <w:tab w:val="left" w:pos="1191"/>
          <w:tab w:val="left" w:pos="1531"/>
        </w:tabs>
        <w:spacing w:after="120" w:line="280" w:lineRule="exact"/>
        <w:jc w:val="both"/>
        <w:rPr>
          <w:rFonts w:ascii="Cambria" w:eastAsia="Times New Roman" w:hAnsi="Cambria" w:cs="Times New Roman"/>
          <w:spacing w:val="2"/>
          <w:lang w:eastAsia="zh-CN"/>
        </w:rPr>
      </w:pPr>
      <w:r w:rsidRPr="004C0A1A">
        <w:rPr>
          <w:rFonts w:ascii="Cambria" w:eastAsia="Times New Roman" w:hAnsi="Cambria" w:cs="Times New Roman"/>
          <w:spacing w:val="2"/>
          <w:highlight w:val="cyan"/>
          <w:lang w:eastAsia="zh-CN"/>
        </w:rPr>
        <w:t>[For Secretariat: to confirm that casinos should be dealt with under R28]</w:t>
      </w:r>
    </w:p>
    <w:p w14:paraId="7CE30431" w14:textId="7AA3A2BA" w:rsidR="004C0A1A" w:rsidRPr="004C0A1A" w:rsidRDefault="004C0A1A" w:rsidP="004C0A1A">
      <w:pPr>
        <w:pStyle w:val="FAFT-TEXTEjustifiedleft"/>
        <w:numPr>
          <w:ilvl w:val="0"/>
          <w:numId w:val="16"/>
        </w:numPr>
        <w:tabs>
          <w:tab w:val="clear" w:pos="850"/>
          <w:tab w:val="clear" w:pos="1191"/>
          <w:tab w:val="left" w:pos="0"/>
          <w:tab w:val="left" w:pos="810"/>
        </w:tabs>
        <w:ind w:left="0" w:firstLine="0"/>
        <w:rPr>
          <w:rFonts w:asciiTheme="majorHAnsi" w:hAnsiTheme="majorHAnsi" w:cstheme="minorHAnsi"/>
        </w:rPr>
      </w:pPr>
      <w:r w:rsidRPr="004C0A1A">
        <w:rPr>
          <w:rFonts w:asciiTheme="majorHAnsi" w:hAnsiTheme="majorHAnsi" w:cstheme="minorHAnsi"/>
          <w:i/>
        </w:rPr>
        <w:t>Criterion 22.2 is</w:t>
      </w:r>
      <w:r w:rsidRPr="004C0A1A">
        <w:rPr>
          <w:rFonts w:asciiTheme="majorHAnsi" w:hAnsiTheme="majorHAnsi" w:cstheme="minorHAnsi"/>
        </w:rPr>
        <w:t xml:space="preserve"> </w:t>
      </w:r>
      <w:r w:rsidRPr="004C0A1A">
        <w:rPr>
          <w:rFonts w:asciiTheme="majorHAnsi" w:hAnsiTheme="majorHAnsi" w:cstheme="minorHAnsi"/>
          <w:b/>
        </w:rPr>
        <w:t>partly met.</w:t>
      </w:r>
      <w:r>
        <w:rPr>
          <w:rFonts w:asciiTheme="majorHAnsi" w:hAnsiTheme="majorHAnsi" w:cstheme="minorHAnsi"/>
        </w:rPr>
        <w:t xml:space="preserve"> </w:t>
      </w:r>
      <w:r w:rsidRPr="004C0A1A">
        <w:rPr>
          <w:rFonts w:asciiTheme="majorHAnsi" w:hAnsiTheme="majorHAnsi" w:cstheme="minorHAnsi"/>
        </w:rPr>
        <w:t xml:space="preserve">Record keeping obligations set out in the Article 28 of the Law on AML/CFT apply to DNFBPs. Nevertheless, deficiencies identified under Recommendation 11 also apply to DNFBPs. Especially, the absence of provisions to require reporting entities to ensure that records are swiftly available to authorities remains a concern. There is no additional provision on record keeping requirements for DNFBPs other than provided in Article 50 of Law on Accounting. </w:t>
      </w:r>
      <w:proofErr w:type="gramStart"/>
      <w:r w:rsidRPr="004C0A1A">
        <w:rPr>
          <w:rFonts w:asciiTheme="majorHAnsi" w:hAnsiTheme="majorHAnsi" w:cstheme="minorHAnsi"/>
        </w:rPr>
        <w:t>However</w:t>
      </w:r>
      <w:proofErr w:type="gramEnd"/>
      <w:r w:rsidRPr="004C0A1A">
        <w:rPr>
          <w:rFonts w:asciiTheme="majorHAnsi" w:hAnsiTheme="majorHAnsi" w:cstheme="minorHAnsi"/>
        </w:rPr>
        <w:t xml:space="preserve"> this is a general requirement that is applicable for all sectors, specifically on accounting documents and hence, clarity needed whether this is also applicable to non-accounting documents for DNFBPs sector.</w:t>
      </w:r>
    </w:p>
    <w:p w14:paraId="2C24B959" w14:textId="77777777" w:rsidR="004C0A1A" w:rsidRPr="004C0A1A" w:rsidRDefault="004C0A1A" w:rsidP="004C0A1A">
      <w:pPr>
        <w:pStyle w:val="FAFT-TEXTEjustifiedleft"/>
        <w:numPr>
          <w:ilvl w:val="0"/>
          <w:numId w:val="16"/>
        </w:numPr>
        <w:tabs>
          <w:tab w:val="clear" w:pos="850"/>
          <w:tab w:val="clear" w:pos="1191"/>
          <w:tab w:val="left" w:pos="0"/>
          <w:tab w:val="left" w:pos="810"/>
        </w:tabs>
        <w:ind w:left="0" w:firstLine="0"/>
        <w:rPr>
          <w:rFonts w:asciiTheme="majorHAnsi" w:hAnsiTheme="majorHAnsi" w:cstheme="minorHAnsi"/>
        </w:rPr>
      </w:pPr>
      <w:r w:rsidRPr="004C0A1A">
        <w:rPr>
          <w:rFonts w:asciiTheme="majorHAnsi" w:hAnsiTheme="majorHAnsi" w:cstheme="minorHAnsi"/>
          <w:i/>
        </w:rPr>
        <w:t>Criterion 22.3 is</w:t>
      </w:r>
      <w:r w:rsidRPr="004C0A1A">
        <w:rPr>
          <w:rFonts w:asciiTheme="majorHAnsi" w:hAnsiTheme="majorHAnsi" w:cstheme="minorHAnsi"/>
        </w:rPr>
        <w:t xml:space="preserve"> </w:t>
      </w:r>
      <w:r w:rsidRPr="004C0A1A">
        <w:rPr>
          <w:rFonts w:asciiTheme="majorHAnsi" w:hAnsiTheme="majorHAnsi" w:cstheme="minorHAnsi"/>
          <w:b/>
        </w:rPr>
        <w:t>partly met.</w:t>
      </w:r>
      <w:r w:rsidRPr="004C0A1A">
        <w:rPr>
          <w:rFonts w:asciiTheme="majorHAnsi" w:hAnsiTheme="majorHAnsi" w:cstheme="minorHAnsi"/>
        </w:rPr>
        <w:t xml:space="preserve"> Requirements with respect to PEPs as provided for in the Law on AML/CFT and the Agreement on KYC and CDD apply to DNFBPs. However, deficiencies identified under Recommendation 12 remain deficiencies under this Criterion. </w:t>
      </w:r>
    </w:p>
    <w:p w14:paraId="17E75464" w14:textId="77777777" w:rsidR="004C0A1A" w:rsidRPr="004C0A1A" w:rsidRDefault="004C0A1A" w:rsidP="004C0A1A">
      <w:pPr>
        <w:tabs>
          <w:tab w:val="left" w:pos="0"/>
          <w:tab w:val="left" w:pos="1191"/>
          <w:tab w:val="left" w:pos="1531"/>
        </w:tabs>
        <w:spacing w:after="120" w:line="280" w:lineRule="exact"/>
        <w:jc w:val="both"/>
        <w:rPr>
          <w:rFonts w:ascii="Cambria" w:eastAsia="Times New Roman" w:hAnsi="Cambria" w:cs="Times New Roman"/>
          <w:spacing w:val="2"/>
          <w:highlight w:val="cyan"/>
          <w:lang w:eastAsia="zh-CN"/>
        </w:rPr>
      </w:pPr>
      <w:r w:rsidRPr="004C0A1A">
        <w:rPr>
          <w:rFonts w:ascii="Cambria" w:eastAsia="Times New Roman" w:hAnsi="Cambria" w:cs="Times New Roman"/>
          <w:spacing w:val="2"/>
          <w:highlight w:val="cyan"/>
          <w:lang w:eastAsia="zh-CN"/>
        </w:rPr>
        <w:t>[For Secretariat: Lao PDR confirmed in R.12 that the definition under the Law on AML/CFT covered all categories of PEPs required. However, this rating will replicate final assessment in R.12]</w:t>
      </w:r>
    </w:p>
    <w:p w14:paraId="209D37A1" w14:textId="77777777" w:rsidR="004C0A1A" w:rsidRPr="004C0A1A" w:rsidRDefault="004C0A1A" w:rsidP="004C0A1A">
      <w:pPr>
        <w:tabs>
          <w:tab w:val="left" w:pos="0"/>
          <w:tab w:val="left" w:pos="1191"/>
          <w:tab w:val="left" w:pos="1531"/>
        </w:tabs>
        <w:spacing w:after="120" w:line="280" w:lineRule="exact"/>
        <w:jc w:val="both"/>
        <w:rPr>
          <w:rFonts w:ascii="Cambria" w:eastAsia="Times New Roman" w:hAnsi="Cambria" w:cs="Times New Roman"/>
          <w:spacing w:val="2"/>
          <w:lang w:eastAsia="zh-CN"/>
        </w:rPr>
      </w:pPr>
      <w:commentRangeStart w:id="353"/>
      <w:commentRangeStart w:id="354"/>
      <w:r w:rsidRPr="004C0A1A">
        <w:rPr>
          <w:rFonts w:ascii="Cambria" w:eastAsia="Times New Roman" w:hAnsi="Cambria" w:cs="Times New Roman"/>
          <w:spacing w:val="2"/>
          <w:highlight w:val="yellow"/>
          <w:lang w:eastAsia="zh-CN"/>
        </w:rPr>
        <w:t>[To Lao PDR: see queries regarding PEPs under R12]</w:t>
      </w:r>
      <w:commentRangeEnd w:id="353"/>
      <w:r w:rsidRPr="004C0A1A">
        <w:rPr>
          <w:rFonts w:ascii="Times New Roman" w:eastAsia="Times New Roman" w:hAnsi="Times New Roman" w:cs="Times New Roman"/>
          <w:sz w:val="16"/>
          <w:szCs w:val="16"/>
          <w:lang w:eastAsia="zh-CN"/>
        </w:rPr>
        <w:commentReference w:id="353"/>
      </w:r>
      <w:commentRangeEnd w:id="354"/>
      <w:r w:rsidRPr="004C0A1A">
        <w:rPr>
          <w:rFonts w:ascii="Calibri" w:eastAsia="Calibri" w:hAnsi="Calibri" w:cs="Times New Roman"/>
          <w:sz w:val="16"/>
          <w:szCs w:val="16"/>
          <w:lang w:val="en-MY"/>
        </w:rPr>
        <w:commentReference w:id="354"/>
      </w:r>
    </w:p>
    <w:p w14:paraId="4A6BD0E9" w14:textId="27CBE04A" w:rsidR="004C0A1A" w:rsidRPr="004C0A1A" w:rsidRDefault="004C0A1A" w:rsidP="004C0A1A">
      <w:pPr>
        <w:pStyle w:val="FAFT-TEXTEjustifiedleft"/>
        <w:numPr>
          <w:ilvl w:val="0"/>
          <w:numId w:val="16"/>
        </w:numPr>
        <w:tabs>
          <w:tab w:val="clear" w:pos="850"/>
          <w:tab w:val="clear" w:pos="1191"/>
          <w:tab w:val="left" w:pos="0"/>
          <w:tab w:val="left" w:pos="810"/>
        </w:tabs>
        <w:ind w:left="0" w:firstLine="0"/>
        <w:rPr>
          <w:rFonts w:asciiTheme="majorHAnsi" w:hAnsiTheme="majorHAnsi" w:cstheme="minorHAnsi"/>
          <w:b/>
        </w:rPr>
      </w:pPr>
      <w:r w:rsidRPr="004C0A1A">
        <w:rPr>
          <w:rFonts w:asciiTheme="majorHAnsi" w:hAnsiTheme="majorHAnsi" w:cstheme="minorHAnsi"/>
          <w:i/>
        </w:rPr>
        <w:t xml:space="preserve">Criterion 22.4 is </w:t>
      </w:r>
      <w:r w:rsidRPr="004C0A1A">
        <w:rPr>
          <w:rFonts w:asciiTheme="majorHAnsi" w:hAnsiTheme="majorHAnsi" w:cstheme="minorHAnsi"/>
          <w:b/>
        </w:rPr>
        <w:t>mostly met.</w:t>
      </w:r>
      <w:r>
        <w:rPr>
          <w:rFonts w:asciiTheme="majorHAnsi" w:hAnsiTheme="majorHAnsi" w:cstheme="minorHAnsi"/>
          <w:i/>
        </w:rPr>
        <w:t xml:space="preserve"> </w:t>
      </w:r>
      <w:r w:rsidRPr="004C0A1A">
        <w:rPr>
          <w:rFonts w:asciiTheme="majorHAnsi" w:hAnsiTheme="majorHAnsi" w:cstheme="minorHAnsi"/>
        </w:rPr>
        <w:t>Article 12 of the Agreement on KYC and CDD which stipulates obligations of reporting entities on new technologies apply to DNFBPs. P</w:t>
      </w:r>
      <w:commentRangeStart w:id="355"/>
      <w:r w:rsidRPr="004C0A1A">
        <w:rPr>
          <w:rFonts w:asciiTheme="majorHAnsi" w:hAnsiTheme="majorHAnsi" w:cstheme="minorHAnsi"/>
        </w:rPr>
        <w:t>rovisions to ensure that the risk assessment should be undertaken prior to the launch of such product, practices and technologies are provided in Article 12 of the Agreement on KYC/CDD (Updated version).</w:t>
      </w:r>
      <w:commentRangeEnd w:id="355"/>
      <w:r w:rsidRPr="004C0A1A">
        <w:rPr>
          <w:rFonts w:asciiTheme="majorHAnsi" w:hAnsiTheme="majorHAnsi" w:cstheme="minorHAnsi"/>
        </w:rPr>
        <w:commentReference w:id="355"/>
      </w:r>
    </w:p>
    <w:p w14:paraId="253A680B" w14:textId="4E850D12" w:rsidR="004C0A1A" w:rsidRPr="004C0A1A" w:rsidRDefault="004C0A1A" w:rsidP="004C0A1A">
      <w:pPr>
        <w:pStyle w:val="FAFT-TEXTEjustifiedleft"/>
        <w:numPr>
          <w:ilvl w:val="0"/>
          <w:numId w:val="16"/>
        </w:numPr>
        <w:tabs>
          <w:tab w:val="clear" w:pos="850"/>
          <w:tab w:val="clear" w:pos="1191"/>
          <w:tab w:val="left" w:pos="0"/>
          <w:tab w:val="left" w:pos="810"/>
        </w:tabs>
        <w:ind w:left="0" w:firstLine="0"/>
        <w:rPr>
          <w:rFonts w:asciiTheme="majorHAnsi" w:hAnsiTheme="majorHAnsi" w:cstheme="minorHAnsi"/>
          <w:i/>
        </w:rPr>
      </w:pPr>
      <w:r w:rsidRPr="004C0A1A">
        <w:rPr>
          <w:rFonts w:asciiTheme="majorHAnsi" w:hAnsiTheme="majorHAnsi" w:cstheme="minorHAnsi"/>
          <w:i/>
        </w:rPr>
        <w:t>Criterion 22.5 is</w:t>
      </w:r>
      <w:r w:rsidRPr="004C0A1A">
        <w:rPr>
          <w:rFonts w:asciiTheme="majorHAnsi" w:hAnsiTheme="majorHAnsi" w:cstheme="minorHAnsi"/>
          <w:b/>
        </w:rPr>
        <w:t xml:space="preserve"> not applicable.</w:t>
      </w:r>
      <w:r w:rsidRPr="004C0A1A">
        <w:rPr>
          <w:rFonts w:asciiTheme="majorHAnsi" w:hAnsiTheme="majorHAnsi" w:cstheme="minorHAnsi"/>
        </w:rPr>
        <w:t xml:space="preserve"> There are no specific provisions imposed on DNFBPs concerning reliance on third parties. It appears that REs including DNFBPs are specifically </w:t>
      </w:r>
      <w:r w:rsidRPr="004C0A1A">
        <w:rPr>
          <w:rFonts w:asciiTheme="majorHAnsi" w:hAnsiTheme="majorHAnsi" w:cstheme="minorHAnsi"/>
        </w:rPr>
        <w:lastRenderedPageBreak/>
        <w:t xml:space="preserve">prohibited from relying on third parties and are required to carry out CDD measures on their own at all instances. </w:t>
      </w:r>
    </w:p>
    <w:p w14:paraId="4CB628F7" w14:textId="77777777" w:rsidR="004C0A1A" w:rsidRPr="004C0A1A" w:rsidRDefault="004C0A1A" w:rsidP="004C0A1A">
      <w:pPr>
        <w:tabs>
          <w:tab w:val="left" w:pos="0"/>
          <w:tab w:val="left" w:pos="1191"/>
          <w:tab w:val="left" w:pos="1531"/>
        </w:tabs>
        <w:spacing w:before="240" w:after="240" w:line="240" w:lineRule="auto"/>
        <w:jc w:val="both"/>
        <w:outlineLvl w:val="2"/>
        <w:rPr>
          <w:rFonts w:ascii="Cambria" w:eastAsia="Times New Roman" w:hAnsi="Cambria" w:cs="Times New Roman"/>
          <w:bCs/>
          <w:i/>
          <w:iCs/>
          <w:color w:val="244061"/>
          <w:sz w:val="24"/>
          <w:szCs w:val="24"/>
          <w:lang w:eastAsia="zh-CN"/>
        </w:rPr>
      </w:pPr>
      <w:r w:rsidRPr="004C0A1A">
        <w:rPr>
          <w:rFonts w:ascii="Cambria" w:eastAsia="Times New Roman" w:hAnsi="Cambria" w:cs="Times New Roman"/>
          <w:bCs/>
          <w:i/>
          <w:iCs/>
          <w:color w:val="244061"/>
          <w:sz w:val="24"/>
          <w:szCs w:val="24"/>
          <w:lang w:eastAsia="zh-CN"/>
        </w:rPr>
        <w:t>Weighting and Conclusion</w:t>
      </w:r>
    </w:p>
    <w:p w14:paraId="034E63B3" w14:textId="77777777" w:rsidR="004C0A1A" w:rsidRPr="004C0A1A" w:rsidRDefault="004C0A1A" w:rsidP="004C0A1A">
      <w:pPr>
        <w:pStyle w:val="FAFT-TEXTEjustifiedleft"/>
        <w:numPr>
          <w:ilvl w:val="0"/>
          <w:numId w:val="16"/>
        </w:numPr>
        <w:tabs>
          <w:tab w:val="clear" w:pos="850"/>
          <w:tab w:val="clear" w:pos="1191"/>
          <w:tab w:val="left" w:pos="0"/>
          <w:tab w:val="left" w:pos="810"/>
        </w:tabs>
        <w:ind w:left="0" w:firstLine="0"/>
        <w:rPr>
          <w:b/>
        </w:rPr>
      </w:pPr>
      <w:commentRangeStart w:id="356"/>
      <w:commentRangeStart w:id="357"/>
      <w:commentRangeStart w:id="358"/>
      <w:r w:rsidRPr="004C0A1A">
        <w:rPr>
          <w:rFonts w:asciiTheme="majorHAnsi" w:hAnsiTheme="majorHAnsi" w:cstheme="minorHAnsi"/>
        </w:rPr>
        <w:t xml:space="preserve">DNFBPs do not cover natural persons. The Law on AML/CFT and the Agreement on KYC and CDD do not sufficiently cover the scope of the CDD requirements of Recommendation 10. They do not specify thresholds or instances as required by Criterion 22.1. There are also gaps with respect to record keeping depending on the applicability of provision use under Law of Accounting. </w:t>
      </w:r>
      <w:commentRangeEnd w:id="356"/>
      <w:r w:rsidRPr="004C0A1A">
        <w:rPr>
          <w:rFonts w:asciiTheme="majorHAnsi" w:hAnsiTheme="majorHAnsi" w:cstheme="minorHAnsi"/>
        </w:rPr>
        <w:commentReference w:id="356"/>
      </w:r>
      <w:commentRangeEnd w:id="357"/>
      <w:r w:rsidRPr="004C0A1A">
        <w:rPr>
          <w:b/>
        </w:rPr>
        <w:commentReference w:id="357"/>
      </w:r>
      <w:commentRangeEnd w:id="358"/>
      <w:r w:rsidR="00D04F2B">
        <w:rPr>
          <w:rStyle w:val="CommentReference"/>
          <w:rFonts w:ascii="Times New Roman" w:hAnsi="Times New Roman"/>
          <w:spacing w:val="0"/>
        </w:rPr>
        <w:commentReference w:id="358"/>
      </w:r>
    </w:p>
    <w:p w14:paraId="715386F1" w14:textId="0E190C9C" w:rsidR="004C0A1A" w:rsidRPr="004C0A1A" w:rsidRDefault="004C0A1A" w:rsidP="004C0A1A">
      <w:pPr>
        <w:pStyle w:val="FAFT-TEXTEjustifiedleft"/>
        <w:numPr>
          <w:ilvl w:val="0"/>
          <w:numId w:val="16"/>
        </w:numPr>
        <w:tabs>
          <w:tab w:val="clear" w:pos="850"/>
          <w:tab w:val="clear" w:pos="1191"/>
          <w:tab w:val="left" w:pos="0"/>
          <w:tab w:val="left" w:pos="810"/>
        </w:tabs>
        <w:ind w:left="0" w:firstLine="0"/>
        <w:rPr>
          <w:rFonts w:asciiTheme="majorHAnsi" w:hAnsiTheme="majorHAnsi" w:cstheme="minorHAnsi"/>
          <w:b/>
        </w:rPr>
      </w:pPr>
      <w:r w:rsidRPr="004C0A1A">
        <w:rPr>
          <w:rFonts w:asciiTheme="majorHAnsi" w:hAnsiTheme="majorHAnsi" w:cstheme="minorHAnsi"/>
          <w:b/>
        </w:rPr>
        <w:t>Recommendation 22 is rated part</w:t>
      </w:r>
      <w:r>
        <w:rPr>
          <w:rFonts w:asciiTheme="majorHAnsi" w:hAnsiTheme="majorHAnsi" w:cstheme="minorHAnsi"/>
          <w:b/>
        </w:rPr>
        <w:t>ial</w:t>
      </w:r>
      <w:r w:rsidRPr="004C0A1A">
        <w:rPr>
          <w:rFonts w:asciiTheme="majorHAnsi" w:hAnsiTheme="majorHAnsi" w:cstheme="minorHAnsi"/>
          <w:b/>
        </w:rPr>
        <w:t>ly compliant.</w:t>
      </w:r>
    </w:p>
    <w:p w14:paraId="67C40902" w14:textId="77777777" w:rsidR="00FF6744" w:rsidRDefault="00FF6744" w:rsidP="00FF6744">
      <w:pPr>
        <w:pStyle w:val="TemplateMERH2"/>
        <w:tabs>
          <w:tab w:val="clear" w:pos="850"/>
          <w:tab w:val="left" w:pos="0"/>
        </w:tabs>
        <w:rPr>
          <w:rFonts w:asciiTheme="majorHAnsi" w:hAnsiTheme="majorHAnsi"/>
        </w:rPr>
      </w:pPr>
      <w:r w:rsidRPr="00E56009">
        <w:rPr>
          <w:rFonts w:asciiTheme="majorHAnsi" w:hAnsiTheme="majorHAnsi"/>
        </w:rPr>
        <w:t>Recommendation 23 – DNFBPs: Other measures</w:t>
      </w:r>
      <w:bookmarkEnd w:id="346"/>
      <w:bookmarkEnd w:id="347"/>
      <w:bookmarkEnd w:id="348"/>
      <w:bookmarkEnd w:id="349"/>
      <w:bookmarkEnd w:id="350"/>
    </w:p>
    <w:p w14:paraId="4BEDF736" w14:textId="77777777" w:rsidR="00411760" w:rsidRPr="00411760" w:rsidRDefault="00411760" w:rsidP="00411760">
      <w:pPr>
        <w:pStyle w:val="FAFT-TEXTEjustifiedleft"/>
        <w:numPr>
          <w:ilvl w:val="0"/>
          <w:numId w:val="16"/>
        </w:numPr>
        <w:tabs>
          <w:tab w:val="clear" w:pos="850"/>
          <w:tab w:val="clear" w:pos="1191"/>
          <w:tab w:val="left" w:pos="0"/>
          <w:tab w:val="left" w:pos="810"/>
        </w:tabs>
        <w:ind w:left="0" w:firstLine="0"/>
        <w:rPr>
          <w:rFonts w:asciiTheme="majorHAnsi" w:hAnsiTheme="majorHAnsi" w:cstheme="minorHAnsi"/>
        </w:rPr>
      </w:pPr>
      <w:bookmarkStart w:id="359" w:name="_Toc28876741"/>
      <w:bookmarkStart w:id="360" w:name="_Toc46318337"/>
      <w:r w:rsidRPr="00411760">
        <w:rPr>
          <w:rFonts w:asciiTheme="majorHAnsi" w:hAnsiTheme="majorHAnsi" w:cstheme="minorHAnsi"/>
        </w:rPr>
        <w:t xml:space="preserve">Lao PDR was rated non-compliant for former Recommendation 16 in its 2011 MER. </w:t>
      </w:r>
    </w:p>
    <w:p w14:paraId="0331A6B1" w14:textId="77777777" w:rsidR="00411760" w:rsidRPr="00411760" w:rsidRDefault="00411760" w:rsidP="00411760">
      <w:pPr>
        <w:pStyle w:val="FAFT-TEXTEjustifiedleft"/>
        <w:numPr>
          <w:ilvl w:val="0"/>
          <w:numId w:val="16"/>
        </w:numPr>
        <w:tabs>
          <w:tab w:val="clear" w:pos="850"/>
          <w:tab w:val="clear" w:pos="1191"/>
          <w:tab w:val="left" w:pos="0"/>
          <w:tab w:val="left" w:pos="810"/>
        </w:tabs>
        <w:ind w:left="0" w:firstLine="0"/>
        <w:rPr>
          <w:rFonts w:asciiTheme="majorHAnsi" w:hAnsiTheme="majorHAnsi" w:cstheme="minorHAnsi"/>
        </w:rPr>
      </w:pPr>
      <w:r w:rsidRPr="00411760">
        <w:rPr>
          <w:rFonts w:asciiTheme="majorHAnsi" w:hAnsiTheme="majorHAnsi" w:cstheme="minorHAnsi"/>
        </w:rPr>
        <w:t>The ambiguity regarding the scope of DNFBP coverage identified under R.22 has a cascading effect on each criterion in R.23.</w:t>
      </w:r>
    </w:p>
    <w:p w14:paraId="22D48023" w14:textId="7436C810" w:rsidR="00411760" w:rsidRPr="00411760" w:rsidRDefault="00411760" w:rsidP="00411760">
      <w:pPr>
        <w:pStyle w:val="FAFT-TEXTEjustifiedleft"/>
        <w:numPr>
          <w:ilvl w:val="0"/>
          <w:numId w:val="16"/>
        </w:numPr>
        <w:tabs>
          <w:tab w:val="clear" w:pos="850"/>
          <w:tab w:val="clear" w:pos="1191"/>
          <w:tab w:val="left" w:pos="0"/>
          <w:tab w:val="left" w:pos="810"/>
        </w:tabs>
        <w:ind w:left="0" w:firstLine="0"/>
        <w:rPr>
          <w:rFonts w:asciiTheme="majorHAnsi" w:hAnsiTheme="majorHAnsi" w:cstheme="minorHAnsi"/>
        </w:rPr>
      </w:pPr>
      <w:r w:rsidRPr="00411760">
        <w:rPr>
          <w:rFonts w:asciiTheme="majorHAnsi" w:hAnsiTheme="majorHAnsi" w:cstheme="minorHAnsi"/>
          <w:i/>
        </w:rPr>
        <w:t>Criterion 23.1 is</w:t>
      </w:r>
      <w:r w:rsidRPr="00411760">
        <w:rPr>
          <w:rFonts w:asciiTheme="majorHAnsi" w:hAnsiTheme="majorHAnsi" w:cstheme="minorHAnsi"/>
        </w:rPr>
        <w:t xml:space="preserve"> </w:t>
      </w:r>
      <w:r w:rsidRPr="00411760">
        <w:rPr>
          <w:rFonts w:asciiTheme="majorHAnsi" w:hAnsiTheme="majorHAnsi" w:cstheme="minorHAnsi"/>
          <w:b/>
        </w:rPr>
        <w:t>partly met.</w:t>
      </w:r>
      <w:r w:rsidRPr="00411760">
        <w:rPr>
          <w:rFonts w:asciiTheme="majorHAnsi" w:hAnsiTheme="majorHAnsi" w:cstheme="minorHAnsi"/>
        </w:rPr>
        <w:t xml:space="preserve"> The Article 31 of the Law on AML/CFT makes reporting entities legally obliged to submit suspicious transaction reports in case of a suspicion with respect to transactions and attempted transactions of customers. Similar to Recommendation 22, as per the definitions for reporting entities and DNFBPs, this obligation applies to DNFBPs subject to limitations mentioned in R.22. </w:t>
      </w:r>
    </w:p>
    <w:p w14:paraId="4D447C28" w14:textId="77777777" w:rsidR="00411760" w:rsidRPr="00411760" w:rsidRDefault="00411760" w:rsidP="00411760">
      <w:pPr>
        <w:pStyle w:val="FAFT-TEXTEjustifiedleft"/>
        <w:numPr>
          <w:ilvl w:val="0"/>
          <w:numId w:val="16"/>
        </w:numPr>
        <w:tabs>
          <w:tab w:val="clear" w:pos="850"/>
          <w:tab w:val="clear" w:pos="1191"/>
          <w:tab w:val="left" w:pos="0"/>
          <w:tab w:val="left" w:pos="810"/>
        </w:tabs>
        <w:ind w:left="0" w:firstLine="0"/>
        <w:rPr>
          <w:rFonts w:asciiTheme="majorHAnsi" w:hAnsiTheme="majorHAnsi" w:cstheme="minorHAnsi"/>
        </w:rPr>
      </w:pPr>
      <w:r w:rsidRPr="00411760">
        <w:rPr>
          <w:rFonts w:asciiTheme="majorHAnsi" w:hAnsiTheme="majorHAnsi" w:cstheme="minorHAnsi"/>
        </w:rPr>
        <w:t xml:space="preserve">However, no specific qualifications are imposed with respect to lawyers, notaries, other legal practitioners and accountants as described in sub-criterion (a), for dealers in precious metals and stones in accordance with sub-criterion (b) or concerning trust and company service providers in-line with sub-criterion (c). Lao PDR’s assertion that </w:t>
      </w:r>
      <w:proofErr w:type="gramStart"/>
      <w:r w:rsidRPr="00411760">
        <w:rPr>
          <w:rFonts w:asciiTheme="majorHAnsi" w:hAnsiTheme="majorHAnsi" w:cstheme="minorHAnsi"/>
        </w:rPr>
        <w:t>trust</w:t>
      </w:r>
      <w:proofErr w:type="gramEnd"/>
      <w:r w:rsidRPr="00411760">
        <w:rPr>
          <w:rFonts w:asciiTheme="majorHAnsi" w:hAnsiTheme="majorHAnsi" w:cstheme="minorHAnsi"/>
        </w:rPr>
        <w:t xml:space="preserve"> companies are yet to operate in their country is well noted.</w:t>
      </w:r>
    </w:p>
    <w:p w14:paraId="575BF946" w14:textId="332860A9" w:rsidR="00411760" w:rsidRPr="00411760" w:rsidRDefault="00411760" w:rsidP="0015075F">
      <w:pPr>
        <w:pStyle w:val="FAFT-TEXTEjustifiedleft"/>
        <w:numPr>
          <w:ilvl w:val="0"/>
          <w:numId w:val="16"/>
        </w:numPr>
        <w:tabs>
          <w:tab w:val="clear" w:pos="850"/>
          <w:tab w:val="clear" w:pos="1191"/>
          <w:tab w:val="left" w:pos="0"/>
          <w:tab w:val="left" w:pos="810"/>
        </w:tabs>
        <w:ind w:left="0" w:firstLine="0"/>
        <w:rPr>
          <w:rFonts w:asciiTheme="majorHAnsi" w:hAnsiTheme="majorHAnsi" w:cstheme="minorHAnsi"/>
        </w:rPr>
      </w:pPr>
      <w:r w:rsidRPr="00411760">
        <w:rPr>
          <w:rFonts w:asciiTheme="majorHAnsi" w:hAnsiTheme="majorHAnsi" w:cstheme="minorHAnsi"/>
          <w:i/>
        </w:rPr>
        <w:t xml:space="preserve">Criterion 23.2 is </w:t>
      </w:r>
      <w:r w:rsidRPr="00411760">
        <w:rPr>
          <w:rFonts w:asciiTheme="majorHAnsi" w:hAnsiTheme="majorHAnsi" w:cstheme="minorHAnsi"/>
          <w:b/>
        </w:rPr>
        <w:t>partly met</w:t>
      </w:r>
      <w:r w:rsidR="0015075F">
        <w:rPr>
          <w:rFonts w:asciiTheme="majorHAnsi" w:hAnsiTheme="majorHAnsi" w:cstheme="minorHAnsi"/>
        </w:rPr>
        <w:t>.</w:t>
      </w:r>
      <w:r w:rsidRPr="00411760">
        <w:rPr>
          <w:rFonts w:asciiTheme="majorHAnsi" w:hAnsiTheme="majorHAnsi" w:cstheme="minorHAnsi"/>
        </w:rPr>
        <w:t xml:space="preserve"> Responsibilities of reporting entities on compliance management arrangements including the appointment of a compliance officer contained in Article 3 of the Instruction on STR on ML/TF apply to DNFBPs. Requirements on reporting entities for screening and ensuring high standards at staff recruitment and ongoing employee training are provided for in Clauses 1 and 2 of Article 19 of the Law on AML/CFT and apply to DNFBPs. Although Clause 3 of Article 19 requires having an internal audit it does not specifically require it to be independent as expected in Sub-Criterion (d) of Criterion 18.1. </w:t>
      </w:r>
    </w:p>
    <w:p w14:paraId="7E76DE19" w14:textId="77777777" w:rsidR="00411760" w:rsidRPr="00411760" w:rsidRDefault="00411760" w:rsidP="0015075F">
      <w:pPr>
        <w:pStyle w:val="FAFT-TEXTEjustifiedleft"/>
        <w:numPr>
          <w:ilvl w:val="0"/>
          <w:numId w:val="16"/>
        </w:numPr>
        <w:tabs>
          <w:tab w:val="clear" w:pos="850"/>
          <w:tab w:val="clear" w:pos="1191"/>
          <w:tab w:val="left" w:pos="0"/>
          <w:tab w:val="left" w:pos="810"/>
        </w:tabs>
        <w:ind w:left="0" w:firstLine="0"/>
        <w:rPr>
          <w:rFonts w:asciiTheme="majorHAnsi" w:hAnsiTheme="majorHAnsi" w:cstheme="minorHAnsi"/>
        </w:rPr>
      </w:pPr>
      <w:r w:rsidRPr="00411760">
        <w:rPr>
          <w:rFonts w:asciiTheme="majorHAnsi" w:hAnsiTheme="majorHAnsi" w:cstheme="minorHAnsi"/>
        </w:rPr>
        <w:t>As set out in Article 18 of the Law on AML/CFT, obligations of reporting entities which are laid down in Articles 19 to 32 of the said Law have been extended to overseas branches and subsidiaries. However, there appear to be no requirements with respect to group-wide programmes on sharing of information for CDD and ML/TF risk management purposes, group-level compliance and adequate safeguards on confidentiality and use of exchanged information as required by Criterion 18.2.</w:t>
      </w:r>
    </w:p>
    <w:p w14:paraId="313365F6" w14:textId="77777777" w:rsidR="00411760" w:rsidRPr="00411760" w:rsidRDefault="00411760" w:rsidP="0015075F">
      <w:pPr>
        <w:pStyle w:val="FAFT-TEXTEjustifiedleft"/>
        <w:numPr>
          <w:ilvl w:val="0"/>
          <w:numId w:val="16"/>
        </w:numPr>
        <w:tabs>
          <w:tab w:val="clear" w:pos="850"/>
          <w:tab w:val="clear" w:pos="1191"/>
          <w:tab w:val="left" w:pos="0"/>
          <w:tab w:val="left" w:pos="810"/>
        </w:tabs>
        <w:ind w:left="0" w:firstLine="0"/>
        <w:rPr>
          <w:rFonts w:asciiTheme="majorHAnsi" w:hAnsiTheme="majorHAnsi" w:cstheme="minorHAnsi"/>
        </w:rPr>
      </w:pPr>
      <w:r w:rsidRPr="00411760">
        <w:rPr>
          <w:rFonts w:asciiTheme="majorHAnsi" w:hAnsiTheme="majorHAnsi" w:cstheme="minorHAnsi"/>
        </w:rPr>
        <w:t xml:space="preserve">Criterion 18.3 expects countries to require reporting entities to apply AML/CFT measures at least equivalent to measures of the home country where the host country requirements are inferior to the home country and vice versa. Necessary detailed requirements are lacking in this regard. The only provisions available on this matter appear to be the extension of obligations of the responsibilities of the reporting entities to their overseas branches and subsidiaries as mentioned in the paragraph above and the final paragraph of Article 18 of the Law on AML/CFT which states,  “in case the laws of the country where the </w:t>
      </w:r>
      <w:r w:rsidRPr="00411760">
        <w:rPr>
          <w:rFonts w:asciiTheme="majorHAnsi" w:hAnsiTheme="majorHAnsi" w:cstheme="minorHAnsi"/>
        </w:rPr>
        <w:lastRenderedPageBreak/>
        <w:t xml:space="preserve">branches subsidiaries in the group of the reporting entities are located do not allow the application of these obligations, the reporting entities shall notify their supervisory authorities”. However, the latter does not require the RE to apply appropriate additional measures to manage ML/TF risks as required by Criterion 18.3. </w:t>
      </w:r>
    </w:p>
    <w:p w14:paraId="1BDB5208" w14:textId="477B07F1" w:rsidR="00411760" w:rsidRPr="00411760" w:rsidRDefault="00411760" w:rsidP="00BA6B3A">
      <w:pPr>
        <w:pStyle w:val="FAFT-TEXTEjustifiedleft"/>
        <w:numPr>
          <w:ilvl w:val="0"/>
          <w:numId w:val="16"/>
        </w:numPr>
        <w:tabs>
          <w:tab w:val="clear" w:pos="850"/>
          <w:tab w:val="clear" w:pos="1191"/>
          <w:tab w:val="left" w:pos="0"/>
          <w:tab w:val="left" w:pos="810"/>
        </w:tabs>
        <w:ind w:left="0" w:firstLine="0"/>
        <w:rPr>
          <w:rFonts w:asciiTheme="majorHAnsi" w:hAnsiTheme="majorHAnsi" w:cstheme="minorHAnsi"/>
        </w:rPr>
      </w:pPr>
      <w:r w:rsidRPr="00411760">
        <w:rPr>
          <w:rFonts w:asciiTheme="majorHAnsi" w:hAnsiTheme="majorHAnsi" w:cstheme="minorHAnsi"/>
          <w:i/>
        </w:rPr>
        <w:t>Criterion 23.3 is</w:t>
      </w:r>
      <w:r w:rsidRPr="00411760">
        <w:rPr>
          <w:rFonts w:asciiTheme="majorHAnsi" w:hAnsiTheme="majorHAnsi" w:cstheme="minorHAnsi"/>
        </w:rPr>
        <w:t xml:space="preserve"> </w:t>
      </w:r>
      <w:r w:rsidRPr="00411760">
        <w:rPr>
          <w:rFonts w:asciiTheme="majorHAnsi" w:hAnsiTheme="majorHAnsi" w:cstheme="minorHAnsi"/>
          <w:b/>
        </w:rPr>
        <w:t>partly met</w:t>
      </w:r>
      <w:r w:rsidR="00BA6B3A" w:rsidRPr="00BA6B3A">
        <w:rPr>
          <w:rFonts w:asciiTheme="majorHAnsi" w:hAnsiTheme="majorHAnsi" w:cstheme="minorHAnsi"/>
          <w:b/>
        </w:rPr>
        <w:t>.</w:t>
      </w:r>
      <w:r w:rsidR="00BA6B3A">
        <w:rPr>
          <w:rFonts w:asciiTheme="majorHAnsi" w:hAnsiTheme="majorHAnsi" w:cstheme="minorHAnsi"/>
        </w:rPr>
        <w:t xml:space="preserve"> </w:t>
      </w:r>
      <w:r w:rsidRPr="00411760">
        <w:rPr>
          <w:rFonts w:asciiTheme="majorHAnsi" w:hAnsiTheme="majorHAnsi" w:cstheme="minorHAnsi"/>
        </w:rPr>
        <w:t xml:space="preserve">Article 17 of the Agreement on KYC and CDD requires reporting entities to apply enhanced due diligence measures for customers from high-risk countries. However, it is not clear whether there is any requirement for reporting entities to apply EDD to business relationships and transactions with natural and legal persons from countries for which EDD is called for by FATF or to apply countermeasures when called upon to do so by FATF or independently of any such call by FATF. It appears that reporting entities can access websites of international organisations via AMLIO website in order to obtain updates on </w:t>
      </w:r>
      <w:proofErr w:type="gramStart"/>
      <w:r w:rsidRPr="00411760">
        <w:rPr>
          <w:rFonts w:asciiTheme="majorHAnsi" w:hAnsiTheme="majorHAnsi" w:cstheme="minorHAnsi"/>
        </w:rPr>
        <w:t>high risk</w:t>
      </w:r>
      <w:proofErr w:type="gramEnd"/>
      <w:r w:rsidRPr="00411760">
        <w:rPr>
          <w:rFonts w:asciiTheme="majorHAnsi" w:hAnsiTheme="majorHAnsi" w:cstheme="minorHAnsi"/>
        </w:rPr>
        <w:t xml:space="preserve"> countries. </w:t>
      </w:r>
    </w:p>
    <w:p w14:paraId="78290FD9" w14:textId="2BA804F4" w:rsidR="00411760" w:rsidRPr="00BA6B3A" w:rsidRDefault="00411760" w:rsidP="00BA6B3A">
      <w:pPr>
        <w:pStyle w:val="FAFT-TEXTEjustifiedleft"/>
        <w:numPr>
          <w:ilvl w:val="0"/>
          <w:numId w:val="16"/>
        </w:numPr>
        <w:tabs>
          <w:tab w:val="clear" w:pos="850"/>
          <w:tab w:val="clear" w:pos="1191"/>
          <w:tab w:val="left" w:pos="0"/>
          <w:tab w:val="left" w:pos="810"/>
        </w:tabs>
        <w:ind w:left="0" w:firstLine="0"/>
        <w:rPr>
          <w:rFonts w:asciiTheme="majorHAnsi" w:hAnsiTheme="majorHAnsi" w:cstheme="minorHAnsi"/>
        </w:rPr>
      </w:pPr>
      <w:r w:rsidRPr="00411760">
        <w:rPr>
          <w:rFonts w:asciiTheme="majorHAnsi" w:hAnsiTheme="majorHAnsi" w:cstheme="minorHAnsi"/>
          <w:i/>
        </w:rPr>
        <w:t>Criterion 23.4 is</w:t>
      </w:r>
      <w:r w:rsidRPr="00411760">
        <w:rPr>
          <w:rFonts w:asciiTheme="majorHAnsi" w:hAnsiTheme="majorHAnsi" w:cstheme="minorHAnsi"/>
        </w:rPr>
        <w:t xml:space="preserve"> </w:t>
      </w:r>
      <w:r w:rsidRPr="00411760">
        <w:rPr>
          <w:rFonts w:asciiTheme="majorHAnsi" w:hAnsiTheme="majorHAnsi" w:cstheme="minorHAnsi"/>
          <w:b/>
        </w:rPr>
        <w:t>met</w:t>
      </w:r>
      <w:r w:rsidR="00BA6B3A">
        <w:rPr>
          <w:rFonts w:asciiTheme="majorHAnsi" w:hAnsiTheme="majorHAnsi" w:cstheme="minorHAnsi"/>
        </w:rPr>
        <w:t>.</w:t>
      </w:r>
      <w:r w:rsidRPr="00411760">
        <w:rPr>
          <w:rFonts w:asciiTheme="majorHAnsi" w:hAnsiTheme="majorHAnsi" w:cstheme="minorHAnsi"/>
        </w:rPr>
        <w:t xml:space="preserve"> Article 11 of the Law on AML/CFT provides legal protection for staff, officers working in AML/CFT and their families. Confidentiality requirements and tipping-off restrictions are contained in Article 32 of the Law on AML/CFT. Tipping-off restrictions are further supplemented by Article 28 of the Agreement on KYC and CDD. Being reporting entities, DNFBPs are bound by these provisions.</w:t>
      </w:r>
    </w:p>
    <w:p w14:paraId="5A51F09D" w14:textId="77777777" w:rsidR="00411760" w:rsidRPr="00411760" w:rsidRDefault="00411760" w:rsidP="00411760">
      <w:pPr>
        <w:tabs>
          <w:tab w:val="left" w:pos="0"/>
          <w:tab w:val="left" w:pos="1191"/>
          <w:tab w:val="left" w:pos="1531"/>
        </w:tabs>
        <w:spacing w:before="240" w:after="240" w:line="240" w:lineRule="auto"/>
        <w:jc w:val="both"/>
        <w:outlineLvl w:val="2"/>
        <w:rPr>
          <w:rFonts w:ascii="Cambria" w:eastAsia="Times New Roman" w:hAnsi="Cambria" w:cs="Times New Roman"/>
          <w:bCs/>
          <w:i/>
          <w:iCs/>
          <w:color w:val="244061"/>
          <w:sz w:val="24"/>
          <w:szCs w:val="24"/>
          <w:lang w:eastAsia="zh-CN"/>
        </w:rPr>
      </w:pPr>
      <w:r w:rsidRPr="00411760">
        <w:rPr>
          <w:rFonts w:ascii="Cambria" w:eastAsia="Times New Roman" w:hAnsi="Cambria" w:cs="Times New Roman"/>
          <w:bCs/>
          <w:i/>
          <w:iCs/>
          <w:color w:val="244061"/>
          <w:sz w:val="24"/>
          <w:szCs w:val="24"/>
          <w:lang w:eastAsia="zh-CN"/>
        </w:rPr>
        <w:t>Weighting and Conclusion</w:t>
      </w:r>
    </w:p>
    <w:p w14:paraId="1488AFBF" w14:textId="77777777" w:rsidR="00411760" w:rsidRPr="00411760" w:rsidRDefault="00411760" w:rsidP="00BA6B3A">
      <w:pPr>
        <w:pStyle w:val="FAFT-TEXTEjustifiedleft"/>
        <w:numPr>
          <w:ilvl w:val="0"/>
          <w:numId w:val="16"/>
        </w:numPr>
        <w:tabs>
          <w:tab w:val="clear" w:pos="850"/>
          <w:tab w:val="clear" w:pos="1191"/>
          <w:tab w:val="left" w:pos="0"/>
          <w:tab w:val="left" w:pos="810"/>
        </w:tabs>
        <w:ind w:left="0" w:firstLine="0"/>
        <w:rPr>
          <w:rFonts w:asciiTheme="majorHAnsi" w:hAnsiTheme="majorHAnsi" w:cstheme="minorHAnsi"/>
        </w:rPr>
      </w:pPr>
      <w:r w:rsidRPr="00411760">
        <w:rPr>
          <w:rFonts w:asciiTheme="majorHAnsi" w:hAnsiTheme="majorHAnsi" w:cstheme="minorHAnsi"/>
        </w:rPr>
        <w:t xml:space="preserve">General requirements of the Law on AML/CFT and the Agreement on KYC and CDD on STRs, internal control, high-risk countries, legal protection, confidentiality and tipping-off are applicable to DNFBPs. </w:t>
      </w:r>
      <w:commentRangeStart w:id="361"/>
      <w:commentRangeStart w:id="362"/>
      <w:r w:rsidRPr="00411760">
        <w:rPr>
          <w:rFonts w:asciiTheme="majorHAnsi" w:hAnsiTheme="majorHAnsi" w:cstheme="minorHAnsi"/>
        </w:rPr>
        <w:t xml:space="preserve">However, deficiencies identified under R.20, R.18, 19 also apply to DNFBPs </w:t>
      </w:r>
      <w:commentRangeEnd w:id="361"/>
      <w:r w:rsidRPr="00411760">
        <w:rPr>
          <w:rFonts w:asciiTheme="majorHAnsi" w:hAnsiTheme="majorHAnsi" w:cstheme="minorHAnsi"/>
        </w:rPr>
        <w:commentReference w:id="361"/>
      </w:r>
      <w:commentRangeEnd w:id="362"/>
      <w:r w:rsidRPr="00BA6B3A">
        <w:rPr>
          <w:rFonts w:asciiTheme="majorHAnsi" w:hAnsiTheme="majorHAnsi" w:cstheme="minorHAnsi"/>
        </w:rPr>
        <w:commentReference w:id="362"/>
      </w:r>
    </w:p>
    <w:p w14:paraId="387617B4" w14:textId="1C02146D" w:rsidR="00411760" w:rsidRPr="00411760" w:rsidRDefault="00411760" w:rsidP="00BA6B3A">
      <w:pPr>
        <w:numPr>
          <w:ilvl w:val="0"/>
          <w:numId w:val="86"/>
        </w:numPr>
        <w:tabs>
          <w:tab w:val="left" w:pos="0"/>
          <w:tab w:val="left" w:pos="1191"/>
          <w:tab w:val="left" w:pos="1531"/>
        </w:tabs>
        <w:spacing w:after="120" w:line="280" w:lineRule="exact"/>
        <w:ind w:left="720"/>
        <w:jc w:val="both"/>
        <w:rPr>
          <w:rFonts w:ascii="Cambria" w:eastAsia="Times New Roman" w:hAnsi="Cambria" w:cs="Times New Roman"/>
          <w:b/>
          <w:strike/>
          <w:color w:val="000000"/>
          <w:spacing w:val="2"/>
          <w:u w:val="single"/>
          <w:lang w:eastAsia="zh-CN"/>
        </w:rPr>
      </w:pPr>
      <w:r w:rsidRPr="00411760">
        <w:rPr>
          <w:rFonts w:ascii="Cambria" w:eastAsia="Times New Roman" w:hAnsi="Cambria" w:cs="Times New Roman"/>
          <w:b/>
          <w:spacing w:val="2"/>
          <w:lang w:eastAsia="zh-CN"/>
        </w:rPr>
        <w:t>Recommendation 23 is rated part</w:t>
      </w:r>
      <w:r w:rsidR="00BA6B3A">
        <w:rPr>
          <w:rFonts w:ascii="Cambria" w:eastAsia="Times New Roman" w:hAnsi="Cambria" w:cs="Times New Roman"/>
          <w:b/>
          <w:spacing w:val="2"/>
          <w:lang w:eastAsia="zh-CN"/>
        </w:rPr>
        <w:t>ial</w:t>
      </w:r>
      <w:r w:rsidRPr="00411760">
        <w:rPr>
          <w:rFonts w:ascii="Cambria" w:eastAsia="Times New Roman" w:hAnsi="Cambria" w:cs="Times New Roman"/>
          <w:b/>
          <w:spacing w:val="2"/>
          <w:lang w:eastAsia="zh-CN"/>
        </w:rPr>
        <w:t>ly compliant.</w:t>
      </w:r>
    </w:p>
    <w:p w14:paraId="272A97BA" w14:textId="4804F6C8" w:rsidR="00FF6744" w:rsidRDefault="00FF6744" w:rsidP="00FF6744">
      <w:pPr>
        <w:pStyle w:val="TemplateMERH2"/>
        <w:rPr>
          <w:rFonts w:asciiTheme="majorHAnsi" w:hAnsiTheme="majorHAnsi"/>
        </w:rPr>
      </w:pPr>
      <w:r w:rsidRPr="00435FB3">
        <w:rPr>
          <w:rFonts w:asciiTheme="majorHAnsi" w:hAnsiTheme="majorHAnsi"/>
        </w:rPr>
        <w:t>Recommendation 24 – Transparency and beneficial ownership of legal persons</w:t>
      </w:r>
      <w:bookmarkEnd w:id="359"/>
      <w:bookmarkEnd w:id="360"/>
    </w:p>
    <w:p w14:paraId="4E0DB430" w14:textId="529835F0" w:rsidR="00D55FF8" w:rsidRPr="004F4E95" w:rsidRDefault="00D55FF8" w:rsidP="004F4E95">
      <w:pPr>
        <w:pStyle w:val="FAFT-TEXTEjustifiedleft"/>
        <w:numPr>
          <w:ilvl w:val="0"/>
          <w:numId w:val="16"/>
        </w:numPr>
        <w:tabs>
          <w:tab w:val="clear" w:pos="850"/>
          <w:tab w:val="clear" w:pos="1191"/>
          <w:tab w:val="left" w:pos="0"/>
          <w:tab w:val="left" w:pos="810"/>
        </w:tabs>
        <w:ind w:left="0" w:firstLine="0"/>
        <w:rPr>
          <w:rFonts w:eastAsia="DengXian"/>
          <w:lang w:val="en-AU"/>
        </w:rPr>
      </w:pPr>
      <w:bookmarkStart w:id="363" w:name="_Toc435082207"/>
      <w:bookmarkStart w:id="364" w:name="_Toc28876742"/>
      <w:bookmarkStart w:id="365" w:name="_Toc46318338"/>
      <w:bookmarkStart w:id="366" w:name="_Toc429126865"/>
      <w:bookmarkStart w:id="367" w:name="_Toc435082208"/>
      <w:bookmarkEnd w:id="259"/>
      <w:bookmarkEnd w:id="260"/>
      <w:r w:rsidRPr="00D55FF8">
        <w:t xml:space="preserve">The 2011 MER of Lao PDR rated the former R 33 as non-compliant.   At the time there was a lack of </w:t>
      </w:r>
      <w:r w:rsidRPr="00D55FF8">
        <w:rPr>
          <w:rFonts w:eastAsia="DengXian"/>
          <w:lang w:val="en-AU"/>
        </w:rPr>
        <w:t xml:space="preserve">mechanisms to collect beneficial ownership; bearer shares were permitted with no ability to assess the beneficial owner of those instruments; and Lao PDR lacked effective implementation. </w:t>
      </w:r>
    </w:p>
    <w:p w14:paraId="1F17B7EA" w14:textId="1CB4803A" w:rsidR="00D55FF8" w:rsidRPr="004F4E95" w:rsidRDefault="00D55FF8" w:rsidP="004F4E95">
      <w:pPr>
        <w:pStyle w:val="FAFT-TEXTEjustifiedleft"/>
        <w:numPr>
          <w:ilvl w:val="0"/>
          <w:numId w:val="16"/>
        </w:numPr>
        <w:tabs>
          <w:tab w:val="clear" w:pos="850"/>
          <w:tab w:val="clear" w:pos="1191"/>
          <w:tab w:val="left" w:pos="0"/>
          <w:tab w:val="left" w:pos="810"/>
        </w:tabs>
        <w:ind w:left="0" w:firstLine="0"/>
      </w:pPr>
      <w:r w:rsidRPr="00D55FF8">
        <w:rPr>
          <w:rFonts w:eastAsia="DengXian"/>
          <w:lang w:val="en-AU"/>
        </w:rPr>
        <w:t>Corporate law and governance arrangements were revised in 2013 and became effective in 2014 with the enactment of the improved Enterprise Law</w:t>
      </w:r>
      <w:r w:rsidRPr="00D55FF8">
        <w:t xml:space="preserve"> providing for a number of types of legal persons. Other relevant enactments include the </w:t>
      </w:r>
      <w:r w:rsidRPr="00D55FF8">
        <w:rPr>
          <w:rFonts w:eastAsia="DengXian"/>
          <w:lang w:val="en-AU"/>
        </w:rPr>
        <w:t>Law on Securities 2013 and the Law on Accounting 2014.</w:t>
      </w:r>
    </w:p>
    <w:p w14:paraId="08AFB9B0" w14:textId="6540BFC4" w:rsidR="00D55FF8" w:rsidRPr="004F4E95" w:rsidRDefault="00D55FF8" w:rsidP="004F4E95">
      <w:pPr>
        <w:pStyle w:val="FAFT-TEXTEjustifiedleft"/>
        <w:numPr>
          <w:ilvl w:val="0"/>
          <w:numId w:val="16"/>
        </w:numPr>
        <w:tabs>
          <w:tab w:val="clear" w:pos="850"/>
          <w:tab w:val="clear" w:pos="1191"/>
          <w:tab w:val="left" w:pos="0"/>
          <w:tab w:val="left" w:pos="810"/>
        </w:tabs>
        <w:ind w:left="0" w:firstLine="0"/>
      </w:pPr>
      <w:r w:rsidRPr="00D55FF8">
        <w:rPr>
          <w:b/>
          <w:i/>
        </w:rPr>
        <w:t xml:space="preserve">Criterion 24.1 – partly met.  </w:t>
      </w:r>
      <w:r w:rsidRPr="00D55FF8">
        <w:t xml:space="preserve">The </w:t>
      </w:r>
      <w:r w:rsidRPr="00D55FF8">
        <w:rPr>
          <w:i/>
        </w:rPr>
        <w:t>Enterprise Law 2014</w:t>
      </w:r>
      <w:r w:rsidRPr="00D55FF8">
        <w:t xml:space="preserve"> </w:t>
      </w:r>
      <w:r w:rsidRPr="00D55FF8">
        <w:rPr>
          <w:rFonts w:eastAsia="DengXian"/>
          <w:lang w:val="en-AU"/>
        </w:rPr>
        <w:t>provides</w:t>
      </w:r>
      <w:r w:rsidRPr="00D55FF8">
        <w:t xml:space="preserve"> for the establishment and registration of seven (7) different types of legal persons -- Articles 11 and 12 and Parts VI and VII as follows:</w:t>
      </w:r>
    </w:p>
    <w:p w14:paraId="58733BD3" w14:textId="77777777" w:rsidR="00D55FF8" w:rsidRPr="00D55FF8" w:rsidRDefault="00D55FF8" w:rsidP="00D55FF8">
      <w:pPr>
        <w:widowControl w:val="0"/>
        <w:numPr>
          <w:ilvl w:val="0"/>
          <w:numId w:val="149"/>
        </w:numPr>
        <w:tabs>
          <w:tab w:val="left" w:pos="0"/>
          <w:tab w:val="left" w:pos="1191"/>
          <w:tab w:val="left" w:pos="1531"/>
        </w:tabs>
        <w:autoSpaceDE w:val="0"/>
        <w:autoSpaceDN w:val="0"/>
        <w:spacing w:after="0" w:line="280" w:lineRule="exact"/>
        <w:jc w:val="both"/>
        <w:rPr>
          <w:rFonts w:ascii="Cambria" w:eastAsia="Times New Roman" w:hAnsi="Cambria" w:cs="Times New Roman"/>
          <w:spacing w:val="2"/>
          <w:lang w:eastAsia="zh-CN"/>
        </w:rPr>
      </w:pPr>
      <w:r w:rsidRPr="00D55FF8">
        <w:rPr>
          <w:rFonts w:ascii="Cambria" w:eastAsia="Times New Roman" w:hAnsi="Cambria" w:cs="Times New Roman"/>
          <w:spacing w:val="2"/>
          <w:lang w:eastAsia="zh-CN"/>
        </w:rPr>
        <w:t>Individual (private) enterprises;</w:t>
      </w:r>
    </w:p>
    <w:p w14:paraId="57CAF1E8" w14:textId="77777777" w:rsidR="00D55FF8" w:rsidRPr="00D55FF8" w:rsidRDefault="00D55FF8" w:rsidP="00D55FF8">
      <w:pPr>
        <w:widowControl w:val="0"/>
        <w:numPr>
          <w:ilvl w:val="0"/>
          <w:numId w:val="149"/>
        </w:numPr>
        <w:tabs>
          <w:tab w:val="left" w:pos="0"/>
          <w:tab w:val="left" w:pos="1191"/>
          <w:tab w:val="left" w:pos="1531"/>
        </w:tabs>
        <w:autoSpaceDE w:val="0"/>
        <w:autoSpaceDN w:val="0"/>
        <w:spacing w:after="0" w:line="280" w:lineRule="exact"/>
        <w:jc w:val="both"/>
        <w:rPr>
          <w:rFonts w:ascii="Cambria" w:eastAsia="Times New Roman" w:hAnsi="Cambria" w:cs="Times New Roman"/>
          <w:spacing w:val="2"/>
          <w:lang w:eastAsia="zh-CN"/>
        </w:rPr>
      </w:pPr>
      <w:r w:rsidRPr="00D55FF8">
        <w:rPr>
          <w:rFonts w:ascii="Cambria" w:eastAsia="Times New Roman" w:hAnsi="Cambria" w:cs="Times New Roman"/>
          <w:spacing w:val="2"/>
          <w:lang w:eastAsia="zh-CN"/>
        </w:rPr>
        <w:t>State enterprises;</w:t>
      </w:r>
    </w:p>
    <w:p w14:paraId="1FAF2C79" w14:textId="77777777" w:rsidR="00D55FF8" w:rsidRPr="00D55FF8" w:rsidRDefault="00D55FF8" w:rsidP="00D55FF8">
      <w:pPr>
        <w:widowControl w:val="0"/>
        <w:numPr>
          <w:ilvl w:val="0"/>
          <w:numId w:val="149"/>
        </w:numPr>
        <w:tabs>
          <w:tab w:val="left" w:pos="0"/>
          <w:tab w:val="left" w:pos="1191"/>
          <w:tab w:val="left" w:pos="1531"/>
        </w:tabs>
        <w:autoSpaceDE w:val="0"/>
        <w:autoSpaceDN w:val="0"/>
        <w:spacing w:after="0" w:line="280" w:lineRule="exact"/>
        <w:jc w:val="both"/>
        <w:rPr>
          <w:rFonts w:ascii="Cambria" w:eastAsia="Times New Roman" w:hAnsi="Cambria" w:cs="Times New Roman"/>
          <w:spacing w:val="2"/>
          <w:lang w:eastAsia="zh-CN"/>
        </w:rPr>
      </w:pPr>
      <w:r w:rsidRPr="00D55FF8">
        <w:rPr>
          <w:rFonts w:ascii="Cambria" w:eastAsia="Times New Roman" w:hAnsi="Cambria" w:cs="Times New Roman"/>
          <w:spacing w:val="2"/>
          <w:lang w:eastAsia="zh-CN"/>
        </w:rPr>
        <w:t>Mixed enterprises;</w:t>
      </w:r>
    </w:p>
    <w:p w14:paraId="1E49D39C" w14:textId="77777777" w:rsidR="00D55FF8" w:rsidRPr="00D55FF8" w:rsidRDefault="00D55FF8" w:rsidP="00D55FF8">
      <w:pPr>
        <w:widowControl w:val="0"/>
        <w:numPr>
          <w:ilvl w:val="0"/>
          <w:numId w:val="149"/>
        </w:numPr>
        <w:tabs>
          <w:tab w:val="left" w:pos="0"/>
          <w:tab w:val="left" w:pos="1191"/>
          <w:tab w:val="left" w:pos="1531"/>
        </w:tabs>
        <w:autoSpaceDE w:val="0"/>
        <w:autoSpaceDN w:val="0"/>
        <w:spacing w:after="0" w:line="280" w:lineRule="exact"/>
        <w:jc w:val="both"/>
        <w:rPr>
          <w:rFonts w:ascii="Cambria" w:eastAsia="Times New Roman" w:hAnsi="Cambria" w:cs="Times New Roman"/>
          <w:spacing w:val="2"/>
          <w:lang w:eastAsia="zh-CN"/>
        </w:rPr>
      </w:pPr>
      <w:r w:rsidRPr="00D55FF8">
        <w:rPr>
          <w:rFonts w:ascii="Cambria" w:eastAsia="Times New Roman" w:hAnsi="Cambria" w:cs="Times New Roman"/>
          <w:spacing w:val="2"/>
          <w:lang w:eastAsia="zh-CN"/>
        </w:rPr>
        <w:t>Cooperative enterprises;</w:t>
      </w:r>
    </w:p>
    <w:p w14:paraId="1147BD40" w14:textId="77777777" w:rsidR="00D55FF8" w:rsidRPr="00D55FF8" w:rsidRDefault="00D55FF8" w:rsidP="00D55FF8">
      <w:pPr>
        <w:widowControl w:val="0"/>
        <w:numPr>
          <w:ilvl w:val="0"/>
          <w:numId w:val="149"/>
        </w:numPr>
        <w:tabs>
          <w:tab w:val="left" w:pos="0"/>
          <w:tab w:val="left" w:pos="1191"/>
          <w:tab w:val="left" w:pos="1531"/>
        </w:tabs>
        <w:autoSpaceDE w:val="0"/>
        <w:autoSpaceDN w:val="0"/>
        <w:spacing w:after="0" w:line="280" w:lineRule="exact"/>
        <w:jc w:val="both"/>
        <w:rPr>
          <w:rFonts w:ascii="Cambria" w:eastAsia="Times New Roman" w:hAnsi="Cambria" w:cs="Times New Roman"/>
          <w:spacing w:val="2"/>
          <w:lang w:eastAsia="zh-CN"/>
        </w:rPr>
      </w:pPr>
      <w:r w:rsidRPr="00D55FF8">
        <w:rPr>
          <w:rFonts w:ascii="Cambria" w:eastAsia="Times New Roman" w:hAnsi="Cambria" w:cs="Times New Roman"/>
          <w:spacing w:val="2"/>
          <w:lang w:eastAsia="zh-CN"/>
        </w:rPr>
        <w:t xml:space="preserve">Ordinary partnerships </w:t>
      </w:r>
    </w:p>
    <w:p w14:paraId="0833EEDC" w14:textId="77777777" w:rsidR="00D55FF8" w:rsidRPr="00D55FF8" w:rsidRDefault="00D55FF8" w:rsidP="00D55FF8">
      <w:pPr>
        <w:widowControl w:val="0"/>
        <w:numPr>
          <w:ilvl w:val="0"/>
          <w:numId w:val="149"/>
        </w:numPr>
        <w:tabs>
          <w:tab w:val="left" w:pos="0"/>
          <w:tab w:val="left" w:pos="1191"/>
          <w:tab w:val="left" w:pos="1531"/>
        </w:tabs>
        <w:autoSpaceDE w:val="0"/>
        <w:autoSpaceDN w:val="0"/>
        <w:spacing w:after="0" w:line="280" w:lineRule="exact"/>
        <w:jc w:val="both"/>
        <w:rPr>
          <w:rFonts w:ascii="Cambria" w:eastAsia="Times New Roman" w:hAnsi="Cambria" w:cs="Times New Roman"/>
          <w:spacing w:val="2"/>
          <w:lang w:eastAsia="zh-CN"/>
        </w:rPr>
      </w:pPr>
      <w:r w:rsidRPr="00D55FF8">
        <w:rPr>
          <w:rFonts w:ascii="Cambria" w:eastAsia="Times New Roman" w:hAnsi="Cambria" w:cs="Times New Roman"/>
          <w:spacing w:val="2"/>
          <w:lang w:eastAsia="zh-CN"/>
        </w:rPr>
        <w:t xml:space="preserve">Limited partnerships </w:t>
      </w:r>
    </w:p>
    <w:p w14:paraId="4B5F20A6" w14:textId="77777777" w:rsidR="00D55FF8" w:rsidRPr="00D55FF8" w:rsidRDefault="00D55FF8" w:rsidP="00D55FF8">
      <w:pPr>
        <w:widowControl w:val="0"/>
        <w:numPr>
          <w:ilvl w:val="0"/>
          <w:numId w:val="149"/>
        </w:numPr>
        <w:tabs>
          <w:tab w:val="left" w:pos="0"/>
          <w:tab w:val="left" w:pos="1191"/>
          <w:tab w:val="left" w:pos="1531"/>
        </w:tabs>
        <w:autoSpaceDE w:val="0"/>
        <w:autoSpaceDN w:val="0"/>
        <w:spacing w:after="0" w:line="280" w:lineRule="exact"/>
        <w:jc w:val="both"/>
        <w:rPr>
          <w:rFonts w:ascii="Cambria" w:eastAsia="Times New Roman" w:hAnsi="Cambria" w:cs="Times New Roman"/>
          <w:spacing w:val="2"/>
          <w:lang w:eastAsia="zh-CN"/>
        </w:rPr>
      </w:pPr>
      <w:r w:rsidRPr="00D55FF8">
        <w:rPr>
          <w:rFonts w:ascii="Cambria" w:eastAsia="Times New Roman" w:hAnsi="Cambria" w:cs="Times New Roman"/>
          <w:spacing w:val="2"/>
          <w:lang w:eastAsia="zh-CN"/>
        </w:rPr>
        <w:t>Limited companies; and</w:t>
      </w:r>
    </w:p>
    <w:p w14:paraId="1B745906" w14:textId="77777777" w:rsidR="00D55FF8" w:rsidRPr="00D55FF8" w:rsidRDefault="00D55FF8" w:rsidP="00D55FF8">
      <w:pPr>
        <w:widowControl w:val="0"/>
        <w:numPr>
          <w:ilvl w:val="0"/>
          <w:numId w:val="149"/>
        </w:numPr>
        <w:tabs>
          <w:tab w:val="left" w:pos="0"/>
          <w:tab w:val="left" w:pos="1191"/>
          <w:tab w:val="left" w:pos="1531"/>
        </w:tabs>
        <w:autoSpaceDE w:val="0"/>
        <w:autoSpaceDN w:val="0"/>
        <w:spacing w:after="0" w:line="280" w:lineRule="exact"/>
        <w:jc w:val="both"/>
        <w:rPr>
          <w:rFonts w:ascii="Cambria" w:eastAsia="Times New Roman" w:hAnsi="Cambria" w:cs="Times New Roman"/>
          <w:spacing w:val="2"/>
          <w:lang w:eastAsia="zh-CN"/>
        </w:rPr>
      </w:pPr>
      <w:r w:rsidRPr="00D55FF8">
        <w:rPr>
          <w:rFonts w:ascii="Cambria" w:eastAsia="Times New Roman" w:hAnsi="Cambria" w:cs="Times New Roman"/>
          <w:spacing w:val="2"/>
          <w:lang w:eastAsia="zh-CN"/>
        </w:rPr>
        <w:t>Public companies.</w:t>
      </w:r>
    </w:p>
    <w:p w14:paraId="5987F10D" w14:textId="77777777" w:rsidR="00D55FF8" w:rsidRPr="00D55FF8" w:rsidRDefault="00D55FF8" w:rsidP="00D55FF8">
      <w:pPr>
        <w:tabs>
          <w:tab w:val="left" w:pos="0"/>
          <w:tab w:val="left" w:pos="1191"/>
          <w:tab w:val="left" w:pos="1531"/>
        </w:tabs>
        <w:spacing w:after="0" w:line="280" w:lineRule="exact"/>
        <w:ind w:left="284"/>
        <w:jc w:val="both"/>
        <w:rPr>
          <w:rFonts w:ascii="Cambria" w:eastAsia="Times New Roman" w:hAnsi="Cambria" w:cs="Times New Roman"/>
          <w:spacing w:val="2"/>
          <w:lang w:val="en-AU" w:eastAsia="zh-CN"/>
        </w:rPr>
      </w:pPr>
    </w:p>
    <w:p w14:paraId="4F377090" w14:textId="77777777" w:rsidR="00D55FF8" w:rsidRPr="00D55FF8" w:rsidRDefault="00D55FF8" w:rsidP="00D55FF8">
      <w:pPr>
        <w:pStyle w:val="FAFT-TEXTEjustifiedleft"/>
        <w:numPr>
          <w:ilvl w:val="0"/>
          <w:numId w:val="16"/>
        </w:numPr>
        <w:tabs>
          <w:tab w:val="clear" w:pos="850"/>
          <w:tab w:val="clear" w:pos="1191"/>
          <w:tab w:val="left" w:pos="0"/>
          <w:tab w:val="left" w:pos="810"/>
        </w:tabs>
        <w:ind w:left="0" w:firstLine="0"/>
      </w:pPr>
      <w:r w:rsidRPr="00D55FF8">
        <w:t xml:space="preserve">There does not appear to be any provisions in the Acts noted above permitting the registration of foreign companies. </w:t>
      </w:r>
      <w:commentRangeStart w:id="368"/>
      <w:r w:rsidRPr="00D55FF8">
        <w:rPr>
          <w:highlight w:val="yellow"/>
        </w:rPr>
        <w:t xml:space="preserve">[For Lao PDR: </w:t>
      </w:r>
      <w:r w:rsidRPr="00D55FF8">
        <w:rPr>
          <w:rFonts w:eastAsia="DengXian"/>
          <w:sz w:val="20"/>
          <w:szCs w:val="20"/>
          <w:highlight w:val="yellow"/>
          <w:lang w:val="en-AU"/>
        </w:rPr>
        <w:t>Without any special stipulation for foreign investment, does it mean that both the foreign and domestic investors are applied with the same process to create an “enterprise</w:t>
      </w:r>
      <w:proofErr w:type="gramStart"/>
      <w:r w:rsidRPr="00D55FF8">
        <w:rPr>
          <w:rFonts w:eastAsia="DengXian"/>
          <w:sz w:val="20"/>
          <w:szCs w:val="20"/>
          <w:highlight w:val="yellow"/>
          <w:lang w:val="en-AU"/>
        </w:rPr>
        <w:t>” ?</w:t>
      </w:r>
      <w:proofErr w:type="gramEnd"/>
      <w:r w:rsidRPr="00D55FF8">
        <w:rPr>
          <w:rFonts w:eastAsia="DengXian"/>
          <w:sz w:val="20"/>
          <w:szCs w:val="20"/>
          <w:highlight w:val="yellow"/>
          <w:lang w:val="en-AU"/>
        </w:rPr>
        <w:t>]</w:t>
      </w:r>
      <w:r w:rsidRPr="00D55FF8">
        <w:rPr>
          <w:rFonts w:eastAsia="DengXian"/>
          <w:sz w:val="20"/>
          <w:szCs w:val="20"/>
          <w:lang w:val="en-AU"/>
        </w:rPr>
        <w:t xml:space="preserve"> </w:t>
      </w:r>
      <w:commentRangeEnd w:id="368"/>
      <w:r w:rsidR="00D15060">
        <w:rPr>
          <w:rStyle w:val="CommentReference"/>
          <w:rFonts w:ascii="Times New Roman" w:hAnsi="Times New Roman"/>
          <w:spacing w:val="0"/>
        </w:rPr>
        <w:commentReference w:id="368"/>
      </w:r>
      <w:r w:rsidRPr="00D55FF8">
        <w:t>While ordinary partnerships are not usually legal persons (separate legal status from the natural persons who form them), the Act provides at Article 20(1) that they are ‘enterprises’ with juristic status and therefore legal persons on registration (notwithstanding that, under Article 3, partners of such partnerships have unlimited liability).</w:t>
      </w:r>
    </w:p>
    <w:p w14:paraId="266EA9AA" w14:textId="4C96AB6E" w:rsidR="00D55FF8" w:rsidRPr="004F4E95" w:rsidRDefault="00D55FF8" w:rsidP="004F4E95">
      <w:pPr>
        <w:pStyle w:val="FAFT-TEXTEjustifiedleft"/>
        <w:numPr>
          <w:ilvl w:val="0"/>
          <w:numId w:val="16"/>
        </w:numPr>
        <w:tabs>
          <w:tab w:val="clear" w:pos="850"/>
          <w:tab w:val="clear" w:pos="1191"/>
          <w:tab w:val="left" w:pos="0"/>
          <w:tab w:val="left" w:pos="810"/>
        </w:tabs>
        <w:ind w:left="0" w:firstLine="0"/>
        <w:rPr>
          <w:lang w:val="en-AU"/>
        </w:rPr>
      </w:pPr>
      <w:r w:rsidRPr="00D55FF8">
        <w:rPr>
          <w:lang w:val="en-AU"/>
        </w:rPr>
        <w:t xml:space="preserve">Lao PDR has a centralized registry for legal persons, the Enterprise Registration Office, affiliated in the Enterprise Registration and Management Department in the Ministry of Industry and Commerce. For most legal persons, they can conduct business they get registration certificates. But there are some additional requirements for the other two kinds of businesses. The first one is the business under sectoral supervision, such as banking and securities. The legal person must apply to the sectoral supervisor for the operating license after obtaining the registration certificate. The second one is the business under the controlled list. The applicators must get investment license as the first step and then apply registration as the second step. With the investment license and registration certificate, the legal person then has to apply the operation license as the last </w:t>
      </w:r>
      <w:proofErr w:type="gramStart"/>
      <w:r w:rsidRPr="00D55FF8">
        <w:rPr>
          <w:lang w:val="en-AU"/>
        </w:rPr>
        <w:t>step.(</w:t>
      </w:r>
      <w:proofErr w:type="gramEnd"/>
      <w:r w:rsidRPr="00D55FF8">
        <w:rPr>
          <w:lang w:val="en-AU"/>
        </w:rPr>
        <w:t xml:space="preserve">see </w:t>
      </w:r>
      <w:r w:rsidRPr="00D55FF8">
        <w:rPr>
          <w:i/>
          <w:iCs/>
          <w:lang w:val="en-AU"/>
        </w:rPr>
        <w:t>1st Annex 41 Flowchart involved general ledger and control account</w:t>
      </w:r>
      <w:r w:rsidRPr="00D55FF8">
        <w:rPr>
          <w:lang w:val="en-AU"/>
        </w:rPr>
        <w:t>)</w:t>
      </w:r>
    </w:p>
    <w:p w14:paraId="1BE1DB99" w14:textId="39E8031F" w:rsidR="00D55FF8" w:rsidRPr="004F4E95" w:rsidRDefault="00D55FF8" w:rsidP="004F4E95">
      <w:pPr>
        <w:pStyle w:val="FAFT-TEXTEjustifiedleft"/>
        <w:numPr>
          <w:ilvl w:val="0"/>
          <w:numId w:val="16"/>
        </w:numPr>
        <w:tabs>
          <w:tab w:val="clear" w:pos="850"/>
          <w:tab w:val="clear" w:pos="1191"/>
          <w:tab w:val="left" w:pos="0"/>
          <w:tab w:val="left" w:pos="810"/>
        </w:tabs>
        <w:ind w:left="0" w:firstLine="0"/>
      </w:pPr>
      <w:r w:rsidRPr="00D55FF8">
        <w:t xml:space="preserve">The </w:t>
      </w:r>
      <w:r w:rsidRPr="00D55FF8">
        <w:rPr>
          <w:i/>
        </w:rPr>
        <w:t>Enterprises</w:t>
      </w:r>
      <w:r w:rsidRPr="00D55FF8">
        <w:t xml:space="preserve"> </w:t>
      </w:r>
      <w:r w:rsidRPr="00D55FF8">
        <w:rPr>
          <w:i/>
        </w:rPr>
        <w:t>Law</w:t>
      </w:r>
      <w:r w:rsidRPr="00D55FF8">
        <w:t xml:space="preserve"> provides processes for the creation of those legal persons but not for obtaining and recording basic and </w:t>
      </w:r>
      <w:r w:rsidRPr="00D55FF8">
        <w:rPr>
          <w:lang w:val="en-AU"/>
        </w:rPr>
        <w:t>beneficial</w:t>
      </w:r>
      <w:r w:rsidRPr="00D55FF8">
        <w:t xml:space="preserve"> ownership information.  Not all of the information relating to this criterion is </w:t>
      </w:r>
      <w:proofErr w:type="spellStart"/>
      <w:r w:rsidRPr="00D55FF8">
        <w:t>publically</w:t>
      </w:r>
      <w:proofErr w:type="spellEnd"/>
      <w:r w:rsidRPr="00D55FF8">
        <w:t xml:space="preserve"> available. </w:t>
      </w:r>
      <w:commentRangeStart w:id="369"/>
      <w:r w:rsidRPr="00D55FF8">
        <w:rPr>
          <w:highlight w:val="yellow"/>
        </w:rPr>
        <w:t xml:space="preserve">[For Lao PDR: please advise whether the content of this website </w:t>
      </w:r>
      <w:hyperlink r:id="rId17" w:history="1">
        <w:r w:rsidRPr="00D55FF8">
          <w:rPr>
            <w:color w:val="0563C1"/>
            <w:szCs w:val="20"/>
            <w:highlight w:val="yellow"/>
            <w:u w:val="single"/>
          </w:rPr>
          <w:t>http://www.ned.gov.la/</w:t>
        </w:r>
      </w:hyperlink>
      <w:r w:rsidRPr="00D55FF8">
        <w:rPr>
          <w:color w:val="0563C1"/>
          <w:szCs w:val="20"/>
          <w:highlight w:val="yellow"/>
          <w:u w:val="single"/>
        </w:rPr>
        <w:t xml:space="preserve"> </w:t>
      </w:r>
      <w:r w:rsidRPr="00D55FF8">
        <w:rPr>
          <w:highlight w:val="yellow"/>
        </w:rPr>
        <w:t>can be accessed by the assessors]</w:t>
      </w:r>
      <w:commentRangeEnd w:id="369"/>
      <w:r w:rsidR="005A65AE">
        <w:rPr>
          <w:rStyle w:val="CommentReference"/>
          <w:rFonts w:ascii="Times New Roman" w:hAnsi="Times New Roman"/>
          <w:spacing w:val="0"/>
        </w:rPr>
        <w:commentReference w:id="369"/>
      </w:r>
    </w:p>
    <w:p w14:paraId="49ED357B" w14:textId="498715D0" w:rsidR="00D55FF8" w:rsidRPr="00D55FF8" w:rsidRDefault="00D55FF8" w:rsidP="00D55FF8">
      <w:pPr>
        <w:pStyle w:val="FAFT-TEXTEjustifiedleft"/>
        <w:numPr>
          <w:ilvl w:val="0"/>
          <w:numId w:val="16"/>
        </w:numPr>
        <w:tabs>
          <w:tab w:val="clear" w:pos="850"/>
          <w:tab w:val="clear" w:pos="1191"/>
          <w:tab w:val="left" w:pos="0"/>
          <w:tab w:val="left" w:pos="810"/>
        </w:tabs>
        <w:ind w:left="0" w:firstLine="0"/>
        <w:rPr>
          <w:rFonts w:eastAsia="DengXian"/>
          <w:lang w:val="en-AU"/>
        </w:rPr>
      </w:pPr>
      <w:r w:rsidRPr="00D55FF8">
        <w:rPr>
          <w:b/>
          <w:i/>
        </w:rPr>
        <w:t xml:space="preserve">Criterion 24.2 – not met. </w:t>
      </w:r>
      <w:commentRangeStart w:id="370"/>
      <w:r w:rsidRPr="00D55FF8">
        <w:t>Lao PDR has not</w:t>
      </w:r>
      <w:r w:rsidRPr="00D55FF8">
        <w:rPr>
          <w:b/>
        </w:rPr>
        <w:t xml:space="preserve"> </w:t>
      </w:r>
      <w:r w:rsidRPr="00D55FF8">
        <w:rPr>
          <w:rFonts w:eastAsia="DengXian"/>
          <w:lang w:val="en-AU"/>
        </w:rPr>
        <w:t>assessed the ML/TF risks associated with all types of legal person created in the</w:t>
      </w:r>
      <w:r w:rsidRPr="00D55FF8">
        <w:rPr>
          <w:rFonts w:eastAsia="DengXian"/>
          <w:spacing w:val="-5"/>
          <w:lang w:val="en-AU"/>
        </w:rPr>
        <w:t xml:space="preserve"> </w:t>
      </w:r>
      <w:r w:rsidRPr="00D55FF8">
        <w:rPr>
          <w:rFonts w:eastAsia="DengXian"/>
          <w:lang w:val="en-AU"/>
        </w:rPr>
        <w:t>country.</w:t>
      </w:r>
      <w:commentRangeEnd w:id="370"/>
      <w:r w:rsidR="00CD5A9D">
        <w:rPr>
          <w:rStyle w:val="CommentReference"/>
          <w:rFonts w:ascii="Times New Roman" w:hAnsi="Times New Roman"/>
          <w:spacing w:val="0"/>
        </w:rPr>
        <w:commentReference w:id="370"/>
      </w:r>
    </w:p>
    <w:p w14:paraId="52651624" w14:textId="2297378B" w:rsidR="00D55FF8" w:rsidRPr="00D55FF8" w:rsidRDefault="00D55FF8" w:rsidP="00D55FF8">
      <w:pPr>
        <w:pStyle w:val="FATF-5Italics0"/>
        <w:rPr>
          <w:rFonts w:eastAsia="DengXian"/>
          <w:lang w:val="en-AU"/>
        </w:rPr>
      </w:pPr>
      <w:r w:rsidRPr="00D55FF8">
        <w:rPr>
          <w:rFonts w:eastAsia="DengXian"/>
          <w:lang w:val="en-AU"/>
        </w:rPr>
        <w:t>Basic Information</w:t>
      </w:r>
    </w:p>
    <w:p w14:paraId="0B0F4B28" w14:textId="77777777" w:rsidR="00D55FF8" w:rsidRPr="00D55FF8" w:rsidRDefault="00D55FF8" w:rsidP="00D55FF8">
      <w:pPr>
        <w:pStyle w:val="FAFT-TEXTEjustifiedleft"/>
        <w:numPr>
          <w:ilvl w:val="0"/>
          <w:numId w:val="16"/>
        </w:numPr>
        <w:tabs>
          <w:tab w:val="clear" w:pos="850"/>
          <w:tab w:val="clear" w:pos="1191"/>
          <w:tab w:val="left" w:pos="0"/>
          <w:tab w:val="left" w:pos="810"/>
        </w:tabs>
        <w:ind w:left="0" w:firstLine="0"/>
      </w:pPr>
      <w:r w:rsidRPr="00D55FF8">
        <w:rPr>
          <w:b/>
          <w:i/>
        </w:rPr>
        <w:t>Criterion 24.3 – partly met</w:t>
      </w:r>
      <w:r w:rsidRPr="00D55FF8">
        <w:t xml:space="preserve">.  The Enterprises Act requires enterprises including companies to be registered with the Ministry of Industry and Commerce under Articles 14, 15 and 16 </w:t>
      </w:r>
      <w:commentRangeStart w:id="371"/>
      <w:r w:rsidRPr="00D55FF8">
        <w:rPr>
          <w:highlight w:val="yellow"/>
        </w:rPr>
        <w:t xml:space="preserve">[For Lao PDR: </w:t>
      </w:r>
      <w:r w:rsidRPr="00D55FF8">
        <w:rPr>
          <w:rFonts w:eastAsia="DengXian"/>
          <w:highlight w:val="yellow"/>
          <w:lang w:val="en-AU"/>
        </w:rPr>
        <w:t>Please confirm. There is no reference to this Ministry in the Act. This reference comes from the TC Annex only. Where is the Ministry designated as having this authority or function?]</w:t>
      </w:r>
      <w:r w:rsidRPr="00D55FF8">
        <w:t xml:space="preserve">. </w:t>
      </w:r>
      <w:commentRangeEnd w:id="371"/>
      <w:r w:rsidR="00A73370">
        <w:rPr>
          <w:rStyle w:val="CommentReference"/>
          <w:rFonts w:ascii="Times New Roman" w:hAnsi="Times New Roman"/>
          <w:spacing w:val="0"/>
        </w:rPr>
        <w:commentReference w:id="371"/>
      </w:r>
      <w:r w:rsidRPr="00D55FF8">
        <w:t xml:space="preserve">The information to be recorded is full covered in the Act. For instance, </w:t>
      </w:r>
      <w:r w:rsidRPr="00D55FF8">
        <w:rPr>
          <w:u w:val="single"/>
        </w:rPr>
        <w:t>missing from what is required to be recorded</w:t>
      </w:r>
      <w:r w:rsidRPr="00D55FF8">
        <w:t xml:space="preserve"> is the following:</w:t>
      </w:r>
    </w:p>
    <w:p w14:paraId="64C2FC78" w14:textId="77777777" w:rsidR="00D55FF8" w:rsidRPr="00D55FF8" w:rsidRDefault="00D55FF8" w:rsidP="00D55FF8">
      <w:pPr>
        <w:tabs>
          <w:tab w:val="left" w:pos="0"/>
          <w:tab w:val="left" w:pos="1531"/>
        </w:tabs>
        <w:spacing w:after="0" w:line="280" w:lineRule="exact"/>
        <w:ind w:left="284"/>
        <w:jc w:val="both"/>
        <w:rPr>
          <w:rFonts w:ascii="Cambria" w:eastAsia="Times New Roman" w:hAnsi="Cambria" w:cs="Times New Roman"/>
          <w:spacing w:val="2"/>
          <w:lang w:eastAsia="zh-CN"/>
        </w:rPr>
      </w:pPr>
    </w:p>
    <w:tbl>
      <w:tblPr>
        <w:tblStyle w:val="TableGrid8"/>
        <w:tblW w:w="0" w:type="auto"/>
        <w:tblInd w:w="284" w:type="dxa"/>
        <w:tblLook w:val="04A0" w:firstRow="1" w:lastRow="0" w:firstColumn="1" w:lastColumn="0" w:noHBand="0" w:noVBand="1"/>
      </w:tblPr>
      <w:tblGrid>
        <w:gridCol w:w="2936"/>
        <w:gridCol w:w="2921"/>
        <w:gridCol w:w="2875"/>
      </w:tblGrid>
      <w:tr w:rsidR="00D55FF8" w:rsidRPr="00D55FF8" w14:paraId="19D396CA" w14:textId="77777777" w:rsidTr="004423AB">
        <w:tc>
          <w:tcPr>
            <w:tcW w:w="3176" w:type="dxa"/>
          </w:tcPr>
          <w:p w14:paraId="275C779D" w14:textId="77777777" w:rsidR="00D55FF8" w:rsidRPr="00D55FF8" w:rsidRDefault="00D55FF8" w:rsidP="00D55FF8">
            <w:pPr>
              <w:tabs>
                <w:tab w:val="left" w:pos="0"/>
              </w:tabs>
              <w:spacing w:line="280" w:lineRule="exact"/>
              <w:jc w:val="center"/>
              <w:rPr>
                <w:b/>
                <w:spacing w:val="2"/>
                <w:sz w:val="22"/>
                <w:szCs w:val="22"/>
              </w:rPr>
            </w:pPr>
            <w:r w:rsidRPr="00D55FF8">
              <w:rPr>
                <w:b/>
                <w:spacing w:val="2"/>
                <w:sz w:val="22"/>
                <w:szCs w:val="22"/>
              </w:rPr>
              <w:t>Enterprises – Part III</w:t>
            </w:r>
          </w:p>
        </w:tc>
        <w:tc>
          <w:tcPr>
            <w:tcW w:w="3151" w:type="dxa"/>
          </w:tcPr>
          <w:p w14:paraId="21658AB8" w14:textId="77777777" w:rsidR="00D55FF8" w:rsidRPr="00D55FF8" w:rsidRDefault="00D55FF8" w:rsidP="00D55FF8">
            <w:pPr>
              <w:tabs>
                <w:tab w:val="left" w:pos="0"/>
              </w:tabs>
              <w:spacing w:line="280" w:lineRule="exact"/>
              <w:jc w:val="center"/>
              <w:rPr>
                <w:b/>
                <w:spacing w:val="2"/>
                <w:sz w:val="22"/>
                <w:szCs w:val="22"/>
              </w:rPr>
            </w:pPr>
            <w:r w:rsidRPr="00D55FF8">
              <w:rPr>
                <w:b/>
                <w:spacing w:val="2"/>
                <w:sz w:val="22"/>
                <w:szCs w:val="22"/>
              </w:rPr>
              <w:t>Partnerships – Part IV</w:t>
            </w:r>
          </w:p>
        </w:tc>
        <w:tc>
          <w:tcPr>
            <w:tcW w:w="3149" w:type="dxa"/>
          </w:tcPr>
          <w:p w14:paraId="4F876FA9" w14:textId="77777777" w:rsidR="00D55FF8" w:rsidRPr="00D55FF8" w:rsidRDefault="00D55FF8" w:rsidP="00D55FF8">
            <w:pPr>
              <w:tabs>
                <w:tab w:val="left" w:pos="0"/>
              </w:tabs>
              <w:spacing w:line="280" w:lineRule="exact"/>
              <w:jc w:val="center"/>
              <w:rPr>
                <w:b/>
                <w:spacing w:val="2"/>
                <w:sz w:val="22"/>
                <w:szCs w:val="22"/>
              </w:rPr>
            </w:pPr>
            <w:r w:rsidRPr="00D55FF8">
              <w:rPr>
                <w:b/>
                <w:spacing w:val="2"/>
                <w:sz w:val="22"/>
                <w:szCs w:val="22"/>
              </w:rPr>
              <w:t>Companies – Part V</w:t>
            </w:r>
          </w:p>
        </w:tc>
      </w:tr>
      <w:tr w:rsidR="00D55FF8" w:rsidRPr="00D55FF8" w14:paraId="77C8EC84" w14:textId="77777777" w:rsidTr="004423AB">
        <w:tc>
          <w:tcPr>
            <w:tcW w:w="3176" w:type="dxa"/>
          </w:tcPr>
          <w:p w14:paraId="654C888A" w14:textId="77777777" w:rsidR="00D55FF8" w:rsidRPr="00D55FF8" w:rsidRDefault="00D55FF8" w:rsidP="00D55FF8">
            <w:pPr>
              <w:widowControl w:val="0"/>
              <w:numPr>
                <w:ilvl w:val="0"/>
                <w:numId w:val="150"/>
              </w:numPr>
              <w:tabs>
                <w:tab w:val="left" w:pos="0"/>
              </w:tabs>
              <w:autoSpaceDE w:val="0"/>
              <w:autoSpaceDN w:val="0"/>
              <w:ind w:left="357" w:hanging="357"/>
              <w:rPr>
                <w:spacing w:val="2"/>
                <w:sz w:val="22"/>
                <w:szCs w:val="22"/>
              </w:rPr>
            </w:pPr>
            <w:r w:rsidRPr="00D55FF8">
              <w:rPr>
                <w:spacing w:val="2"/>
                <w:sz w:val="22"/>
                <w:szCs w:val="22"/>
              </w:rPr>
              <w:t xml:space="preserve">proof of incorporation </w:t>
            </w:r>
          </w:p>
          <w:p w14:paraId="441F0913" w14:textId="77777777" w:rsidR="00D55FF8" w:rsidRPr="00D55FF8" w:rsidRDefault="00D55FF8" w:rsidP="00D55FF8">
            <w:pPr>
              <w:widowControl w:val="0"/>
              <w:numPr>
                <w:ilvl w:val="0"/>
                <w:numId w:val="150"/>
              </w:numPr>
              <w:tabs>
                <w:tab w:val="left" w:pos="0"/>
              </w:tabs>
              <w:autoSpaceDE w:val="0"/>
              <w:autoSpaceDN w:val="0"/>
              <w:ind w:left="357" w:hanging="357"/>
              <w:rPr>
                <w:spacing w:val="2"/>
                <w:sz w:val="22"/>
                <w:szCs w:val="22"/>
              </w:rPr>
            </w:pPr>
            <w:r w:rsidRPr="00D55FF8">
              <w:rPr>
                <w:spacing w:val="2"/>
                <w:sz w:val="22"/>
                <w:szCs w:val="22"/>
              </w:rPr>
              <w:t xml:space="preserve">legal form and status </w:t>
            </w:r>
          </w:p>
          <w:p w14:paraId="75ABE9CD" w14:textId="77777777" w:rsidR="00D55FF8" w:rsidRPr="00D55FF8" w:rsidRDefault="00D55FF8" w:rsidP="00D55FF8">
            <w:pPr>
              <w:widowControl w:val="0"/>
              <w:numPr>
                <w:ilvl w:val="0"/>
                <w:numId w:val="150"/>
              </w:numPr>
              <w:tabs>
                <w:tab w:val="left" w:pos="0"/>
              </w:tabs>
              <w:autoSpaceDE w:val="0"/>
              <w:autoSpaceDN w:val="0"/>
              <w:ind w:left="357" w:hanging="357"/>
              <w:rPr>
                <w:spacing w:val="2"/>
                <w:sz w:val="22"/>
                <w:szCs w:val="22"/>
              </w:rPr>
            </w:pPr>
            <w:r w:rsidRPr="00D55FF8">
              <w:rPr>
                <w:spacing w:val="2"/>
                <w:sz w:val="22"/>
                <w:szCs w:val="22"/>
              </w:rPr>
              <w:t xml:space="preserve">address of the registered office  </w:t>
            </w:r>
          </w:p>
          <w:p w14:paraId="5F355DC0" w14:textId="77777777" w:rsidR="00D55FF8" w:rsidRPr="00D55FF8" w:rsidRDefault="00D55FF8" w:rsidP="00D55FF8">
            <w:pPr>
              <w:widowControl w:val="0"/>
              <w:numPr>
                <w:ilvl w:val="0"/>
                <w:numId w:val="150"/>
              </w:numPr>
              <w:tabs>
                <w:tab w:val="left" w:pos="0"/>
              </w:tabs>
              <w:autoSpaceDE w:val="0"/>
              <w:autoSpaceDN w:val="0"/>
              <w:ind w:left="357" w:hanging="357"/>
              <w:rPr>
                <w:spacing w:val="2"/>
                <w:sz w:val="22"/>
                <w:szCs w:val="22"/>
              </w:rPr>
            </w:pPr>
            <w:r w:rsidRPr="00D55FF8">
              <w:rPr>
                <w:spacing w:val="2"/>
                <w:sz w:val="22"/>
                <w:szCs w:val="22"/>
              </w:rPr>
              <w:t xml:space="preserve">basic regulating powers, and a </w:t>
            </w:r>
          </w:p>
          <w:p w14:paraId="1D5A6765" w14:textId="77777777" w:rsidR="00D55FF8" w:rsidRPr="00D55FF8" w:rsidRDefault="00D55FF8" w:rsidP="00D55FF8">
            <w:pPr>
              <w:widowControl w:val="0"/>
              <w:numPr>
                <w:ilvl w:val="0"/>
                <w:numId w:val="150"/>
              </w:numPr>
              <w:tabs>
                <w:tab w:val="left" w:pos="0"/>
              </w:tabs>
              <w:autoSpaceDE w:val="0"/>
              <w:autoSpaceDN w:val="0"/>
              <w:ind w:left="357" w:hanging="357"/>
              <w:rPr>
                <w:spacing w:val="2"/>
                <w:sz w:val="22"/>
                <w:szCs w:val="22"/>
              </w:rPr>
            </w:pPr>
            <w:r w:rsidRPr="00D55FF8">
              <w:rPr>
                <w:spacing w:val="2"/>
                <w:sz w:val="22"/>
                <w:szCs w:val="22"/>
              </w:rPr>
              <w:t xml:space="preserve">list of directors. </w:t>
            </w:r>
          </w:p>
          <w:p w14:paraId="303D3C99" w14:textId="77777777" w:rsidR="00D55FF8" w:rsidRPr="00D55FF8" w:rsidRDefault="00D55FF8" w:rsidP="00D55FF8">
            <w:pPr>
              <w:tabs>
                <w:tab w:val="left" w:pos="0"/>
              </w:tabs>
              <w:spacing w:line="280" w:lineRule="exact"/>
              <w:rPr>
                <w:spacing w:val="2"/>
                <w:sz w:val="22"/>
                <w:szCs w:val="22"/>
              </w:rPr>
            </w:pPr>
          </w:p>
        </w:tc>
        <w:tc>
          <w:tcPr>
            <w:tcW w:w="3151" w:type="dxa"/>
          </w:tcPr>
          <w:p w14:paraId="384A882F" w14:textId="77777777" w:rsidR="00D55FF8" w:rsidRPr="00D55FF8" w:rsidRDefault="00D55FF8" w:rsidP="00D55FF8">
            <w:pPr>
              <w:widowControl w:val="0"/>
              <w:numPr>
                <w:ilvl w:val="0"/>
                <w:numId w:val="150"/>
              </w:numPr>
              <w:tabs>
                <w:tab w:val="left" w:pos="0"/>
              </w:tabs>
              <w:autoSpaceDE w:val="0"/>
              <w:autoSpaceDN w:val="0"/>
              <w:ind w:left="357" w:hanging="357"/>
              <w:rPr>
                <w:spacing w:val="2"/>
                <w:sz w:val="22"/>
                <w:szCs w:val="22"/>
              </w:rPr>
            </w:pPr>
            <w:r w:rsidRPr="00D55FF8">
              <w:rPr>
                <w:spacing w:val="2"/>
                <w:sz w:val="22"/>
                <w:szCs w:val="22"/>
              </w:rPr>
              <w:t>proof of establishment</w:t>
            </w:r>
          </w:p>
          <w:p w14:paraId="1E573B4F" w14:textId="77777777" w:rsidR="00D55FF8" w:rsidRPr="00D55FF8" w:rsidRDefault="00D55FF8" w:rsidP="00D55FF8">
            <w:pPr>
              <w:tabs>
                <w:tab w:val="left" w:pos="0"/>
              </w:tabs>
              <w:spacing w:line="280" w:lineRule="exact"/>
              <w:rPr>
                <w:spacing w:val="2"/>
                <w:sz w:val="22"/>
                <w:szCs w:val="22"/>
              </w:rPr>
            </w:pPr>
          </w:p>
        </w:tc>
        <w:tc>
          <w:tcPr>
            <w:tcW w:w="3149" w:type="dxa"/>
          </w:tcPr>
          <w:p w14:paraId="138AFD13" w14:textId="77777777" w:rsidR="00D55FF8" w:rsidRPr="00D55FF8" w:rsidRDefault="00D55FF8" w:rsidP="00D55FF8">
            <w:pPr>
              <w:widowControl w:val="0"/>
              <w:numPr>
                <w:ilvl w:val="0"/>
                <w:numId w:val="150"/>
              </w:numPr>
              <w:tabs>
                <w:tab w:val="left" w:pos="0"/>
              </w:tabs>
              <w:autoSpaceDE w:val="0"/>
              <w:autoSpaceDN w:val="0"/>
              <w:ind w:left="357" w:hanging="357"/>
              <w:rPr>
                <w:spacing w:val="2"/>
                <w:sz w:val="22"/>
                <w:szCs w:val="22"/>
              </w:rPr>
            </w:pPr>
            <w:r w:rsidRPr="00D55FF8">
              <w:rPr>
                <w:spacing w:val="2"/>
                <w:sz w:val="22"/>
                <w:szCs w:val="22"/>
              </w:rPr>
              <w:t xml:space="preserve">list of directors (the Act refers to ‘promoters’ only). </w:t>
            </w:r>
          </w:p>
          <w:p w14:paraId="561B7E4B" w14:textId="77777777" w:rsidR="00D55FF8" w:rsidRPr="00D55FF8" w:rsidRDefault="00D55FF8" w:rsidP="00D55FF8">
            <w:pPr>
              <w:tabs>
                <w:tab w:val="left" w:pos="0"/>
              </w:tabs>
              <w:spacing w:line="280" w:lineRule="exact"/>
              <w:rPr>
                <w:spacing w:val="2"/>
                <w:sz w:val="22"/>
                <w:szCs w:val="22"/>
              </w:rPr>
            </w:pPr>
          </w:p>
        </w:tc>
      </w:tr>
    </w:tbl>
    <w:p w14:paraId="72268C05" w14:textId="77777777" w:rsidR="00D55FF8" w:rsidRPr="00D55FF8" w:rsidRDefault="00D55FF8" w:rsidP="00D55FF8">
      <w:pPr>
        <w:tabs>
          <w:tab w:val="left" w:pos="0"/>
          <w:tab w:val="left" w:pos="1531"/>
        </w:tabs>
        <w:spacing w:after="0" w:line="280" w:lineRule="exact"/>
        <w:ind w:left="284"/>
        <w:jc w:val="both"/>
        <w:rPr>
          <w:rFonts w:ascii="Cambria" w:eastAsia="Times New Roman" w:hAnsi="Cambria" w:cs="Times New Roman"/>
          <w:spacing w:val="2"/>
          <w:lang w:eastAsia="zh-CN"/>
        </w:rPr>
      </w:pPr>
    </w:p>
    <w:p w14:paraId="4BD696A0" w14:textId="77777777" w:rsidR="00D55FF8" w:rsidRPr="00D55FF8" w:rsidRDefault="00D55FF8" w:rsidP="00D55FF8">
      <w:pPr>
        <w:tabs>
          <w:tab w:val="left" w:pos="0"/>
          <w:tab w:val="left" w:pos="1531"/>
        </w:tabs>
        <w:spacing w:after="160" w:line="280" w:lineRule="exact"/>
        <w:ind w:left="284"/>
        <w:jc w:val="both"/>
        <w:rPr>
          <w:rFonts w:ascii="Cambria" w:eastAsia="Times New Roman" w:hAnsi="Cambria" w:cs="Times New Roman"/>
          <w:spacing w:val="2"/>
          <w:lang w:eastAsia="zh-CN"/>
        </w:rPr>
      </w:pPr>
      <w:r w:rsidRPr="00D55FF8">
        <w:rPr>
          <w:rFonts w:ascii="Cambria" w:eastAsia="Times New Roman" w:hAnsi="Cambria" w:cs="Times New Roman"/>
          <w:spacing w:val="2"/>
          <w:lang w:eastAsia="zh-CN"/>
        </w:rPr>
        <w:t xml:space="preserve">Moreover, the Act provides limited public availability of information under Article 24. Paragraph 3 of Article 24 states that other than the document filed with the registrar and </w:t>
      </w:r>
      <w:r w:rsidRPr="00D55FF8">
        <w:rPr>
          <w:rFonts w:ascii="Cambria" w:eastAsia="Times New Roman" w:hAnsi="Cambria" w:cs="Times New Roman"/>
          <w:spacing w:val="2"/>
          <w:lang w:eastAsia="zh-CN"/>
        </w:rPr>
        <w:lastRenderedPageBreak/>
        <w:t>‘Other documents can only be disclosed with the permission of the relevant enterprises.  And the documents that are available are available for a fee only (which is not prescribed).</w:t>
      </w:r>
    </w:p>
    <w:p w14:paraId="025D46E1" w14:textId="77777777" w:rsidR="00D55FF8" w:rsidRPr="00D55FF8" w:rsidRDefault="00D55FF8" w:rsidP="00D55FF8">
      <w:pPr>
        <w:pStyle w:val="FAFT-TEXTEjustifiedleft"/>
        <w:numPr>
          <w:ilvl w:val="0"/>
          <w:numId w:val="16"/>
        </w:numPr>
        <w:tabs>
          <w:tab w:val="clear" w:pos="850"/>
          <w:tab w:val="clear" w:pos="1191"/>
          <w:tab w:val="left" w:pos="0"/>
          <w:tab w:val="left" w:pos="810"/>
        </w:tabs>
        <w:ind w:left="0" w:firstLine="0"/>
        <w:rPr>
          <w:rFonts w:eastAsia="DengXian"/>
          <w:lang w:val="en-AU"/>
        </w:rPr>
      </w:pPr>
      <w:r w:rsidRPr="00D55FF8">
        <w:rPr>
          <w:rFonts w:eastAsia="DengXian"/>
          <w:b/>
          <w:i/>
          <w:lang w:val="en-AU"/>
        </w:rPr>
        <w:t>Criterion 24.4 – not met</w:t>
      </w:r>
      <w:r w:rsidRPr="00D55FF8">
        <w:rPr>
          <w:rFonts w:eastAsia="DengXian"/>
          <w:lang w:val="en-AU"/>
        </w:rPr>
        <w:t xml:space="preserve">. Article 4 of the </w:t>
      </w:r>
      <w:r w:rsidRPr="00D55FF8">
        <w:rPr>
          <w:rFonts w:eastAsia="DengXian"/>
          <w:i/>
          <w:lang w:val="en-AU"/>
        </w:rPr>
        <w:t>Decree on Official Documents 2015</w:t>
      </w:r>
      <w:r w:rsidRPr="00D55FF8">
        <w:rPr>
          <w:rFonts w:eastAsia="DengXian"/>
          <w:lang w:val="en-AU"/>
        </w:rPr>
        <w:t xml:space="preserve"> provides that official documents (including those relating to ‘legal entities’) shall, in accordance with Article 22, be kept indefinitely (‘no time limit’). However, Article 24 seems to suggest that the time limit is 15 years.  </w:t>
      </w:r>
      <w:commentRangeStart w:id="372"/>
      <w:r w:rsidRPr="00D55FF8">
        <w:rPr>
          <w:rFonts w:eastAsia="DengXian"/>
          <w:lang w:val="en-AU"/>
        </w:rPr>
        <w:t>Nevertheless, there do not appear to be any provisions in law that could impose penalties for non-compliance</w:t>
      </w:r>
      <w:commentRangeEnd w:id="372"/>
      <w:r w:rsidR="006900C5">
        <w:rPr>
          <w:rStyle w:val="CommentReference"/>
          <w:rFonts w:ascii="Times New Roman" w:hAnsi="Times New Roman"/>
          <w:spacing w:val="0"/>
        </w:rPr>
        <w:commentReference w:id="372"/>
      </w:r>
    </w:p>
    <w:p w14:paraId="4F74D58B" w14:textId="77777777" w:rsidR="00D55FF8" w:rsidRPr="00D55FF8" w:rsidRDefault="00D55FF8" w:rsidP="00D55FF8">
      <w:pPr>
        <w:pStyle w:val="FAFT-TEXTEjustifiedleft"/>
        <w:numPr>
          <w:ilvl w:val="0"/>
          <w:numId w:val="16"/>
        </w:numPr>
        <w:tabs>
          <w:tab w:val="clear" w:pos="850"/>
          <w:tab w:val="clear" w:pos="1191"/>
          <w:tab w:val="left" w:pos="0"/>
          <w:tab w:val="left" w:pos="810"/>
        </w:tabs>
        <w:ind w:left="0" w:firstLine="0"/>
        <w:rPr>
          <w:rFonts w:eastAsia="DengXian"/>
          <w:lang w:val="en-AU"/>
        </w:rPr>
      </w:pPr>
      <w:r w:rsidRPr="00D55FF8">
        <w:rPr>
          <w:rFonts w:eastAsia="DengXian"/>
          <w:lang w:val="en-AU"/>
        </w:rPr>
        <w:t>Article 107 of the Enterprise Law requires that a ‘registered’ share certificate contain a certain amount of identifying information including the shareholder’s name, but nowhere in the Law is there a reference to the requirement to have a shareholder register. Hence it is not clear where such information is required to be held.</w:t>
      </w:r>
    </w:p>
    <w:p w14:paraId="50310AFE" w14:textId="77777777" w:rsidR="00D55FF8" w:rsidRPr="00D55FF8" w:rsidRDefault="00D55FF8" w:rsidP="00D55FF8">
      <w:pPr>
        <w:pStyle w:val="FAFT-TEXTEjustifiedleft"/>
        <w:numPr>
          <w:ilvl w:val="0"/>
          <w:numId w:val="16"/>
        </w:numPr>
        <w:tabs>
          <w:tab w:val="clear" w:pos="850"/>
          <w:tab w:val="clear" w:pos="1191"/>
          <w:tab w:val="left" w:pos="0"/>
          <w:tab w:val="left" w:pos="810"/>
        </w:tabs>
        <w:ind w:left="0" w:firstLine="0"/>
        <w:rPr>
          <w:rFonts w:eastAsia="DengXian"/>
          <w:lang w:val="en-AU"/>
        </w:rPr>
      </w:pPr>
      <w:r w:rsidRPr="00D55FF8">
        <w:rPr>
          <w:rFonts w:eastAsia="DengXian"/>
          <w:lang w:val="en-AU"/>
        </w:rPr>
        <w:t>There is however no requirement to maintain a register of shareholders or members, containing the number of shares held by each shareholder and categories of shares (including the nature of the associated voting rights). Partner of partnership are also not required to maintain a register of partners.</w:t>
      </w:r>
    </w:p>
    <w:p w14:paraId="047F866C" w14:textId="77777777" w:rsidR="00D55FF8" w:rsidRPr="00D55FF8" w:rsidRDefault="00D55FF8" w:rsidP="00D55FF8">
      <w:pPr>
        <w:pStyle w:val="FAFT-TEXTEjustifiedleft"/>
        <w:numPr>
          <w:ilvl w:val="0"/>
          <w:numId w:val="16"/>
        </w:numPr>
        <w:tabs>
          <w:tab w:val="clear" w:pos="850"/>
          <w:tab w:val="clear" w:pos="1191"/>
          <w:tab w:val="left" w:pos="0"/>
          <w:tab w:val="left" w:pos="810"/>
        </w:tabs>
        <w:ind w:left="0" w:firstLine="0"/>
        <w:rPr>
          <w:rFonts w:eastAsia="DengXian"/>
          <w:lang w:val="en-AU"/>
        </w:rPr>
      </w:pPr>
      <w:r w:rsidRPr="00D55FF8">
        <w:rPr>
          <w:rFonts w:eastAsia="DengXian"/>
          <w:b/>
          <w:i/>
          <w:lang w:val="en-AU"/>
        </w:rPr>
        <w:t>Criterion 24.5 - partly met.</w:t>
      </w:r>
      <w:r w:rsidRPr="00D55FF8">
        <w:rPr>
          <w:rFonts w:eastAsia="DengXian"/>
          <w:lang w:val="en-AU"/>
        </w:rPr>
        <w:t xml:space="preserve">  While Lao PDR requires enterprises to update information and changes to the registrar pursuant to Article 23 of the </w:t>
      </w:r>
      <w:r w:rsidRPr="00D55FF8">
        <w:rPr>
          <w:rFonts w:eastAsia="DengXian"/>
          <w:i/>
          <w:lang w:val="en-AU"/>
        </w:rPr>
        <w:t>Enterprise Law</w:t>
      </w:r>
      <w:r w:rsidRPr="00D55FF8">
        <w:rPr>
          <w:rFonts w:eastAsia="DengXian"/>
          <w:lang w:val="en-AU"/>
        </w:rPr>
        <w:t xml:space="preserve"> it is not clear what penalty would be imposed for failure to comply. Article 209 of the Law simply states that ‘any person or organisation that violates this Law shall be sanctioned depending on the serious or non-serious category of the offence.’</w:t>
      </w:r>
    </w:p>
    <w:p w14:paraId="662688F3" w14:textId="1EA582A1" w:rsidR="00D55FF8" w:rsidRPr="00D55FF8" w:rsidRDefault="00D55FF8" w:rsidP="00D55FF8">
      <w:pPr>
        <w:pStyle w:val="FATF-5Italics0"/>
        <w:rPr>
          <w:rFonts w:eastAsia="DengXian"/>
          <w:lang w:val="en-AU"/>
        </w:rPr>
      </w:pPr>
      <w:r w:rsidRPr="00D55FF8">
        <w:rPr>
          <w:rFonts w:eastAsia="DengXian"/>
          <w:lang w:val="en-AU"/>
        </w:rPr>
        <w:t>Beneficial Ownership Information</w:t>
      </w:r>
    </w:p>
    <w:p w14:paraId="6F60D0C1" w14:textId="77777777" w:rsidR="00D55FF8" w:rsidRPr="00D55FF8" w:rsidRDefault="00D55FF8" w:rsidP="00D55FF8">
      <w:pPr>
        <w:pStyle w:val="FAFT-TEXTEjustifiedleft"/>
        <w:numPr>
          <w:ilvl w:val="0"/>
          <w:numId w:val="16"/>
        </w:numPr>
        <w:tabs>
          <w:tab w:val="clear" w:pos="850"/>
          <w:tab w:val="clear" w:pos="1191"/>
          <w:tab w:val="left" w:pos="0"/>
          <w:tab w:val="left" w:pos="810"/>
        </w:tabs>
        <w:ind w:left="0" w:firstLine="0"/>
        <w:rPr>
          <w:rFonts w:eastAsia="DengXian"/>
          <w:sz w:val="20"/>
          <w:szCs w:val="20"/>
          <w:lang w:val="en-AU"/>
        </w:rPr>
      </w:pPr>
      <w:r w:rsidRPr="00D55FF8">
        <w:rPr>
          <w:rFonts w:eastAsia="DengXian"/>
          <w:lang w:val="en-AU"/>
        </w:rPr>
        <w:t>Criterion</w:t>
      </w:r>
      <w:r w:rsidRPr="00D55FF8">
        <w:rPr>
          <w:rFonts w:eastAsia="DengXian"/>
          <w:b/>
          <w:i/>
          <w:lang w:val="en-AU"/>
        </w:rPr>
        <w:t xml:space="preserve"> 24.6 -</w:t>
      </w:r>
      <w:r w:rsidRPr="00D55FF8">
        <w:rPr>
          <w:rFonts w:eastAsia="DengXian"/>
          <w:lang w:val="en-AU"/>
        </w:rPr>
        <w:t xml:space="preserve">   </w:t>
      </w:r>
      <w:r w:rsidRPr="00D55FF8">
        <w:rPr>
          <w:rFonts w:eastAsia="DengXian"/>
          <w:b/>
          <w:i/>
          <w:lang w:val="en-AU"/>
        </w:rPr>
        <w:t>not met</w:t>
      </w:r>
      <w:r w:rsidRPr="00D55FF8">
        <w:rPr>
          <w:rFonts w:eastAsia="DengXian"/>
          <w:b/>
          <w:lang w:val="en-AU"/>
        </w:rPr>
        <w:t>:</w:t>
      </w:r>
      <w:r w:rsidRPr="00D55FF8">
        <w:rPr>
          <w:rFonts w:eastAsia="DengXian"/>
          <w:lang w:val="en-AU"/>
        </w:rPr>
        <w:t xml:space="preserve">    </w:t>
      </w:r>
    </w:p>
    <w:p w14:paraId="70356D54" w14:textId="77777777" w:rsidR="00D55FF8" w:rsidRPr="00D55FF8" w:rsidRDefault="00D55FF8" w:rsidP="00D55FF8">
      <w:pPr>
        <w:widowControl w:val="0"/>
        <w:numPr>
          <w:ilvl w:val="0"/>
          <w:numId w:val="148"/>
        </w:numPr>
        <w:tabs>
          <w:tab w:val="left" w:pos="1711"/>
        </w:tabs>
        <w:autoSpaceDE w:val="0"/>
        <w:autoSpaceDN w:val="0"/>
        <w:spacing w:after="0" w:line="278" w:lineRule="auto"/>
        <w:ind w:left="1282" w:right="141" w:hanging="566"/>
        <w:jc w:val="both"/>
        <w:rPr>
          <w:rFonts w:ascii="Cambria" w:eastAsia="Cambria" w:hAnsi="Cambria" w:cs="Cambria"/>
          <w:lang w:val="en-US"/>
        </w:rPr>
      </w:pPr>
      <w:commentRangeStart w:id="373"/>
      <w:r w:rsidRPr="00D55FF8">
        <w:rPr>
          <w:rFonts w:ascii="Cambria" w:eastAsia="Cambria" w:hAnsi="Cambria" w:cs="Cambria"/>
          <w:lang w:val="en-US"/>
        </w:rPr>
        <w:t>Enterprises and the enterprise registry are not required to obtain and hold up-to-date information on the companies’ beneficial</w:t>
      </w:r>
      <w:r w:rsidRPr="00D55FF8">
        <w:rPr>
          <w:rFonts w:ascii="Cambria" w:eastAsia="Cambria" w:hAnsi="Cambria" w:cs="Cambria"/>
          <w:spacing w:val="-13"/>
          <w:lang w:val="en-US"/>
        </w:rPr>
        <w:t xml:space="preserve"> </w:t>
      </w:r>
      <w:r w:rsidRPr="00D55FF8">
        <w:rPr>
          <w:rFonts w:ascii="Cambria" w:eastAsia="Cambria" w:hAnsi="Cambria" w:cs="Cambria"/>
          <w:lang w:val="en-US"/>
        </w:rPr>
        <w:t>ownership;</w:t>
      </w:r>
    </w:p>
    <w:p w14:paraId="4CB01B0A" w14:textId="77777777" w:rsidR="00D55FF8" w:rsidRPr="00D55FF8" w:rsidRDefault="00D55FF8" w:rsidP="00D55FF8">
      <w:pPr>
        <w:widowControl w:val="0"/>
        <w:numPr>
          <w:ilvl w:val="0"/>
          <w:numId w:val="148"/>
        </w:numPr>
        <w:tabs>
          <w:tab w:val="left" w:pos="1711"/>
        </w:tabs>
        <w:autoSpaceDE w:val="0"/>
        <w:autoSpaceDN w:val="0"/>
        <w:spacing w:after="0" w:line="278" w:lineRule="auto"/>
        <w:ind w:left="1282" w:right="141" w:hanging="566"/>
        <w:jc w:val="both"/>
        <w:rPr>
          <w:rFonts w:ascii="Cambria" w:eastAsia="Cambria" w:hAnsi="Cambria" w:cs="Cambria"/>
          <w:lang w:val="en-US"/>
        </w:rPr>
      </w:pPr>
      <w:r w:rsidRPr="00D55FF8">
        <w:rPr>
          <w:rFonts w:ascii="Cambria" w:eastAsia="Cambria" w:hAnsi="Cambria" w:cs="Cambria"/>
          <w:lang w:val="en-US"/>
        </w:rPr>
        <w:t>Enterprises are not required to take reasonable measures to obtain and hold up-to-date information on the companies’ beneficial</w:t>
      </w:r>
      <w:r w:rsidRPr="00D55FF8">
        <w:rPr>
          <w:rFonts w:ascii="Cambria" w:eastAsia="Cambria" w:hAnsi="Cambria" w:cs="Cambria"/>
          <w:spacing w:val="-15"/>
          <w:lang w:val="en-US"/>
        </w:rPr>
        <w:t xml:space="preserve"> </w:t>
      </w:r>
      <w:r w:rsidRPr="00D55FF8">
        <w:rPr>
          <w:rFonts w:ascii="Cambria" w:eastAsia="Cambria" w:hAnsi="Cambria" w:cs="Cambria"/>
          <w:lang w:val="en-US"/>
        </w:rPr>
        <w:t>ownership;</w:t>
      </w:r>
      <w:commentRangeEnd w:id="373"/>
      <w:r w:rsidR="00807796">
        <w:rPr>
          <w:rStyle w:val="CommentReference"/>
          <w:rFonts w:ascii="Times New Roman" w:eastAsia="Times New Roman" w:hAnsi="Times New Roman" w:cs="Times New Roman"/>
          <w:lang w:eastAsia="zh-CN"/>
        </w:rPr>
        <w:commentReference w:id="373"/>
      </w:r>
    </w:p>
    <w:p w14:paraId="1B0A1B49" w14:textId="77777777" w:rsidR="00D55FF8" w:rsidRPr="00D55FF8" w:rsidRDefault="00D55FF8" w:rsidP="00D55FF8">
      <w:pPr>
        <w:widowControl w:val="0"/>
        <w:numPr>
          <w:ilvl w:val="0"/>
          <w:numId w:val="148"/>
        </w:numPr>
        <w:tabs>
          <w:tab w:val="left" w:pos="1711"/>
        </w:tabs>
        <w:autoSpaceDE w:val="0"/>
        <w:autoSpaceDN w:val="0"/>
        <w:spacing w:after="0" w:line="278" w:lineRule="auto"/>
        <w:ind w:left="1282" w:right="141" w:hanging="566"/>
        <w:jc w:val="both"/>
        <w:rPr>
          <w:rFonts w:ascii="Cambria" w:eastAsia="Cambria" w:hAnsi="Cambria" w:cs="Cambria"/>
          <w:lang w:val="en-US"/>
        </w:rPr>
      </w:pPr>
      <w:r w:rsidRPr="00D55FF8">
        <w:rPr>
          <w:rFonts w:ascii="Cambria" w:eastAsia="Cambria" w:hAnsi="Cambria" w:cs="Cambria"/>
          <w:lang w:val="en-US"/>
        </w:rPr>
        <w:t xml:space="preserve">Article 21(2) of the </w:t>
      </w:r>
      <w:r w:rsidRPr="00D55FF8">
        <w:rPr>
          <w:rFonts w:ascii="Cambria" w:eastAsia="Cambria" w:hAnsi="Cambria" w:cs="Cambria"/>
          <w:i/>
          <w:lang w:val="en-US"/>
        </w:rPr>
        <w:t>Agreement on KYC and CDD 2016</w:t>
      </w:r>
      <w:r w:rsidRPr="00D55FF8">
        <w:rPr>
          <w:rFonts w:ascii="Cambria" w:eastAsia="Cambria" w:hAnsi="Cambria" w:cs="Cambria"/>
          <w:lang w:val="en-US"/>
        </w:rPr>
        <w:t xml:space="preserve"> provides that reporting entities must identity the ‘beneficial owner’ of legal persons and establish appropriate measures to check the information and evidence that those customers by consider the following. However, nowhere in the </w:t>
      </w:r>
      <w:r w:rsidRPr="00D55FF8">
        <w:rPr>
          <w:rFonts w:ascii="Cambria" w:eastAsia="Cambria" w:hAnsi="Cambria" w:cs="Cambria"/>
          <w:i/>
          <w:lang w:val="en-US"/>
        </w:rPr>
        <w:t>Agreement of KYC and CDD</w:t>
      </w:r>
      <w:r w:rsidRPr="00D55FF8">
        <w:rPr>
          <w:rFonts w:ascii="Cambria" w:eastAsia="Cambria" w:hAnsi="Cambria" w:cs="Cambria"/>
          <w:lang w:val="en-US"/>
        </w:rPr>
        <w:t xml:space="preserve"> is the term ‘beneficial owner’ defined. Nor is the term defined in the </w:t>
      </w:r>
      <w:r w:rsidRPr="00D55FF8">
        <w:rPr>
          <w:rFonts w:ascii="Cambria" w:eastAsia="Cambria" w:hAnsi="Cambria" w:cs="Cambria"/>
          <w:i/>
          <w:lang w:val="en-US"/>
        </w:rPr>
        <w:t>Decree on Entrust</w:t>
      </w:r>
      <w:r w:rsidRPr="00D55FF8">
        <w:rPr>
          <w:rFonts w:ascii="Cambria" w:eastAsia="Cambria" w:hAnsi="Cambria" w:cs="Cambria"/>
          <w:lang w:val="en-US"/>
        </w:rPr>
        <w:t xml:space="preserve">, where it appears only once in Article 4.  The term is not used in the </w:t>
      </w:r>
      <w:r w:rsidRPr="00D55FF8">
        <w:rPr>
          <w:rFonts w:ascii="Cambria" w:eastAsia="Cambria" w:hAnsi="Cambria" w:cs="Cambria"/>
          <w:i/>
          <w:lang w:val="en-US"/>
        </w:rPr>
        <w:t xml:space="preserve">Law on Anti-Money Laundering and Counter-Financing of Terrorism. </w:t>
      </w:r>
      <w:r w:rsidRPr="00D55FF8">
        <w:rPr>
          <w:rFonts w:ascii="Cambria" w:eastAsia="Cambria" w:hAnsi="Cambria" w:cs="Cambria"/>
          <w:lang w:val="en-US"/>
        </w:rPr>
        <w:t xml:space="preserve">However, that law does define the term ‘beneficiary’ as follows: </w:t>
      </w:r>
    </w:p>
    <w:p w14:paraId="6DC59263" w14:textId="77777777" w:rsidR="00D55FF8" w:rsidRPr="00D55FF8" w:rsidRDefault="00D55FF8" w:rsidP="00D55FF8">
      <w:pPr>
        <w:tabs>
          <w:tab w:val="left" w:pos="1711"/>
        </w:tabs>
        <w:spacing w:after="0" w:line="240" w:lineRule="auto"/>
        <w:ind w:left="1732" w:right="142"/>
        <w:rPr>
          <w:rFonts w:ascii="Cambria" w:eastAsia="DengXian" w:hAnsi="Cambria" w:cs="Times New Roman"/>
          <w:bCs/>
          <w:lang w:val="en-AU"/>
        </w:rPr>
      </w:pPr>
    </w:p>
    <w:p w14:paraId="4F8DDC1F" w14:textId="77777777" w:rsidR="00D55FF8" w:rsidRPr="00D55FF8" w:rsidRDefault="00D55FF8" w:rsidP="00D55FF8">
      <w:pPr>
        <w:tabs>
          <w:tab w:val="left" w:pos="1711"/>
        </w:tabs>
        <w:spacing w:after="160" w:line="278" w:lineRule="auto"/>
        <w:ind w:left="1732" w:right="141"/>
        <w:jc w:val="both"/>
        <w:rPr>
          <w:rFonts w:ascii="Cambria" w:eastAsia="DengXian" w:hAnsi="Cambria" w:cs="Times New Roman"/>
          <w:lang w:val="en-AU"/>
        </w:rPr>
      </w:pPr>
      <w:proofErr w:type="gramStart"/>
      <w:r w:rsidRPr="00D55FF8">
        <w:rPr>
          <w:rFonts w:ascii="Cambria" w:eastAsia="DengXian" w:hAnsi="Cambria" w:cs="Times New Roman"/>
          <w:bCs/>
          <w:lang w:val="en-AU"/>
        </w:rPr>
        <w:t>”Beneficiary</w:t>
      </w:r>
      <w:proofErr w:type="gramEnd"/>
      <w:r w:rsidRPr="00D55FF8">
        <w:rPr>
          <w:rFonts w:ascii="Cambria" w:eastAsia="DengXian" w:hAnsi="Cambria" w:cs="Times New Roman"/>
          <w:bCs/>
          <w:lang w:val="en-AU"/>
        </w:rPr>
        <w:t xml:space="preserve">” </w:t>
      </w:r>
      <w:r w:rsidRPr="00D55FF8">
        <w:rPr>
          <w:rFonts w:ascii="Cambria" w:eastAsia="DengXian" w:hAnsi="Cambria" w:cs="Times New Roman"/>
          <w:lang w:val="en-AU"/>
        </w:rPr>
        <w:t xml:space="preserve">shall mean natural person(s) who ultimately benefits from a business operation, activity or transaction including person(s) who exercise ultimate effective control over a legal person.”  </w:t>
      </w:r>
    </w:p>
    <w:p w14:paraId="10426A5B" w14:textId="77777777" w:rsidR="00D55FF8" w:rsidRPr="00D55FF8" w:rsidRDefault="00D55FF8" w:rsidP="00D55FF8">
      <w:pPr>
        <w:tabs>
          <w:tab w:val="left" w:pos="1711"/>
        </w:tabs>
        <w:spacing w:after="160" w:line="278" w:lineRule="auto"/>
        <w:ind w:left="716" w:right="141"/>
        <w:jc w:val="both"/>
        <w:rPr>
          <w:rFonts w:ascii="Cambria" w:eastAsia="DengXian" w:hAnsi="Cambria" w:cs="Times New Roman"/>
          <w:lang w:val="en-AU"/>
        </w:rPr>
      </w:pPr>
      <w:r w:rsidRPr="00D55FF8">
        <w:rPr>
          <w:rFonts w:ascii="Cambria" w:eastAsia="DengXian" w:hAnsi="Cambria" w:cs="Times New Roman"/>
          <w:lang w:val="en-AU"/>
        </w:rPr>
        <w:t xml:space="preserve">The definition does not reflect the full elements of the FATF definition of ‘beneficial owner’ and, in any event, is not the term used in the </w:t>
      </w:r>
      <w:r w:rsidRPr="00D55FF8">
        <w:rPr>
          <w:rFonts w:ascii="Cambria" w:eastAsia="DengXian" w:hAnsi="Cambria" w:cs="Times New Roman"/>
          <w:i/>
          <w:lang w:val="en-AU"/>
        </w:rPr>
        <w:t>Agreement on KYC and CDD</w:t>
      </w:r>
      <w:r w:rsidRPr="00D55FF8">
        <w:rPr>
          <w:rFonts w:ascii="Cambria" w:eastAsia="DengXian" w:hAnsi="Cambria" w:cs="Times New Roman"/>
          <w:lang w:val="en-AU"/>
        </w:rPr>
        <w:t>.</w:t>
      </w:r>
    </w:p>
    <w:p w14:paraId="5EF6D769" w14:textId="77777777" w:rsidR="00D55FF8" w:rsidRPr="00D55FF8" w:rsidRDefault="00D55FF8" w:rsidP="00D55FF8">
      <w:pPr>
        <w:pStyle w:val="FAFT-TEXTEjustifiedleft"/>
        <w:numPr>
          <w:ilvl w:val="0"/>
          <w:numId w:val="16"/>
        </w:numPr>
        <w:tabs>
          <w:tab w:val="clear" w:pos="850"/>
          <w:tab w:val="clear" w:pos="1191"/>
          <w:tab w:val="left" w:pos="0"/>
          <w:tab w:val="left" w:pos="810"/>
        </w:tabs>
        <w:ind w:left="0" w:firstLine="0"/>
        <w:rPr>
          <w:rFonts w:eastAsia="DengXian"/>
          <w:sz w:val="20"/>
          <w:szCs w:val="20"/>
          <w:lang w:val="en-AU"/>
        </w:rPr>
      </w:pPr>
      <w:r w:rsidRPr="00D55FF8">
        <w:rPr>
          <w:rFonts w:eastAsia="DengXian"/>
          <w:lang w:val="en-AU"/>
        </w:rPr>
        <w:t>Criterion</w:t>
      </w:r>
      <w:r w:rsidRPr="00D55FF8">
        <w:rPr>
          <w:rFonts w:eastAsia="DengXian"/>
          <w:b/>
          <w:i/>
          <w:lang w:val="en-AU"/>
        </w:rPr>
        <w:t xml:space="preserve"> 24.7 -</w:t>
      </w:r>
      <w:r w:rsidRPr="00D55FF8">
        <w:rPr>
          <w:rFonts w:eastAsia="DengXian"/>
          <w:lang w:val="en-AU"/>
        </w:rPr>
        <w:t xml:space="preserve">   </w:t>
      </w:r>
      <w:r w:rsidRPr="00D55FF8">
        <w:rPr>
          <w:rFonts w:eastAsia="DengXian"/>
          <w:b/>
          <w:i/>
          <w:lang w:val="en-AU"/>
        </w:rPr>
        <w:t xml:space="preserve">not met. </w:t>
      </w:r>
      <w:r w:rsidRPr="00D55FF8">
        <w:rPr>
          <w:rFonts w:eastAsia="DengXian"/>
          <w:lang w:val="en-AU"/>
        </w:rPr>
        <w:t xml:space="preserve"> See above c. 24.6.</w:t>
      </w:r>
    </w:p>
    <w:p w14:paraId="3EB2B362" w14:textId="77777777" w:rsidR="00D55FF8" w:rsidRPr="00D55FF8" w:rsidRDefault="00D55FF8" w:rsidP="00D55FF8">
      <w:pPr>
        <w:pStyle w:val="FAFT-TEXTEjustifiedleft"/>
        <w:numPr>
          <w:ilvl w:val="0"/>
          <w:numId w:val="16"/>
        </w:numPr>
        <w:tabs>
          <w:tab w:val="clear" w:pos="850"/>
          <w:tab w:val="clear" w:pos="1191"/>
          <w:tab w:val="left" w:pos="0"/>
          <w:tab w:val="left" w:pos="810"/>
        </w:tabs>
        <w:ind w:left="0" w:firstLine="0"/>
        <w:rPr>
          <w:rFonts w:eastAsia="DengXian"/>
          <w:b/>
          <w:i/>
          <w:lang w:val="en-AU"/>
        </w:rPr>
      </w:pPr>
      <w:r w:rsidRPr="00D55FF8">
        <w:rPr>
          <w:rFonts w:eastAsia="DengXian"/>
          <w:lang w:val="en-AU"/>
        </w:rPr>
        <w:t>Criterion</w:t>
      </w:r>
      <w:r w:rsidRPr="00D55FF8">
        <w:rPr>
          <w:rFonts w:eastAsia="DengXian"/>
          <w:b/>
          <w:i/>
          <w:lang w:val="en-AU"/>
        </w:rPr>
        <w:t xml:space="preserve"> 24.8 -   not met. </w:t>
      </w:r>
      <w:r w:rsidRPr="00D55FF8">
        <w:rPr>
          <w:rFonts w:eastAsia="DengXian"/>
          <w:lang w:val="en-AU"/>
        </w:rPr>
        <w:t>See above c. 24.6.</w:t>
      </w:r>
    </w:p>
    <w:p w14:paraId="68988114" w14:textId="77777777" w:rsidR="00D55FF8" w:rsidRPr="00D55FF8" w:rsidRDefault="00D55FF8" w:rsidP="00D55FF8">
      <w:pPr>
        <w:pStyle w:val="FAFT-TEXTEjustifiedleft"/>
        <w:numPr>
          <w:ilvl w:val="0"/>
          <w:numId w:val="16"/>
        </w:numPr>
        <w:tabs>
          <w:tab w:val="clear" w:pos="850"/>
          <w:tab w:val="clear" w:pos="1191"/>
          <w:tab w:val="left" w:pos="0"/>
          <w:tab w:val="left" w:pos="810"/>
        </w:tabs>
        <w:ind w:left="0" w:firstLine="0"/>
        <w:rPr>
          <w:rFonts w:eastAsia="DengXian"/>
          <w:lang w:val="en-AU"/>
        </w:rPr>
      </w:pPr>
      <w:r w:rsidRPr="00D55FF8">
        <w:rPr>
          <w:rFonts w:eastAsia="DengXian"/>
          <w:lang w:val="en-AU"/>
        </w:rPr>
        <w:lastRenderedPageBreak/>
        <w:t>Criterion</w:t>
      </w:r>
      <w:r w:rsidRPr="00D55FF8">
        <w:rPr>
          <w:rFonts w:eastAsia="DengXian"/>
          <w:b/>
          <w:i/>
          <w:lang w:val="en-AU"/>
        </w:rPr>
        <w:t xml:space="preserve"> 24.9</w:t>
      </w:r>
      <w:r w:rsidRPr="00D55FF8">
        <w:rPr>
          <w:rFonts w:eastAsia="DengXian"/>
          <w:lang w:val="en-AU"/>
        </w:rPr>
        <w:t xml:space="preserve"> – </w:t>
      </w:r>
      <w:r w:rsidRPr="00D55FF8">
        <w:rPr>
          <w:rFonts w:eastAsia="DengXian"/>
          <w:b/>
          <w:i/>
          <w:lang w:val="en-AU"/>
        </w:rPr>
        <w:t>not met.</w:t>
      </w:r>
      <w:r w:rsidRPr="00D55FF8">
        <w:rPr>
          <w:rFonts w:eastAsia="DengXian"/>
          <w:lang w:val="en-AU"/>
        </w:rPr>
        <w:t xml:space="preserve">  </w:t>
      </w:r>
      <w:commentRangeStart w:id="374"/>
      <w:r w:rsidRPr="00D55FF8">
        <w:rPr>
          <w:rFonts w:eastAsia="DengXian"/>
          <w:lang w:val="en-AU"/>
        </w:rPr>
        <w:t xml:space="preserve">There are no requirements in the </w:t>
      </w:r>
      <w:r w:rsidRPr="00D55FF8">
        <w:rPr>
          <w:rFonts w:eastAsia="DengXian"/>
          <w:i/>
          <w:lang w:val="en-AU"/>
        </w:rPr>
        <w:t>Law on Enterprises</w:t>
      </w:r>
      <w:r w:rsidRPr="00D55FF8">
        <w:rPr>
          <w:rFonts w:eastAsia="DengXian"/>
          <w:lang w:val="en-AU"/>
        </w:rPr>
        <w:t xml:space="preserve"> that requires that all the persons, authorities and entities mentioned above, and the company itself (or its administrators, liquidators or other persons involved in the dissolution of the company), should be required to maintain the information and records referred to for at least five years after the date on which the company is dissolved or otherwise ceases to exist, or five years after the date on which the company ceases to be a customer of the professional intermediary or the financial institution.  </w:t>
      </w:r>
      <w:commentRangeEnd w:id="374"/>
      <w:r w:rsidR="00C4480B">
        <w:rPr>
          <w:rStyle w:val="CommentReference"/>
          <w:rFonts w:ascii="Times New Roman" w:hAnsi="Times New Roman"/>
          <w:spacing w:val="0"/>
        </w:rPr>
        <w:commentReference w:id="374"/>
      </w:r>
    </w:p>
    <w:p w14:paraId="3D9CCB3C" w14:textId="77777777" w:rsidR="00D55FF8" w:rsidRPr="00D55FF8" w:rsidRDefault="00D55FF8" w:rsidP="00D55FF8">
      <w:pPr>
        <w:pStyle w:val="FAFT-TEXTEjustifiedleft"/>
        <w:numPr>
          <w:ilvl w:val="0"/>
          <w:numId w:val="16"/>
        </w:numPr>
        <w:tabs>
          <w:tab w:val="clear" w:pos="850"/>
          <w:tab w:val="clear" w:pos="1191"/>
          <w:tab w:val="left" w:pos="0"/>
          <w:tab w:val="left" w:pos="810"/>
        </w:tabs>
        <w:ind w:left="0" w:firstLine="0"/>
        <w:rPr>
          <w:rFonts w:eastAsia="DengXian"/>
          <w:lang w:val="en-AU"/>
        </w:rPr>
      </w:pPr>
      <w:r w:rsidRPr="00D55FF8">
        <w:rPr>
          <w:rFonts w:eastAsia="DengXian"/>
          <w:lang w:val="en-AU"/>
        </w:rPr>
        <w:t xml:space="preserve">Article 28 of the </w:t>
      </w:r>
      <w:r w:rsidRPr="00D55FF8">
        <w:rPr>
          <w:rFonts w:eastAsia="DengXian"/>
          <w:i/>
          <w:lang w:val="en-AU"/>
        </w:rPr>
        <w:t>Law on AML/CFT</w:t>
      </w:r>
      <w:r w:rsidRPr="00D55FF8">
        <w:rPr>
          <w:rFonts w:eastAsia="DengXian"/>
          <w:lang w:val="en-AU"/>
        </w:rPr>
        <w:t xml:space="preserve"> applies to reporting entities and not to the Ministry acting as the registrar of enterprises.</w:t>
      </w:r>
    </w:p>
    <w:p w14:paraId="432D9703" w14:textId="77777777" w:rsidR="00D55FF8" w:rsidRPr="00D55FF8" w:rsidRDefault="00D55FF8" w:rsidP="00D55FF8">
      <w:pPr>
        <w:pStyle w:val="FAFT-TEXTEjustifiedleft"/>
        <w:numPr>
          <w:ilvl w:val="0"/>
          <w:numId w:val="16"/>
        </w:numPr>
        <w:tabs>
          <w:tab w:val="clear" w:pos="850"/>
          <w:tab w:val="clear" w:pos="1191"/>
          <w:tab w:val="left" w:pos="0"/>
          <w:tab w:val="left" w:pos="810"/>
        </w:tabs>
        <w:ind w:left="0" w:firstLine="0"/>
        <w:rPr>
          <w:rFonts w:eastAsia="DengXian"/>
          <w:lang w:val="en-AU"/>
        </w:rPr>
      </w:pPr>
      <w:r w:rsidRPr="00D55FF8">
        <w:rPr>
          <w:rFonts w:eastAsia="DengXian"/>
          <w:lang w:val="en-AU"/>
        </w:rPr>
        <w:t xml:space="preserve">The </w:t>
      </w:r>
      <w:r w:rsidRPr="00D55FF8">
        <w:rPr>
          <w:rFonts w:eastAsia="DengXian"/>
          <w:i/>
          <w:lang w:val="en-AU"/>
        </w:rPr>
        <w:t>Law on Accounting 2013</w:t>
      </w:r>
      <w:r w:rsidRPr="00D55FF8">
        <w:rPr>
          <w:rFonts w:eastAsia="DengXian"/>
          <w:lang w:val="en-AU"/>
        </w:rPr>
        <w:t xml:space="preserve"> applies primarily to transactional accounting records and not to the information required in this criterion. The </w:t>
      </w:r>
      <w:r w:rsidRPr="00D55FF8">
        <w:rPr>
          <w:rFonts w:eastAsia="DengXian"/>
          <w:i/>
          <w:lang w:val="en-AU"/>
        </w:rPr>
        <w:t>Law on Commercial Banks</w:t>
      </w:r>
      <w:r w:rsidRPr="00D55FF8">
        <w:rPr>
          <w:rFonts w:eastAsia="DengXian"/>
          <w:lang w:val="en-AU"/>
        </w:rPr>
        <w:t xml:space="preserve"> applies only to commercial banks but not to enterprises and authorities referenced in this Recommendation.</w:t>
      </w:r>
    </w:p>
    <w:p w14:paraId="47071C3D" w14:textId="77777777" w:rsidR="00D55FF8" w:rsidRPr="00D55FF8" w:rsidRDefault="00D55FF8" w:rsidP="00D55FF8">
      <w:pPr>
        <w:pStyle w:val="FATF-5Italics0"/>
        <w:rPr>
          <w:rFonts w:eastAsia="DengXian"/>
          <w:lang w:val="en-AU"/>
        </w:rPr>
      </w:pPr>
      <w:r w:rsidRPr="00D55FF8">
        <w:rPr>
          <w:rFonts w:eastAsia="DengXian"/>
          <w:lang w:val="en-AU"/>
        </w:rPr>
        <w:t>Other Requirements</w:t>
      </w:r>
    </w:p>
    <w:p w14:paraId="76D33B4E" w14:textId="77777777" w:rsidR="00D55FF8" w:rsidRPr="00D55FF8" w:rsidRDefault="00D55FF8" w:rsidP="00D55FF8">
      <w:pPr>
        <w:pStyle w:val="FAFT-TEXTEjustifiedleft"/>
        <w:numPr>
          <w:ilvl w:val="0"/>
          <w:numId w:val="16"/>
        </w:numPr>
        <w:tabs>
          <w:tab w:val="clear" w:pos="850"/>
          <w:tab w:val="clear" w:pos="1191"/>
          <w:tab w:val="left" w:pos="0"/>
          <w:tab w:val="left" w:pos="810"/>
        </w:tabs>
        <w:ind w:left="0" w:firstLine="0"/>
        <w:rPr>
          <w:rFonts w:eastAsia="DengXian"/>
          <w:sz w:val="20"/>
          <w:szCs w:val="20"/>
          <w:lang w:val="en-AU"/>
        </w:rPr>
      </w:pPr>
      <w:r w:rsidRPr="00D55FF8">
        <w:rPr>
          <w:rFonts w:eastAsia="DengXian"/>
          <w:b/>
          <w:i/>
          <w:lang w:val="en-AU"/>
        </w:rPr>
        <w:t>Criterion 24.10 -</w:t>
      </w:r>
      <w:r w:rsidRPr="00D55FF8">
        <w:rPr>
          <w:rFonts w:eastAsia="DengXian"/>
          <w:lang w:val="en-AU"/>
        </w:rPr>
        <w:t xml:space="preserve"> </w:t>
      </w:r>
      <w:r w:rsidRPr="00D55FF8">
        <w:rPr>
          <w:rFonts w:eastAsia="DengXian"/>
          <w:b/>
          <w:i/>
          <w:lang w:val="en-AU"/>
        </w:rPr>
        <w:t>partly met</w:t>
      </w:r>
      <w:r w:rsidRPr="00D55FF8">
        <w:rPr>
          <w:rFonts w:eastAsia="DengXian"/>
          <w:lang w:val="en-AU"/>
        </w:rPr>
        <w:t>.  Competent authorities, and in particular law enforcement authorities, powers to obtain basic information held under this criterion on a timely basis but not to beneficial ownership information held by the relevant parties. Article 37 of the Law on AML/CFT referenced by Lao PDR authorities in relation to this criterion is not applicable with respect to beneficial ownership information as defined by the FATF as enterprises are not required to collect it.</w:t>
      </w:r>
    </w:p>
    <w:p w14:paraId="209715CD" w14:textId="77777777" w:rsidR="00D55FF8" w:rsidRPr="00D55FF8" w:rsidRDefault="00D55FF8" w:rsidP="00D55FF8">
      <w:pPr>
        <w:pStyle w:val="FAFT-TEXTEjustifiedleft"/>
        <w:numPr>
          <w:ilvl w:val="0"/>
          <w:numId w:val="16"/>
        </w:numPr>
        <w:tabs>
          <w:tab w:val="clear" w:pos="850"/>
          <w:tab w:val="clear" w:pos="1191"/>
          <w:tab w:val="left" w:pos="0"/>
          <w:tab w:val="left" w:pos="810"/>
        </w:tabs>
        <w:ind w:left="0" w:firstLine="0"/>
        <w:rPr>
          <w:rFonts w:eastAsia="DengXian"/>
          <w:sz w:val="20"/>
          <w:szCs w:val="20"/>
          <w:lang w:val="en-AU"/>
        </w:rPr>
      </w:pPr>
      <w:r w:rsidRPr="00D55FF8">
        <w:rPr>
          <w:rFonts w:eastAsia="DengXian"/>
          <w:b/>
          <w:i/>
          <w:lang w:val="en-AU"/>
        </w:rPr>
        <w:t>Criterion 24.11 -</w:t>
      </w:r>
      <w:r w:rsidRPr="00D55FF8">
        <w:rPr>
          <w:rFonts w:eastAsia="DengXian"/>
          <w:lang w:val="en-AU"/>
        </w:rPr>
        <w:t xml:space="preserve"> </w:t>
      </w:r>
      <w:r w:rsidRPr="00D55FF8">
        <w:rPr>
          <w:rFonts w:eastAsia="DengXian"/>
          <w:b/>
          <w:i/>
          <w:lang w:val="en-AU"/>
        </w:rPr>
        <w:t>not met</w:t>
      </w:r>
      <w:commentRangeStart w:id="375"/>
      <w:r w:rsidRPr="00D55FF8">
        <w:rPr>
          <w:rFonts w:eastAsia="DengXian"/>
          <w:b/>
          <w:lang w:val="en-AU"/>
        </w:rPr>
        <w:t xml:space="preserve">.  </w:t>
      </w:r>
      <w:r w:rsidRPr="00D55FF8">
        <w:rPr>
          <w:rFonts w:eastAsia="DengXian"/>
          <w:b/>
          <w:i/>
          <w:lang w:val="en-AU"/>
        </w:rPr>
        <w:t xml:space="preserve"> </w:t>
      </w:r>
      <w:r w:rsidRPr="00D55FF8">
        <w:rPr>
          <w:rFonts w:eastAsia="DengXian"/>
          <w:lang w:val="en-AU"/>
        </w:rPr>
        <w:t>Lao PDR explicitly permits the issuance of bearer shares under Articles 106 and 108 of the Law on Enterprises.  There are, however, no mitigating measures in place in law to mitigate the risk posed by those instruments.  Moreover, although not specifically mention in the law bearer share warrants are not prohibited and, appear to be able to be issued. There are however no similar mitigating measures in place to address the risk of those instruments.</w:t>
      </w:r>
      <w:commentRangeEnd w:id="375"/>
      <w:r w:rsidR="00BA4B40">
        <w:rPr>
          <w:rStyle w:val="CommentReference"/>
          <w:rFonts w:ascii="Times New Roman" w:hAnsi="Times New Roman"/>
          <w:spacing w:val="0"/>
        </w:rPr>
        <w:commentReference w:id="375"/>
      </w:r>
    </w:p>
    <w:p w14:paraId="5F2C13B1" w14:textId="77777777" w:rsidR="00D55FF8" w:rsidRPr="00D55FF8" w:rsidRDefault="00D55FF8" w:rsidP="00D55FF8">
      <w:pPr>
        <w:pStyle w:val="FAFT-TEXTEjustifiedleft"/>
        <w:numPr>
          <w:ilvl w:val="0"/>
          <w:numId w:val="16"/>
        </w:numPr>
        <w:tabs>
          <w:tab w:val="clear" w:pos="850"/>
          <w:tab w:val="clear" w:pos="1191"/>
          <w:tab w:val="left" w:pos="0"/>
          <w:tab w:val="left" w:pos="810"/>
        </w:tabs>
        <w:ind w:left="0" w:firstLine="0"/>
        <w:rPr>
          <w:rFonts w:eastAsia="DengXian"/>
          <w:sz w:val="20"/>
          <w:szCs w:val="20"/>
          <w:lang w:val="en-AU"/>
        </w:rPr>
      </w:pPr>
      <w:r w:rsidRPr="00D55FF8">
        <w:rPr>
          <w:rFonts w:eastAsia="DengXian"/>
          <w:b/>
          <w:i/>
          <w:lang w:val="en-AU"/>
        </w:rPr>
        <w:t>Criterion 24.12 -</w:t>
      </w:r>
      <w:r w:rsidRPr="00D55FF8">
        <w:rPr>
          <w:rFonts w:eastAsia="DengXian"/>
          <w:lang w:val="en-AU"/>
        </w:rPr>
        <w:t xml:space="preserve">   Lao PDR law permits (doesn’t prohibit) the existence of nominee shares and nominee directors but </w:t>
      </w:r>
      <w:r w:rsidRPr="00D55FF8">
        <w:rPr>
          <w:rFonts w:eastAsia="DengXian"/>
          <w:u w:val="single"/>
          <w:lang w:val="en-AU"/>
        </w:rPr>
        <w:t>has no measures:</w:t>
      </w:r>
    </w:p>
    <w:p w14:paraId="38FC4C50" w14:textId="77777777" w:rsidR="00D55FF8" w:rsidRPr="00D55FF8" w:rsidRDefault="00D55FF8" w:rsidP="0022621A">
      <w:pPr>
        <w:widowControl w:val="0"/>
        <w:numPr>
          <w:ilvl w:val="0"/>
          <w:numId w:val="147"/>
        </w:numPr>
        <w:tabs>
          <w:tab w:val="left" w:pos="1134"/>
        </w:tabs>
        <w:autoSpaceDE w:val="0"/>
        <w:autoSpaceDN w:val="0"/>
        <w:spacing w:after="0" w:line="278" w:lineRule="auto"/>
        <w:ind w:left="1134" w:right="148" w:hanging="425"/>
        <w:jc w:val="both"/>
        <w:rPr>
          <w:rFonts w:ascii="Cambria" w:eastAsia="Cambria" w:hAnsi="Cambria" w:cs="Cambria"/>
          <w:lang w:val="en-US"/>
        </w:rPr>
      </w:pPr>
      <w:r w:rsidRPr="00D55FF8">
        <w:rPr>
          <w:rFonts w:ascii="Cambria" w:eastAsia="Cambria" w:hAnsi="Cambria" w:cs="Cambria"/>
          <w:lang w:val="en-US"/>
        </w:rPr>
        <w:t>requiring nominee shareholders and directors to disclose the identity of their nominator to the enterprise and to the registrar, and for this information to be included in the relevant</w:t>
      </w:r>
      <w:r w:rsidRPr="00D55FF8">
        <w:rPr>
          <w:rFonts w:ascii="Cambria" w:eastAsia="Cambria" w:hAnsi="Cambria" w:cs="Cambria"/>
          <w:spacing w:val="-12"/>
          <w:lang w:val="en-US"/>
        </w:rPr>
        <w:t xml:space="preserve"> </w:t>
      </w:r>
      <w:r w:rsidRPr="00D55FF8">
        <w:rPr>
          <w:rFonts w:ascii="Cambria" w:eastAsia="Cambria" w:hAnsi="Cambria" w:cs="Cambria"/>
          <w:lang w:val="en-US"/>
        </w:rPr>
        <w:t>register;</w:t>
      </w:r>
    </w:p>
    <w:p w14:paraId="420858D4" w14:textId="77777777" w:rsidR="00D55FF8" w:rsidRPr="00D55FF8" w:rsidRDefault="00D55FF8" w:rsidP="0022621A">
      <w:pPr>
        <w:widowControl w:val="0"/>
        <w:numPr>
          <w:ilvl w:val="0"/>
          <w:numId w:val="147"/>
        </w:numPr>
        <w:tabs>
          <w:tab w:val="left" w:pos="1134"/>
        </w:tabs>
        <w:autoSpaceDE w:val="0"/>
        <w:autoSpaceDN w:val="0"/>
        <w:spacing w:after="0" w:line="278" w:lineRule="auto"/>
        <w:ind w:left="1134" w:right="143" w:hanging="425"/>
        <w:jc w:val="both"/>
        <w:rPr>
          <w:rFonts w:ascii="Cambria" w:eastAsia="Cambria" w:hAnsi="Cambria" w:cs="Cambria"/>
          <w:lang w:val="en-US"/>
        </w:rPr>
      </w:pPr>
      <w:r w:rsidRPr="00D55FF8">
        <w:rPr>
          <w:rFonts w:ascii="Cambria" w:eastAsia="Cambria" w:hAnsi="Cambria" w:cs="Cambria"/>
          <w:lang w:val="en-US"/>
        </w:rPr>
        <w:t>requiring nominee shareholders and directors to be licensed, for their nominee status to be recorded in company registries, and for them to maintain information identifying their nominator, and make this information available to the competent authorities upon request;</w:t>
      </w:r>
      <w:r w:rsidRPr="00D55FF8">
        <w:rPr>
          <w:rFonts w:ascii="Cambria" w:eastAsia="Cambria" w:hAnsi="Cambria" w:cs="Cambria"/>
          <w:spacing w:val="-15"/>
          <w:lang w:val="en-US"/>
        </w:rPr>
        <w:t xml:space="preserve"> </w:t>
      </w:r>
      <w:r w:rsidRPr="00D55FF8">
        <w:rPr>
          <w:rFonts w:ascii="Cambria" w:eastAsia="Cambria" w:hAnsi="Cambria" w:cs="Cambria"/>
          <w:lang w:val="en-US"/>
        </w:rPr>
        <w:t>or</w:t>
      </w:r>
    </w:p>
    <w:p w14:paraId="40EC5D4B" w14:textId="5107CB69" w:rsidR="00D55FF8" w:rsidRDefault="00D55FF8" w:rsidP="0022621A">
      <w:pPr>
        <w:widowControl w:val="0"/>
        <w:numPr>
          <w:ilvl w:val="0"/>
          <w:numId w:val="147"/>
        </w:numPr>
        <w:tabs>
          <w:tab w:val="left" w:pos="1134"/>
        </w:tabs>
        <w:autoSpaceDE w:val="0"/>
        <w:autoSpaceDN w:val="0"/>
        <w:spacing w:after="0" w:line="240" w:lineRule="auto"/>
        <w:ind w:left="1134" w:hanging="425"/>
        <w:jc w:val="both"/>
        <w:rPr>
          <w:rFonts w:ascii="Cambria" w:eastAsia="Cambria" w:hAnsi="Cambria" w:cs="Cambria"/>
          <w:lang w:val="en-US"/>
        </w:rPr>
      </w:pPr>
      <w:r w:rsidRPr="00D55FF8">
        <w:rPr>
          <w:rFonts w:ascii="Cambria" w:eastAsia="Cambria" w:hAnsi="Cambria" w:cs="Cambria"/>
          <w:lang w:val="en-US"/>
        </w:rPr>
        <w:t>using other mechanisms identified by Lao PDR.</w:t>
      </w:r>
    </w:p>
    <w:p w14:paraId="331354D6" w14:textId="77777777" w:rsidR="0022621A" w:rsidRPr="00D55FF8" w:rsidRDefault="0022621A" w:rsidP="0022621A">
      <w:pPr>
        <w:widowControl w:val="0"/>
        <w:tabs>
          <w:tab w:val="left" w:pos="1134"/>
        </w:tabs>
        <w:autoSpaceDE w:val="0"/>
        <w:autoSpaceDN w:val="0"/>
        <w:spacing w:after="0" w:line="240" w:lineRule="auto"/>
        <w:ind w:left="1134"/>
        <w:jc w:val="both"/>
        <w:rPr>
          <w:rFonts w:ascii="Cambria" w:eastAsia="Cambria" w:hAnsi="Cambria" w:cs="Cambria"/>
          <w:lang w:val="en-US"/>
        </w:rPr>
      </w:pPr>
    </w:p>
    <w:p w14:paraId="46C3EB8D" w14:textId="77777777" w:rsidR="00D55FF8" w:rsidRPr="00D55FF8" w:rsidRDefault="00D55FF8" w:rsidP="00D55FF8">
      <w:pPr>
        <w:pStyle w:val="FAFT-TEXTEjustifiedleft"/>
        <w:numPr>
          <w:ilvl w:val="0"/>
          <w:numId w:val="16"/>
        </w:numPr>
        <w:tabs>
          <w:tab w:val="clear" w:pos="850"/>
          <w:tab w:val="clear" w:pos="1191"/>
          <w:tab w:val="left" w:pos="0"/>
          <w:tab w:val="left" w:pos="810"/>
        </w:tabs>
        <w:ind w:left="0" w:firstLine="0"/>
        <w:rPr>
          <w:rFonts w:eastAsia="DengXian"/>
          <w:lang w:val="en-AU"/>
        </w:rPr>
      </w:pPr>
      <w:r w:rsidRPr="00D55FF8">
        <w:rPr>
          <w:rFonts w:eastAsia="DengXian"/>
          <w:b/>
          <w:i/>
          <w:lang w:val="en-AU"/>
        </w:rPr>
        <w:t>Criterion 24.13 – not met.</w:t>
      </w:r>
      <w:commentRangeStart w:id="376"/>
      <w:r w:rsidRPr="00D55FF8">
        <w:rPr>
          <w:rFonts w:eastAsia="DengXian"/>
          <w:b/>
          <w:i/>
          <w:lang w:val="en-AU"/>
        </w:rPr>
        <w:t xml:space="preserve"> </w:t>
      </w:r>
      <w:r w:rsidRPr="00D55FF8">
        <w:rPr>
          <w:rFonts w:eastAsia="DengXian"/>
          <w:lang w:val="en-AU"/>
        </w:rPr>
        <w:t>Lao PDR lacks specific stipulations over the failure to comply with the requirements in R.24.</w:t>
      </w:r>
      <w:commentRangeEnd w:id="376"/>
      <w:r w:rsidR="006F3AEF">
        <w:rPr>
          <w:rStyle w:val="CommentReference"/>
          <w:rFonts w:ascii="Times New Roman" w:hAnsi="Times New Roman"/>
          <w:spacing w:val="0"/>
        </w:rPr>
        <w:commentReference w:id="376"/>
      </w:r>
    </w:p>
    <w:p w14:paraId="653049E0" w14:textId="77777777" w:rsidR="00D55FF8" w:rsidRPr="00D55FF8" w:rsidRDefault="00D55FF8" w:rsidP="00D55FF8">
      <w:pPr>
        <w:pStyle w:val="FAFT-TEXTEjustifiedleft"/>
        <w:numPr>
          <w:ilvl w:val="0"/>
          <w:numId w:val="16"/>
        </w:numPr>
        <w:tabs>
          <w:tab w:val="clear" w:pos="850"/>
          <w:tab w:val="clear" w:pos="1191"/>
          <w:tab w:val="left" w:pos="0"/>
          <w:tab w:val="left" w:pos="810"/>
        </w:tabs>
        <w:ind w:left="0" w:firstLine="0"/>
        <w:rPr>
          <w:rFonts w:eastAsia="DengXian"/>
          <w:lang w:val="en-AU"/>
        </w:rPr>
      </w:pPr>
      <w:r w:rsidRPr="00D55FF8">
        <w:rPr>
          <w:rFonts w:eastAsia="DengXian"/>
          <w:b/>
          <w:i/>
          <w:lang w:val="en-AU"/>
        </w:rPr>
        <w:t xml:space="preserve">Criterion 24.14 - not met. </w:t>
      </w:r>
      <w:commentRangeStart w:id="377"/>
      <w:r w:rsidRPr="00D55FF8">
        <w:rPr>
          <w:rFonts w:eastAsia="DengXian"/>
          <w:lang w:val="en-AU"/>
        </w:rPr>
        <w:t xml:space="preserve">Lao PDR does not have mechanisms in place to ensure that it can rapidly provide international co-operation in relation to basic and beneficial ownership information (no such requirement to collect that information is extant), on the basis set out in Recommendations 37 and 40. </w:t>
      </w:r>
      <w:commentRangeEnd w:id="377"/>
      <w:r w:rsidR="005E5C53">
        <w:rPr>
          <w:rStyle w:val="CommentReference"/>
          <w:rFonts w:ascii="Times New Roman" w:hAnsi="Times New Roman"/>
          <w:spacing w:val="0"/>
        </w:rPr>
        <w:commentReference w:id="377"/>
      </w:r>
    </w:p>
    <w:p w14:paraId="088F056C" w14:textId="77777777" w:rsidR="00D55FF8" w:rsidRPr="00D55FF8" w:rsidRDefault="00D55FF8" w:rsidP="00D55FF8">
      <w:pPr>
        <w:pStyle w:val="FAFT-TEXTEjustifiedleft"/>
        <w:numPr>
          <w:ilvl w:val="0"/>
          <w:numId w:val="16"/>
        </w:numPr>
        <w:tabs>
          <w:tab w:val="clear" w:pos="850"/>
          <w:tab w:val="clear" w:pos="1191"/>
          <w:tab w:val="left" w:pos="0"/>
          <w:tab w:val="left" w:pos="810"/>
        </w:tabs>
        <w:ind w:left="0" w:firstLine="0"/>
        <w:rPr>
          <w:rFonts w:eastAsia="DengXian"/>
          <w:lang w:val="en-AU"/>
        </w:rPr>
      </w:pPr>
      <w:r w:rsidRPr="00D55FF8">
        <w:rPr>
          <w:rFonts w:eastAsia="DengXian"/>
          <w:b/>
          <w:i/>
          <w:lang w:val="en-AU"/>
        </w:rPr>
        <w:t xml:space="preserve">Criterion 24.15 - not met.  </w:t>
      </w:r>
      <w:commentRangeStart w:id="378"/>
      <w:r w:rsidRPr="00D55FF8">
        <w:rPr>
          <w:rFonts w:eastAsia="DengXian"/>
          <w:lang w:val="en-AU"/>
        </w:rPr>
        <w:t xml:space="preserve">The AMLIO Standard Operating Procedure (January 2020) sets out the general process and elements for the exchange information with foreign FIUs, but </w:t>
      </w:r>
      <w:r w:rsidRPr="00D55FF8">
        <w:rPr>
          <w:rFonts w:eastAsia="DengXian"/>
          <w:lang w:val="en-AU"/>
        </w:rPr>
        <w:lastRenderedPageBreak/>
        <w:t xml:space="preserve">contains no stipulation on how to monitor the quality of information received from other countries beyond a requirement to provide feedback on the use made of the information provided from time to time or upon request. </w:t>
      </w:r>
      <w:commentRangeEnd w:id="378"/>
      <w:r w:rsidR="007C2EF6">
        <w:rPr>
          <w:rStyle w:val="CommentReference"/>
          <w:rFonts w:ascii="Times New Roman" w:hAnsi="Times New Roman"/>
          <w:spacing w:val="0"/>
        </w:rPr>
        <w:commentReference w:id="378"/>
      </w:r>
    </w:p>
    <w:p w14:paraId="71CFBB0D" w14:textId="77777777" w:rsidR="00D55FF8" w:rsidRPr="00D55FF8" w:rsidRDefault="00D55FF8" w:rsidP="00D55FF8">
      <w:pPr>
        <w:tabs>
          <w:tab w:val="left" w:pos="0"/>
          <w:tab w:val="left" w:pos="1191"/>
          <w:tab w:val="left" w:pos="1531"/>
        </w:tabs>
        <w:spacing w:before="240" w:after="240" w:line="240" w:lineRule="auto"/>
        <w:jc w:val="both"/>
        <w:outlineLvl w:val="2"/>
        <w:rPr>
          <w:rFonts w:ascii="Cambria" w:eastAsia="Times New Roman" w:hAnsi="Cambria" w:cs="Times New Roman"/>
          <w:bCs/>
          <w:i/>
          <w:iCs/>
          <w:color w:val="244061"/>
          <w:sz w:val="24"/>
          <w:szCs w:val="24"/>
          <w:lang w:eastAsia="zh-CN"/>
        </w:rPr>
      </w:pPr>
      <w:r w:rsidRPr="00D55FF8">
        <w:rPr>
          <w:rFonts w:ascii="Cambria" w:eastAsia="Times New Roman" w:hAnsi="Cambria" w:cs="Times New Roman"/>
          <w:bCs/>
          <w:i/>
          <w:iCs/>
          <w:color w:val="244061"/>
          <w:sz w:val="24"/>
          <w:szCs w:val="24"/>
          <w:lang w:eastAsia="zh-CN"/>
        </w:rPr>
        <w:t>Weighting and Conclusion</w:t>
      </w:r>
    </w:p>
    <w:p w14:paraId="4947D21D" w14:textId="77777777" w:rsidR="00D55FF8" w:rsidRPr="00D55FF8" w:rsidRDefault="00D55FF8" w:rsidP="00D55FF8">
      <w:pPr>
        <w:pStyle w:val="FAFT-TEXTEjustifiedleft"/>
        <w:numPr>
          <w:ilvl w:val="0"/>
          <w:numId w:val="16"/>
        </w:numPr>
        <w:tabs>
          <w:tab w:val="clear" w:pos="850"/>
          <w:tab w:val="clear" w:pos="1191"/>
          <w:tab w:val="left" w:pos="0"/>
          <w:tab w:val="left" w:pos="810"/>
        </w:tabs>
        <w:ind w:left="0" w:firstLine="0"/>
        <w:rPr>
          <w:rFonts w:eastAsia="DengXian"/>
          <w:lang w:val="en-AU"/>
        </w:rPr>
      </w:pPr>
      <w:r w:rsidRPr="00D55FF8">
        <w:rPr>
          <w:rFonts w:eastAsia="DengXian"/>
          <w:lang w:val="en-AU"/>
        </w:rPr>
        <w:t xml:space="preserve">Lao PDR lacks significant measures in relation to this recommendation, in particular in relation to the collection of beneficial ownership information.  In addition, Lao specifically authorities the issuance of bearer shares but has no measures to mitigate the ML and TF risk associated with those instruments. Lao PDR law permits nominee share- and nominee director- arrangements but also lacks mitigating measures to address the risks emanating for from those arrangements.  </w:t>
      </w:r>
    </w:p>
    <w:p w14:paraId="63548E0E" w14:textId="77777777" w:rsidR="00D55FF8" w:rsidRPr="00D55FF8" w:rsidRDefault="00D55FF8" w:rsidP="00D55FF8">
      <w:pPr>
        <w:pStyle w:val="FAFT-TEXTEjustifiedleft"/>
        <w:numPr>
          <w:ilvl w:val="0"/>
          <w:numId w:val="16"/>
        </w:numPr>
        <w:tabs>
          <w:tab w:val="clear" w:pos="850"/>
          <w:tab w:val="clear" w:pos="1191"/>
          <w:tab w:val="left" w:pos="0"/>
          <w:tab w:val="left" w:pos="810"/>
        </w:tabs>
        <w:ind w:left="0" w:firstLine="0"/>
        <w:rPr>
          <w:rFonts w:eastAsia="DengXian"/>
          <w:lang w:val="en-AU"/>
        </w:rPr>
      </w:pPr>
      <w:r w:rsidRPr="00D55FF8">
        <w:rPr>
          <w:rFonts w:eastAsia="DengXian"/>
          <w:lang w:val="en-AU"/>
        </w:rPr>
        <w:t xml:space="preserve">It is unclear if Lao PDR permits the registration and/or operation of foreign companies in Lao as there are no provisions relating to those legal persons. If foreign companies can operate Loa PDR needs to address their status in law and put measures in place to mitigate the risk posed. </w:t>
      </w:r>
    </w:p>
    <w:p w14:paraId="3DDAA207" w14:textId="77777777" w:rsidR="00D55FF8" w:rsidRPr="00D55FF8" w:rsidRDefault="00D55FF8" w:rsidP="00D55FF8">
      <w:pPr>
        <w:pStyle w:val="FAFT-TEXTEjustifiedleft"/>
        <w:numPr>
          <w:ilvl w:val="0"/>
          <w:numId w:val="16"/>
        </w:numPr>
        <w:tabs>
          <w:tab w:val="clear" w:pos="850"/>
          <w:tab w:val="clear" w:pos="1191"/>
          <w:tab w:val="left" w:pos="0"/>
          <w:tab w:val="left" w:pos="810"/>
        </w:tabs>
        <w:ind w:left="0" w:firstLine="0"/>
        <w:rPr>
          <w:rFonts w:eastAsia="DengXian"/>
          <w:lang w:val="en-AU"/>
        </w:rPr>
      </w:pPr>
      <w:r w:rsidRPr="00D55FF8">
        <w:rPr>
          <w:rFonts w:eastAsia="DengXian"/>
          <w:lang w:val="en-AU"/>
        </w:rPr>
        <w:t xml:space="preserve">Moreover, Lao PDR has not assessed the ML and TF risks of all types of legal persons in the country. </w:t>
      </w:r>
    </w:p>
    <w:p w14:paraId="65658B0D" w14:textId="6E8F0C2E" w:rsidR="00D55FF8" w:rsidRPr="002A3C52" w:rsidRDefault="00D55FF8" w:rsidP="00D55FF8">
      <w:pPr>
        <w:pStyle w:val="FAFT-TEXTEjustifiedleft"/>
        <w:numPr>
          <w:ilvl w:val="0"/>
          <w:numId w:val="16"/>
        </w:numPr>
        <w:tabs>
          <w:tab w:val="clear" w:pos="850"/>
          <w:tab w:val="clear" w:pos="1191"/>
          <w:tab w:val="left" w:pos="0"/>
          <w:tab w:val="left" w:pos="810"/>
        </w:tabs>
        <w:ind w:left="0" w:firstLine="0"/>
        <w:rPr>
          <w:rFonts w:eastAsia="DengXian"/>
          <w:b/>
          <w:lang w:val="en-AU"/>
        </w:rPr>
      </w:pPr>
      <w:r w:rsidRPr="00D55FF8">
        <w:rPr>
          <w:rFonts w:eastAsia="DengXian"/>
          <w:b/>
          <w:lang w:val="en-AU"/>
        </w:rPr>
        <w:t>Lao PDR is rated non-compliant with Recommendation 24.</w:t>
      </w:r>
    </w:p>
    <w:p w14:paraId="41684068" w14:textId="33F1B71C" w:rsidR="00FF6744" w:rsidRPr="00435FB3" w:rsidRDefault="00FF6744" w:rsidP="00FF6744">
      <w:pPr>
        <w:pStyle w:val="TemplateMERH2"/>
        <w:rPr>
          <w:rFonts w:asciiTheme="majorHAnsi" w:hAnsiTheme="majorHAnsi"/>
        </w:rPr>
      </w:pPr>
      <w:r w:rsidRPr="00435FB3">
        <w:rPr>
          <w:rFonts w:asciiTheme="majorHAnsi" w:hAnsiTheme="majorHAnsi"/>
        </w:rPr>
        <w:t>Recommendation 25 – Transparency and beneficial ownership of legal arrangements</w:t>
      </w:r>
      <w:bookmarkStart w:id="379" w:name="_Toc358292299"/>
      <w:bookmarkEnd w:id="363"/>
      <w:bookmarkEnd w:id="364"/>
      <w:bookmarkEnd w:id="365"/>
    </w:p>
    <w:p w14:paraId="15A87A5E" w14:textId="77777777" w:rsidR="00412957" w:rsidRPr="00412957" w:rsidRDefault="00412957" w:rsidP="00494361">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412957">
        <w:rPr>
          <w:rFonts w:asciiTheme="majorHAnsi" w:hAnsiTheme="majorHAnsi"/>
        </w:rPr>
        <w:t xml:space="preserve">In its last mutual evaluation </w:t>
      </w:r>
      <w:proofErr w:type="gramStart"/>
      <w:r w:rsidRPr="00412957">
        <w:rPr>
          <w:rFonts w:asciiTheme="majorHAnsi" w:hAnsiTheme="majorHAnsi"/>
        </w:rPr>
        <w:t>report of 2011</w:t>
      </w:r>
      <w:proofErr w:type="gramEnd"/>
      <w:r w:rsidRPr="00412957">
        <w:rPr>
          <w:rFonts w:asciiTheme="majorHAnsi" w:hAnsiTheme="majorHAnsi"/>
        </w:rPr>
        <w:t xml:space="preserve"> it was reported that Lao PDR did not recognise trusts or have </w:t>
      </w:r>
      <w:r w:rsidRPr="00494361">
        <w:rPr>
          <w:rFonts w:asciiTheme="majorHAnsi" w:hAnsiTheme="majorHAnsi"/>
          <w:lang w:val="en-US"/>
        </w:rPr>
        <w:t>arrangements</w:t>
      </w:r>
      <w:r w:rsidRPr="00412957">
        <w:rPr>
          <w:rFonts w:asciiTheme="majorHAnsi" w:hAnsiTheme="majorHAnsi"/>
        </w:rPr>
        <w:t xml:space="preserve"> similar to trusts.  Foreign trusts were not recognised. No trust service providers had been established in Lao PDR at the time.</w:t>
      </w:r>
    </w:p>
    <w:p w14:paraId="7B6B1F24" w14:textId="77777777" w:rsidR="00412957" w:rsidRPr="00412957" w:rsidRDefault="00412957" w:rsidP="00412957">
      <w:pPr>
        <w:pStyle w:val="FAFT-TEXTEjustifiedleft"/>
        <w:numPr>
          <w:ilvl w:val="0"/>
          <w:numId w:val="0"/>
        </w:numPr>
        <w:tabs>
          <w:tab w:val="clear" w:pos="850"/>
          <w:tab w:val="left" w:pos="0"/>
        </w:tabs>
        <w:rPr>
          <w:rFonts w:asciiTheme="majorHAnsi" w:hAnsiTheme="majorHAnsi"/>
          <w:i/>
        </w:rPr>
      </w:pPr>
      <w:r w:rsidRPr="00412957">
        <w:rPr>
          <w:rFonts w:asciiTheme="majorHAnsi" w:hAnsiTheme="majorHAnsi"/>
          <w:i/>
        </w:rPr>
        <w:t xml:space="preserve">Lao PDR Civil Code – Legal Arrangements </w:t>
      </w:r>
    </w:p>
    <w:p w14:paraId="5796B4B8" w14:textId="77777777" w:rsidR="00412957" w:rsidRPr="00412957" w:rsidRDefault="00412957" w:rsidP="00494361">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412957">
        <w:rPr>
          <w:rFonts w:asciiTheme="majorHAnsi" w:hAnsiTheme="majorHAnsi"/>
        </w:rPr>
        <w:t>The Civil Code No. 55/NA dated 6 December 2018 was published in the Official Gazette and effective 26 May 2020. The Code replaces and repeals civil and commercial laws containing similar provisions, including the laws of contracts, succession, and secured transactions.</w:t>
      </w:r>
    </w:p>
    <w:p w14:paraId="4B9FCE6F" w14:textId="77777777" w:rsidR="00412957" w:rsidRPr="00412957" w:rsidRDefault="00412957" w:rsidP="00494361">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412957">
        <w:rPr>
          <w:rFonts w:asciiTheme="majorHAnsi" w:hAnsiTheme="majorHAnsi"/>
        </w:rPr>
        <w:t xml:space="preserve">Under Part V (Contracts), the new Civil Code permits the establishment of ‘Third-Party Contracts’ at Article 404 and 405, and the establishment of ‘Conditional Donation Contracts’ at Article 418 of Chapter 9, the terms of which, when combined, allow for the establishment of legal arrangements as contemplated by Article 2 of the Hague Convention on the Recognition of Trusts. </w:t>
      </w:r>
    </w:p>
    <w:p w14:paraId="4CBF5F20" w14:textId="77777777" w:rsidR="00412957" w:rsidRPr="00412957" w:rsidRDefault="00412957" w:rsidP="00494361">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412957">
        <w:rPr>
          <w:rFonts w:asciiTheme="majorHAnsi" w:hAnsiTheme="majorHAnsi"/>
        </w:rPr>
        <w:t xml:space="preserve">More specifically, while not explicitly styled as a ‘legal arrangement,’ a ‘civil relationship’ (Art 3(1)) can be structured whereby legal persons, natural persons or a combination of both (Art. 364) can establish a ‘conditional donation contract’ (Art 418) in the form of a third-party contract (Arts. 404, 405) for moveable or immoveable property (Art. 418) to benefit of a party not privy to the contract, so long as certain conditions binding the parties to that contract are met (Art 424). The parties to that contract are bound to execute the terms of it in ‘good faith’ (Art 378) and cannot modify its terms except in accordance with law (Art 378 –fiduciary duties, by analogy). This freedom of contract is enshrined at Art. 4 of the Civil Code. Contracts of this nature must be in writing (Art. 369 - Hague Trust Convention requires this) and because the Code does not prohibit the transfer of property from one party to the next for the benefit of a third party, under the contract conditions, the arrangement has all the hallmarks of what is described in Art. 2 of the Hague Convention on the Law of Trusts and Their </w:t>
      </w:r>
      <w:r w:rsidRPr="00412957">
        <w:rPr>
          <w:rFonts w:asciiTheme="majorHAnsi" w:hAnsiTheme="majorHAnsi"/>
        </w:rPr>
        <w:lastRenderedPageBreak/>
        <w:t xml:space="preserve">Recognition. The Hague article is the basis of FATF definition of trusts and ‘similar’ legal arrangement in the Glossary. </w:t>
      </w:r>
    </w:p>
    <w:p w14:paraId="64B1308E" w14:textId="710EE719" w:rsidR="00412957" w:rsidRPr="00412957" w:rsidRDefault="00412957" w:rsidP="00494361">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412957">
        <w:rPr>
          <w:rFonts w:asciiTheme="majorHAnsi" w:hAnsiTheme="majorHAnsi"/>
          <w:i/>
        </w:rPr>
        <w:t>Criterion 25.1</w:t>
      </w:r>
      <w:r w:rsidRPr="00412957">
        <w:rPr>
          <w:rFonts w:asciiTheme="majorHAnsi" w:hAnsiTheme="majorHAnsi"/>
        </w:rPr>
        <w:t xml:space="preserve"> </w:t>
      </w:r>
      <w:r>
        <w:rPr>
          <w:rFonts w:asciiTheme="majorHAnsi" w:hAnsiTheme="majorHAnsi"/>
        </w:rPr>
        <w:t xml:space="preserve">is </w:t>
      </w:r>
      <w:r w:rsidRPr="00412957">
        <w:rPr>
          <w:rFonts w:asciiTheme="majorHAnsi" w:hAnsiTheme="majorHAnsi"/>
          <w:b/>
        </w:rPr>
        <w:t xml:space="preserve">not met.  </w:t>
      </w:r>
      <w:commentRangeStart w:id="380"/>
      <w:r w:rsidRPr="00412957">
        <w:rPr>
          <w:rFonts w:asciiTheme="majorHAnsi" w:hAnsiTheme="majorHAnsi"/>
        </w:rPr>
        <w:t>Lao PDR does not require any parties to legal arrangements described above to obtain and hold adequate, accurate, and current information on the parties to those arrangements.  Nor does Lao PDR require any parties to hold basic information on other regulated agents of, and service providers to, the trust, including investment advisors or managers, accountants, and tax advisors. Finally, professionals who may offer services in those arrangements as any party thereto are not required to maintain this information for at least five years after their involvement with the trust ceases.</w:t>
      </w:r>
      <w:commentRangeEnd w:id="380"/>
      <w:r w:rsidR="00EC5BBC">
        <w:rPr>
          <w:rStyle w:val="CommentReference"/>
          <w:rFonts w:ascii="Times New Roman" w:hAnsi="Times New Roman"/>
          <w:spacing w:val="0"/>
        </w:rPr>
        <w:commentReference w:id="380"/>
      </w:r>
    </w:p>
    <w:p w14:paraId="5A7BF492" w14:textId="1E41A38A" w:rsidR="00412957" w:rsidRPr="00412957" w:rsidRDefault="00412957" w:rsidP="00494361">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412957">
        <w:rPr>
          <w:rFonts w:asciiTheme="majorHAnsi" w:hAnsiTheme="majorHAnsi"/>
        </w:rPr>
        <w:t xml:space="preserve">Lao PDR does not prohibit the operation or foreign trusts in Lao PDR nor does the law prohibit the settlement of foreign trusts in Lao PDR subject to foreign law. There are no requirements on trustees of foreign trusts in relation to the three sub-criteria above.  </w:t>
      </w:r>
    </w:p>
    <w:p w14:paraId="606272F5" w14:textId="20ECEF43" w:rsidR="00412957" w:rsidRPr="00412957" w:rsidRDefault="00412957" w:rsidP="00494361">
      <w:pPr>
        <w:pStyle w:val="FAFT-TEXTEjustifiedleft"/>
        <w:numPr>
          <w:ilvl w:val="0"/>
          <w:numId w:val="16"/>
        </w:numPr>
        <w:tabs>
          <w:tab w:val="clear" w:pos="850"/>
          <w:tab w:val="clear" w:pos="1191"/>
          <w:tab w:val="left" w:pos="0"/>
          <w:tab w:val="left" w:pos="810"/>
        </w:tabs>
        <w:ind w:left="0" w:firstLine="0"/>
        <w:rPr>
          <w:rFonts w:asciiTheme="majorHAnsi" w:hAnsiTheme="majorHAnsi"/>
          <w:i/>
        </w:rPr>
      </w:pPr>
      <w:r w:rsidRPr="00412957">
        <w:rPr>
          <w:rFonts w:asciiTheme="majorHAnsi" w:hAnsiTheme="majorHAnsi"/>
          <w:i/>
        </w:rPr>
        <w:t>Criterion 25.2</w:t>
      </w:r>
      <w:r>
        <w:rPr>
          <w:rFonts w:asciiTheme="majorHAnsi" w:hAnsiTheme="majorHAnsi"/>
          <w:i/>
        </w:rPr>
        <w:t xml:space="preserve"> is </w:t>
      </w:r>
      <w:r w:rsidRPr="00412957">
        <w:rPr>
          <w:rFonts w:asciiTheme="majorHAnsi" w:hAnsiTheme="majorHAnsi"/>
          <w:b/>
          <w:i/>
        </w:rPr>
        <w:t>not met</w:t>
      </w:r>
      <w:commentRangeStart w:id="381"/>
      <w:r w:rsidRPr="00412957">
        <w:rPr>
          <w:rFonts w:asciiTheme="majorHAnsi" w:hAnsiTheme="majorHAnsi"/>
          <w:b/>
          <w:i/>
        </w:rPr>
        <w:t>.</w:t>
      </w:r>
      <w:r w:rsidRPr="00412957">
        <w:rPr>
          <w:rFonts w:asciiTheme="majorHAnsi" w:hAnsiTheme="majorHAnsi"/>
          <w:i/>
        </w:rPr>
        <w:t xml:space="preserve"> </w:t>
      </w:r>
      <w:r w:rsidRPr="00412957">
        <w:rPr>
          <w:rFonts w:asciiTheme="majorHAnsi" w:hAnsiTheme="majorHAnsi"/>
        </w:rPr>
        <w:t xml:space="preserve"> Lao PDR does not require that any information held pursuant to this Recommendation is kept accurate and as up to date as possible, and is updated on a timely basis</w:t>
      </w:r>
      <w:commentRangeEnd w:id="381"/>
      <w:r w:rsidR="00C82BE7">
        <w:rPr>
          <w:rStyle w:val="CommentReference"/>
          <w:rFonts w:ascii="Times New Roman" w:hAnsi="Times New Roman"/>
          <w:spacing w:val="0"/>
        </w:rPr>
        <w:commentReference w:id="381"/>
      </w:r>
    </w:p>
    <w:p w14:paraId="3BE10CC0" w14:textId="5788111E" w:rsidR="00412957" w:rsidRPr="00412957" w:rsidRDefault="00412957" w:rsidP="00494361">
      <w:pPr>
        <w:pStyle w:val="FAFT-TEXTEjustifiedleft"/>
        <w:numPr>
          <w:ilvl w:val="0"/>
          <w:numId w:val="16"/>
        </w:numPr>
        <w:tabs>
          <w:tab w:val="clear" w:pos="850"/>
          <w:tab w:val="clear" w:pos="1191"/>
          <w:tab w:val="left" w:pos="0"/>
          <w:tab w:val="left" w:pos="810"/>
        </w:tabs>
        <w:ind w:left="0" w:firstLine="0"/>
        <w:rPr>
          <w:rFonts w:asciiTheme="majorHAnsi" w:hAnsiTheme="majorHAnsi"/>
          <w:i/>
        </w:rPr>
      </w:pPr>
      <w:r w:rsidRPr="00412957">
        <w:rPr>
          <w:rFonts w:asciiTheme="majorHAnsi" w:hAnsiTheme="majorHAnsi"/>
          <w:i/>
        </w:rPr>
        <w:t xml:space="preserve">Criterion 25.3 </w:t>
      </w:r>
      <w:r>
        <w:rPr>
          <w:rFonts w:asciiTheme="majorHAnsi" w:hAnsiTheme="majorHAnsi"/>
          <w:i/>
        </w:rPr>
        <w:t>is</w:t>
      </w:r>
      <w:r w:rsidRPr="00412957">
        <w:rPr>
          <w:rFonts w:asciiTheme="majorHAnsi" w:hAnsiTheme="majorHAnsi"/>
          <w:i/>
        </w:rPr>
        <w:t xml:space="preserve"> </w:t>
      </w:r>
      <w:r w:rsidRPr="00412957">
        <w:rPr>
          <w:rFonts w:asciiTheme="majorHAnsi" w:hAnsiTheme="majorHAnsi"/>
          <w:b/>
          <w:i/>
        </w:rPr>
        <w:t>not met.</w:t>
      </w:r>
      <w:r w:rsidRPr="00412957">
        <w:rPr>
          <w:rFonts w:asciiTheme="majorHAnsi" w:hAnsiTheme="majorHAnsi"/>
          <w:i/>
        </w:rPr>
        <w:t xml:space="preserve"> </w:t>
      </w:r>
      <w:r w:rsidRPr="00412957">
        <w:rPr>
          <w:rFonts w:asciiTheme="majorHAnsi" w:hAnsiTheme="majorHAnsi"/>
        </w:rPr>
        <w:t xml:space="preserve"> </w:t>
      </w:r>
      <w:commentRangeStart w:id="382"/>
      <w:r w:rsidRPr="00412957">
        <w:rPr>
          <w:rFonts w:asciiTheme="majorHAnsi" w:hAnsiTheme="majorHAnsi"/>
        </w:rPr>
        <w:t>Lao PDR has no measures to ensure that parties to a legal arrangement permissible under the Civil Code or trustees foreign trusts disclose their status to financial institutions and DNFBPs when forming a business relationship or carrying out an occasional transaction above the threshold</w:t>
      </w:r>
      <w:commentRangeEnd w:id="382"/>
      <w:r w:rsidR="00C82BE7">
        <w:rPr>
          <w:rStyle w:val="CommentReference"/>
          <w:rFonts w:ascii="Times New Roman" w:hAnsi="Times New Roman"/>
          <w:spacing w:val="0"/>
        </w:rPr>
        <w:commentReference w:id="382"/>
      </w:r>
    </w:p>
    <w:p w14:paraId="43B3033B" w14:textId="30CB0169" w:rsidR="00412957" w:rsidRPr="00412957" w:rsidRDefault="00412957" w:rsidP="00494361">
      <w:pPr>
        <w:pStyle w:val="FAFT-TEXTEjustifiedleft"/>
        <w:numPr>
          <w:ilvl w:val="0"/>
          <w:numId w:val="16"/>
        </w:numPr>
        <w:tabs>
          <w:tab w:val="clear" w:pos="850"/>
          <w:tab w:val="clear" w:pos="1191"/>
          <w:tab w:val="left" w:pos="0"/>
          <w:tab w:val="left" w:pos="810"/>
        </w:tabs>
        <w:ind w:left="0" w:firstLine="0"/>
        <w:rPr>
          <w:rFonts w:asciiTheme="majorHAnsi" w:hAnsiTheme="majorHAnsi"/>
          <w:i/>
        </w:rPr>
      </w:pPr>
      <w:r w:rsidRPr="00412957">
        <w:rPr>
          <w:rFonts w:asciiTheme="majorHAnsi" w:hAnsiTheme="majorHAnsi"/>
          <w:i/>
        </w:rPr>
        <w:t>Criterion 25.4</w:t>
      </w:r>
      <w:r>
        <w:rPr>
          <w:rFonts w:asciiTheme="majorHAnsi" w:hAnsiTheme="majorHAnsi"/>
          <w:i/>
        </w:rPr>
        <w:t xml:space="preserve"> is</w:t>
      </w:r>
      <w:r w:rsidRPr="00412957">
        <w:rPr>
          <w:rFonts w:asciiTheme="majorHAnsi" w:hAnsiTheme="majorHAnsi"/>
          <w:i/>
        </w:rPr>
        <w:t xml:space="preserve"> </w:t>
      </w:r>
      <w:r w:rsidRPr="00412957">
        <w:rPr>
          <w:rFonts w:asciiTheme="majorHAnsi" w:hAnsiTheme="majorHAnsi"/>
          <w:b/>
          <w:i/>
        </w:rPr>
        <w:t>not met</w:t>
      </w:r>
      <w:r>
        <w:rPr>
          <w:rFonts w:asciiTheme="majorHAnsi" w:hAnsiTheme="majorHAnsi"/>
        </w:rPr>
        <w:t>.</w:t>
      </w:r>
      <w:r w:rsidRPr="00412957">
        <w:rPr>
          <w:rFonts w:asciiTheme="majorHAnsi" w:hAnsiTheme="majorHAnsi"/>
        </w:rPr>
        <w:t xml:space="preserve"> </w:t>
      </w:r>
      <w:commentRangeStart w:id="383"/>
      <w:r w:rsidRPr="00412957">
        <w:rPr>
          <w:rFonts w:asciiTheme="majorHAnsi" w:hAnsiTheme="majorHAnsi"/>
        </w:rPr>
        <w:t>There is no information that any parties to Lao legal arrangements as described, and foreign trustees, are not prevented by law or enforceable means from providing competent authorities with any information relating to those arrangements or from providing financial institutions and DNFBPs, upon request, with information on the beneficial ownership and the assets of those arrangements to be held or managed under the terms of the business relationship.</w:t>
      </w:r>
      <w:commentRangeEnd w:id="383"/>
      <w:r w:rsidR="00B4176C">
        <w:rPr>
          <w:rStyle w:val="CommentReference"/>
          <w:rFonts w:ascii="Times New Roman" w:hAnsi="Times New Roman"/>
          <w:spacing w:val="0"/>
        </w:rPr>
        <w:commentReference w:id="383"/>
      </w:r>
    </w:p>
    <w:p w14:paraId="458FD456" w14:textId="090D636C" w:rsidR="00412957" w:rsidRPr="00412957" w:rsidRDefault="00412957" w:rsidP="00494361">
      <w:pPr>
        <w:pStyle w:val="FAFT-TEXTEjustifiedleft"/>
        <w:numPr>
          <w:ilvl w:val="0"/>
          <w:numId w:val="16"/>
        </w:numPr>
        <w:tabs>
          <w:tab w:val="clear" w:pos="850"/>
          <w:tab w:val="clear" w:pos="1191"/>
          <w:tab w:val="left" w:pos="0"/>
          <w:tab w:val="left" w:pos="810"/>
        </w:tabs>
        <w:ind w:left="0" w:firstLine="0"/>
        <w:rPr>
          <w:rFonts w:asciiTheme="majorHAnsi" w:hAnsiTheme="majorHAnsi"/>
          <w:i/>
        </w:rPr>
      </w:pPr>
      <w:r w:rsidRPr="00412957">
        <w:rPr>
          <w:rFonts w:asciiTheme="majorHAnsi" w:hAnsiTheme="majorHAnsi"/>
          <w:i/>
        </w:rPr>
        <w:t xml:space="preserve">Criterion 25.5 </w:t>
      </w:r>
      <w:r>
        <w:rPr>
          <w:rFonts w:asciiTheme="majorHAnsi" w:hAnsiTheme="majorHAnsi"/>
          <w:i/>
        </w:rPr>
        <w:t xml:space="preserve">is </w:t>
      </w:r>
      <w:r w:rsidRPr="00412957">
        <w:rPr>
          <w:rFonts w:asciiTheme="majorHAnsi" w:hAnsiTheme="majorHAnsi"/>
          <w:b/>
          <w:i/>
        </w:rPr>
        <w:t>not met.</w:t>
      </w:r>
      <w:r w:rsidRPr="00412957">
        <w:rPr>
          <w:rFonts w:asciiTheme="majorHAnsi" w:hAnsiTheme="majorHAnsi"/>
          <w:i/>
        </w:rPr>
        <w:t xml:space="preserve">  </w:t>
      </w:r>
      <w:commentRangeStart w:id="384"/>
      <w:r w:rsidRPr="00412957">
        <w:rPr>
          <w:rFonts w:asciiTheme="majorHAnsi" w:hAnsiTheme="majorHAnsi"/>
        </w:rPr>
        <w:t>Lao PDR has provided no information that competent authorities, and in particular law enforcement authorities, have the powers necessary to be able to obtain timely access to information held by parties to the legal arrangements described above or foreign trustees, and other parties (in particular information held by financial institutions and DNFBPs), on the beneficial ownership and control of the arrangements, including: (a) the beneficial ownership; (b) the residence of the parties or foreign trustees; and (c) any assets held or managed by the financial institution or DNFBP, in relation to any trustees with which they have a business relationship, or for which they undertake an occasional transaction.</w:t>
      </w:r>
      <w:commentRangeEnd w:id="384"/>
      <w:r w:rsidR="00A0473D">
        <w:rPr>
          <w:rStyle w:val="CommentReference"/>
          <w:rFonts w:ascii="Times New Roman" w:hAnsi="Times New Roman"/>
          <w:spacing w:val="0"/>
        </w:rPr>
        <w:commentReference w:id="384"/>
      </w:r>
    </w:p>
    <w:p w14:paraId="39D1C248" w14:textId="42384BE1" w:rsidR="00412957" w:rsidRPr="00412957" w:rsidRDefault="00412957" w:rsidP="00494361">
      <w:pPr>
        <w:pStyle w:val="FAFT-TEXTEjustifiedleft"/>
        <w:numPr>
          <w:ilvl w:val="0"/>
          <w:numId w:val="16"/>
        </w:numPr>
        <w:tabs>
          <w:tab w:val="clear" w:pos="850"/>
          <w:tab w:val="clear" w:pos="1191"/>
          <w:tab w:val="left" w:pos="0"/>
          <w:tab w:val="left" w:pos="810"/>
        </w:tabs>
        <w:ind w:left="0" w:firstLine="0"/>
        <w:rPr>
          <w:rFonts w:asciiTheme="majorHAnsi" w:hAnsiTheme="majorHAnsi"/>
          <w:i/>
        </w:rPr>
      </w:pPr>
      <w:r w:rsidRPr="00412957">
        <w:rPr>
          <w:rFonts w:asciiTheme="majorHAnsi" w:hAnsiTheme="majorHAnsi"/>
          <w:i/>
        </w:rPr>
        <w:t>Criterion 25.6</w:t>
      </w:r>
      <w:r>
        <w:rPr>
          <w:rFonts w:asciiTheme="majorHAnsi" w:hAnsiTheme="majorHAnsi"/>
          <w:i/>
        </w:rPr>
        <w:t xml:space="preserve"> is </w:t>
      </w:r>
      <w:r w:rsidRPr="00412957">
        <w:rPr>
          <w:rFonts w:asciiTheme="majorHAnsi" w:hAnsiTheme="majorHAnsi"/>
          <w:b/>
          <w:i/>
        </w:rPr>
        <w:t>not met.</w:t>
      </w:r>
      <w:r w:rsidRPr="00412957">
        <w:rPr>
          <w:rFonts w:asciiTheme="majorHAnsi" w:hAnsiTheme="majorHAnsi"/>
          <w:i/>
        </w:rPr>
        <w:t xml:space="preserve">  </w:t>
      </w:r>
      <w:commentRangeStart w:id="385"/>
      <w:r w:rsidRPr="00412957">
        <w:rPr>
          <w:rFonts w:asciiTheme="majorHAnsi" w:hAnsiTheme="majorHAnsi"/>
        </w:rPr>
        <w:t xml:space="preserve">Lao PDR has provided no information in relation to the three sub-criteria of this Recommendation. </w:t>
      </w:r>
      <w:commentRangeEnd w:id="385"/>
      <w:r w:rsidR="00E67207">
        <w:rPr>
          <w:rStyle w:val="CommentReference"/>
          <w:rFonts w:ascii="Times New Roman" w:hAnsi="Times New Roman"/>
          <w:spacing w:val="0"/>
        </w:rPr>
        <w:commentReference w:id="385"/>
      </w:r>
    </w:p>
    <w:p w14:paraId="3F17123B" w14:textId="2CDC1C19" w:rsidR="00412957" w:rsidRPr="00412957" w:rsidRDefault="00412957" w:rsidP="00494361">
      <w:pPr>
        <w:pStyle w:val="FAFT-TEXTEjustifiedleft"/>
        <w:numPr>
          <w:ilvl w:val="0"/>
          <w:numId w:val="16"/>
        </w:numPr>
        <w:tabs>
          <w:tab w:val="clear" w:pos="850"/>
          <w:tab w:val="clear" w:pos="1191"/>
          <w:tab w:val="left" w:pos="0"/>
          <w:tab w:val="left" w:pos="810"/>
        </w:tabs>
        <w:ind w:left="0" w:firstLine="0"/>
        <w:rPr>
          <w:rFonts w:asciiTheme="majorHAnsi" w:hAnsiTheme="majorHAnsi"/>
          <w:i/>
        </w:rPr>
      </w:pPr>
      <w:r w:rsidRPr="00412957">
        <w:rPr>
          <w:rFonts w:asciiTheme="majorHAnsi" w:hAnsiTheme="majorHAnsi"/>
          <w:i/>
        </w:rPr>
        <w:t xml:space="preserve">Criterion 25.7 </w:t>
      </w:r>
      <w:r>
        <w:rPr>
          <w:rFonts w:asciiTheme="majorHAnsi" w:hAnsiTheme="majorHAnsi"/>
          <w:i/>
        </w:rPr>
        <w:t xml:space="preserve">is </w:t>
      </w:r>
      <w:r>
        <w:rPr>
          <w:rFonts w:asciiTheme="majorHAnsi" w:hAnsiTheme="majorHAnsi"/>
          <w:b/>
          <w:i/>
        </w:rPr>
        <w:t>part</w:t>
      </w:r>
      <w:r w:rsidRPr="00412957">
        <w:rPr>
          <w:rFonts w:asciiTheme="majorHAnsi" w:hAnsiTheme="majorHAnsi"/>
          <w:b/>
          <w:i/>
        </w:rPr>
        <w:t>ly met.</w:t>
      </w:r>
      <w:r w:rsidRPr="00412957">
        <w:rPr>
          <w:rFonts w:asciiTheme="majorHAnsi" w:hAnsiTheme="majorHAnsi"/>
          <w:i/>
        </w:rPr>
        <w:t xml:space="preserve"> </w:t>
      </w:r>
      <w:r w:rsidRPr="00412957">
        <w:rPr>
          <w:rFonts w:asciiTheme="majorHAnsi" w:hAnsiTheme="majorHAnsi"/>
        </w:rPr>
        <w:t>The Civil Code contains legal liability sections for a number of differing forms of contract (building contracts, employment contracts) however there is only a general liability section for third-party contracts or for conditional donation contracts. That section provides that the party breaching a contract may demand performance or compensation. Art. 480 sets out generally the identification of damage.  Lao PDR therefore establishes liability but it is not clear how this section is applied.</w:t>
      </w:r>
    </w:p>
    <w:p w14:paraId="2B326C42" w14:textId="2EA9F0AC" w:rsidR="00412957" w:rsidRPr="00412957" w:rsidRDefault="00412957" w:rsidP="00494361">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412957">
        <w:rPr>
          <w:rFonts w:asciiTheme="majorHAnsi" w:hAnsiTheme="majorHAnsi"/>
        </w:rPr>
        <w:t xml:space="preserve">There are no sanctions or liabilities for a foreign </w:t>
      </w:r>
      <w:proofErr w:type="gramStart"/>
      <w:r w:rsidRPr="00412957">
        <w:rPr>
          <w:rFonts w:asciiTheme="majorHAnsi" w:hAnsiTheme="majorHAnsi"/>
        </w:rPr>
        <w:t>trustees</w:t>
      </w:r>
      <w:proofErr w:type="gramEnd"/>
      <w:r w:rsidRPr="00412957">
        <w:rPr>
          <w:rFonts w:asciiTheme="majorHAnsi" w:hAnsiTheme="majorHAnsi"/>
        </w:rPr>
        <w:t xml:space="preserve"> failure to comply with the requirements of this Recommendation.  </w:t>
      </w:r>
    </w:p>
    <w:p w14:paraId="486FD9BF" w14:textId="65BF608D" w:rsidR="00412957" w:rsidRPr="00412957" w:rsidRDefault="00412957" w:rsidP="00494361">
      <w:pPr>
        <w:pStyle w:val="FAFT-TEXTEjustifiedleft"/>
        <w:numPr>
          <w:ilvl w:val="0"/>
          <w:numId w:val="16"/>
        </w:numPr>
        <w:tabs>
          <w:tab w:val="clear" w:pos="850"/>
          <w:tab w:val="clear" w:pos="1191"/>
          <w:tab w:val="left" w:pos="0"/>
          <w:tab w:val="left" w:pos="810"/>
        </w:tabs>
        <w:ind w:left="0" w:firstLine="0"/>
        <w:rPr>
          <w:rFonts w:asciiTheme="majorHAnsi" w:hAnsiTheme="majorHAnsi"/>
          <w:i/>
        </w:rPr>
      </w:pPr>
      <w:r w:rsidRPr="00412957">
        <w:rPr>
          <w:rFonts w:asciiTheme="majorHAnsi" w:hAnsiTheme="majorHAnsi"/>
          <w:i/>
        </w:rPr>
        <w:lastRenderedPageBreak/>
        <w:t xml:space="preserve">Criterion 25.8 </w:t>
      </w:r>
      <w:r>
        <w:rPr>
          <w:rFonts w:asciiTheme="majorHAnsi" w:hAnsiTheme="majorHAnsi"/>
          <w:i/>
        </w:rPr>
        <w:t>is</w:t>
      </w:r>
      <w:r w:rsidRPr="00412957">
        <w:rPr>
          <w:rFonts w:asciiTheme="majorHAnsi" w:hAnsiTheme="majorHAnsi"/>
          <w:i/>
        </w:rPr>
        <w:t xml:space="preserve"> </w:t>
      </w:r>
      <w:r w:rsidRPr="00412957">
        <w:rPr>
          <w:rFonts w:asciiTheme="majorHAnsi" w:hAnsiTheme="majorHAnsi"/>
          <w:b/>
          <w:i/>
        </w:rPr>
        <w:t>not met.</w:t>
      </w:r>
      <w:r w:rsidRPr="00412957">
        <w:rPr>
          <w:rFonts w:asciiTheme="majorHAnsi" w:hAnsiTheme="majorHAnsi"/>
          <w:i/>
        </w:rPr>
        <w:t xml:space="preserve">  </w:t>
      </w:r>
      <w:commentRangeStart w:id="386"/>
      <w:r w:rsidRPr="00412957">
        <w:rPr>
          <w:rFonts w:asciiTheme="majorHAnsi" w:hAnsiTheme="majorHAnsi"/>
        </w:rPr>
        <w:t xml:space="preserve">Lao PDR does not ensure that there are proportionate and dissuasive sanctions, criminal, civil or administrative, for failing to grant to competent </w:t>
      </w:r>
      <w:proofErr w:type="gramStart"/>
      <w:r w:rsidRPr="00412957">
        <w:rPr>
          <w:rFonts w:asciiTheme="majorHAnsi" w:hAnsiTheme="majorHAnsi"/>
        </w:rPr>
        <w:t>authorities</w:t>
      </w:r>
      <w:proofErr w:type="gramEnd"/>
      <w:r w:rsidRPr="00412957">
        <w:rPr>
          <w:rFonts w:asciiTheme="majorHAnsi" w:hAnsiTheme="majorHAnsi"/>
        </w:rPr>
        <w:t xml:space="preserve"> timely access to information regarding the arrangements described above or foreign trusts trust referred to in criterion 25.1.</w:t>
      </w:r>
      <w:commentRangeEnd w:id="386"/>
      <w:r w:rsidR="00980C04">
        <w:rPr>
          <w:rStyle w:val="CommentReference"/>
          <w:rFonts w:ascii="Times New Roman" w:hAnsi="Times New Roman"/>
          <w:spacing w:val="0"/>
        </w:rPr>
        <w:commentReference w:id="386"/>
      </w:r>
    </w:p>
    <w:p w14:paraId="06014FF4" w14:textId="77777777" w:rsidR="00412957" w:rsidRPr="00412957" w:rsidRDefault="00412957" w:rsidP="00412957">
      <w:pPr>
        <w:tabs>
          <w:tab w:val="left" w:pos="850"/>
          <w:tab w:val="left" w:pos="1191"/>
          <w:tab w:val="left" w:pos="1531"/>
        </w:tabs>
        <w:spacing w:before="240" w:after="240" w:line="240" w:lineRule="auto"/>
        <w:jc w:val="both"/>
        <w:outlineLvl w:val="2"/>
        <w:rPr>
          <w:rFonts w:ascii="Cambria" w:eastAsia="Times New Roman" w:hAnsi="Cambria" w:cs="Times New Roman"/>
          <w:bCs/>
          <w:i/>
          <w:iCs/>
          <w:color w:val="244061"/>
          <w:lang w:eastAsia="zh-CN"/>
        </w:rPr>
      </w:pPr>
      <w:r w:rsidRPr="00412957">
        <w:rPr>
          <w:rFonts w:ascii="Cambria" w:eastAsia="Times New Roman" w:hAnsi="Cambria" w:cs="Times New Roman"/>
          <w:bCs/>
          <w:i/>
          <w:iCs/>
          <w:color w:val="244061"/>
          <w:lang w:eastAsia="zh-CN"/>
        </w:rPr>
        <w:t>Weighting and Conclusion</w:t>
      </w:r>
    </w:p>
    <w:p w14:paraId="7B64F5C4" w14:textId="77777777" w:rsidR="00412957" w:rsidRPr="00412957" w:rsidRDefault="00412957" w:rsidP="00494361">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412957">
        <w:rPr>
          <w:rFonts w:asciiTheme="majorHAnsi" w:hAnsiTheme="majorHAnsi"/>
        </w:rPr>
        <w:t xml:space="preserve">Lao PDR law permits the establishment of legal arrangements as described in the FATF standards and does not prohibit the establishment of foreign or the operation of foreign trusts in the country notwithstanding that Lao PDR may not recognise those foreign trusts.  However, Lao PDR has no measures in place to address the requirements of this Recommendation except to a minimal degree as noted in c.25.7.  </w:t>
      </w:r>
    </w:p>
    <w:p w14:paraId="6B354DE5" w14:textId="77777777" w:rsidR="00412957" w:rsidRPr="00412957" w:rsidRDefault="00412957" w:rsidP="00494361">
      <w:pPr>
        <w:pStyle w:val="FAFT-TEXTEjustifiedleft"/>
        <w:numPr>
          <w:ilvl w:val="0"/>
          <w:numId w:val="16"/>
        </w:numPr>
        <w:tabs>
          <w:tab w:val="clear" w:pos="850"/>
          <w:tab w:val="clear" w:pos="1191"/>
          <w:tab w:val="left" w:pos="0"/>
          <w:tab w:val="left" w:pos="810"/>
        </w:tabs>
        <w:ind w:left="0" w:firstLine="0"/>
        <w:rPr>
          <w:rFonts w:asciiTheme="majorHAnsi" w:hAnsiTheme="majorHAnsi"/>
          <w:b/>
        </w:rPr>
      </w:pPr>
      <w:r w:rsidRPr="00412957">
        <w:rPr>
          <w:rFonts w:asciiTheme="majorHAnsi" w:hAnsiTheme="majorHAnsi"/>
          <w:b/>
        </w:rPr>
        <w:t>Recommendation</w:t>
      </w:r>
      <w:r w:rsidRPr="004F4E95">
        <w:rPr>
          <w:rFonts w:asciiTheme="majorHAnsi" w:hAnsiTheme="majorHAnsi"/>
          <w:b/>
        </w:rPr>
        <w:t xml:space="preserve"> 25</w:t>
      </w:r>
      <w:r w:rsidRPr="00412957">
        <w:rPr>
          <w:rFonts w:asciiTheme="majorHAnsi" w:hAnsiTheme="majorHAnsi"/>
          <w:b/>
        </w:rPr>
        <w:t xml:space="preserve"> is rated non-compliant.</w:t>
      </w:r>
    </w:p>
    <w:p w14:paraId="20071CE2" w14:textId="77777777" w:rsidR="00FF6744" w:rsidRPr="00435FB3" w:rsidRDefault="00FF6744" w:rsidP="00FF6744">
      <w:pPr>
        <w:pStyle w:val="TemplateMERH4"/>
        <w:rPr>
          <w:rFonts w:asciiTheme="majorHAnsi" w:hAnsiTheme="majorHAnsi"/>
        </w:rPr>
      </w:pPr>
      <w:r w:rsidRPr="00435FB3">
        <w:rPr>
          <w:rFonts w:asciiTheme="majorHAnsi" w:hAnsiTheme="majorHAnsi"/>
        </w:rPr>
        <w:t>Weighting and Conclusion</w:t>
      </w:r>
    </w:p>
    <w:p w14:paraId="4BEBC6CB" w14:textId="77777777" w:rsidR="00FF6744" w:rsidRPr="00435FB3" w:rsidRDefault="00FF6744" w:rsidP="00EE61E1">
      <w:pPr>
        <w:pStyle w:val="FAFT-TEXTEjustifiedleft"/>
        <w:numPr>
          <w:ilvl w:val="0"/>
          <w:numId w:val="71"/>
        </w:numPr>
        <w:tabs>
          <w:tab w:val="clear" w:pos="850"/>
          <w:tab w:val="left" w:pos="1276"/>
        </w:tabs>
        <w:ind w:left="0" w:firstLine="0"/>
        <w:rPr>
          <w:rFonts w:asciiTheme="majorHAnsi" w:hAnsiTheme="majorHAnsi"/>
          <w:b/>
        </w:rPr>
      </w:pPr>
      <w:r w:rsidRPr="00435FB3">
        <w:rPr>
          <w:rFonts w:asciiTheme="majorHAnsi" w:hAnsiTheme="majorHAnsi"/>
          <w:b/>
        </w:rPr>
        <w:t>Recommendation 25 is rated compliant/largely compliant/partly compliant/non-compliant.</w:t>
      </w:r>
    </w:p>
    <w:p w14:paraId="2F363888" w14:textId="1320766C" w:rsidR="00FF6744" w:rsidRDefault="00FF6744" w:rsidP="00FF6744">
      <w:pPr>
        <w:keepNext/>
        <w:tabs>
          <w:tab w:val="left" w:pos="850"/>
          <w:tab w:val="left" w:pos="1191"/>
          <w:tab w:val="left" w:pos="1531"/>
        </w:tabs>
        <w:spacing w:before="240" w:after="240" w:line="240" w:lineRule="auto"/>
        <w:jc w:val="both"/>
        <w:outlineLvl w:val="1"/>
        <w:rPr>
          <w:rFonts w:asciiTheme="majorHAnsi" w:eastAsia="Times New Roman" w:hAnsiTheme="majorHAnsi" w:cs="Times New Roman"/>
          <w:b/>
          <w:bCs/>
          <w:i/>
          <w:color w:val="365F91" w:themeColor="accent1" w:themeShade="BF"/>
          <w:sz w:val="24"/>
          <w:lang w:eastAsia="zh-CN"/>
        </w:rPr>
      </w:pPr>
      <w:bookmarkStart w:id="387" w:name="_Toc28876743"/>
      <w:bookmarkStart w:id="388" w:name="_Toc46318339"/>
      <w:bookmarkEnd w:id="366"/>
      <w:bookmarkEnd w:id="367"/>
      <w:bookmarkEnd w:id="379"/>
      <w:r w:rsidRPr="00F51D7B">
        <w:rPr>
          <w:rFonts w:asciiTheme="majorHAnsi" w:eastAsia="Times New Roman" w:hAnsiTheme="majorHAnsi" w:cs="Times New Roman"/>
          <w:b/>
          <w:bCs/>
          <w:i/>
          <w:color w:val="365F91" w:themeColor="accent1" w:themeShade="BF"/>
          <w:sz w:val="24"/>
          <w:lang w:eastAsia="zh-CN"/>
        </w:rPr>
        <w:t>Recommendation 26 – Regulation and supervision of financial institutions</w:t>
      </w:r>
      <w:bookmarkEnd w:id="387"/>
      <w:bookmarkEnd w:id="388"/>
    </w:p>
    <w:p w14:paraId="5F6BC38E" w14:textId="7D38B05E" w:rsidR="004F50AA" w:rsidRPr="004F50AA" w:rsidRDefault="004F50AA" w:rsidP="004F50AA">
      <w:pPr>
        <w:pStyle w:val="Num-DocParagraph"/>
        <w:jc w:val="center"/>
        <w:rPr>
          <w:b/>
        </w:rPr>
      </w:pPr>
      <w:r w:rsidRPr="004F50AA">
        <w:rPr>
          <w:b/>
          <w:highlight w:val="magenta"/>
        </w:rPr>
        <w:t>[THIS CRITERION IS TO BE UPDATED]</w:t>
      </w:r>
    </w:p>
    <w:p w14:paraId="4E238AA1" w14:textId="77777777" w:rsidR="00FF6744" w:rsidRPr="00F51D7B" w:rsidRDefault="00FF6744" w:rsidP="00FF6744">
      <w:pPr>
        <w:tabs>
          <w:tab w:val="left" w:pos="0"/>
          <w:tab w:val="left" w:pos="850"/>
          <w:tab w:val="left" w:pos="1191"/>
          <w:tab w:val="left" w:pos="1531"/>
        </w:tabs>
        <w:spacing w:after="120" w:line="280" w:lineRule="exact"/>
        <w:jc w:val="both"/>
        <w:rPr>
          <w:rFonts w:asciiTheme="majorHAnsi" w:eastAsia="Times New Roman" w:hAnsiTheme="majorHAnsi" w:cs="Times New Roman"/>
          <w:i/>
          <w:spacing w:val="2"/>
          <w:lang w:eastAsia="zh-CN"/>
        </w:rPr>
      </w:pPr>
      <w:bookmarkStart w:id="389" w:name="_Toc358292300"/>
      <w:bookmarkStart w:id="390" w:name="_Toc429126866"/>
      <w:r w:rsidRPr="00F51D7B">
        <w:rPr>
          <w:rFonts w:asciiTheme="majorHAnsi" w:eastAsia="Times New Roman" w:hAnsiTheme="majorHAnsi" w:cs="Times New Roman"/>
          <w:i/>
          <w:spacing w:val="2"/>
          <w:lang w:eastAsia="zh-CN"/>
        </w:rPr>
        <w:t>Market Entry</w:t>
      </w:r>
    </w:p>
    <w:p w14:paraId="448A186E" w14:textId="77777777" w:rsidR="00FF6744" w:rsidRPr="00F51D7B" w:rsidRDefault="00FF6744" w:rsidP="00EE61E1">
      <w:pPr>
        <w:numPr>
          <w:ilvl w:val="0"/>
          <w:numId w:val="71"/>
        </w:numPr>
        <w:tabs>
          <w:tab w:val="left" w:pos="0"/>
          <w:tab w:val="left" w:pos="85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i/>
          <w:spacing w:val="2"/>
          <w:lang w:eastAsia="zh-CN"/>
        </w:rPr>
        <w:t>Criterion 26.1</w:t>
      </w:r>
      <w:r w:rsidRPr="00F51D7B">
        <w:rPr>
          <w:rFonts w:asciiTheme="majorHAnsi" w:eastAsia="Times New Roman" w:hAnsiTheme="majorHAnsi" w:cs="Times New Roman"/>
          <w:spacing w:val="2"/>
          <w:lang w:eastAsia="zh-CN"/>
        </w:rPr>
        <w:t xml:space="preserve"> - AMLIO is the designated supervisor of all REs, including FIs, under Article 2, para 2 of the Decision on Organization and Operations of the AMLIO, 8 January 2020. For implementation purposes, line responsibility for supervision on particular sectors of FI is distributed among several agencies under the Decree on Entrust and Responsibility in Implementing the Activities of AML/CFT, No 127/Gov, 20 February 2020. Those responsibilities are distributed as follows.</w:t>
      </w:r>
    </w:p>
    <w:tbl>
      <w:tblPr>
        <w:tblStyle w:val="TableGrid6"/>
        <w:tblW w:w="0" w:type="auto"/>
        <w:tblLook w:val="04A0" w:firstRow="1" w:lastRow="0" w:firstColumn="1" w:lastColumn="0" w:noHBand="0" w:noVBand="1"/>
      </w:tblPr>
      <w:tblGrid>
        <w:gridCol w:w="1244"/>
        <w:gridCol w:w="1016"/>
        <w:gridCol w:w="1178"/>
        <w:gridCol w:w="1668"/>
        <w:gridCol w:w="1860"/>
        <w:gridCol w:w="2050"/>
      </w:tblGrid>
      <w:tr w:rsidR="00FF6744" w:rsidRPr="00F51D7B" w14:paraId="72BB8B85" w14:textId="77777777" w:rsidTr="0093577A">
        <w:tc>
          <w:tcPr>
            <w:tcW w:w="1244" w:type="dxa"/>
          </w:tcPr>
          <w:p w14:paraId="00D81AEB" w14:textId="77777777" w:rsidR="00FF6744" w:rsidRPr="00F51D7B" w:rsidRDefault="00FF6744" w:rsidP="0093577A">
            <w:pPr>
              <w:tabs>
                <w:tab w:val="left" w:pos="850"/>
                <w:tab w:val="left" w:pos="1191"/>
                <w:tab w:val="left" w:pos="1531"/>
              </w:tabs>
              <w:spacing w:after="60"/>
              <w:jc w:val="both"/>
              <w:rPr>
                <w:rFonts w:asciiTheme="majorHAnsi" w:eastAsia="Times New Roman" w:hAnsiTheme="majorHAnsi" w:cs="Times New Roman"/>
                <w:spacing w:val="2"/>
                <w:sz w:val="18"/>
                <w:szCs w:val="18"/>
                <w:lang w:eastAsia="zh-CN"/>
              </w:rPr>
            </w:pPr>
          </w:p>
        </w:tc>
        <w:tc>
          <w:tcPr>
            <w:tcW w:w="1019" w:type="dxa"/>
          </w:tcPr>
          <w:p w14:paraId="7D8D4C82" w14:textId="77777777" w:rsidR="00FF6744" w:rsidRPr="00F51D7B" w:rsidRDefault="00FF6744" w:rsidP="0093577A">
            <w:pPr>
              <w:tabs>
                <w:tab w:val="left" w:pos="850"/>
                <w:tab w:val="left" w:pos="1191"/>
                <w:tab w:val="left" w:pos="1531"/>
              </w:tabs>
              <w:spacing w:after="60"/>
              <w:jc w:val="both"/>
              <w:rPr>
                <w:rFonts w:asciiTheme="majorHAnsi" w:eastAsia="Times New Roman" w:hAnsiTheme="majorHAnsi" w:cs="Times New Roman"/>
                <w:b/>
                <w:spacing w:val="2"/>
                <w:sz w:val="18"/>
                <w:szCs w:val="18"/>
                <w:lang w:eastAsia="zh-CN"/>
              </w:rPr>
            </w:pPr>
            <w:r w:rsidRPr="00F51D7B">
              <w:rPr>
                <w:rFonts w:asciiTheme="majorHAnsi" w:eastAsia="Times New Roman" w:hAnsiTheme="majorHAnsi" w:cs="Times New Roman"/>
                <w:b/>
                <w:spacing w:val="2"/>
                <w:sz w:val="18"/>
                <w:szCs w:val="18"/>
                <w:lang w:eastAsia="zh-CN"/>
              </w:rPr>
              <w:t>Banking Sector</w:t>
            </w:r>
          </w:p>
        </w:tc>
        <w:tc>
          <w:tcPr>
            <w:tcW w:w="1134" w:type="dxa"/>
          </w:tcPr>
          <w:p w14:paraId="30BD1EB3" w14:textId="77777777" w:rsidR="00FF6744" w:rsidRPr="00F51D7B" w:rsidRDefault="00FF6744" w:rsidP="0093577A">
            <w:pPr>
              <w:tabs>
                <w:tab w:val="left" w:pos="850"/>
                <w:tab w:val="left" w:pos="1191"/>
                <w:tab w:val="left" w:pos="1531"/>
              </w:tabs>
              <w:spacing w:after="60"/>
              <w:jc w:val="both"/>
              <w:rPr>
                <w:rFonts w:asciiTheme="majorHAnsi" w:eastAsia="Times New Roman" w:hAnsiTheme="majorHAnsi" w:cs="Times New Roman"/>
                <w:b/>
                <w:spacing w:val="2"/>
                <w:sz w:val="18"/>
                <w:szCs w:val="18"/>
                <w:lang w:eastAsia="zh-CN"/>
              </w:rPr>
            </w:pPr>
            <w:commentRangeStart w:id="391"/>
            <w:r w:rsidRPr="00F51D7B">
              <w:rPr>
                <w:rFonts w:asciiTheme="majorHAnsi" w:eastAsia="Times New Roman" w:hAnsiTheme="majorHAnsi" w:cs="Times New Roman"/>
                <w:b/>
                <w:spacing w:val="2"/>
                <w:sz w:val="18"/>
                <w:szCs w:val="18"/>
                <w:lang w:eastAsia="zh-CN"/>
              </w:rPr>
              <w:t>Insurance sector</w:t>
            </w:r>
            <w:commentRangeEnd w:id="391"/>
            <w:r w:rsidRPr="00F51D7B">
              <w:rPr>
                <w:rFonts w:ascii="Times New Roman" w:eastAsia="Times New Roman" w:hAnsi="Times New Roman" w:cs="Times New Roman"/>
                <w:sz w:val="16"/>
                <w:szCs w:val="16"/>
                <w:lang w:eastAsia="zh-CN"/>
              </w:rPr>
              <w:commentReference w:id="391"/>
            </w:r>
          </w:p>
        </w:tc>
        <w:tc>
          <w:tcPr>
            <w:tcW w:w="1673" w:type="dxa"/>
          </w:tcPr>
          <w:p w14:paraId="624F87A0" w14:textId="77777777" w:rsidR="00FF6744" w:rsidRPr="00F51D7B" w:rsidRDefault="00FF6744" w:rsidP="0093577A">
            <w:pPr>
              <w:tabs>
                <w:tab w:val="left" w:pos="850"/>
                <w:tab w:val="left" w:pos="1191"/>
                <w:tab w:val="left" w:pos="1531"/>
              </w:tabs>
              <w:spacing w:after="60"/>
              <w:jc w:val="both"/>
              <w:rPr>
                <w:rFonts w:asciiTheme="majorHAnsi" w:eastAsia="Times New Roman" w:hAnsiTheme="majorHAnsi" w:cs="Times New Roman"/>
                <w:b/>
                <w:spacing w:val="2"/>
                <w:sz w:val="18"/>
                <w:szCs w:val="18"/>
                <w:lang w:eastAsia="zh-CN"/>
              </w:rPr>
            </w:pPr>
            <w:r w:rsidRPr="00F51D7B">
              <w:rPr>
                <w:rFonts w:asciiTheme="majorHAnsi" w:eastAsia="Times New Roman" w:hAnsiTheme="majorHAnsi" w:cs="Times New Roman"/>
                <w:b/>
                <w:spacing w:val="2"/>
                <w:sz w:val="18"/>
                <w:szCs w:val="18"/>
                <w:lang w:eastAsia="zh-CN"/>
              </w:rPr>
              <w:t>Securities Company</w:t>
            </w:r>
          </w:p>
        </w:tc>
        <w:tc>
          <w:tcPr>
            <w:tcW w:w="1871" w:type="dxa"/>
          </w:tcPr>
          <w:p w14:paraId="2012F3B9" w14:textId="77777777" w:rsidR="00FF6744" w:rsidRPr="00F51D7B" w:rsidRDefault="00FF6744" w:rsidP="0093577A">
            <w:pPr>
              <w:tabs>
                <w:tab w:val="left" w:pos="850"/>
                <w:tab w:val="left" w:pos="1191"/>
                <w:tab w:val="left" w:pos="1531"/>
              </w:tabs>
              <w:spacing w:after="60"/>
              <w:jc w:val="both"/>
              <w:rPr>
                <w:rFonts w:asciiTheme="majorHAnsi" w:eastAsia="Times New Roman" w:hAnsiTheme="majorHAnsi" w:cs="Times New Roman"/>
                <w:b/>
                <w:spacing w:val="2"/>
                <w:sz w:val="18"/>
                <w:szCs w:val="18"/>
                <w:lang w:eastAsia="zh-CN"/>
              </w:rPr>
            </w:pPr>
            <w:r w:rsidRPr="00F51D7B">
              <w:rPr>
                <w:rFonts w:asciiTheme="majorHAnsi" w:eastAsia="Times New Roman" w:hAnsiTheme="majorHAnsi" w:cs="Times New Roman"/>
                <w:b/>
                <w:spacing w:val="2"/>
                <w:sz w:val="18"/>
                <w:szCs w:val="18"/>
                <w:lang w:eastAsia="zh-CN"/>
              </w:rPr>
              <w:t>Operator of currency exchange business</w:t>
            </w:r>
          </w:p>
        </w:tc>
        <w:tc>
          <w:tcPr>
            <w:tcW w:w="2075" w:type="dxa"/>
          </w:tcPr>
          <w:p w14:paraId="121CB795" w14:textId="77777777" w:rsidR="00FF6744" w:rsidRPr="00F51D7B" w:rsidRDefault="00FF6744" w:rsidP="0093577A">
            <w:pPr>
              <w:tabs>
                <w:tab w:val="left" w:pos="850"/>
                <w:tab w:val="left" w:pos="1191"/>
                <w:tab w:val="left" w:pos="1531"/>
              </w:tabs>
              <w:spacing w:after="60"/>
              <w:jc w:val="both"/>
              <w:rPr>
                <w:rFonts w:asciiTheme="majorHAnsi" w:eastAsia="Times New Roman" w:hAnsiTheme="majorHAnsi" w:cs="Times New Roman"/>
                <w:b/>
                <w:spacing w:val="2"/>
                <w:sz w:val="18"/>
                <w:szCs w:val="18"/>
                <w:lang w:eastAsia="zh-CN"/>
              </w:rPr>
            </w:pPr>
            <w:r w:rsidRPr="00F51D7B">
              <w:rPr>
                <w:rFonts w:asciiTheme="majorHAnsi" w:eastAsia="Times New Roman" w:hAnsiTheme="majorHAnsi" w:cs="Times New Roman"/>
                <w:b/>
                <w:spacing w:val="2"/>
                <w:sz w:val="18"/>
                <w:szCs w:val="18"/>
                <w:lang w:eastAsia="zh-CN"/>
              </w:rPr>
              <w:t>MVTS provider</w:t>
            </w:r>
          </w:p>
        </w:tc>
      </w:tr>
      <w:tr w:rsidR="00FF6744" w:rsidRPr="00F51D7B" w14:paraId="511130F1" w14:textId="77777777" w:rsidTr="0093577A">
        <w:tc>
          <w:tcPr>
            <w:tcW w:w="1244" w:type="dxa"/>
          </w:tcPr>
          <w:p w14:paraId="1FE45698" w14:textId="77777777" w:rsidR="00FF6744" w:rsidRPr="00F51D7B" w:rsidRDefault="00FF6744" w:rsidP="0093577A">
            <w:pPr>
              <w:tabs>
                <w:tab w:val="left" w:pos="850"/>
                <w:tab w:val="left" w:pos="1191"/>
                <w:tab w:val="left" w:pos="1531"/>
              </w:tabs>
              <w:spacing w:after="60"/>
              <w:rPr>
                <w:rFonts w:asciiTheme="majorHAnsi" w:eastAsia="Times New Roman" w:hAnsiTheme="majorHAnsi" w:cs="Times New Roman"/>
                <w:b/>
                <w:spacing w:val="2"/>
                <w:sz w:val="18"/>
                <w:szCs w:val="18"/>
                <w:lang w:eastAsia="zh-CN"/>
              </w:rPr>
            </w:pPr>
            <w:r w:rsidRPr="00F51D7B">
              <w:rPr>
                <w:rFonts w:asciiTheme="majorHAnsi" w:eastAsia="Times New Roman" w:hAnsiTheme="majorHAnsi" w:cs="Times New Roman"/>
                <w:b/>
                <w:spacing w:val="2"/>
                <w:sz w:val="18"/>
                <w:szCs w:val="18"/>
                <w:lang w:eastAsia="zh-CN"/>
              </w:rPr>
              <w:t>Regulatory/</w:t>
            </w:r>
          </w:p>
          <w:p w14:paraId="15DAC0A4" w14:textId="77777777" w:rsidR="00FF6744" w:rsidRPr="00F51D7B" w:rsidRDefault="00FF6744" w:rsidP="0093577A">
            <w:pPr>
              <w:tabs>
                <w:tab w:val="left" w:pos="850"/>
                <w:tab w:val="left" w:pos="1191"/>
                <w:tab w:val="left" w:pos="1531"/>
              </w:tabs>
              <w:spacing w:after="60"/>
              <w:rPr>
                <w:rFonts w:asciiTheme="majorHAnsi" w:eastAsia="Times New Roman" w:hAnsiTheme="majorHAnsi" w:cs="Times New Roman"/>
                <w:b/>
                <w:spacing w:val="2"/>
                <w:sz w:val="18"/>
                <w:szCs w:val="18"/>
                <w:lang w:eastAsia="zh-CN"/>
              </w:rPr>
            </w:pPr>
            <w:r w:rsidRPr="00F51D7B">
              <w:rPr>
                <w:rFonts w:asciiTheme="majorHAnsi" w:eastAsia="Times New Roman" w:hAnsiTheme="majorHAnsi" w:cs="Times New Roman"/>
                <w:b/>
                <w:spacing w:val="2"/>
                <w:sz w:val="18"/>
                <w:szCs w:val="18"/>
                <w:lang w:eastAsia="zh-CN"/>
              </w:rPr>
              <w:t>Supervisory Authority</w:t>
            </w:r>
          </w:p>
        </w:tc>
        <w:tc>
          <w:tcPr>
            <w:tcW w:w="2153" w:type="dxa"/>
            <w:gridSpan w:val="2"/>
          </w:tcPr>
          <w:tbl>
            <w:tblPr>
              <w:tblW w:w="0" w:type="auto"/>
              <w:tblBorders>
                <w:top w:val="nil"/>
                <w:left w:val="nil"/>
                <w:bottom w:val="nil"/>
                <w:right w:val="nil"/>
              </w:tblBorders>
              <w:tblLook w:val="0000" w:firstRow="0" w:lastRow="0" w:firstColumn="0" w:lastColumn="0" w:noHBand="0" w:noVBand="0"/>
            </w:tblPr>
            <w:tblGrid>
              <w:gridCol w:w="222"/>
            </w:tblGrid>
            <w:tr w:rsidR="00FF6744" w:rsidRPr="00F51D7B" w14:paraId="68E0D30A" w14:textId="77777777" w:rsidTr="0093577A">
              <w:trPr>
                <w:trHeight w:val="394"/>
              </w:trPr>
              <w:tc>
                <w:tcPr>
                  <w:tcW w:w="0" w:type="auto"/>
                </w:tcPr>
                <w:p w14:paraId="041D08A2" w14:textId="77777777" w:rsidR="00FF6744" w:rsidRPr="00F51D7B" w:rsidRDefault="00FF6744" w:rsidP="0093577A">
                  <w:pPr>
                    <w:autoSpaceDE w:val="0"/>
                    <w:autoSpaceDN w:val="0"/>
                    <w:adjustRightInd w:val="0"/>
                    <w:spacing w:after="60" w:line="240" w:lineRule="auto"/>
                    <w:rPr>
                      <w:rFonts w:asciiTheme="majorHAnsi" w:eastAsia="Calibri" w:hAnsiTheme="majorHAnsi" w:cs="Times New Roman"/>
                      <w:color w:val="000000"/>
                      <w:sz w:val="18"/>
                      <w:szCs w:val="18"/>
                      <w:lang w:val="en-MY"/>
                    </w:rPr>
                  </w:pPr>
                </w:p>
              </w:tc>
            </w:tr>
          </w:tbl>
          <w:p w14:paraId="140D1C93" w14:textId="77777777" w:rsidR="00FF6744" w:rsidRPr="00F51D7B" w:rsidRDefault="00FF6744" w:rsidP="0093577A">
            <w:pPr>
              <w:tabs>
                <w:tab w:val="left" w:pos="850"/>
                <w:tab w:val="left" w:pos="1191"/>
                <w:tab w:val="left" w:pos="1531"/>
              </w:tabs>
              <w:spacing w:after="60"/>
              <w:rPr>
                <w:rFonts w:asciiTheme="majorHAnsi" w:eastAsia="Times New Roman" w:hAnsiTheme="majorHAnsi" w:cs="Times New Roman"/>
                <w:spacing w:val="2"/>
                <w:sz w:val="18"/>
                <w:szCs w:val="18"/>
                <w:lang w:eastAsia="zh-CN"/>
              </w:rPr>
            </w:pPr>
          </w:p>
          <w:p w14:paraId="560DE321" w14:textId="77777777" w:rsidR="00FF6744" w:rsidRPr="00F51D7B" w:rsidRDefault="00FF6744" w:rsidP="00412957">
            <w:pPr>
              <w:numPr>
                <w:ilvl w:val="0"/>
                <w:numId w:val="39"/>
              </w:numPr>
              <w:tabs>
                <w:tab w:val="left" w:pos="452"/>
                <w:tab w:val="left" w:pos="1191"/>
                <w:tab w:val="left" w:pos="1531"/>
              </w:tabs>
              <w:spacing w:after="60"/>
              <w:ind w:left="92" w:hanging="92"/>
              <w:rPr>
                <w:rFonts w:asciiTheme="majorHAnsi" w:eastAsia="Times New Roman" w:hAnsiTheme="majorHAnsi" w:cs="Times New Roman"/>
                <w:spacing w:val="2"/>
                <w:sz w:val="18"/>
                <w:szCs w:val="18"/>
                <w:lang w:eastAsia="zh-CN"/>
              </w:rPr>
            </w:pPr>
            <w:r w:rsidRPr="00F51D7B">
              <w:rPr>
                <w:rFonts w:asciiTheme="majorHAnsi" w:eastAsia="Times New Roman" w:hAnsiTheme="majorHAnsi" w:cs="Times New Roman"/>
                <w:spacing w:val="2"/>
                <w:sz w:val="18"/>
                <w:szCs w:val="18"/>
                <w:lang w:eastAsia="zh-CN"/>
              </w:rPr>
              <w:t xml:space="preserve"> AMLIO</w:t>
            </w:r>
          </w:p>
          <w:p w14:paraId="6DCF5DE0" w14:textId="77777777" w:rsidR="00FF6744" w:rsidRPr="00F51D7B" w:rsidRDefault="00FF6744" w:rsidP="00412957">
            <w:pPr>
              <w:numPr>
                <w:ilvl w:val="0"/>
                <w:numId w:val="39"/>
              </w:numPr>
              <w:autoSpaceDE w:val="0"/>
              <w:autoSpaceDN w:val="0"/>
              <w:adjustRightInd w:val="0"/>
              <w:spacing w:after="60"/>
              <w:ind w:left="92" w:hanging="92"/>
              <w:rPr>
                <w:rFonts w:asciiTheme="majorHAnsi" w:eastAsia="Calibri" w:hAnsiTheme="majorHAnsi" w:cs="Times New Roman"/>
                <w:sz w:val="18"/>
                <w:szCs w:val="18"/>
                <w:lang w:val="en-MY"/>
              </w:rPr>
            </w:pPr>
            <w:r w:rsidRPr="00F51D7B">
              <w:rPr>
                <w:rFonts w:asciiTheme="majorHAnsi" w:eastAsia="Calibri" w:hAnsiTheme="majorHAnsi" w:cs="Times New Roman"/>
                <w:color w:val="000000"/>
                <w:sz w:val="18"/>
                <w:szCs w:val="18"/>
                <w:lang w:val="en-MY"/>
              </w:rPr>
              <w:t xml:space="preserve"> </w:t>
            </w:r>
            <w:commentRangeStart w:id="392"/>
            <w:r w:rsidRPr="00F51D7B">
              <w:rPr>
                <w:rFonts w:asciiTheme="majorHAnsi" w:eastAsia="Calibri" w:hAnsiTheme="majorHAnsi" w:cs="Times New Roman"/>
                <w:color w:val="000000"/>
                <w:sz w:val="18"/>
                <w:szCs w:val="18"/>
                <w:lang w:val="en-MY"/>
              </w:rPr>
              <w:t>AMLIU as per the Decision on Designated for AML/CFT Supervisor for Commercial Bank and FI</w:t>
            </w:r>
            <w:commentRangeEnd w:id="392"/>
            <w:r w:rsidRPr="00F51D7B">
              <w:rPr>
                <w:rFonts w:ascii="Times New Roman" w:eastAsia="Times New Roman" w:hAnsi="Times New Roman" w:cs="Times New Roman"/>
                <w:sz w:val="16"/>
                <w:szCs w:val="16"/>
                <w:lang w:eastAsia="zh-CN"/>
              </w:rPr>
              <w:commentReference w:id="392"/>
            </w:r>
          </w:p>
          <w:p w14:paraId="47514200" w14:textId="77777777" w:rsidR="00FF6744" w:rsidRPr="00F51D7B" w:rsidRDefault="00FF6744" w:rsidP="0093577A">
            <w:pPr>
              <w:autoSpaceDE w:val="0"/>
              <w:autoSpaceDN w:val="0"/>
              <w:adjustRightInd w:val="0"/>
              <w:spacing w:after="60"/>
              <w:ind w:left="92"/>
              <w:rPr>
                <w:rFonts w:asciiTheme="majorHAnsi" w:eastAsia="Calibri" w:hAnsiTheme="majorHAnsi" w:cs="Times New Roman"/>
                <w:sz w:val="18"/>
                <w:szCs w:val="18"/>
                <w:lang w:val="en-MY"/>
              </w:rPr>
            </w:pPr>
            <w:r w:rsidRPr="00F51D7B">
              <w:rPr>
                <w:rFonts w:asciiTheme="majorHAnsi" w:eastAsia="Calibri" w:hAnsiTheme="majorHAnsi" w:cs="Times New Roman"/>
                <w:color w:val="000000"/>
                <w:sz w:val="18"/>
                <w:szCs w:val="18"/>
                <w:highlight w:val="yellow"/>
                <w:lang w:val="en-MY"/>
              </w:rPr>
              <w:t>[</w:t>
            </w:r>
            <w:commentRangeStart w:id="393"/>
            <w:r w:rsidRPr="00F51D7B">
              <w:rPr>
                <w:rFonts w:asciiTheme="majorHAnsi" w:eastAsia="Calibri" w:hAnsiTheme="majorHAnsi" w:cs="Times New Roman"/>
                <w:color w:val="000000"/>
                <w:sz w:val="18"/>
                <w:szCs w:val="18"/>
                <w:highlight w:val="yellow"/>
                <w:lang w:val="en-MY"/>
              </w:rPr>
              <w:t>For Lao PDR: Please clarify whether AMLIO and AMLIU is separate supervisors]</w:t>
            </w:r>
            <w:commentRangeEnd w:id="393"/>
            <w:r w:rsidRPr="00F51D7B">
              <w:rPr>
                <w:rFonts w:ascii="Times New Roman" w:eastAsia="Times New Roman" w:hAnsi="Times New Roman" w:cs="Times New Roman"/>
                <w:sz w:val="16"/>
                <w:szCs w:val="16"/>
                <w:lang w:eastAsia="zh-CN"/>
              </w:rPr>
              <w:commentReference w:id="393"/>
            </w:r>
          </w:p>
        </w:tc>
        <w:tc>
          <w:tcPr>
            <w:tcW w:w="1673" w:type="dxa"/>
          </w:tcPr>
          <w:p w14:paraId="135DDBEF" w14:textId="77777777" w:rsidR="00FF6744" w:rsidRPr="00F51D7B" w:rsidRDefault="00FF6744" w:rsidP="0093577A">
            <w:pPr>
              <w:autoSpaceDE w:val="0"/>
              <w:autoSpaceDN w:val="0"/>
              <w:adjustRightInd w:val="0"/>
              <w:spacing w:after="60"/>
              <w:rPr>
                <w:rFonts w:asciiTheme="majorHAnsi" w:eastAsia="Calibri" w:hAnsiTheme="majorHAnsi" w:cs="Cambria"/>
                <w:color w:val="000000"/>
                <w:sz w:val="18"/>
                <w:szCs w:val="18"/>
                <w:lang w:val="en-MY"/>
              </w:rPr>
            </w:pPr>
            <w:commentRangeStart w:id="394"/>
            <w:r w:rsidRPr="00F51D7B">
              <w:rPr>
                <w:rFonts w:asciiTheme="majorHAnsi" w:eastAsia="Calibri" w:hAnsiTheme="majorHAnsi" w:cs="Cambria"/>
                <w:b/>
                <w:bCs/>
                <w:color w:val="000000"/>
                <w:sz w:val="18"/>
                <w:szCs w:val="18"/>
                <w:lang w:val="en-MY"/>
              </w:rPr>
              <w:t xml:space="preserve">Lao Securities Commission Office </w:t>
            </w:r>
          </w:p>
          <w:p w14:paraId="12CB22D0" w14:textId="77777777" w:rsidR="00FF6744" w:rsidRPr="00F51D7B" w:rsidRDefault="00FF6744" w:rsidP="0093577A">
            <w:pPr>
              <w:tabs>
                <w:tab w:val="left" w:pos="850"/>
                <w:tab w:val="left" w:pos="1191"/>
                <w:tab w:val="left" w:pos="1531"/>
              </w:tabs>
              <w:spacing w:after="60"/>
              <w:rPr>
                <w:rFonts w:asciiTheme="majorHAnsi" w:eastAsia="Times New Roman" w:hAnsiTheme="majorHAnsi" w:cs="Times New Roman"/>
                <w:spacing w:val="2"/>
                <w:sz w:val="18"/>
                <w:szCs w:val="18"/>
                <w:lang w:eastAsia="zh-CN"/>
              </w:rPr>
            </w:pPr>
            <w:r w:rsidRPr="00F51D7B">
              <w:rPr>
                <w:rFonts w:asciiTheme="majorHAnsi" w:eastAsia="Times New Roman" w:hAnsiTheme="majorHAnsi" w:cs="Times New Roman"/>
                <w:spacing w:val="2"/>
                <w:sz w:val="18"/>
                <w:szCs w:val="18"/>
                <w:lang w:eastAsia="zh-CN"/>
              </w:rPr>
              <w:t>AML/CFT inspection not conducted due to lack of specific personnel to assess compliance level of securities companies</w:t>
            </w:r>
            <w:commentRangeEnd w:id="394"/>
            <w:r w:rsidRPr="00F51D7B">
              <w:rPr>
                <w:rFonts w:ascii="Times New Roman" w:eastAsia="Times New Roman" w:hAnsi="Times New Roman" w:cs="Times New Roman"/>
                <w:sz w:val="16"/>
                <w:szCs w:val="16"/>
                <w:lang w:eastAsia="zh-CN"/>
              </w:rPr>
              <w:commentReference w:id="394"/>
            </w:r>
          </w:p>
        </w:tc>
        <w:tc>
          <w:tcPr>
            <w:tcW w:w="1871" w:type="dxa"/>
          </w:tcPr>
          <w:p w14:paraId="160347E0" w14:textId="77777777" w:rsidR="00FF6744" w:rsidRPr="00F51D7B" w:rsidRDefault="00FF6744" w:rsidP="0093577A">
            <w:pPr>
              <w:autoSpaceDE w:val="0"/>
              <w:autoSpaceDN w:val="0"/>
              <w:adjustRightInd w:val="0"/>
              <w:spacing w:after="60"/>
              <w:rPr>
                <w:rFonts w:asciiTheme="majorHAnsi" w:eastAsia="Calibri" w:hAnsiTheme="majorHAnsi" w:cs="Cambria"/>
                <w:bCs/>
                <w:sz w:val="18"/>
                <w:szCs w:val="18"/>
                <w:lang w:val="en-MY"/>
              </w:rPr>
            </w:pPr>
            <w:r w:rsidRPr="00F51D7B">
              <w:rPr>
                <w:rFonts w:asciiTheme="majorHAnsi" w:eastAsia="Calibri" w:hAnsiTheme="majorHAnsi" w:cs="Cambria"/>
                <w:b/>
                <w:bCs/>
                <w:sz w:val="18"/>
                <w:szCs w:val="18"/>
                <w:lang w:val="en-MY"/>
              </w:rPr>
              <w:t xml:space="preserve"> </w:t>
            </w:r>
            <w:commentRangeStart w:id="395"/>
            <w:r w:rsidRPr="00F51D7B">
              <w:rPr>
                <w:rFonts w:asciiTheme="majorHAnsi" w:eastAsia="Calibri" w:hAnsiTheme="majorHAnsi" w:cs="Cambria"/>
                <w:b/>
                <w:bCs/>
                <w:sz w:val="18"/>
                <w:szCs w:val="18"/>
                <w:lang w:val="en-MY"/>
              </w:rPr>
              <w:t xml:space="preserve">Regulator - </w:t>
            </w:r>
            <w:r w:rsidRPr="00F51D7B">
              <w:rPr>
                <w:rFonts w:asciiTheme="majorHAnsi" w:eastAsia="Calibri" w:hAnsiTheme="majorHAnsi" w:cs="Cambria"/>
                <w:bCs/>
                <w:sz w:val="18"/>
                <w:szCs w:val="18"/>
                <w:lang w:val="en-MY"/>
              </w:rPr>
              <w:t>Bank of Lao and act as central agency to cooperate with MOF, MOIC, MPI, MPS and other sectors and local authorities concerned</w:t>
            </w:r>
          </w:p>
          <w:p w14:paraId="16E92CB3" w14:textId="77777777" w:rsidR="00FF6744" w:rsidRPr="00F51D7B" w:rsidRDefault="00FF6744" w:rsidP="0093577A">
            <w:pPr>
              <w:autoSpaceDE w:val="0"/>
              <w:autoSpaceDN w:val="0"/>
              <w:adjustRightInd w:val="0"/>
              <w:spacing w:after="60"/>
              <w:rPr>
                <w:rFonts w:asciiTheme="majorHAnsi" w:eastAsia="Calibri" w:hAnsiTheme="majorHAnsi" w:cs="Cambria"/>
                <w:bCs/>
                <w:sz w:val="18"/>
                <w:szCs w:val="18"/>
                <w:lang w:val="en-MY"/>
              </w:rPr>
            </w:pPr>
            <w:r w:rsidRPr="00F51D7B">
              <w:rPr>
                <w:rFonts w:asciiTheme="majorHAnsi" w:eastAsia="Calibri" w:hAnsiTheme="majorHAnsi" w:cs="Cambria"/>
                <w:bCs/>
                <w:sz w:val="18"/>
                <w:szCs w:val="18"/>
                <w:lang w:val="en-MY"/>
              </w:rPr>
              <w:t>Supervisor -</w:t>
            </w:r>
            <w:r w:rsidRPr="00F51D7B">
              <w:rPr>
                <w:rFonts w:asciiTheme="majorHAnsi" w:eastAsia="Calibri" w:hAnsiTheme="majorHAnsi" w:cs="Times New Roman"/>
                <w:sz w:val="18"/>
                <w:szCs w:val="18"/>
                <w:lang w:val="en-MY"/>
              </w:rPr>
              <w:t xml:space="preserve"> AMLIO </w:t>
            </w:r>
            <w:commentRangeEnd w:id="395"/>
            <w:r w:rsidRPr="00F51D7B">
              <w:rPr>
                <w:rFonts w:ascii="Times New Roman" w:eastAsia="Times New Roman" w:hAnsi="Times New Roman" w:cs="Times New Roman"/>
                <w:sz w:val="16"/>
                <w:szCs w:val="16"/>
                <w:lang w:eastAsia="zh-CN"/>
              </w:rPr>
              <w:commentReference w:id="395"/>
            </w:r>
          </w:p>
        </w:tc>
        <w:tc>
          <w:tcPr>
            <w:tcW w:w="2075" w:type="dxa"/>
          </w:tcPr>
          <w:p w14:paraId="0A649E15" w14:textId="77777777" w:rsidR="00FF6744" w:rsidRPr="00F51D7B" w:rsidRDefault="00FF6744" w:rsidP="0093577A">
            <w:pPr>
              <w:autoSpaceDE w:val="0"/>
              <w:autoSpaceDN w:val="0"/>
              <w:adjustRightInd w:val="0"/>
              <w:spacing w:after="60"/>
              <w:rPr>
                <w:rFonts w:asciiTheme="majorHAnsi" w:eastAsia="Calibri" w:hAnsiTheme="majorHAnsi" w:cs="Cambria"/>
                <w:b/>
                <w:bCs/>
                <w:color w:val="000000"/>
                <w:sz w:val="18"/>
                <w:szCs w:val="18"/>
                <w:lang w:val="en-MY"/>
              </w:rPr>
            </w:pPr>
            <w:r w:rsidRPr="00F51D7B">
              <w:rPr>
                <w:rFonts w:asciiTheme="majorHAnsi" w:eastAsia="Calibri" w:hAnsiTheme="majorHAnsi" w:cs="Cambria"/>
                <w:bCs/>
                <w:color w:val="000000"/>
                <w:sz w:val="18"/>
                <w:szCs w:val="18"/>
                <w:lang w:val="en-MY"/>
              </w:rPr>
              <w:t>Supervisor -</w:t>
            </w:r>
            <w:r w:rsidRPr="00F51D7B">
              <w:rPr>
                <w:rFonts w:asciiTheme="majorHAnsi" w:eastAsia="Calibri" w:hAnsiTheme="majorHAnsi" w:cs="Times New Roman"/>
                <w:color w:val="000000"/>
                <w:sz w:val="18"/>
                <w:szCs w:val="18"/>
                <w:lang w:val="en-MY"/>
              </w:rPr>
              <w:t xml:space="preserve"> AMLIO has rights and duties to take supervision, monitoring and inspection over financial institutions including MVTS or Currency Exchange Bureau as stipulated in the Agreement on KYC/CDD No.01/NCC, dated 15 January 2016</w:t>
            </w:r>
          </w:p>
        </w:tc>
      </w:tr>
      <w:tr w:rsidR="00FF6744" w:rsidRPr="00F51D7B" w14:paraId="15253702" w14:textId="77777777" w:rsidTr="0093577A">
        <w:tc>
          <w:tcPr>
            <w:tcW w:w="1244" w:type="dxa"/>
          </w:tcPr>
          <w:p w14:paraId="1B8F78ED" w14:textId="77777777" w:rsidR="00FF6744" w:rsidRPr="00F51D7B" w:rsidRDefault="00FF6744" w:rsidP="0093577A">
            <w:pPr>
              <w:tabs>
                <w:tab w:val="left" w:pos="850"/>
                <w:tab w:val="left" w:pos="1191"/>
                <w:tab w:val="left" w:pos="1531"/>
              </w:tabs>
              <w:spacing w:after="60"/>
              <w:jc w:val="both"/>
              <w:rPr>
                <w:rFonts w:asciiTheme="majorHAnsi" w:eastAsia="Times New Roman" w:hAnsiTheme="majorHAnsi" w:cs="Times New Roman"/>
                <w:b/>
                <w:spacing w:val="2"/>
                <w:sz w:val="18"/>
                <w:szCs w:val="18"/>
                <w:lang w:eastAsia="zh-CN"/>
              </w:rPr>
            </w:pPr>
            <w:r w:rsidRPr="00F51D7B">
              <w:rPr>
                <w:rFonts w:asciiTheme="majorHAnsi" w:eastAsia="Times New Roman" w:hAnsiTheme="majorHAnsi" w:cs="Times New Roman"/>
                <w:b/>
                <w:spacing w:val="2"/>
                <w:sz w:val="18"/>
                <w:szCs w:val="18"/>
                <w:lang w:eastAsia="zh-CN"/>
              </w:rPr>
              <w:t>Role</w:t>
            </w:r>
          </w:p>
        </w:tc>
        <w:tc>
          <w:tcPr>
            <w:tcW w:w="2153" w:type="dxa"/>
            <w:gridSpan w:val="2"/>
          </w:tcPr>
          <w:p w14:paraId="6A1EDABC" w14:textId="77777777" w:rsidR="00FF6744" w:rsidRPr="00F51D7B" w:rsidRDefault="00FF6744" w:rsidP="00412957">
            <w:pPr>
              <w:numPr>
                <w:ilvl w:val="0"/>
                <w:numId w:val="38"/>
              </w:numPr>
              <w:tabs>
                <w:tab w:val="left" w:pos="850"/>
                <w:tab w:val="left" w:pos="1191"/>
                <w:tab w:val="left" w:pos="1531"/>
              </w:tabs>
              <w:spacing w:after="60"/>
              <w:rPr>
                <w:rFonts w:asciiTheme="majorHAnsi" w:eastAsia="Times New Roman" w:hAnsiTheme="majorHAnsi" w:cs="Times New Roman"/>
                <w:spacing w:val="2"/>
                <w:sz w:val="18"/>
                <w:szCs w:val="18"/>
                <w:lang w:eastAsia="zh-CN"/>
              </w:rPr>
            </w:pPr>
            <w:r w:rsidRPr="00F51D7B">
              <w:rPr>
                <w:rFonts w:asciiTheme="majorHAnsi" w:eastAsia="Times New Roman" w:hAnsiTheme="majorHAnsi" w:cs="Times New Roman"/>
                <w:spacing w:val="2"/>
                <w:sz w:val="18"/>
                <w:szCs w:val="18"/>
                <w:lang w:eastAsia="zh-CN"/>
              </w:rPr>
              <w:t>Issue regulation, conduct inspection and risk assessment</w:t>
            </w:r>
          </w:p>
          <w:p w14:paraId="3CBA58CE" w14:textId="77777777" w:rsidR="00FF6744" w:rsidRPr="00F51D7B" w:rsidRDefault="00FF6744" w:rsidP="0093577A">
            <w:pPr>
              <w:tabs>
                <w:tab w:val="left" w:pos="850"/>
                <w:tab w:val="left" w:pos="1191"/>
                <w:tab w:val="left" w:pos="1531"/>
              </w:tabs>
              <w:spacing w:after="60"/>
              <w:ind w:left="360"/>
              <w:rPr>
                <w:rFonts w:asciiTheme="majorHAnsi" w:eastAsia="Times New Roman" w:hAnsiTheme="majorHAnsi" w:cs="Times New Roman"/>
                <w:spacing w:val="2"/>
                <w:sz w:val="18"/>
                <w:szCs w:val="18"/>
                <w:lang w:eastAsia="zh-CN"/>
              </w:rPr>
            </w:pPr>
          </w:p>
        </w:tc>
        <w:tc>
          <w:tcPr>
            <w:tcW w:w="1673" w:type="dxa"/>
          </w:tcPr>
          <w:p w14:paraId="53EDB000" w14:textId="77777777" w:rsidR="00FF6744" w:rsidRPr="00F51D7B" w:rsidRDefault="00FF6744" w:rsidP="0093577A">
            <w:pPr>
              <w:tabs>
                <w:tab w:val="left" w:pos="850"/>
                <w:tab w:val="left" w:pos="1191"/>
                <w:tab w:val="left" w:pos="1531"/>
              </w:tabs>
              <w:spacing w:after="60"/>
              <w:rPr>
                <w:rFonts w:asciiTheme="majorHAnsi" w:eastAsia="Times New Roman" w:hAnsiTheme="majorHAnsi" w:cs="Times New Roman"/>
                <w:spacing w:val="2"/>
                <w:sz w:val="18"/>
                <w:szCs w:val="18"/>
                <w:lang w:eastAsia="zh-CN"/>
              </w:rPr>
            </w:pPr>
            <w:r w:rsidRPr="00F51D7B">
              <w:rPr>
                <w:rFonts w:asciiTheme="majorHAnsi" w:eastAsia="Times New Roman" w:hAnsiTheme="majorHAnsi" w:cs="Times New Roman"/>
                <w:spacing w:val="2"/>
                <w:sz w:val="18"/>
                <w:szCs w:val="18"/>
                <w:lang w:eastAsia="zh-CN"/>
              </w:rPr>
              <w:t>Issue regulation, conduct inspection and risk assessment</w:t>
            </w:r>
          </w:p>
        </w:tc>
        <w:tc>
          <w:tcPr>
            <w:tcW w:w="1871" w:type="dxa"/>
          </w:tcPr>
          <w:p w14:paraId="6085CFAF" w14:textId="77777777" w:rsidR="00FF6744" w:rsidRPr="00F51D7B" w:rsidRDefault="00FF6744" w:rsidP="00412957">
            <w:pPr>
              <w:numPr>
                <w:ilvl w:val="0"/>
                <w:numId w:val="37"/>
              </w:numPr>
              <w:tabs>
                <w:tab w:val="left" w:pos="850"/>
                <w:tab w:val="left" w:pos="1191"/>
                <w:tab w:val="left" w:pos="1531"/>
              </w:tabs>
              <w:spacing w:after="60"/>
              <w:ind w:left="58" w:hanging="142"/>
              <w:rPr>
                <w:rFonts w:asciiTheme="majorHAnsi" w:eastAsia="Times New Roman" w:hAnsiTheme="majorHAnsi" w:cs="Times New Roman"/>
                <w:spacing w:val="2"/>
                <w:sz w:val="18"/>
                <w:szCs w:val="18"/>
                <w:lang w:eastAsia="zh-CN"/>
              </w:rPr>
            </w:pPr>
            <w:r w:rsidRPr="00F51D7B">
              <w:rPr>
                <w:rFonts w:asciiTheme="majorHAnsi" w:eastAsia="Times New Roman" w:hAnsiTheme="majorHAnsi" w:cs="Times New Roman"/>
                <w:spacing w:val="2"/>
                <w:sz w:val="18"/>
                <w:szCs w:val="18"/>
                <w:lang w:eastAsia="zh-CN"/>
              </w:rPr>
              <w:t>Collecting and compiling information for reporting to government.</w:t>
            </w:r>
          </w:p>
          <w:p w14:paraId="087D44B2" w14:textId="77777777" w:rsidR="00FF6744" w:rsidRPr="00F51D7B" w:rsidRDefault="00FF6744" w:rsidP="00412957">
            <w:pPr>
              <w:numPr>
                <w:ilvl w:val="0"/>
                <w:numId w:val="37"/>
              </w:numPr>
              <w:tabs>
                <w:tab w:val="left" w:pos="850"/>
                <w:tab w:val="left" w:pos="1191"/>
                <w:tab w:val="left" w:pos="1531"/>
              </w:tabs>
              <w:spacing w:after="60"/>
              <w:ind w:left="58" w:hanging="142"/>
              <w:rPr>
                <w:rFonts w:asciiTheme="majorHAnsi" w:eastAsia="Times New Roman" w:hAnsiTheme="majorHAnsi" w:cs="Times New Roman"/>
                <w:spacing w:val="2"/>
                <w:sz w:val="18"/>
                <w:szCs w:val="18"/>
                <w:lang w:eastAsia="zh-CN"/>
              </w:rPr>
            </w:pPr>
            <w:commentRangeStart w:id="397"/>
            <w:r w:rsidRPr="00F51D7B">
              <w:rPr>
                <w:rFonts w:asciiTheme="majorHAnsi" w:eastAsia="Times New Roman" w:hAnsiTheme="majorHAnsi" w:cs="Times New Roman"/>
                <w:strike/>
                <w:color w:val="FF0000"/>
                <w:spacing w:val="2"/>
                <w:sz w:val="18"/>
                <w:szCs w:val="18"/>
                <w:lang w:eastAsia="zh-CN"/>
              </w:rPr>
              <w:t>Conduct inspection</w:t>
            </w:r>
            <w:r w:rsidRPr="00F51D7B">
              <w:rPr>
                <w:rFonts w:asciiTheme="majorHAnsi" w:eastAsia="Times New Roman" w:hAnsiTheme="majorHAnsi" w:cs="Times New Roman"/>
                <w:color w:val="FF0000"/>
                <w:spacing w:val="2"/>
                <w:sz w:val="18"/>
                <w:szCs w:val="18"/>
                <w:lang w:eastAsia="zh-CN"/>
              </w:rPr>
              <w:t xml:space="preserve"> </w:t>
            </w:r>
            <w:r w:rsidRPr="00231B56">
              <w:rPr>
                <w:rFonts w:ascii="Times New Roman" w:eastAsia="Phetsarath OT" w:hAnsi="Times New Roman" w:cs="Times New Roman"/>
                <w:color w:val="FF0000"/>
                <w:sz w:val="18"/>
                <w:szCs w:val="18"/>
              </w:rPr>
              <w:t xml:space="preserve">Issue regulation, conduct inspection </w:t>
            </w:r>
            <w:r w:rsidRPr="00231B56">
              <w:rPr>
                <w:rFonts w:ascii="Times New Roman" w:eastAsia="Phetsarath OT" w:hAnsi="Times New Roman" w:cs="Times New Roman"/>
                <w:color w:val="FF0000"/>
                <w:sz w:val="18"/>
                <w:szCs w:val="18"/>
              </w:rPr>
              <w:lastRenderedPageBreak/>
              <w:t>and risk assessment</w:t>
            </w:r>
            <w:r w:rsidRPr="00231B56">
              <w:rPr>
                <w:rFonts w:asciiTheme="majorHAnsi" w:eastAsia="Times New Roman" w:hAnsiTheme="majorHAnsi" w:cs="Times New Roman"/>
                <w:color w:val="FF0000"/>
                <w:spacing w:val="2"/>
                <w:sz w:val="18"/>
                <w:szCs w:val="18"/>
                <w:lang w:eastAsia="zh-CN"/>
              </w:rPr>
              <w:t xml:space="preserve"> </w:t>
            </w:r>
            <w:r w:rsidRPr="00F51D7B">
              <w:rPr>
                <w:rFonts w:asciiTheme="majorHAnsi" w:eastAsia="Times New Roman" w:hAnsiTheme="majorHAnsi" w:cs="Times New Roman"/>
                <w:spacing w:val="2"/>
                <w:sz w:val="18"/>
                <w:szCs w:val="18"/>
                <w:lang w:eastAsia="zh-CN"/>
              </w:rPr>
              <w:t>(AMLIO)</w:t>
            </w:r>
            <w:commentRangeEnd w:id="397"/>
            <w:r w:rsidRPr="00231B56">
              <w:rPr>
                <w:rStyle w:val="CommentReference"/>
                <w:rFonts w:ascii="Times New Roman" w:eastAsia="Times New Roman" w:hAnsi="Times New Roman" w:cs="Times New Roman"/>
                <w:sz w:val="18"/>
                <w:szCs w:val="18"/>
                <w:lang w:eastAsia="zh-CN"/>
              </w:rPr>
              <w:commentReference w:id="397"/>
            </w:r>
          </w:p>
          <w:p w14:paraId="48C10527" w14:textId="77777777" w:rsidR="00FF6744" w:rsidRPr="00F51D7B" w:rsidRDefault="00FF6744" w:rsidP="00412957">
            <w:pPr>
              <w:numPr>
                <w:ilvl w:val="0"/>
                <w:numId w:val="37"/>
              </w:numPr>
              <w:tabs>
                <w:tab w:val="left" w:pos="850"/>
                <w:tab w:val="left" w:pos="1191"/>
                <w:tab w:val="left" w:pos="1531"/>
              </w:tabs>
              <w:spacing w:after="60"/>
              <w:ind w:left="58" w:hanging="142"/>
              <w:rPr>
                <w:rFonts w:asciiTheme="majorHAnsi" w:eastAsia="Times New Roman" w:hAnsiTheme="majorHAnsi" w:cs="Times New Roman"/>
                <w:spacing w:val="2"/>
                <w:sz w:val="18"/>
                <w:szCs w:val="18"/>
                <w:lang w:eastAsia="zh-CN"/>
              </w:rPr>
            </w:pPr>
            <w:r w:rsidRPr="00F51D7B">
              <w:rPr>
                <w:rFonts w:asciiTheme="majorHAnsi" w:eastAsia="Times New Roman" w:hAnsiTheme="majorHAnsi" w:cs="Times New Roman"/>
                <w:spacing w:val="2"/>
                <w:sz w:val="18"/>
                <w:szCs w:val="18"/>
                <w:lang w:eastAsia="zh-CN"/>
              </w:rPr>
              <w:t>Other duties as specified in Article 38 of LA on Foreign Exchange Management.</w:t>
            </w:r>
            <w:r w:rsidRPr="00F51D7B">
              <w:rPr>
                <w:rFonts w:asciiTheme="majorHAnsi" w:eastAsia="Times New Roman" w:hAnsiTheme="majorHAnsi" w:cs="Times New Roman"/>
                <w:spacing w:val="2"/>
                <w:sz w:val="18"/>
                <w:szCs w:val="18"/>
                <w:lang w:eastAsia="zh-CN"/>
              </w:rPr>
              <w:br/>
            </w:r>
          </w:p>
        </w:tc>
        <w:tc>
          <w:tcPr>
            <w:tcW w:w="2075" w:type="dxa"/>
          </w:tcPr>
          <w:p w14:paraId="2FEF949E" w14:textId="77777777" w:rsidR="00FF6744" w:rsidRPr="00F51D7B" w:rsidRDefault="00FF6744" w:rsidP="0093577A">
            <w:pPr>
              <w:tabs>
                <w:tab w:val="left" w:pos="850"/>
                <w:tab w:val="left" w:pos="1191"/>
                <w:tab w:val="left" w:pos="1531"/>
              </w:tabs>
              <w:spacing w:after="60"/>
              <w:rPr>
                <w:rFonts w:asciiTheme="majorHAnsi" w:eastAsia="Times New Roman" w:hAnsiTheme="majorHAnsi" w:cs="Times New Roman"/>
                <w:spacing w:val="2"/>
                <w:sz w:val="18"/>
                <w:szCs w:val="18"/>
                <w:lang w:eastAsia="zh-CN"/>
              </w:rPr>
            </w:pPr>
            <w:commentRangeStart w:id="398"/>
            <w:r w:rsidRPr="00F51D7B">
              <w:rPr>
                <w:rFonts w:asciiTheme="majorHAnsi" w:eastAsia="Times New Roman" w:hAnsiTheme="majorHAnsi" w:cs="Times New Roman"/>
                <w:spacing w:val="2"/>
                <w:sz w:val="18"/>
                <w:szCs w:val="18"/>
                <w:highlight w:val="yellow"/>
                <w:lang w:eastAsia="zh-CN"/>
              </w:rPr>
              <w:lastRenderedPageBreak/>
              <w:t>[To Lao PDR: please specify role of AMLIO in supervision as it is not clear from the Decision on the Supervision of Money Value Transfer Service, dated 5 Dec 2016]</w:t>
            </w:r>
            <w:commentRangeEnd w:id="398"/>
            <w:r w:rsidRPr="00F51D7B">
              <w:rPr>
                <w:rFonts w:ascii="Times New Roman" w:eastAsia="Times New Roman" w:hAnsi="Times New Roman" w:cs="Times New Roman"/>
                <w:sz w:val="16"/>
                <w:szCs w:val="16"/>
                <w:lang w:eastAsia="zh-CN"/>
              </w:rPr>
              <w:commentReference w:id="398"/>
            </w:r>
          </w:p>
        </w:tc>
      </w:tr>
    </w:tbl>
    <w:p w14:paraId="4FBC17C0" w14:textId="77777777" w:rsidR="00FF6744" w:rsidRPr="00F51D7B" w:rsidRDefault="00FF6744" w:rsidP="00FF6744">
      <w:pPr>
        <w:tabs>
          <w:tab w:val="left" w:pos="0"/>
          <w:tab w:val="left" w:pos="1191"/>
          <w:tab w:val="left" w:pos="1531"/>
        </w:tabs>
        <w:spacing w:after="120" w:line="280" w:lineRule="exact"/>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spacing w:val="2"/>
          <w:highlight w:val="cyan"/>
          <w:lang w:eastAsia="zh-CN"/>
        </w:rPr>
        <w:t xml:space="preserve">[For Secretariat: </w:t>
      </w:r>
      <w:r w:rsidRPr="00F51D7B">
        <w:rPr>
          <w:rFonts w:ascii="Cambria" w:eastAsia="Times New Roman" w:hAnsi="Cambria" w:cs="Times New Roman"/>
          <w:spacing w:val="2"/>
          <w:highlight w:val="cyan"/>
          <w:lang w:eastAsia="zh-CN"/>
        </w:rPr>
        <w:t>This table will not be in the final document but is useful for determining scope for this draft.]</w:t>
      </w:r>
    </w:p>
    <w:p w14:paraId="7DE7FA49" w14:textId="77777777" w:rsidR="00FF6744" w:rsidRPr="00F51D7B" w:rsidRDefault="00FF6744" w:rsidP="00FF6744">
      <w:p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r w:rsidRPr="00F51D7B">
        <w:rPr>
          <w:rFonts w:asciiTheme="majorHAnsi" w:eastAsia="Times New Roman" w:hAnsiTheme="majorHAnsi" w:cs="Times New Roman"/>
          <w:spacing w:val="2"/>
          <w:highlight w:val="yellow"/>
          <w:lang w:eastAsia="zh-CN"/>
        </w:rPr>
        <w:t>[For Lao PDR:]</w:t>
      </w:r>
    </w:p>
    <w:p w14:paraId="4779C50B" w14:textId="77777777" w:rsidR="00FF6744" w:rsidRPr="00F51D7B" w:rsidRDefault="00FF6744" w:rsidP="00412957">
      <w:pPr>
        <w:numPr>
          <w:ilvl w:val="0"/>
          <w:numId w:val="40"/>
        </w:num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commentRangeStart w:id="399"/>
      <w:r w:rsidRPr="00F51D7B">
        <w:rPr>
          <w:rFonts w:asciiTheme="majorHAnsi" w:eastAsia="Times New Roman" w:hAnsiTheme="majorHAnsi" w:cs="Times New Roman"/>
          <w:spacing w:val="2"/>
          <w:highlight w:val="yellow"/>
          <w:lang w:eastAsia="zh-CN"/>
        </w:rPr>
        <w:t>To provide definition of different type of financial institutions (microfinance institutions, credit and savings union etc vs commercial banks in term of activities allowed) and to confirm whether there are different supervisors for these categories.</w:t>
      </w:r>
      <w:commentRangeEnd w:id="399"/>
      <w:r w:rsidRPr="00F51D7B">
        <w:rPr>
          <w:rFonts w:ascii="Times New Roman" w:eastAsia="Times New Roman" w:hAnsi="Times New Roman" w:cs="Times New Roman"/>
          <w:sz w:val="16"/>
          <w:szCs w:val="16"/>
          <w:lang w:eastAsia="zh-CN"/>
        </w:rPr>
        <w:commentReference w:id="399"/>
      </w:r>
    </w:p>
    <w:p w14:paraId="258920DF" w14:textId="77777777" w:rsidR="00FF6744" w:rsidRPr="00F51D7B" w:rsidRDefault="00FF6744" w:rsidP="00412957">
      <w:pPr>
        <w:numPr>
          <w:ilvl w:val="0"/>
          <w:numId w:val="40"/>
        </w:num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commentRangeStart w:id="400"/>
      <w:r w:rsidRPr="00F51D7B">
        <w:rPr>
          <w:rFonts w:asciiTheme="majorHAnsi" w:eastAsia="Times New Roman" w:hAnsiTheme="majorHAnsi" w:cs="Times New Roman"/>
          <w:spacing w:val="2"/>
          <w:highlight w:val="yellow"/>
          <w:lang w:eastAsia="zh-CN"/>
        </w:rPr>
        <w:t>To provide explanation for the different roles by internal inspection authority and external inspection authority of the foreign exchange activity</w:t>
      </w:r>
    </w:p>
    <w:p w14:paraId="18BED7BE" w14:textId="77777777" w:rsidR="00FF6744" w:rsidRPr="00F51D7B" w:rsidRDefault="00FF6744" w:rsidP="00412957">
      <w:pPr>
        <w:numPr>
          <w:ilvl w:val="0"/>
          <w:numId w:val="40"/>
        </w:num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r w:rsidRPr="00F51D7B">
        <w:rPr>
          <w:rFonts w:asciiTheme="majorHAnsi" w:eastAsia="Times New Roman" w:hAnsiTheme="majorHAnsi" w:cs="Times New Roman"/>
          <w:spacing w:val="2"/>
          <w:highlight w:val="yellow"/>
          <w:lang w:eastAsia="zh-CN"/>
        </w:rPr>
        <w:t>For banks which also offer currency exchange services, who are the AML supervisor? AMLIO or BOL?</w:t>
      </w:r>
      <w:commentRangeEnd w:id="400"/>
      <w:r w:rsidRPr="00F51D7B">
        <w:rPr>
          <w:rFonts w:ascii="Times New Roman" w:eastAsia="Times New Roman" w:hAnsi="Times New Roman" w:cs="Times New Roman"/>
          <w:sz w:val="16"/>
          <w:szCs w:val="16"/>
          <w:lang w:eastAsia="zh-CN"/>
        </w:rPr>
        <w:commentReference w:id="400"/>
      </w:r>
    </w:p>
    <w:p w14:paraId="6C67477F" w14:textId="77777777" w:rsidR="00FF6744" w:rsidRPr="00F51D7B" w:rsidRDefault="00FF6744" w:rsidP="00412957">
      <w:pPr>
        <w:numPr>
          <w:ilvl w:val="0"/>
          <w:numId w:val="40"/>
        </w:num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commentRangeStart w:id="401"/>
      <w:r w:rsidRPr="00F51D7B">
        <w:rPr>
          <w:rFonts w:asciiTheme="majorHAnsi" w:eastAsia="Times New Roman" w:hAnsiTheme="majorHAnsi" w:cs="Times New Roman"/>
          <w:spacing w:val="2"/>
          <w:highlight w:val="yellow"/>
          <w:lang w:eastAsia="zh-CN"/>
        </w:rPr>
        <w:t>Please provide the number of supervisors responsible for AML inspection for the above reporting entities.</w:t>
      </w:r>
      <w:commentRangeEnd w:id="401"/>
      <w:r w:rsidRPr="00F51D7B">
        <w:rPr>
          <w:rFonts w:ascii="Times New Roman" w:eastAsia="Times New Roman" w:hAnsi="Times New Roman" w:cs="Times New Roman"/>
          <w:sz w:val="16"/>
          <w:szCs w:val="16"/>
          <w:lang w:eastAsia="zh-CN"/>
        </w:rPr>
        <w:commentReference w:id="401"/>
      </w:r>
    </w:p>
    <w:p w14:paraId="512ECB2C" w14:textId="77777777" w:rsidR="00FF6744" w:rsidRPr="00F51D7B" w:rsidRDefault="00FF6744" w:rsidP="00412957">
      <w:pPr>
        <w:numPr>
          <w:ilvl w:val="0"/>
          <w:numId w:val="40"/>
        </w:num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commentRangeStart w:id="402"/>
      <w:r w:rsidRPr="00F51D7B">
        <w:rPr>
          <w:rFonts w:asciiTheme="majorHAnsi" w:eastAsia="Times New Roman" w:hAnsiTheme="majorHAnsi" w:cs="Times New Roman"/>
          <w:spacing w:val="2"/>
          <w:highlight w:val="yellow"/>
          <w:lang w:eastAsia="zh-CN"/>
        </w:rPr>
        <w:t>Is there any type of RE or FI which are currently not supervised?</w:t>
      </w:r>
      <w:commentRangeEnd w:id="402"/>
      <w:r w:rsidRPr="00F51D7B">
        <w:rPr>
          <w:rFonts w:ascii="Times New Roman" w:eastAsia="Times New Roman" w:hAnsi="Times New Roman" w:cs="Times New Roman"/>
          <w:sz w:val="16"/>
          <w:szCs w:val="16"/>
          <w:lang w:eastAsia="zh-CN"/>
        </w:rPr>
        <w:commentReference w:id="402"/>
      </w:r>
    </w:p>
    <w:p w14:paraId="0B353061" w14:textId="77777777" w:rsidR="00FF6744" w:rsidRPr="00F51D7B" w:rsidRDefault="00FF6744" w:rsidP="00412957">
      <w:pPr>
        <w:numPr>
          <w:ilvl w:val="0"/>
          <w:numId w:val="40"/>
        </w:numPr>
        <w:tabs>
          <w:tab w:val="left" w:pos="850"/>
          <w:tab w:val="left" w:pos="1191"/>
          <w:tab w:val="left" w:pos="1531"/>
        </w:tabs>
        <w:spacing w:after="120" w:line="280" w:lineRule="exact"/>
        <w:jc w:val="both"/>
        <w:rPr>
          <w:rFonts w:asciiTheme="majorHAnsi" w:eastAsia="Times New Roman" w:hAnsiTheme="majorHAnsi" w:cs="Times New Roman"/>
          <w:spacing w:val="2"/>
          <w:lang w:eastAsia="zh-CN"/>
        </w:rPr>
      </w:pPr>
      <w:commentRangeStart w:id="403"/>
      <w:r w:rsidRPr="00F51D7B">
        <w:rPr>
          <w:rFonts w:asciiTheme="majorHAnsi" w:eastAsia="Times New Roman" w:hAnsiTheme="majorHAnsi" w:cs="Times New Roman"/>
          <w:spacing w:val="2"/>
          <w:highlight w:val="yellow"/>
          <w:lang w:eastAsia="zh-CN"/>
        </w:rPr>
        <w:t>Securities companies appear to have multiple supervisors. Is this the case? How does this work in practice? Are there any RE or FI which have multiple supervisors for AML/CFT?</w:t>
      </w:r>
      <w:commentRangeEnd w:id="403"/>
      <w:r w:rsidRPr="00F51D7B">
        <w:rPr>
          <w:rFonts w:ascii="Times New Roman" w:eastAsia="Times New Roman" w:hAnsi="Times New Roman" w:cs="Times New Roman"/>
          <w:sz w:val="16"/>
          <w:szCs w:val="16"/>
          <w:lang w:eastAsia="zh-CN"/>
        </w:rPr>
        <w:commentReference w:id="403"/>
      </w:r>
    </w:p>
    <w:p w14:paraId="128DA11A" w14:textId="77777777" w:rsidR="00FF6744" w:rsidRPr="00F51D7B" w:rsidRDefault="00FF6744" w:rsidP="00EE61E1">
      <w:pPr>
        <w:numPr>
          <w:ilvl w:val="0"/>
          <w:numId w:val="71"/>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val="en-MY" w:eastAsia="zh-CN"/>
        </w:rPr>
      </w:pPr>
      <w:r w:rsidRPr="00F51D7B">
        <w:rPr>
          <w:rFonts w:asciiTheme="majorHAnsi" w:eastAsia="Times New Roman" w:hAnsiTheme="majorHAnsi" w:cs="Times New Roman"/>
          <w:i/>
          <w:spacing w:val="2"/>
          <w:lang w:eastAsia="zh-CN"/>
        </w:rPr>
        <w:t xml:space="preserve">Criterion 26.2 </w:t>
      </w:r>
      <w:r w:rsidRPr="00F51D7B">
        <w:rPr>
          <w:rFonts w:asciiTheme="majorHAnsi" w:eastAsia="Times New Roman" w:hAnsiTheme="majorHAnsi" w:cs="Times New Roman"/>
          <w:spacing w:val="2"/>
          <w:lang w:eastAsia="zh-CN"/>
        </w:rPr>
        <w:t xml:space="preserve">- </w:t>
      </w:r>
      <w:r w:rsidRPr="00F51D7B">
        <w:rPr>
          <w:rFonts w:asciiTheme="majorHAnsi" w:eastAsia="Times New Roman" w:hAnsiTheme="majorHAnsi" w:cs="Times New Roman"/>
          <w:spacing w:val="2"/>
          <w:lang w:val="en-MY" w:eastAsia="zh-CN"/>
        </w:rPr>
        <w:t xml:space="preserve">Before each FI submits an application to the respective authorities, they are required to establish a company in accordance with Article 15 of the Enterprise Law. Once approval has been obtained for registration of the company, FIs submit an application to the respective authorities, as outlined below. </w:t>
      </w:r>
      <w:commentRangeStart w:id="404"/>
      <w:r w:rsidRPr="00F51D7B">
        <w:rPr>
          <w:rFonts w:asciiTheme="majorHAnsi" w:eastAsia="Times New Roman" w:hAnsiTheme="majorHAnsi" w:cs="Times New Roman"/>
          <w:spacing w:val="2"/>
          <w:lang w:val="en-MY" w:eastAsia="zh-CN"/>
        </w:rPr>
        <w:t>However, for insurance company Article 36 does not specify in detail what information/documents must be submitted to Ministry of Finance for licensing approval. Establishment of shell banks and operation of shell companies are not allowed by Bank of Lao.</w:t>
      </w:r>
      <w:commentRangeEnd w:id="404"/>
      <w:r w:rsidRPr="00F51D7B">
        <w:rPr>
          <w:rFonts w:ascii="Times New Roman" w:eastAsia="Times New Roman" w:hAnsi="Times New Roman" w:cs="Times New Roman"/>
          <w:sz w:val="16"/>
          <w:szCs w:val="16"/>
          <w:lang w:eastAsia="zh-CN"/>
        </w:rPr>
        <w:commentReference w:id="404"/>
      </w:r>
    </w:p>
    <w:tbl>
      <w:tblPr>
        <w:tblStyle w:val="TableGrid51"/>
        <w:tblW w:w="0" w:type="auto"/>
        <w:tblInd w:w="-5" w:type="dxa"/>
        <w:tblLook w:val="04A0" w:firstRow="1" w:lastRow="0" w:firstColumn="1" w:lastColumn="0" w:noHBand="0" w:noVBand="1"/>
      </w:tblPr>
      <w:tblGrid>
        <w:gridCol w:w="1826"/>
        <w:gridCol w:w="1827"/>
        <w:gridCol w:w="1634"/>
        <w:gridCol w:w="1884"/>
        <w:gridCol w:w="1850"/>
      </w:tblGrid>
      <w:tr w:rsidR="00FF6744" w:rsidRPr="00F51D7B" w14:paraId="21803E2E" w14:textId="77777777" w:rsidTr="0093577A">
        <w:tc>
          <w:tcPr>
            <w:tcW w:w="1980" w:type="dxa"/>
          </w:tcPr>
          <w:p w14:paraId="5E6A2E32" w14:textId="77777777" w:rsidR="00FF6744" w:rsidRPr="00F51D7B" w:rsidRDefault="00FF6744" w:rsidP="0093577A">
            <w:pPr>
              <w:tabs>
                <w:tab w:val="left" w:pos="850"/>
                <w:tab w:val="left" w:pos="1191"/>
                <w:tab w:val="left" w:pos="1531"/>
              </w:tabs>
              <w:spacing w:after="60"/>
              <w:rPr>
                <w:rFonts w:asciiTheme="majorHAnsi" w:eastAsia="Times New Roman" w:hAnsiTheme="majorHAnsi" w:cs="Times New Roman"/>
                <w:spacing w:val="2"/>
                <w:sz w:val="18"/>
                <w:szCs w:val="18"/>
                <w:lang w:eastAsia="zh-CN"/>
              </w:rPr>
            </w:pPr>
            <w:r w:rsidRPr="00F51D7B">
              <w:rPr>
                <w:rFonts w:asciiTheme="majorHAnsi" w:eastAsia="Times New Roman" w:hAnsiTheme="majorHAnsi" w:cs="Times New Roman"/>
                <w:b/>
                <w:spacing w:val="2"/>
                <w:sz w:val="18"/>
                <w:szCs w:val="18"/>
                <w:lang w:eastAsia="zh-CN"/>
              </w:rPr>
              <w:t>MVTS Provider</w:t>
            </w:r>
          </w:p>
        </w:tc>
        <w:tc>
          <w:tcPr>
            <w:tcW w:w="1936" w:type="dxa"/>
          </w:tcPr>
          <w:p w14:paraId="2A7B2682" w14:textId="77777777" w:rsidR="00FF6744" w:rsidRPr="00F51D7B" w:rsidRDefault="00FF6744" w:rsidP="0093577A">
            <w:pPr>
              <w:tabs>
                <w:tab w:val="left" w:pos="850"/>
                <w:tab w:val="left" w:pos="1191"/>
                <w:tab w:val="left" w:pos="1531"/>
              </w:tabs>
              <w:spacing w:after="60"/>
              <w:jc w:val="both"/>
              <w:rPr>
                <w:rFonts w:asciiTheme="majorHAnsi" w:eastAsia="Times New Roman" w:hAnsiTheme="majorHAnsi" w:cs="Times New Roman"/>
                <w:b/>
                <w:spacing w:val="2"/>
                <w:sz w:val="18"/>
                <w:szCs w:val="18"/>
                <w:lang w:eastAsia="zh-CN"/>
              </w:rPr>
            </w:pPr>
            <w:r w:rsidRPr="00F51D7B">
              <w:rPr>
                <w:rFonts w:asciiTheme="majorHAnsi" w:eastAsia="Times New Roman" w:hAnsiTheme="majorHAnsi" w:cs="Times New Roman"/>
                <w:b/>
                <w:spacing w:val="2"/>
                <w:sz w:val="18"/>
                <w:szCs w:val="18"/>
                <w:lang w:eastAsia="zh-CN"/>
              </w:rPr>
              <w:t>Banking Sector</w:t>
            </w:r>
          </w:p>
        </w:tc>
        <w:tc>
          <w:tcPr>
            <w:tcW w:w="1754" w:type="dxa"/>
          </w:tcPr>
          <w:p w14:paraId="518103BF" w14:textId="77777777" w:rsidR="00FF6744" w:rsidRPr="00F51D7B" w:rsidRDefault="00FF6744" w:rsidP="0093577A">
            <w:pPr>
              <w:tabs>
                <w:tab w:val="left" w:pos="850"/>
                <w:tab w:val="left" w:pos="1191"/>
                <w:tab w:val="left" w:pos="1531"/>
              </w:tabs>
              <w:spacing w:after="60"/>
              <w:jc w:val="both"/>
              <w:rPr>
                <w:rFonts w:asciiTheme="majorHAnsi" w:eastAsia="Times New Roman" w:hAnsiTheme="majorHAnsi" w:cs="Times New Roman"/>
                <w:b/>
                <w:spacing w:val="2"/>
                <w:sz w:val="18"/>
                <w:szCs w:val="18"/>
                <w:lang w:eastAsia="zh-CN"/>
              </w:rPr>
            </w:pPr>
            <w:r w:rsidRPr="00F51D7B">
              <w:rPr>
                <w:rFonts w:asciiTheme="majorHAnsi" w:eastAsia="Times New Roman" w:hAnsiTheme="majorHAnsi" w:cs="Times New Roman"/>
                <w:b/>
                <w:spacing w:val="2"/>
                <w:sz w:val="18"/>
                <w:szCs w:val="18"/>
                <w:lang w:eastAsia="zh-CN"/>
              </w:rPr>
              <w:t>Insurance sector</w:t>
            </w:r>
          </w:p>
        </w:tc>
        <w:tc>
          <w:tcPr>
            <w:tcW w:w="2048" w:type="dxa"/>
          </w:tcPr>
          <w:p w14:paraId="5D798AE8" w14:textId="77777777" w:rsidR="00FF6744" w:rsidRPr="00F51D7B" w:rsidRDefault="00FF6744" w:rsidP="0093577A">
            <w:pPr>
              <w:tabs>
                <w:tab w:val="left" w:pos="850"/>
                <w:tab w:val="left" w:pos="1191"/>
                <w:tab w:val="left" w:pos="1531"/>
              </w:tabs>
              <w:spacing w:after="60"/>
              <w:rPr>
                <w:rFonts w:asciiTheme="majorHAnsi" w:eastAsia="Times New Roman" w:hAnsiTheme="majorHAnsi" w:cs="Times New Roman"/>
                <w:b/>
                <w:spacing w:val="2"/>
                <w:sz w:val="18"/>
                <w:szCs w:val="18"/>
                <w:lang w:eastAsia="zh-CN"/>
              </w:rPr>
            </w:pPr>
            <w:r w:rsidRPr="00F51D7B">
              <w:rPr>
                <w:rFonts w:asciiTheme="majorHAnsi" w:eastAsia="Times New Roman" w:hAnsiTheme="majorHAnsi" w:cs="Times New Roman"/>
                <w:b/>
                <w:spacing w:val="2"/>
                <w:sz w:val="18"/>
                <w:szCs w:val="18"/>
                <w:lang w:eastAsia="zh-CN"/>
              </w:rPr>
              <w:t>Securities Company</w:t>
            </w:r>
          </w:p>
        </w:tc>
        <w:tc>
          <w:tcPr>
            <w:tcW w:w="1997" w:type="dxa"/>
          </w:tcPr>
          <w:p w14:paraId="1AD2BBED" w14:textId="77777777" w:rsidR="00FF6744" w:rsidRPr="00F51D7B" w:rsidRDefault="00FF6744" w:rsidP="0093577A">
            <w:pPr>
              <w:tabs>
                <w:tab w:val="left" w:pos="850"/>
                <w:tab w:val="left" w:pos="1191"/>
                <w:tab w:val="left" w:pos="1531"/>
              </w:tabs>
              <w:spacing w:after="60"/>
              <w:rPr>
                <w:rFonts w:asciiTheme="majorHAnsi" w:eastAsia="Times New Roman" w:hAnsiTheme="majorHAnsi" w:cs="Times New Roman"/>
                <w:b/>
                <w:spacing w:val="2"/>
                <w:sz w:val="18"/>
                <w:szCs w:val="18"/>
                <w:lang w:eastAsia="zh-CN"/>
              </w:rPr>
            </w:pPr>
            <w:r w:rsidRPr="00F51D7B">
              <w:rPr>
                <w:rFonts w:asciiTheme="majorHAnsi" w:eastAsia="Times New Roman" w:hAnsiTheme="majorHAnsi" w:cs="Times New Roman"/>
                <w:b/>
                <w:spacing w:val="2"/>
                <w:sz w:val="18"/>
                <w:szCs w:val="18"/>
                <w:lang w:eastAsia="zh-CN"/>
              </w:rPr>
              <w:t>Operator of currency exchange business</w:t>
            </w:r>
          </w:p>
        </w:tc>
      </w:tr>
      <w:tr w:rsidR="00FF6744" w:rsidRPr="00F51D7B" w14:paraId="47BD6427" w14:textId="77777777" w:rsidTr="0093577A">
        <w:tc>
          <w:tcPr>
            <w:tcW w:w="1980" w:type="dxa"/>
          </w:tcPr>
          <w:p w14:paraId="4FDE1E56" w14:textId="77777777" w:rsidR="00FF6744" w:rsidRPr="00F51D7B" w:rsidRDefault="00FF6744" w:rsidP="00412957">
            <w:pPr>
              <w:numPr>
                <w:ilvl w:val="0"/>
                <w:numId w:val="36"/>
              </w:numPr>
              <w:tabs>
                <w:tab w:val="left" w:pos="850"/>
                <w:tab w:val="left" w:pos="1191"/>
                <w:tab w:val="left" w:pos="1531"/>
              </w:tabs>
              <w:spacing w:after="60"/>
              <w:ind w:left="181" w:hanging="181"/>
              <w:rPr>
                <w:rFonts w:asciiTheme="majorHAnsi" w:eastAsia="Times New Roman" w:hAnsiTheme="majorHAnsi" w:cs="Times New Roman"/>
                <w:spacing w:val="2"/>
                <w:sz w:val="18"/>
                <w:szCs w:val="18"/>
                <w:lang w:eastAsia="zh-CN"/>
              </w:rPr>
            </w:pPr>
            <w:r w:rsidRPr="00F51D7B">
              <w:rPr>
                <w:rFonts w:asciiTheme="majorHAnsi" w:eastAsia="Times New Roman" w:hAnsiTheme="majorHAnsi" w:cs="Times New Roman"/>
                <w:spacing w:val="2"/>
                <w:sz w:val="18"/>
                <w:szCs w:val="18"/>
                <w:lang w:eastAsia="zh-CN"/>
              </w:rPr>
              <w:t xml:space="preserve">Agreement </w:t>
            </w:r>
            <w:proofErr w:type="gramStart"/>
            <w:r w:rsidRPr="00F51D7B">
              <w:rPr>
                <w:rFonts w:asciiTheme="majorHAnsi" w:eastAsia="Times New Roman" w:hAnsiTheme="majorHAnsi" w:cs="Times New Roman"/>
                <w:spacing w:val="2"/>
                <w:sz w:val="18"/>
                <w:szCs w:val="18"/>
                <w:lang w:eastAsia="zh-CN"/>
              </w:rPr>
              <w:t>On</w:t>
            </w:r>
            <w:proofErr w:type="gramEnd"/>
            <w:r w:rsidRPr="00F51D7B">
              <w:rPr>
                <w:rFonts w:asciiTheme="majorHAnsi" w:eastAsia="Times New Roman" w:hAnsiTheme="majorHAnsi" w:cs="Times New Roman"/>
                <w:spacing w:val="2"/>
                <w:sz w:val="18"/>
                <w:szCs w:val="18"/>
                <w:lang w:eastAsia="zh-CN"/>
              </w:rPr>
              <w:t xml:space="preserve"> the Provision of Additional Information by Financial Institutions.</w:t>
            </w:r>
          </w:p>
          <w:p w14:paraId="173EA8DA" w14:textId="77777777" w:rsidR="00FF6744" w:rsidRPr="00F51D7B" w:rsidRDefault="00FF6744" w:rsidP="00412957">
            <w:pPr>
              <w:numPr>
                <w:ilvl w:val="0"/>
                <w:numId w:val="36"/>
              </w:numPr>
              <w:tabs>
                <w:tab w:val="left" w:pos="850"/>
                <w:tab w:val="left" w:pos="1191"/>
                <w:tab w:val="left" w:pos="1531"/>
              </w:tabs>
              <w:spacing w:after="60"/>
              <w:ind w:left="181" w:hanging="181"/>
              <w:rPr>
                <w:rFonts w:asciiTheme="majorHAnsi" w:eastAsia="Times New Roman" w:hAnsiTheme="majorHAnsi" w:cs="Times New Roman"/>
                <w:spacing w:val="2"/>
                <w:sz w:val="18"/>
                <w:szCs w:val="18"/>
                <w:lang w:eastAsia="zh-CN"/>
              </w:rPr>
            </w:pPr>
            <w:r w:rsidRPr="00F51D7B">
              <w:rPr>
                <w:rFonts w:asciiTheme="majorHAnsi" w:eastAsia="Times New Roman" w:hAnsiTheme="majorHAnsi" w:cs="Times New Roman"/>
                <w:spacing w:val="2"/>
                <w:sz w:val="18"/>
                <w:szCs w:val="18"/>
                <w:lang w:eastAsia="zh-CN"/>
              </w:rPr>
              <w:t xml:space="preserve">To be processed and </w:t>
            </w:r>
            <w:proofErr w:type="gramStart"/>
            <w:r w:rsidRPr="00F51D7B">
              <w:rPr>
                <w:rFonts w:asciiTheme="majorHAnsi" w:eastAsia="Times New Roman" w:hAnsiTheme="majorHAnsi" w:cs="Times New Roman"/>
                <w:spacing w:val="2"/>
                <w:sz w:val="18"/>
                <w:szCs w:val="18"/>
                <w:lang w:eastAsia="zh-CN"/>
              </w:rPr>
              <w:t>approved  by</w:t>
            </w:r>
            <w:proofErr w:type="gramEnd"/>
            <w:r w:rsidRPr="00F51D7B">
              <w:rPr>
                <w:rFonts w:asciiTheme="majorHAnsi" w:eastAsia="Times New Roman" w:hAnsiTheme="majorHAnsi" w:cs="Times New Roman"/>
                <w:spacing w:val="2"/>
                <w:sz w:val="18"/>
                <w:szCs w:val="18"/>
                <w:lang w:eastAsia="zh-CN"/>
              </w:rPr>
              <w:t xml:space="preserve"> Bank of Lao.</w:t>
            </w:r>
          </w:p>
        </w:tc>
        <w:tc>
          <w:tcPr>
            <w:tcW w:w="1936" w:type="dxa"/>
          </w:tcPr>
          <w:p w14:paraId="59E08457" w14:textId="77777777" w:rsidR="00FF6744" w:rsidRPr="00F51D7B" w:rsidRDefault="00FF6744" w:rsidP="00412957">
            <w:pPr>
              <w:numPr>
                <w:ilvl w:val="0"/>
                <w:numId w:val="36"/>
              </w:numPr>
              <w:spacing w:after="60"/>
              <w:ind w:left="173" w:hanging="156"/>
              <w:rPr>
                <w:rFonts w:asciiTheme="majorHAnsi" w:eastAsia="Calibri" w:hAnsiTheme="majorHAnsi" w:cs="Times New Roman"/>
                <w:sz w:val="18"/>
                <w:szCs w:val="18"/>
              </w:rPr>
            </w:pPr>
            <w:r w:rsidRPr="00F51D7B">
              <w:rPr>
                <w:rFonts w:asciiTheme="majorHAnsi" w:eastAsia="Calibri" w:hAnsiTheme="majorHAnsi" w:cs="Times New Roman"/>
                <w:sz w:val="18"/>
                <w:szCs w:val="18"/>
              </w:rPr>
              <w:t>Subjected to Article 2 of the Law of Commercial Bank</w:t>
            </w:r>
          </w:p>
          <w:p w14:paraId="1541F2F2" w14:textId="77777777" w:rsidR="00FF6744" w:rsidRPr="00F51D7B" w:rsidRDefault="00FF6744" w:rsidP="00412957">
            <w:pPr>
              <w:numPr>
                <w:ilvl w:val="0"/>
                <w:numId w:val="36"/>
              </w:numPr>
              <w:spacing w:after="60"/>
              <w:ind w:left="173" w:hanging="156"/>
              <w:rPr>
                <w:rFonts w:asciiTheme="majorHAnsi" w:eastAsia="Calibri" w:hAnsiTheme="majorHAnsi" w:cs="Times New Roman"/>
                <w:sz w:val="18"/>
                <w:szCs w:val="18"/>
              </w:rPr>
            </w:pPr>
            <w:r w:rsidRPr="00F51D7B">
              <w:rPr>
                <w:rFonts w:asciiTheme="majorHAnsi" w:eastAsia="Calibri" w:hAnsiTheme="majorHAnsi" w:cs="Times New Roman"/>
                <w:sz w:val="18"/>
                <w:szCs w:val="18"/>
              </w:rPr>
              <w:t>Decision on the Establishment of Commercial Bank and Commercial Bank Branches</w:t>
            </w:r>
          </w:p>
          <w:p w14:paraId="1E11F2A0" w14:textId="77777777" w:rsidR="00FF6744" w:rsidRPr="00F51D7B" w:rsidRDefault="00FF6744" w:rsidP="00412957">
            <w:pPr>
              <w:numPr>
                <w:ilvl w:val="0"/>
                <w:numId w:val="36"/>
              </w:numPr>
              <w:spacing w:after="60"/>
              <w:ind w:left="173" w:hanging="156"/>
              <w:rPr>
                <w:rFonts w:asciiTheme="majorHAnsi" w:eastAsia="Calibri" w:hAnsiTheme="majorHAnsi" w:cs="Times New Roman"/>
                <w:sz w:val="18"/>
                <w:szCs w:val="18"/>
              </w:rPr>
            </w:pPr>
            <w:r w:rsidRPr="00F51D7B">
              <w:rPr>
                <w:rFonts w:asciiTheme="majorHAnsi" w:eastAsia="Calibri" w:hAnsiTheme="majorHAnsi" w:cs="Times New Roman"/>
                <w:sz w:val="18"/>
                <w:szCs w:val="18"/>
              </w:rPr>
              <w:t xml:space="preserve">To be processed and </w:t>
            </w:r>
            <w:proofErr w:type="gramStart"/>
            <w:r w:rsidRPr="00F51D7B">
              <w:rPr>
                <w:rFonts w:asciiTheme="majorHAnsi" w:eastAsia="Calibri" w:hAnsiTheme="majorHAnsi" w:cs="Times New Roman"/>
                <w:sz w:val="18"/>
                <w:szCs w:val="18"/>
              </w:rPr>
              <w:t>approved  by</w:t>
            </w:r>
            <w:proofErr w:type="gramEnd"/>
            <w:r w:rsidRPr="00F51D7B">
              <w:rPr>
                <w:rFonts w:asciiTheme="majorHAnsi" w:eastAsia="Calibri" w:hAnsiTheme="majorHAnsi" w:cs="Times New Roman"/>
                <w:sz w:val="18"/>
                <w:szCs w:val="18"/>
              </w:rPr>
              <w:t xml:space="preserve"> Bank of Lao.</w:t>
            </w:r>
          </w:p>
          <w:p w14:paraId="3195AD42" w14:textId="77777777" w:rsidR="00FF6744" w:rsidRPr="00F51D7B" w:rsidRDefault="00FF6744" w:rsidP="0093577A">
            <w:pPr>
              <w:spacing w:after="60"/>
              <w:rPr>
                <w:rFonts w:asciiTheme="majorHAnsi" w:eastAsia="Calibri" w:hAnsiTheme="majorHAnsi" w:cs="Times New Roman"/>
                <w:sz w:val="18"/>
                <w:szCs w:val="18"/>
              </w:rPr>
            </w:pPr>
          </w:p>
        </w:tc>
        <w:tc>
          <w:tcPr>
            <w:tcW w:w="1754" w:type="dxa"/>
          </w:tcPr>
          <w:p w14:paraId="56247B3E" w14:textId="77777777" w:rsidR="00FF6744" w:rsidRPr="00F51D7B" w:rsidRDefault="00FF6744" w:rsidP="00412957">
            <w:pPr>
              <w:numPr>
                <w:ilvl w:val="0"/>
                <w:numId w:val="36"/>
              </w:numPr>
              <w:autoSpaceDE w:val="0"/>
              <w:autoSpaceDN w:val="0"/>
              <w:adjustRightInd w:val="0"/>
              <w:spacing w:after="60"/>
              <w:ind w:left="164" w:hanging="164"/>
              <w:rPr>
                <w:rFonts w:asciiTheme="majorHAnsi" w:eastAsia="Calibri" w:hAnsiTheme="majorHAnsi" w:cs="Times New Roman"/>
                <w:color w:val="000000"/>
                <w:sz w:val="18"/>
                <w:szCs w:val="18"/>
              </w:rPr>
            </w:pPr>
            <w:r w:rsidRPr="00F51D7B">
              <w:rPr>
                <w:rFonts w:asciiTheme="majorHAnsi" w:eastAsia="Calibri" w:hAnsiTheme="majorHAnsi" w:cs="Times New Roman"/>
                <w:color w:val="000000"/>
                <w:sz w:val="18"/>
                <w:szCs w:val="18"/>
              </w:rPr>
              <w:t>Subjected to Article 36 of Law on Insurance</w:t>
            </w:r>
          </w:p>
          <w:p w14:paraId="5098D130" w14:textId="77777777" w:rsidR="00FF6744" w:rsidRPr="00F51D7B" w:rsidRDefault="00FF6744" w:rsidP="00412957">
            <w:pPr>
              <w:numPr>
                <w:ilvl w:val="0"/>
                <w:numId w:val="36"/>
              </w:numPr>
              <w:autoSpaceDE w:val="0"/>
              <w:autoSpaceDN w:val="0"/>
              <w:adjustRightInd w:val="0"/>
              <w:spacing w:after="60"/>
              <w:ind w:left="164" w:hanging="164"/>
              <w:rPr>
                <w:rFonts w:asciiTheme="majorHAnsi" w:eastAsia="Calibri" w:hAnsiTheme="majorHAnsi" w:cs="Times New Roman"/>
                <w:color w:val="000000"/>
                <w:sz w:val="18"/>
                <w:szCs w:val="18"/>
              </w:rPr>
            </w:pPr>
            <w:r w:rsidRPr="00F51D7B">
              <w:rPr>
                <w:rFonts w:asciiTheme="majorHAnsi" w:eastAsia="Calibri" w:hAnsiTheme="majorHAnsi" w:cs="Times New Roman"/>
                <w:color w:val="000000"/>
                <w:sz w:val="18"/>
                <w:szCs w:val="18"/>
              </w:rPr>
              <w:t>Submit application for investment Promotion Law and Enterprise Law.</w:t>
            </w:r>
          </w:p>
          <w:p w14:paraId="119E0C36" w14:textId="77777777" w:rsidR="00FF6744" w:rsidRPr="00F51D7B" w:rsidRDefault="00FF6744" w:rsidP="00412957">
            <w:pPr>
              <w:numPr>
                <w:ilvl w:val="0"/>
                <w:numId w:val="36"/>
              </w:numPr>
              <w:autoSpaceDE w:val="0"/>
              <w:autoSpaceDN w:val="0"/>
              <w:adjustRightInd w:val="0"/>
              <w:spacing w:after="60"/>
              <w:ind w:left="164" w:hanging="164"/>
              <w:rPr>
                <w:rFonts w:asciiTheme="majorHAnsi" w:eastAsia="Calibri" w:hAnsiTheme="majorHAnsi" w:cs="Times New Roman"/>
                <w:color w:val="000000"/>
                <w:sz w:val="18"/>
                <w:szCs w:val="18"/>
              </w:rPr>
            </w:pPr>
            <w:r w:rsidRPr="00F51D7B">
              <w:rPr>
                <w:rFonts w:asciiTheme="majorHAnsi" w:eastAsia="Calibri" w:hAnsiTheme="majorHAnsi" w:cs="Times New Roman"/>
                <w:color w:val="000000"/>
                <w:sz w:val="18"/>
                <w:szCs w:val="18"/>
              </w:rPr>
              <w:t xml:space="preserve">Submission to MOF for issuance of license </w:t>
            </w:r>
          </w:p>
        </w:tc>
        <w:tc>
          <w:tcPr>
            <w:tcW w:w="2048" w:type="dxa"/>
          </w:tcPr>
          <w:p w14:paraId="77472B10" w14:textId="77777777" w:rsidR="00FF6744" w:rsidRPr="00F51D7B" w:rsidRDefault="00FF6744" w:rsidP="00412957">
            <w:pPr>
              <w:numPr>
                <w:ilvl w:val="0"/>
                <w:numId w:val="36"/>
              </w:numPr>
              <w:tabs>
                <w:tab w:val="left" w:pos="850"/>
                <w:tab w:val="left" w:pos="1191"/>
                <w:tab w:val="left" w:pos="1531"/>
              </w:tabs>
              <w:spacing w:after="60"/>
              <w:ind w:left="93" w:hanging="93"/>
              <w:rPr>
                <w:rFonts w:asciiTheme="majorHAnsi" w:eastAsia="Times New Roman" w:hAnsiTheme="majorHAnsi" w:cs="Times New Roman"/>
                <w:spacing w:val="2"/>
                <w:sz w:val="18"/>
                <w:szCs w:val="18"/>
                <w:lang w:eastAsia="zh-CN"/>
              </w:rPr>
            </w:pPr>
            <w:r w:rsidRPr="00F51D7B">
              <w:rPr>
                <w:rFonts w:asciiTheme="majorHAnsi" w:eastAsia="Times New Roman" w:hAnsiTheme="majorHAnsi" w:cs="Times New Roman"/>
                <w:spacing w:val="2"/>
                <w:sz w:val="18"/>
                <w:szCs w:val="18"/>
                <w:lang w:eastAsia="zh-CN"/>
              </w:rPr>
              <w:t>Companies must meet requirements and to file documents prescribed in Article 52</w:t>
            </w:r>
          </w:p>
          <w:p w14:paraId="004BEE8A" w14:textId="77777777" w:rsidR="00FF6744" w:rsidRPr="00F51D7B" w:rsidRDefault="00FF6744" w:rsidP="00412957">
            <w:pPr>
              <w:numPr>
                <w:ilvl w:val="0"/>
                <w:numId w:val="36"/>
              </w:numPr>
              <w:tabs>
                <w:tab w:val="left" w:pos="850"/>
                <w:tab w:val="left" w:pos="1191"/>
                <w:tab w:val="left" w:pos="1531"/>
              </w:tabs>
              <w:spacing w:after="60"/>
              <w:ind w:left="93" w:hanging="93"/>
              <w:rPr>
                <w:rFonts w:asciiTheme="majorHAnsi" w:eastAsia="Times New Roman" w:hAnsiTheme="majorHAnsi" w:cs="Times New Roman"/>
                <w:spacing w:val="2"/>
                <w:sz w:val="18"/>
                <w:szCs w:val="18"/>
                <w:lang w:eastAsia="zh-CN"/>
              </w:rPr>
            </w:pPr>
            <w:r w:rsidRPr="00F51D7B">
              <w:rPr>
                <w:rFonts w:asciiTheme="majorHAnsi" w:eastAsia="Times New Roman" w:hAnsiTheme="majorHAnsi" w:cs="Times New Roman"/>
                <w:spacing w:val="2"/>
                <w:sz w:val="18"/>
                <w:szCs w:val="18"/>
                <w:lang w:eastAsia="zh-CN"/>
              </w:rPr>
              <w:t>Application for business license must be approved by Securities Management Committee</w:t>
            </w:r>
          </w:p>
          <w:p w14:paraId="7C0AE2FF" w14:textId="77777777" w:rsidR="00FF6744" w:rsidRPr="00F51D7B" w:rsidRDefault="00FF6744" w:rsidP="0093577A">
            <w:pPr>
              <w:tabs>
                <w:tab w:val="left" w:pos="850"/>
                <w:tab w:val="left" w:pos="1191"/>
                <w:tab w:val="left" w:pos="1531"/>
              </w:tabs>
              <w:spacing w:after="60"/>
              <w:ind w:left="360"/>
              <w:rPr>
                <w:rFonts w:asciiTheme="majorHAnsi" w:eastAsia="Times New Roman" w:hAnsiTheme="majorHAnsi" w:cs="Times New Roman"/>
                <w:spacing w:val="2"/>
                <w:sz w:val="18"/>
                <w:szCs w:val="18"/>
                <w:lang w:eastAsia="zh-CN"/>
              </w:rPr>
            </w:pPr>
          </w:p>
        </w:tc>
        <w:tc>
          <w:tcPr>
            <w:tcW w:w="1997" w:type="dxa"/>
          </w:tcPr>
          <w:p w14:paraId="48B339B0" w14:textId="77777777" w:rsidR="00FF6744" w:rsidRPr="00F51D7B" w:rsidRDefault="00FF6744" w:rsidP="00412957">
            <w:pPr>
              <w:numPr>
                <w:ilvl w:val="0"/>
                <w:numId w:val="36"/>
              </w:numPr>
              <w:tabs>
                <w:tab w:val="left" w:pos="850"/>
                <w:tab w:val="left" w:pos="1191"/>
                <w:tab w:val="left" w:pos="1531"/>
              </w:tabs>
              <w:spacing w:after="60"/>
              <w:ind w:left="152" w:hanging="152"/>
              <w:rPr>
                <w:rFonts w:asciiTheme="majorHAnsi" w:eastAsia="Times New Roman" w:hAnsiTheme="majorHAnsi" w:cs="Times New Roman"/>
                <w:spacing w:val="2"/>
                <w:sz w:val="18"/>
                <w:szCs w:val="18"/>
                <w:lang w:eastAsia="zh-CN"/>
              </w:rPr>
            </w:pPr>
            <w:r w:rsidRPr="00F51D7B">
              <w:rPr>
                <w:rFonts w:asciiTheme="majorHAnsi" w:eastAsia="Times New Roman" w:hAnsiTheme="majorHAnsi" w:cs="Times New Roman"/>
                <w:spacing w:val="2"/>
                <w:sz w:val="18"/>
                <w:szCs w:val="18"/>
                <w:lang w:eastAsia="zh-CN"/>
              </w:rPr>
              <w:t>Article 20 of Law on Foreign Exchange Management</w:t>
            </w:r>
          </w:p>
          <w:p w14:paraId="1EB8F021" w14:textId="77777777" w:rsidR="00FF6744" w:rsidRPr="00F51D7B" w:rsidRDefault="00FF6744" w:rsidP="00412957">
            <w:pPr>
              <w:numPr>
                <w:ilvl w:val="0"/>
                <w:numId w:val="36"/>
              </w:numPr>
              <w:tabs>
                <w:tab w:val="left" w:pos="850"/>
                <w:tab w:val="left" w:pos="1191"/>
                <w:tab w:val="left" w:pos="1531"/>
              </w:tabs>
              <w:spacing w:after="60"/>
              <w:ind w:left="152" w:hanging="152"/>
              <w:rPr>
                <w:rFonts w:asciiTheme="majorHAnsi" w:eastAsia="Times New Roman" w:hAnsiTheme="majorHAnsi" w:cs="Times New Roman"/>
                <w:spacing w:val="2"/>
                <w:sz w:val="18"/>
                <w:szCs w:val="18"/>
                <w:lang w:eastAsia="zh-CN"/>
              </w:rPr>
            </w:pPr>
            <w:r w:rsidRPr="00F51D7B">
              <w:rPr>
                <w:rFonts w:asciiTheme="majorHAnsi" w:eastAsia="Times New Roman" w:hAnsiTheme="majorHAnsi" w:cs="Times New Roman"/>
                <w:spacing w:val="2"/>
                <w:sz w:val="18"/>
                <w:szCs w:val="18"/>
                <w:lang w:eastAsia="zh-CN"/>
              </w:rPr>
              <w:t>For FIs, subjected to Article 7 for Decree of Microfinance Institutions</w:t>
            </w:r>
          </w:p>
          <w:p w14:paraId="37E0D7A3" w14:textId="77777777" w:rsidR="00FF6744" w:rsidRPr="00F51D7B" w:rsidRDefault="00FF6744" w:rsidP="00412957">
            <w:pPr>
              <w:numPr>
                <w:ilvl w:val="0"/>
                <w:numId w:val="36"/>
              </w:numPr>
              <w:tabs>
                <w:tab w:val="left" w:pos="850"/>
                <w:tab w:val="left" w:pos="1191"/>
                <w:tab w:val="left" w:pos="1531"/>
              </w:tabs>
              <w:spacing w:after="60"/>
              <w:ind w:left="152" w:hanging="152"/>
              <w:rPr>
                <w:rFonts w:asciiTheme="majorHAnsi" w:eastAsia="Times New Roman" w:hAnsiTheme="majorHAnsi" w:cs="Times New Roman"/>
                <w:spacing w:val="2"/>
                <w:sz w:val="18"/>
                <w:szCs w:val="18"/>
                <w:lang w:eastAsia="zh-CN"/>
              </w:rPr>
            </w:pPr>
            <w:r w:rsidRPr="00F51D7B">
              <w:rPr>
                <w:rFonts w:asciiTheme="majorHAnsi" w:eastAsia="Times New Roman" w:hAnsiTheme="majorHAnsi" w:cs="Times New Roman"/>
                <w:spacing w:val="2"/>
                <w:sz w:val="18"/>
                <w:szCs w:val="18"/>
                <w:lang w:eastAsia="zh-CN"/>
              </w:rPr>
              <w:t xml:space="preserve">To be processed and </w:t>
            </w:r>
            <w:proofErr w:type="gramStart"/>
            <w:r w:rsidRPr="00F51D7B">
              <w:rPr>
                <w:rFonts w:asciiTheme="majorHAnsi" w:eastAsia="Times New Roman" w:hAnsiTheme="majorHAnsi" w:cs="Times New Roman"/>
                <w:spacing w:val="2"/>
                <w:sz w:val="18"/>
                <w:szCs w:val="18"/>
                <w:lang w:eastAsia="zh-CN"/>
              </w:rPr>
              <w:t>approved  by</w:t>
            </w:r>
            <w:proofErr w:type="gramEnd"/>
            <w:r w:rsidRPr="00F51D7B">
              <w:rPr>
                <w:rFonts w:asciiTheme="majorHAnsi" w:eastAsia="Times New Roman" w:hAnsiTheme="majorHAnsi" w:cs="Times New Roman"/>
                <w:spacing w:val="2"/>
                <w:sz w:val="18"/>
                <w:szCs w:val="18"/>
                <w:lang w:eastAsia="zh-CN"/>
              </w:rPr>
              <w:t xml:space="preserve"> Bank of Lao</w:t>
            </w:r>
          </w:p>
        </w:tc>
      </w:tr>
    </w:tbl>
    <w:p w14:paraId="47B80123" w14:textId="77777777" w:rsidR="00FF6744" w:rsidRPr="00F51D7B" w:rsidRDefault="00FF6744" w:rsidP="00FF6744">
      <w:pPr>
        <w:tabs>
          <w:tab w:val="left" w:pos="0"/>
          <w:tab w:val="left" w:pos="1191"/>
          <w:tab w:val="left" w:pos="1531"/>
        </w:tabs>
        <w:spacing w:after="120" w:line="280" w:lineRule="exact"/>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spacing w:val="2"/>
          <w:highlight w:val="cyan"/>
          <w:lang w:eastAsia="zh-CN"/>
        </w:rPr>
        <w:t xml:space="preserve">[For Secretariat: </w:t>
      </w:r>
      <w:r w:rsidRPr="00F51D7B">
        <w:rPr>
          <w:rFonts w:ascii="Cambria" w:eastAsia="Times New Roman" w:hAnsi="Cambria" w:cs="Times New Roman"/>
          <w:spacing w:val="2"/>
          <w:highlight w:val="cyan"/>
          <w:lang w:eastAsia="zh-CN"/>
        </w:rPr>
        <w:t>This table will not be in the final document but is useful for determining scope for this draft.]</w:t>
      </w:r>
    </w:p>
    <w:p w14:paraId="791074CD" w14:textId="77777777" w:rsidR="00FF6744" w:rsidRPr="00F51D7B" w:rsidRDefault="00FF6744" w:rsidP="00FF6744">
      <w:p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r w:rsidRPr="00F51D7B">
        <w:rPr>
          <w:rFonts w:asciiTheme="majorHAnsi" w:eastAsia="Times New Roman" w:hAnsiTheme="majorHAnsi" w:cs="Times New Roman"/>
          <w:spacing w:val="2"/>
          <w:highlight w:val="yellow"/>
          <w:lang w:eastAsia="zh-CN"/>
        </w:rPr>
        <w:lastRenderedPageBreak/>
        <w:t>[For Lao PDR:]</w:t>
      </w:r>
    </w:p>
    <w:p w14:paraId="075DDB8E" w14:textId="77777777" w:rsidR="00FF6744" w:rsidRPr="00F51D7B" w:rsidRDefault="00FF6744" w:rsidP="00412957">
      <w:pPr>
        <w:numPr>
          <w:ilvl w:val="0"/>
          <w:numId w:val="41"/>
        </w:num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commentRangeStart w:id="405"/>
      <w:r w:rsidRPr="00F51D7B">
        <w:rPr>
          <w:rFonts w:asciiTheme="majorHAnsi" w:eastAsia="Times New Roman" w:hAnsiTheme="majorHAnsi" w:cs="Times New Roman"/>
          <w:spacing w:val="2"/>
          <w:highlight w:val="yellow"/>
          <w:lang w:eastAsia="zh-CN"/>
        </w:rPr>
        <w:t>Is there any FI or financial services related activities which are not subjected to any licensing/ registration process?</w:t>
      </w:r>
      <w:commentRangeEnd w:id="405"/>
      <w:r w:rsidRPr="00F51D7B">
        <w:rPr>
          <w:rFonts w:ascii="Times New Roman" w:eastAsia="Times New Roman" w:hAnsi="Times New Roman" w:cs="Times New Roman"/>
          <w:sz w:val="16"/>
          <w:szCs w:val="16"/>
          <w:lang w:eastAsia="zh-CN"/>
        </w:rPr>
        <w:commentReference w:id="405"/>
      </w:r>
    </w:p>
    <w:p w14:paraId="36BC8C76" w14:textId="77777777" w:rsidR="00FF6744" w:rsidRPr="00F51D7B" w:rsidRDefault="00FF6744" w:rsidP="00412957">
      <w:pPr>
        <w:numPr>
          <w:ilvl w:val="0"/>
          <w:numId w:val="41"/>
        </w:num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commentRangeStart w:id="406"/>
      <w:r w:rsidRPr="00F51D7B">
        <w:rPr>
          <w:rFonts w:asciiTheme="majorHAnsi" w:eastAsia="Times New Roman" w:hAnsiTheme="majorHAnsi" w:cs="Times New Roman"/>
          <w:spacing w:val="2"/>
          <w:highlight w:val="yellow"/>
          <w:lang w:eastAsia="zh-CN"/>
        </w:rPr>
        <w:t xml:space="preserve">Please provide the list of documents/ information to be submitted by insurance </w:t>
      </w:r>
      <w:commentRangeStart w:id="407"/>
      <w:r w:rsidRPr="00F51D7B">
        <w:rPr>
          <w:rFonts w:asciiTheme="majorHAnsi" w:eastAsia="Times New Roman" w:hAnsiTheme="majorHAnsi" w:cs="Times New Roman"/>
          <w:spacing w:val="2"/>
          <w:highlight w:val="yellow"/>
          <w:lang w:eastAsia="zh-CN"/>
        </w:rPr>
        <w:t>company to Ministry of Finance for licensing.</w:t>
      </w:r>
      <w:commentRangeEnd w:id="406"/>
      <w:r w:rsidRPr="00F51D7B">
        <w:rPr>
          <w:rFonts w:ascii="Times New Roman" w:eastAsia="Times New Roman" w:hAnsi="Times New Roman" w:cs="Times New Roman"/>
          <w:sz w:val="16"/>
          <w:szCs w:val="16"/>
          <w:lang w:eastAsia="zh-CN"/>
        </w:rPr>
        <w:commentReference w:id="406"/>
      </w:r>
    </w:p>
    <w:p w14:paraId="7A655558" w14:textId="77777777" w:rsidR="00FF6744" w:rsidRPr="00F51D7B" w:rsidRDefault="00FF6744" w:rsidP="00412957">
      <w:pPr>
        <w:numPr>
          <w:ilvl w:val="0"/>
          <w:numId w:val="41"/>
        </w:num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r w:rsidRPr="00F51D7B">
        <w:rPr>
          <w:rFonts w:asciiTheme="majorHAnsi" w:eastAsia="Times New Roman" w:hAnsiTheme="majorHAnsi" w:cs="Times New Roman"/>
          <w:spacing w:val="2"/>
          <w:highlight w:val="yellow"/>
          <w:lang w:eastAsia="zh-CN"/>
        </w:rPr>
        <w:t xml:space="preserve">For MVTS providers, are these institutions mostly banks or it also include stand alone or independent MVTS provider. For </w:t>
      </w:r>
      <w:proofErr w:type="spellStart"/>
      <w:r w:rsidRPr="00F51D7B">
        <w:rPr>
          <w:rFonts w:asciiTheme="majorHAnsi" w:eastAsia="Times New Roman" w:hAnsiTheme="majorHAnsi" w:cs="Times New Roman"/>
          <w:spacing w:val="2"/>
          <w:highlight w:val="yellow"/>
          <w:lang w:eastAsia="zh-CN"/>
        </w:rPr>
        <w:t>stand alone</w:t>
      </w:r>
      <w:proofErr w:type="spellEnd"/>
      <w:r w:rsidRPr="00F51D7B">
        <w:rPr>
          <w:rFonts w:asciiTheme="majorHAnsi" w:eastAsia="Times New Roman" w:hAnsiTheme="majorHAnsi" w:cs="Times New Roman"/>
          <w:spacing w:val="2"/>
          <w:highlight w:val="yellow"/>
          <w:lang w:eastAsia="zh-CN"/>
        </w:rPr>
        <w:t xml:space="preserve"> MVTS providers, would the application for registration is under Bank of Lao’s authority?</w:t>
      </w:r>
      <w:commentRangeEnd w:id="407"/>
      <w:r w:rsidRPr="00F51D7B">
        <w:rPr>
          <w:rFonts w:ascii="Times New Roman" w:eastAsia="Times New Roman" w:hAnsi="Times New Roman" w:cs="Times New Roman"/>
          <w:sz w:val="16"/>
          <w:szCs w:val="16"/>
          <w:lang w:eastAsia="zh-CN"/>
        </w:rPr>
        <w:commentReference w:id="407"/>
      </w:r>
    </w:p>
    <w:p w14:paraId="1C87FFF1" w14:textId="77777777" w:rsidR="00FF6744" w:rsidRPr="00F51D7B" w:rsidRDefault="00FF6744" w:rsidP="00412957">
      <w:pPr>
        <w:numPr>
          <w:ilvl w:val="0"/>
          <w:numId w:val="41"/>
        </w:num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commentRangeStart w:id="408"/>
      <w:r w:rsidRPr="00F51D7B">
        <w:rPr>
          <w:rFonts w:asciiTheme="majorHAnsi" w:eastAsia="Times New Roman" w:hAnsiTheme="majorHAnsi" w:cs="Times New Roman"/>
          <w:spacing w:val="2"/>
          <w:highlight w:val="yellow"/>
          <w:lang w:eastAsia="zh-CN"/>
        </w:rPr>
        <w:t>Please confirm that Ministry of Finance is the licensing authority for insurance company.</w:t>
      </w:r>
      <w:commentRangeEnd w:id="408"/>
      <w:r w:rsidRPr="00F51D7B">
        <w:rPr>
          <w:rFonts w:ascii="Times New Roman" w:eastAsia="Times New Roman" w:hAnsi="Times New Roman" w:cs="Times New Roman"/>
          <w:sz w:val="16"/>
          <w:szCs w:val="16"/>
          <w:lang w:eastAsia="zh-CN"/>
        </w:rPr>
        <w:commentReference w:id="408"/>
      </w:r>
    </w:p>
    <w:p w14:paraId="2872747A" w14:textId="77777777" w:rsidR="00FF6744" w:rsidRPr="00F51D7B" w:rsidRDefault="00FF6744" w:rsidP="00EE61E1">
      <w:pPr>
        <w:numPr>
          <w:ilvl w:val="0"/>
          <w:numId w:val="71"/>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val="en-MY" w:eastAsia="zh-CN"/>
        </w:rPr>
      </w:pPr>
      <w:r w:rsidRPr="00F51D7B">
        <w:rPr>
          <w:rFonts w:asciiTheme="majorHAnsi" w:eastAsia="Times New Roman" w:hAnsiTheme="majorHAnsi" w:cs="Times New Roman"/>
          <w:i/>
          <w:spacing w:val="2"/>
          <w:lang w:eastAsia="zh-CN"/>
        </w:rPr>
        <w:t>Criterion 26.3</w:t>
      </w:r>
      <w:r w:rsidRPr="00F51D7B">
        <w:rPr>
          <w:rFonts w:asciiTheme="majorHAnsi" w:eastAsia="Times New Roman" w:hAnsiTheme="majorHAnsi" w:cs="Times New Roman"/>
          <w:spacing w:val="2"/>
          <w:lang w:eastAsia="zh-CN"/>
        </w:rPr>
        <w:t xml:space="preserve"> </w:t>
      </w:r>
      <w:proofErr w:type="gramStart"/>
      <w:r w:rsidRPr="00F51D7B">
        <w:rPr>
          <w:rFonts w:asciiTheme="majorHAnsi" w:eastAsia="Times New Roman" w:hAnsiTheme="majorHAnsi" w:cs="Times New Roman"/>
          <w:spacing w:val="2"/>
          <w:lang w:eastAsia="zh-CN"/>
        </w:rPr>
        <w:t xml:space="preserve">-  </w:t>
      </w:r>
      <w:r w:rsidRPr="00F51D7B">
        <w:rPr>
          <w:rFonts w:asciiTheme="majorHAnsi" w:eastAsia="Times New Roman" w:hAnsiTheme="majorHAnsi" w:cs="Times New Roman"/>
          <w:spacing w:val="2"/>
          <w:lang w:val="en-MY" w:eastAsia="zh-CN"/>
        </w:rPr>
        <w:t>Generally</w:t>
      </w:r>
      <w:proofErr w:type="gramEnd"/>
      <w:r w:rsidRPr="00F51D7B">
        <w:rPr>
          <w:rFonts w:asciiTheme="majorHAnsi" w:eastAsia="Times New Roman" w:hAnsiTheme="majorHAnsi" w:cs="Times New Roman"/>
          <w:spacing w:val="2"/>
          <w:lang w:val="en-MY" w:eastAsia="zh-CN"/>
        </w:rPr>
        <w:t>, as part of the financial institutions’ licensing/ registration process, there is requirement to submit relevant information on shareholding, senior management, beneficiaries as per respective laws for banking institutions, securities company and micro finance sector. Additionally, for securities company, there is another requirement to prescribe this which is Regulation on Provision of Additional Information relating to Sources of Registered Capital, Shareholder Structure and Beneficiaries of Securities Companies. As part of the approval process, the respective authorities will determine if a person is fit and proper to own or manage a bank and prevent criminals and their associates from holding such positions. For insurance company, of which the licensing / registration is approved by Ministry of Finance, we noted that there are no details on the submission required in terms of document/information to be submitted to MOF.</w:t>
      </w:r>
    </w:p>
    <w:p w14:paraId="49EB4170" w14:textId="77777777" w:rsidR="00FF6744" w:rsidRPr="00F51D7B" w:rsidRDefault="00FF6744" w:rsidP="00FF6744">
      <w:p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r w:rsidRPr="00F51D7B">
        <w:rPr>
          <w:rFonts w:asciiTheme="majorHAnsi" w:eastAsia="Times New Roman" w:hAnsiTheme="majorHAnsi" w:cs="Times New Roman"/>
          <w:spacing w:val="2"/>
          <w:highlight w:val="yellow"/>
          <w:lang w:eastAsia="zh-CN"/>
        </w:rPr>
        <w:t>[For Lao PDR:]</w:t>
      </w:r>
    </w:p>
    <w:p w14:paraId="613A4CB6" w14:textId="77777777" w:rsidR="00FF6744" w:rsidRPr="00F51D7B" w:rsidRDefault="00FF6744" w:rsidP="00412957">
      <w:pPr>
        <w:numPr>
          <w:ilvl w:val="0"/>
          <w:numId w:val="41"/>
        </w:num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commentRangeStart w:id="409"/>
      <w:r w:rsidRPr="00F51D7B">
        <w:rPr>
          <w:rFonts w:asciiTheme="majorHAnsi" w:eastAsia="Times New Roman" w:hAnsiTheme="majorHAnsi" w:cs="Times New Roman"/>
          <w:spacing w:val="2"/>
          <w:highlight w:val="yellow"/>
          <w:lang w:eastAsia="zh-CN"/>
        </w:rPr>
        <w:t>Please provide details on the insurance company’s submission required in terms of document/information to be submitted to MOF for licensing, including shareholding and BO information.</w:t>
      </w:r>
      <w:commentRangeEnd w:id="409"/>
      <w:r w:rsidRPr="00F51D7B">
        <w:rPr>
          <w:rFonts w:ascii="Times New Roman" w:eastAsia="Times New Roman" w:hAnsi="Times New Roman" w:cs="Times New Roman"/>
          <w:sz w:val="16"/>
          <w:szCs w:val="16"/>
          <w:lang w:eastAsia="zh-CN"/>
        </w:rPr>
        <w:commentReference w:id="409"/>
      </w:r>
    </w:p>
    <w:p w14:paraId="149DD8F5" w14:textId="77777777" w:rsidR="00FF6744" w:rsidRPr="00F51D7B" w:rsidRDefault="00FF6744" w:rsidP="00412957">
      <w:pPr>
        <w:numPr>
          <w:ilvl w:val="0"/>
          <w:numId w:val="41"/>
        </w:num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commentRangeStart w:id="410"/>
      <w:proofErr w:type="gramStart"/>
      <w:r w:rsidRPr="00F51D7B">
        <w:rPr>
          <w:rFonts w:asciiTheme="majorHAnsi" w:eastAsia="Times New Roman" w:hAnsiTheme="majorHAnsi" w:cs="Times New Roman"/>
          <w:spacing w:val="2"/>
          <w:highlight w:val="yellow"/>
          <w:lang w:eastAsia="zh-CN"/>
        </w:rPr>
        <w:t>Is</w:t>
      </w:r>
      <w:proofErr w:type="gramEnd"/>
      <w:r w:rsidRPr="00F51D7B">
        <w:rPr>
          <w:rFonts w:asciiTheme="majorHAnsi" w:eastAsia="Times New Roman" w:hAnsiTheme="majorHAnsi" w:cs="Times New Roman"/>
          <w:spacing w:val="2"/>
          <w:highlight w:val="yellow"/>
          <w:lang w:eastAsia="zh-CN"/>
        </w:rPr>
        <w:t xml:space="preserve"> there any fit and proper criteria rules maintained internally by respective authorities as part of the licensing/ registration process?</w:t>
      </w:r>
      <w:commentRangeEnd w:id="410"/>
      <w:r w:rsidRPr="00F51D7B">
        <w:rPr>
          <w:rFonts w:ascii="Times New Roman" w:eastAsia="Times New Roman" w:hAnsi="Times New Roman" w:cs="Times New Roman"/>
          <w:sz w:val="16"/>
          <w:szCs w:val="16"/>
          <w:lang w:eastAsia="zh-CN"/>
        </w:rPr>
        <w:commentReference w:id="410"/>
      </w:r>
    </w:p>
    <w:p w14:paraId="0698E5A1" w14:textId="77777777" w:rsidR="00FF6744" w:rsidRPr="00F51D7B" w:rsidRDefault="00FF6744" w:rsidP="00412957">
      <w:pPr>
        <w:numPr>
          <w:ilvl w:val="0"/>
          <w:numId w:val="41"/>
        </w:num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commentRangeStart w:id="411"/>
      <w:r w:rsidRPr="00F51D7B">
        <w:rPr>
          <w:rFonts w:asciiTheme="majorHAnsi" w:eastAsia="Times New Roman" w:hAnsiTheme="majorHAnsi" w:cs="Times New Roman"/>
          <w:spacing w:val="2"/>
          <w:highlight w:val="yellow"/>
          <w:lang w:eastAsia="zh-CN"/>
        </w:rPr>
        <w:t>Please explain the workflow for processing the application including the character vetting request/checks from law enforcement agencies (if applicable) for each authority/ sector/ FI.</w:t>
      </w:r>
      <w:commentRangeEnd w:id="411"/>
      <w:r w:rsidRPr="00F51D7B">
        <w:rPr>
          <w:rFonts w:ascii="Times New Roman" w:eastAsia="Times New Roman" w:hAnsi="Times New Roman" w:cs="Times New Roman"/>
          <w:sz w:val="16"/>
          <w:szCs w:val="16"/>
          <w:lang w:eastAsia="zh-CN"/>
        </w:rPr>
        <w:commentReference w:id="411"/>
      </w:r>
    </w:p>
    <w:p w14:paraId="32AE14ED" w14:textId="77777777" w:rsidR="00FF6744" w:rsidRPr="00F51D7B" w:rsidRDefault="00FF6744" w:rsidP="00412957">
      <w:pPr>
        <w:numPr>
          <w:ilvl w:val="0"/>
          <w:numId w:val="41"/>
        </w:num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commentRangeStart w:id="412"/>
      <w:r w:rsidRPr="00F51D7B">
        <w:rPr>
          <w:rFonts w:asciiTheme="majorHAnsi" w:eastAsia="Times New Roman" w:hAnsiTheme="majorHAnsi" w:cs="Times New Roman"/>
          <w:spacing w:val="2"/>
          <w:highlight w:val="yellow"/>
          <w:lang w:eastAsia="zh-CN"/>
        </w:rPr>
        <w:t>Were there any cases where application was rejected due to criminal cases involving the senior management, board or shareholders?</w:t>
      </w:r>
      <w:commentRangeEnd w:id="412"/>
      <w:r w:rsidRPr="00F51D7B">
        <w:rPr>
          <w:rFonts w:ascii="Times New Roman" w:eastAsia="Times New Roman" w:hAnsi="Times New Roman" w:cs="Times New Roman"/>
          <w:sz w:val="16"/>
          <w:szCs w:val="16"/>
          <w:lang w:eastAsia="zh-CN"/>
        </w:rPr>
        <w:commentReference w:id="412"/>
      </w:r>
    </w:p>
    <w:p w14:paraId="5B658DDB" w14:textId="77777777" w:rsidR="00FF6744" w:rsidRPr="00F51D7B" w:rsidRDefault="00FF6744" w:rsidP="00412957">
      <w:pPr>
        <w:numPr>
          <w:ilvl w:val="0"/>
          <w:numId w:val="41"/>
        </w:num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commentRangeStart w:id="413"/>
      <w:r w:rsidRPr="00F51D7B">
        <w:rPr>
          <w:rFonts w:asciiTheme="majorHAnsi" w:eastAsia="Times New Roman" w:hAnsiTheme="majorHAnsi" w:cs="Times New Roman"/>
          <w:spacing w:val="2"/>
          <w:highlight w:val="yellow"/>
          <w:lang w:eastAsia="zh-CN"/>
        </w:rPr>
        <w:t>Is there process to approve individual Board members or senior management of financial institutions for any of the financial institutions/ sector. If yes, please provide a copy of the document/ policy.</w:t>
      </w:r>
      <w:commentRangeEnd w:id="413"/>
      <w:r w:rsidRPr="00F51D7B">
        <w:rPr>
          <w:rFonts w:ascii="Times New Roman" w:eastAsia="Times New Roman" w:hAnsi="Times New Roman" w:cs="Times New Roman"/>
          <w:sz w:val="16"/>
          <w:szCs w:val="16"/>
          <w:lang w:eastAsia="zh-CN"/>
        </w:rPr>
        <w:commentReference w:id="413"/>
      </w:r>
    </w:p>
    <w:p w14:paraId="61FFE884" w14:textId="77777777" w:rsidR="00FF6744" w:rsidRPr="00F51D7B" w:rsidRDefault="00FF6744" w:rsidP="00FF6744">
      <w:pPr>
        <w:tabs>
          <w:tab w:val="left" w:pos="0"/>
          <w:tab w:val="left" w:pos="1191"/>
          <w:tab w:val="left" w:pos="1531"/>
        </w:tabs>
        <w:spacing w:after="120" w:line="280" w:lineRule="exact"/>
        <w:jc w:val="both"/>
        <w:rPr>
          <w:rFonts w:asciiTheme="majorHAnsi" w:eastAsia="Times New Roman" w:hAnsiTheme="majorHAnsi" w:cs="Times New Roman"/>
          <w:i/>
          <w:spacing w:val="2"/>
          <w:lang w:eastAsia="zh-CN"/>
        </w:rPr>
      </w:pPr>
      <w:r w:rsidRPr="00F51D7B">
        <w:rPr>
          <w:rFonts w:asciiTheme="majorHAnsi" w:eastAsia="Times New Roman" w:hAnsiTheme="majorHAnsi" w:cs="Times New Roman"/>
          <w:i/>
          <w:spacing w:val="2"/>
          <w:lang w:eastAsia="zh-CN"/>
        </w:rPr>
        <w:t>Risk-based approach to supervision and monitoring</w:t>
      </w:r>
    </w:p>
    <w:p w14:paraId="3188079D" w14:textId="77777777" w:rsidR="00FF6744" w:rsidRPr="00F51D7B" w:rsidRDefault="00FF6744" w:rsidP="00EE61E1">
      <w:pPr>
        <w:numPr>
          <w:ilvl w:val="0"/>
          <w:numId w:val="71"/>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i/>
          <w:spacing w:val="2"/>
          <w:lang w:eastAsia="zh-CN"/>
        </w:rPr>
        <w:t xml:space="preserve">Criterion 26.4 </w:t>
      </w:r>
      <w:r w:rsidRPr="00F51D7B">
        <w:rPr>
          <w:rFonts w:asciiTheme="majorHAnsi" w:eastAsia="Times New Roman" w:hAnsiTheme="majorHAnsi" w:cs="Times New Roman"/>
          <w:spacing w:val="2"/>
          <w:lang w:eastAsia="zh-CN"/>
        </w:rPr>
        <w:t xml:space="preserve">– </w:t>
      </w:r>
    </w:p>
    <w:p w14:paraId="4A98EEF2" w14:textId="77777777" w:rsidR="00FF6744" w:rsidRPr="00F51D7B" w:rsidRDefault="00FF6744" w:rsidP="00EE61E1">
      <w:pPr>
        <w:numPr>
          <w:ilvl w:val="0"/>
          <w:numId w:val="71"/>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val="en-MY" w:eastAsia="zh-CN"/>
        </w:rPr>
      </w:pPr>
      <w:r w:rsidRPr="00F51D7B">
        <w:rPr>
          <w:rFonts w:asciiTheme="majorHAnsi" w:eastAsia="Times New Roman" w:hAnsiTheme="majorHAnsi" w:cs="Times New Roman"/>
          <w:i/>
          <w:spacing w:val="2"/>
          <w:lang w:eastAsia="zh-CN"/>
        </w:rPr>
        <w:t xml:space="preserve">Criterion 26.4(a) </w:t>
      </w:r>
      <w:r w:rsidRPr="00F51D7B">
        <w:rPr>
          <w:rFonts w:asciiTheme="majorHAnsi" w:eastAsia="Times New Roman" w:hAnsiTheme="majorHAnsi" w:cs="Times New Roman"/>
          <w:spacing w:val="2"/>
          <w:lang w:eastAsia="zh-CN"/>
        </w:rPr>
        <w:t xml:space="preserve">– </w:t>
      </w:r>
      <w:r w:rsidRPr="00F51D7B">
        <w:rPr>
          <w:rFonts w:asciiTheme="majorHAnsi" w:eastAsia="Times New Roman" w:hAnsiTheme="majorHAnsi" w:cs="Times New Roman"/>
          <w:spacing w:val="2"/>
          <w:lang w:val="en-MY" w:eastAsia="zh-CN"/>
        </w:rPr>
        <w:t xml:space="preserve">FI supervisors adopt supervision based on Basel I and Basel II standards while Lao Securities Commission Office (Securities company supervisors) is applying for IOSCO membership and expects to become a member by year 2020.  However, there is no detail information on RBA implementation based on the Basel Principles. Based on RBA Approach to AML/TFC Combating Workplan, there is a 3-phase RBA approach of which, the highest risk sector is prioritised in terms of the implementation which has taken place since March 2019 but the details of the supervision and monitoring for Group 1 sector in terms of </w:t>
      </w:r>
      <w:r w:rsidRPr="00F51D7B">
        <w:rPr>
          <w:rFonts w:asciiTheme="majorHAnsi" w:eastAsia="Times New Roman" w:hAnsiTheme="majorHAnsi" w:cs="Times New Roman"/>
          <w:spacing w:val="2"/>
          <w:lang w:val="en-MY" w:eastAsia="zh-CN"/>
        </w:rPr>
        <w:lastRenderedPageBreak/>
        <w:t>supervision process, results and resources are not provided. Generally, there are differing state of RBA implementation for supervision and monitoring across sectors and supervisory authority. We also noted that that there are 5 sectors in Group 2 which might not be ready for RBA approach for supervision and monitoring. Meanwhile, casino which is under Group 2 is currently undergoing assessment and review for developing a supervision mechanism. Furthermore, the remaining 9 sectors in Group 3 with low risk and under government organizations are not ready to adopt the RBA.</w:t>
      </w:r>
    </w:p>
    <w:p w14:paraId="68139CBE" w14:textId="77777777" w:rsidR="00FF6744" w:rsidRPr="00F51D7B" w:rsidRDefault="00FF6744" w:rsidP="00EE61E1">
      <w:pPr>
        <w:numPr>
          <w:ilvl w:val="0"/>
          <w:numId w:val="71"/>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val="en-MY" w:eastAsia="zh-CN"/>
        </w:rPr>
      </w:pPr>
      <w:r w:rsidRPr="00F51D7B">
        <w:rPr>
          <w:rFonts w:asciiTheme="majorHAnsi" w:eastAsia="Times New Roman" w:hAnsiTheme="majorHAnsi" w:cs="Times New Roman"/>
          <w:i/>
          <w:spacing w:val="2"/>
          <w:lang w:eastAsia="zh-CN"/>
        </w:rPr>
        <w:t xml:space="preserve">Criterion 26.4(b) </w:t>
      </w:r>
      <w:r w:rsidRPr="00F51D7B">
        <w:rPr>
          <w:rFonts w:asciiTheme="majorHAnsi" w:eastAsia="Times New Roman" w:hAnsiTheme="majorHAnsi" w:cs="Times New Roman"/>
          <w:spacing w:val="2"/>
          <w:lang w:eastAsia="zh-CN"/>
        </w:rPr>
        <w:t xml:space="preserve">– </w:t>
      </w:r>
      <w:r w:rsidRPr="00F51D7B">
        <w:rPr>
          <w:rFonts w:asciiTheme="majorHAnsi" w:eastAsia="Times New Roman" w:hAnsiTheme="majorHAnsi" w:cs="Times New Roman"/>
          <w:spacing w:val="2"/>
          <w:lang w:val="en-MY" w:eastAsia="zh-CN"/>
        </w:rPr>
        <w:t xml:space="preserve">While AMLIO is the dedicated supervisor for financial institutions including MVTS or Currency Exchange Bureau as stipulated in the Agreement on KYC/CDD, MVTS providers which are under Group 3 have yet to adopt RBA. </w:t>
      </w:r>
    </w:p>
    <w:p w14:paraId="53711544" w14:textId="77777777" w:rsidR="00FF6744" w:rsidRPr="00F51D7B" w:rsidRDefault="00FF6744" w:rsidP="00FF6744">
      <w:pPr>
        <w:tabs>
          <w:tab w:val="left" w:pos="850"/>
          <w:tab w:val="left" w:pos="1191"/>
          <w:tab w:val="left" w:pos="1531"/>
        </w:tabs>
        <w:spacing w:after="120" w:line="280" w:lineRule="exact"/>
        <w:ind w:left="360" w:hanging="360"/>
        <w:jc w:val="both"/>
        <w:rPr>
          <w:rFonts w:asciiTheme="majorHAnsi" w:eastAsia="Times New Roman" w:hAnsiTheme="majorHAnsi" w:cs="Times New Roman"/>
          <w:spacing w:val="2"/>
          <w:szCs w:val="24"/>
          <w:highlight w:val="yellow"/>
          <w:lang w:eastAsia="zh-CN"/>
        </w:rPr>
      </w:pPr>
      <w:r w:rsidRPr="00F51D7B">
        <w:rPr>
          <w:rFonts w:asciiTheme="majorHAnsi" w:eastAsia="Times New Roman" w:hAnsiTheme="majorHAnsi" w:cs="Times New Roman"/>
          <w:spacing w:val="2"/>
          <w:szCs w:val="24"/>
          <w:highlight w:val="yellow"/>
          <w:lang w:eastAsia="zh-CN"/>
        </w:rPr>
        <w:t>[For Lao PDR]:</w:t>
      </w:r>
    </w:p>
    <w:p w14:paraId="3449AF4A" w14:textId="77777777" w:rsidR="00FF6744" w:rsidRPr="00F51D7B" w:rsidRDefault="00FF6744" w:rsidP="00412957">
      <w:pPr>
        <w:numPr>
          <w:ilvl w:val="0"/>
          <w:numId w:val="42"/>
        </w:numPr>
        <w:tabs>
          <w:tab w:val="left" w:pos="850"/>
          <w:tab w:val="left" w:pos="1191"/>
          <w:tab w:val="left" w:pos="1531"/>
        </w:tabs>
        <w:spacing w:after="120" w:line="280" w:lineRule="exact"/>
        <w:jc w:val="both"/>
        <w:rPr>
          <w:rFonts w:asciiTheme="majorHAnsi" w:eastAsia="Times New Roman" w:hAnsiTheme="majorHAnsi" w:cs="Times New Roman"/>
          <w:spacing w:val="2"/>
          <w:szCs w:val="24"/>
          <w:highlight w:val="yellow"/>
          <w:lang w:eastAsia="zh-CN"/>
        </w:rPr>
      </w:pPr>
      <w:commentRangeStart w:id="414"/>
      <w:r w:rsidRPr="00F51D7B">
        <w:rPr>
          <w:rFonts w:asciiTheme="majorHAnsi" w:eastAsia="Times New Roman" w:hAnsiTheme="majorHAnsi" w:cs="Times New Roman"/>
          <w:spacing w:val="2"/>
          <w:szCs w:val="24"/>
          <w:highlight w:val="yellow"/>
          <w:lang w:eastAsia="zh-CN"/>
        </w:rPr>
        <w:t>Please provide the result of the Group 1 (Phase1- Phase 3) RBA approach and implementation which have been completed.</w:t>
      </w:r>
      <w:commentRangeEnd w:id="414"/>
      <w:r w:rsidRPr="00F51D7B">
        <w:rPr>
          <w:rFonts w:ascii="Times New Roman" w:eastAsia="Times New Roman" w:hAnsi="Times New Roman" w:cs="Times New Roman"/>
          <w:sz w:val="16"/>
          <w:szCs w:val="16"/>
          <w:lang w:eastAsia="zh-CN"/>
        </w:rPr>
        <w:commentReference w:id="414"/>
      </w:r>
    </w:p>
    <w:p w14:paraId="09D67EB5" w14:textId="77777777" w:rsidR="00FF6744" w:rsidRPr="00F51D7B" w:rsidRDefault="00FF6744" w:rsidP="00412957">
      <w:pPr>
        <w:numPr>
          <w:ilvl w:val="0"/>
          <w:numId w:val="42"/>
        </w:numPr>
        <w:tabs>
          <w:tab w:val="left" w:pos="850"/>
          <w:tab w:val="left" w:pos="1191"/>
          <w:tab w:val="left" w:pos="1531"/>
        </w:tabs>
        <w:spacing w:after="120" w:line="280" w:lineRule="exact"/>
        <w:jc w:val="both"/>
        <w:rPr>
          <w:rFonts w:asciiTheme="majorHAnsi" w:eastAsia="Times New Roman" w:hAnsiTheme="majorHAnsi" w:cs="Times New Roman"/>
          <w:spacing w:val="2"/>
          <w:szCs w:val="24"/>
          <w:highlight w:val="yellow"/>
          <w:lang w:eastAsia="zh-CN"/>
        </w:rPr>
      </w:pPr>
      <w:commentRangeStart w:id="415"/>
      <w:r w:rsidRPr="00F51D7B">
        <w:rPr>
          <w:rFonts w:asciiTheme="majorHAnsi" w:eastAsia="Times New Roman" w:hAnsiTheme="majorHAnsi" w:cs="Times New Roman"/>
          <w:spacing w:val="2"/>
          <w:szCs w:val="24"/>
          <w:highlight w:val="yellow"/>
          <w:lang w:eastAsia="zh-CN"/>
        </w:rPr>
        <w:t>Please provide the on-site and off-site surveillance monitoring strategy approach/ tools/ reports for the respective group and individual FIs.</w:t>
      </w:r>
      <w:commentRangeEnd w:id="415"/>
      <w:r w:rsidRPr="00F51D7B">
        <w:rPr>
          <w:rFonts w:ascii="Times New Roman" w:eastAsia="Times New Roman" w:hAnsi="Times New Roman" w:cs="Times New Roman"/>
          <w:sz w:val="16"/>
          <w:szCs w:val="16"/>
          <w:lang w:eastAsia="zh-CN"/>
        </w:rPr>
        <w:commentReference w:id="415"/>
      </w:r>
    </w:p>
    <w:p w14:paraId="04C78A8C" w14:textId="77777777" w:rsidR="00FF6744" w:rsidRPr="00F51D7B" w:rsidRDefault="00FF6744" w:rsidP="00412957">
      <w:pPr>
        <w:numPr>
          <w:ilvl w:val="0"/>
          <w:numId w:val="42"/>
        </w:numPr>
        <w:tabs>
          <w:tab w:val="left" w:pos="850"/>
          <w:tab w:val="left" w:pos="1191"/>
          <w:tab w:val="left" w:pos="1531"/>
        </w:tabs>
        <w:spacing w:after="120" w:line="280" w:lineRule="exact"/>
        <w:jc w:val="both"/>
        <w:rPr>
          <w:rFonts w:asciiTheme="majorHAnsi" w:eastAsia="Times New Roman" w:hAnsiTheme="majorHAnsi" w:cs="Times New Roman"/>
          <w:spacing w:val="2"/>
          <w:szCs w:val="24"/>
          <w:highlight w:val="yellow"/>
          <w:lang w:eastAsia="zh-CN"/>
        </w:rPr>
      </w:pPr>
      <w:commentRangeStart w:id="416"/>
      <w:r w:rsidRPr="00F51D7B">
        <w:rPr>
          <w:rFonts w:asciiTheme="majorHAnsi" w:eastAsia="Times New Roman" w:hAnsiTheme="majorHAnsi" w:cs="Times New Roman"/>
          <w:spacing w:val="2"/>
          <w:szCs w:val="24"/>
          <w:highlight w:val="yellow"/>
          <w:lang w:eastAsia="zh-CN"/>
        </w:rPr>
        <w:t xml:space="preserve">Allocation of supervisors for the respective sector groups and number of on-site </w:t>
      </w:r>
      <w:proofErr w:type="gramStart"/>
      <w:r w:rsidRPr="00F51D7B">
        <w:rPr>
          <w:rFonts w:asciiTheme="majorHAnsi" w:eastAsia="Times New Roman" w:hAnsiTheme="majorHAnsi" w:cs="Times New Roman"/>
          <w:spacing w:val="2"/>
          <w:szCs w:val="24"/>
          <w:highlight w:val="yellow"/>
          <w:lang w:eastAsia="zh-CN"/>
        </w:rPr>
        <w:t>inspection</w:t>
      </w:r>
      <w:proofErr w:type="gramEnd"/>
      <w:r w:rsidRPr="00F51D7B">
        <w:rPr>
          <w:rFonts w:asciiTheme="majorHAnsi" w:eastAsia="Times New Roman" w:hAnsiTheme="majorHAnsi" w:cs="Times New Roman"/>
          <w:spacing w:val="2"/>
          <w:szCs w:val="24"/>
          <w:highlight w:val="yellow"/>
          <w:lang w:eastAsia="zh-CN"/>
        </w:rPr>
        <w:t xml:space="preserve"> conducted.</w:t>
      </w:r>
      <w:commentRangeEnd w:id="416"/>
      <w:r w:rsidRPr="00F51D7B">
        <w:rPr>
          <w:rFonts w:ascii="Times New Roman" w:eastAsia="Times New Roman" w:hAnsi="Times New Roman" w:cs="Times New Roman"/>
          <w:sz w:val="16"/>
          <w:szCs w:val="16"/>
          <w:lang w:eastAsia="zh-CN"/>
        </w:rPr>
        <w:commentReference w:id="416"/>
      </w:r>
    </w:p>
    <w:p w14:paraId="761AD773" w14:textId="77777777" w:rsidR="00FF6744" w:rsidRPr="00F51D7B" w:rsidRDefault="00FF6744" w:rsidP="00412957">
      <w:pPr>
        <w:numPr>
          <w:ilvl w:val="0"/>
          <w:numId w:val="42"/>
        </w:numPr>
        <w:tabs>
          <w:tab w:val="left" w:pos="850"/>
          <w:tab w:val="left" w:pos="1191"/>
          <w:tab w:val="left" w:pos="1531"/>
        </w:tabs>
        <w:spacing w:after="120" w:line="280" w:lineRule="exact"/>
        <w:jc w:val="both"/>
        <w:rPr>
          <w:rFonts w:asciiTheme="majorHAnsi" w:eastAsia="Times New Roman" w:hAnsiTheme="majorHAnsi" w:cs="Times New Roman"/>
          <w:spacing w:val="2"/>
          <w:szCs w:val="24"/>
          <w:highlight w:val="yellow"/>
          <w:lang w:eastAsia="zh-CN"/>
        </w:rPr>
      </w:pPr>
      <w:commentRangeStart w:id="417"/>
      <w:r w:rsidRPr="00F51D7B">
        <w:rPr>
          <w:rFonts w:asciiTheme="majorHAnsi" w:eastAsia="Times New Roman" w:hAnsiTheme="majorHAnsi" w:cs="Times New Roman"/>
          <w:spacing w:val="2"/>
          <w:szCs w:val="24"/>
          <w:highlight w:val="yellow"/>
          <w:lang w:eastAsia="zh-CN"/>
        </w:rPr>
        <w:t>For group 2 and group 3 which have yet to implement RBA, what is the current supervision and monitoring approach (interim solution) by the supervisors?</w:t>
      </w:r>
      <w:commentRangeEnd w:id="417"/>
      <w:r w:rsidRPr="00F51D7B">
        <w:rPr>
          <w:rFonts w:ascii="Times New Roman" w:eastAsia="Times New Roman" w:hAnsi="Times New Roman" w:cs="Times New Roman"/>
          <w:sz w:val="16"/>
          <w:szCs w:val="16"/>
          <w:lang w:eastAsia="zh-CN"/>
        </w:rPr>
        <w:commentReference w:id="417"/>
      </w:r>
    </w:p>
    <w:p w14:paraId="7EC858A0" w14:textId="77777777" w:rsidR="00FF6744" w:rsidRPr="00F51D7B" w:rsidRDefault="00FF6744" w:rsidP="00EE61E1">
      <w:pPr>
        <w:numPr>
          <w:ilvl w:val="0"/>
          <w:numId w:val="71"/>
        </w:numPr>
        <w:tabs>
          <w:tab w:val="left" w:pos="0"/>
          <w:tab w:val="left" w:pos="85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i/>
          <w:spacing w:val="2"/>
          <w:lang w:eastAsia="zh-CN"/>
        </w:rPr>
        <w:t>Criterion 26.5</w:t>
      </w:r>
      <w:r w:rsidRPr="00F51D7B">
        <w:rPr>
          <w:rFonts w:asciiTheme="majorHAnsi" w:eastAsia="Times New Roman" w:hAnsiTheme="majorHAnsi" w:cs="Times New Roman"/>
          <w:spacing w:val="2"/>
          <w:lang w:eastAsia="zh-CN"/>
        </w:rPr>
        <w:t xml:space="preserve"> - The types of inspection on AML/CFT implementation on reporting entities (RE) is prescribed in the Law on AML/CFT, Article 59. Meanwhile, the requirement for AMLIO to conduct supervision, monitoring and inspection in regular basis on financial institutions is stipulated in the Decision </w:t>
      </w:r>
      <w:proofErr w:type="gramStart"/>
      <w:r w:rsidRPr="00F51D7B">
        <w:rPr>
          <w:rFonts w:asciiTheme="majorHAnsi" w:eastAsia="Times New Roman" w:hAnsiTheme="majorHAnsi" w:cs="Times New Roman"/>
          <w:spacing w:val="2"/>
          <w:lang w:eastAsia="zh-CN"/>
        </w:rPr>
        <w:t>On</w:t>
      </w:r>
      <w:proofErr w:type="gramEnd"/>
      <w:r w:rsidRPr="00F51D7B">
        <w:rPr>
          <w:rFonts w:asciiTheme="majorHAnsi" w:eastAsia="Times New Roman" w:hAnsiTheme="majorHAnsi" w:cs="Times New Roman"/>
          <w:spacing w:val="2"/>
          <w:lang w:eastAsia="zh-CN"/>
        </w:rPr>
        <w:t xml:space="preserve"> Organization and Operations of AMLIO. However, there is no detail information on how the ML/TF risk profile of RE/ sector determine or influence the supervision intensity in terms of frequency of on-site inspection or off-site monitoring by respective supervisors. AMLIO’s procedures or scope of on-site review AML/CFT are prescribed in the On-site Inspection Manual dated 08 August 2018 covering areas to reviewed such as CDD, CIP and STR.</w:t>
      </w:r>
    </w:p>
    <w:p w14:paraId="66FCEA15" w14:textId="77777777" w:rsidR="00FF6744" w:rsidRPr="00F51D7B" w:rsidRDefault="00FF6744" w:rsidP="00EE61E1">
      <w:pPr>
        <w:numPr>
          <w:ilvl w:val="0"/>
          <w:numId w:val="71"/>
        </w:numPr>
        <w:tabs>
          <w:tab w:val="left" w:pos="0"/>
          <w:tab w:val="left" w:pos="850"/>
          <w:tab w:val="left" w:pos="1191"/>
          <w:tab w:val="left" w:pos="1531"/>
        </w:tabs>
        <w:spacing w:after="120" w:line="280" w:lineRule="exact"/>
        <w:ind w:left="0" w:firstLine="0"/>
        <w:jc w:val="both"/>
        <w:rPr>
          <w:rFonts w:asciiTheme="majorHAnsi" w:eastAsia="Times New Roman" w:hAnsiTheme="majorHAnsi" w:cs="Times New Roman"/>
          <w:spacing w:val="2"/>
          <w:lang w:val="en-MY" w:eastAsia="zh-CN"/>
        </w:rPr>
      </w:pPr>
      <w:r w:rsidRPr="00F51D7B">
        <w:rPr>
          <w:rFonts w:asciiTheme="majorHAnsi" w:eastAsia="Times New Roman" w:hAnsiTheme="majorHAnsi" w:cs="Times New Roman"/>
          <w:spacing w:val="2"/>
          <w:lang w:val="en-MY" w:eastAsia="zh-CN"/>
        </w:rPr>
        <w:t xml:space="preserve">The risk assessment methodology for ML/TF risk for RE is detailed out in Article 4 </w:t>
      </w:r>
      <w:r w:rsidRPr="00F51D7B">
        <w:rPr>
          <w:rFonts w:asciiTheme="majorHAnsi" w:eastAsia="Times New Roman" w:hAnsiTheme="majorHAnsi" w:cs="Times New Roman"/>
          <w:b/>
          <w:bCs/>
          <w:spacing w:val="2"/>
          <w:lang w:val="en-MY" w:eastAsia="zh-CN"/>
        </w:rPr>
        <w:t xml:space="preserve">- </w:t>
      </w:r>
      <w:r w:rsidRPr="00F51D7B">
        <w:rPr>
          <w:rFonts w:asciiTheme="majorHAnsi" w:eastAsia="Times New Roman" w:hAnsiTheme="majorHAnsi" w:cs="Times New Roman"/>
          <w:bCs/>
          <w:spacing w:val="2"/>
          <w:lang w:val="en-MY" w:eastAsia="zh-CN"/>
        </w:rPr>
        <w:t xml:space="preserve">Contents on risk assessment, based on risk management principles for the work of AML/CFT of the Manual on RBA of AML/CFT. The risk assessment comprised of 9 inherent risk indicator and 9 control indicators which will determine the final risk score of 5 categories. </w:t>
      </w:r>
      <w:commentRangeStart w:id="418"/>
      <w:r w:rsidRPr="00F51D7B">
        <w:rPr>
          <w:rFonts w:asciiTheme="majorHAnsi" w:eastAsia="Times New Roman" w:hAnsiTheme="majorHAnsi" w:cs="Times New Roman"/>
          <w:bCs/>
          <w:spacing w:val="2"/>
          <w:lang w:val="en-MY" w:eastAsia="zh-CN"/>
        </w:rPr>
        <w:t xml:space="preserve">There is no further detail on the scoring results for each RE. </w:t>
      </w:r>
      <w:commentRangeEnd w:id="418"/>
      <w:r w:rsidRPr="00F51D7B">
        <w:rPr>
          <w:rFonts w:ascii="Times New Roman" w:eastAsia="Times New Roman" w:hAnsi="Times New Roman" w:cs="Times New Roman"/>
          <w:sz w:val="16"/>
          <w:szCs w:val="16"/>
          <w:lang w:eastAsia="zh-CN"/>
        </w:rPr>
        <w:commentReference w:id="418"/>
      </w:r>
    </w:p>
    <w:p w14:paraId="0FAD207E" w14:textId="77777777" w:rsidR="00FF6744" w:rsidRPr="00F51D7B" w:rsidRDefault="00FF6744" w:rsidP="00FF6744">
      <w:pPr>
        <w:tabs>
          <w:tab w:val="left" w:pos="0"/>
          <w:tab w:val="left" w:pos="850"/>
          <w:tab w:val="left" w:pos="1191"/>
          <w:tab w:val="left" w:pos="1531"/>
        </w:tabs>
        <w:spacing w:after="120" w:line="280" w:lineRule="exact"/>
        <w:jc w:val="both"/>
        <w:rPr>
          <w:rFonts w:asciiTheme="majorHAnsi" w:eastAsia="Times New Roman" w:hAnsiTheme="majorHAnsi" w:cs="Times New Roman"/>
          <w:spacing w:val="2"/>
          <w:lang w:val="en-MY" w:eastAsia="zh-CN"/>
        </w:rPr>
      </w:pPr>
      <w:commentRangeStart w:id="419"/>
      <w:r w:rsidRPr="00F51D7B">
        <w:rPr>
          <w:rFonts w:asciiTheme="majorHAnsi" w:eastAsia="Times New Roman" w:hAnsiTheme="majorHAnsi" w:cs="Times New Roman"/>
          <w:bCs/>
          <w:spacing w:val="2"/>
          <w:highlight w:val="yellow"/>
          <w:lang w:val="en-MY" w:eastAsia="zh-CN"/>
        </w:rPr>
        <w:t>[For Lao PDR: Please confirm whether the risk assessment is applicable to all RE or selected RE only. For those RE which are not subjected to the above risk assessment, please explain the risk assessment used by the supervisor]</w:t>
      </w:r>
      <w:commentRangeEnd w:id="419"/>
      <w:r w:rsidRPr="00F51D7B">
        <w:rPr>
          <w:rFonts w:ascii="Times New Roman" w:eastAsia="Times New Roman" w:hAnsi="Times New Roman" w:cs="Times New Roman"/>
          <w:sz w:val="16"/>
          <w:szCs w:val="16"/>
          <w:lang w:eastAsia="zh-CN"/>
        </w:rPr>
        <w:commentReference w:id="419"/>
      </w:r>
    </w:p>
    <w:p w14:paraId="7FC434B9" w14:textId="77777777" w:rsidR="00FF6744" w:rsidRPr="00F51D7B" w:rsidRDefault="00FF6744" w:rsidP="00FF6744">
      <w:pPr>
        <w:tabs>
          <w:tab w:val="left" w:pos="850"/>
          <w:tab w:val="left" w:pos="1191"/>
          <w:tab w:val="left" w:pos="1531"/>
        </w:tabs>
        <w:spacing w:after="120" w:line="280" w:lineRule="exact"/>
        <w:jc w:val="both"/>
        <w:rPr>
          <w:rFonts w:asciiTheme="majorHAnsi" w:eastAsia="Times New Roman" w:hAnsiTheme="majorHAnsi" w:cs="Times New Roman"/>
          <w:spacing w:val="2"/>
          <w:highlight w:val="yellow"/>
          <w:lang w:eastAsia="zh-CN"/>
        </w:rPr>
      </w:pPr>
      <w:r w:rsidRPr="00F51D7B">
        <w:rPr>
          <w:rFonts w:asciiTheme="majorHAnsi" w:eastAsia="Times New Roman" w:hAnsiTheme="majorHAnsi" w:cs="Times New Roman"/>
          <w:spacing w:val="2"/>
          <w:highlight w:val="yellow"/>
          <w:lang w:eastAsia="zh-CN"/>
        </w:rPr>
        <w:t>[For Lao PDR]</w:t>
      </w:r>
    </w:p>
    <w:p w14:paraId="25278AD4" w14:textId="77777777" w:rsidR="00FF6744" w:rsidRPr="00F51D7B" w:rsidRDefault="00FF6744" w:rsidP="00412957">
      <w:pPr>
        <w:numPr>
          <w:ilvl w:val="0"/>
          <w:numId w:val="43"/>
        </w:numPr>
        <w:tabs>
          <w:tab w:val="left" w:pos="850"/>
          <w:tab w:val="left" w:pos="1191"/>
          <w:tab w:val="left" w:pos="1531"/>
        </w:tabs>
        <w:spacing w:after="120" w:line="280" w:lineRule="exact"/>
        <w:ind w:left="360"/>
        <w:jc w:val="both"/>
        <w:rPr>
          <w:rFonts w:asciiTheme="majorHAnsi" w:eastAsia="Times New Roman" w:hAnsiTheme="majorHAnsi" w:cs="Times New Roman"/>
          <w:spacing w:val="2"/>
          <w:highlight w:val="yellow"/>
          <w:lang w:eastAsia="zh-CN"/>
        </w:rPr>
      </w:pPr>
      <w:commentRangeStart w:id="420"/>
      <w:r w:rsidRPr="00F51D7B">
        <w:rPr>
          <w:rFonts w:asciiTheme="majorHAnsi" w:eastAsia="Times New Roman" w:hAnsiTheme="majorHAnsi" w:cs="Times New Roman"/>
          <w:spacing w:val="2"/>
          <w:highlight w:val="yellow"/>
          <w:lang w:eastAsia="zh-CN"/>
        </w:rPr>
        <w:t>Please provide annual plan for AML/CFT inspection for the RE based on type and scope of inspection for RE based on the respective group/ supervisory authority.</w:t>
      </w:r>
      <w:commentRangeEnd w:id="420"/>
      <w:r w:rsidRPr="00F51D7B">
        <w:rPr>
          <w:rFonts w:ascii="Times New Roman" w:eastAsia="Times New Roman" w:hAnsi="Times New Roman" w:cs="Times New Roman"/>
          <w:sz w:val="16"/>
          <w:szCs w:val="16"/>
          <w:lang w:eastAsia="zh-CN"/>
        </w:rPr>
        <w:commentReference w:id="420"/>
      </w:r>
    </w:p>
    <w:p w14:paraId="7905B6F6" w14:textId="77777777" w:rsidR="00FF6744" w:rsidRPr="00F51D7B" w:rsidRDefault="00FF6744" w:rsidP="00412957">
      <w:pPr>
        <w:numPr>
          <w:ilvl w:val="0"/>
          <w:numId w:val="43"/>
        </w:numPr>
        <w:tabs>
          <w:tab w:val="left" w:pos="850"/>
          <w:tab w:val="left" w:pos="1191"/>
          <w:tab w:val="left" w:pos="1531"/>
        </w:tabs>
        <w:spacing w:after="120" w:line="280" w:lineRule="exact"/>
        <w:ind w:left="360"/>
        <w:jc w:val="both"/>
        <w:rPr>
          <w:rFonts w:asciiTheme="majorHAnsi" w:eastAsia="Times New Roman" w:hAnsiTheme="majorHAnsi" w:cs="Times New Roman"/>
          <w:spacing w:val="2"/>
          <w:highlight w:val="yellow"/>
          <w:lang w:eastAsia="zh-CN"/>
        </w:rPr>
      </w:pPr>
      <w:commentRangeStart w:id="421"/>
      <w:r w:rsidRPr="00F51D7B">
        <w:rPr>
          <w:rFonts w:asciiTheme="majorHAnsi" w:eastAsia="Times New Roman" w:hAnsiTheme="majorHAnsi" w:cs="Times New Roman"/>
          <w:spacing w:val="2"/>
          <w:highlight w:val="yellow"/>
          <w:lang w:eastAsia="zh-CN"/>
        </w:rPr>
        <w:t xml:space="preserve">Please provide supervisors assessment/ report of all RE’s ML/TF risk profile (including the AML/CFT controls) and how this </w:t>
      </w:r>
      <w:proofErr w:type="gramStart"/>
      <w:r w:rsidRPr="00F51D7B">
        <w:rPr>
          <w:rFonts w:asciiTheme="majorHAnsi" w:eastAsia="Times New Roman" w:hAnsiTheme="majorHAnsi" w:cs="Times New Roman"/>
          <w:spacing w:val="2"/>
          <w:highlight w:val="yellow"/>
          <w:lang w:eastAsia="zh-CN"/>
        </w:rPr>
        <w:t>translate</w:t>
      </w:r>
      <w:proofErr w:type="gramEnd"/>
      <w:r w:rsidRPr="00F51D7B">
        <w:rPr>
          <w:rFonts w:asciiTheme="majorHAnsi" w:eastAsia="Times New Roman" w:hAnsiTheme="majorHAnsi" w:cs="Times New Roman"/>
          <w:spacing w:val="2"/>
          <w:highlight w:val="yellow"/>
          <w:lang w:eastAsia="zh-CN"/>
        </w:rPr>
        <w:t xml:space="preserve"> into the frequency and intensity of supervision of each RE.  </w:t>
      </w:r>
      <w:commentRangeEnd w:id="421"/>
      <w:r w:rsidRPr="00F51D7B">
        <w:rPr>
          <w:rFonts w:ascii="Times New Roman" w:eastAsia="Times New Roman" w:hAnsi="Times New Roman" w:cs="Times New Roman"/>
          <w:sz w:val="16"/>
          <w:szCs w:val="16"/>
          <w:lang w:eastAsia="zh-CN"/>
        </w:rPr>
        <w:commentReference w:id="421"/>
      </w:r>
    </w:p>
    <w:p w14:paraId="6B48F44D" w14:textId="77777777" w:rsidR="00FF6744" w:rsidRPr="00F51D7B" w:rsidRDefault="00FF6744" w:rsidP="00412957">
      <w:pPr>
        <w:numPr>
          <w:ilvl w:val="0"/>
          <w:numId w:val="43"/>
        </w:numPr>
        <w:tabs>
          <w:tab w:val="left" w:pos="850"/>
          <w:tab w:val="left" w:pos="1191"/>
          <w:tab w:val="left" w:pos="1531"/>
        </w:tabs>
        <w:spacing w:after="120" w:line="280" w:lineRule="exact"/>
        <w:ind w:left="360"/>
        <w:jc w:val="both"/>
        <w:rPr>
          <w:rFonts w:asciiTheme="majorHAnsi" w:eastAsia="Times New Roman" w:hAnsiTheme="majorHAnsi" w:cs="Times New Roman"/>
          <w:spacing w:val="2"/>
          <w:highlight w:val="yellow"/>
          <w:lang w:eastAsia="zh-CN"/>
        </w:rPr>
      </w:pPr>
      <w:commentRangeStart w:id="422"/>
      <w:r w:rsidRPr="00F51D7B">
        <w:rPr>
          <w:rFonts w:asciiTheme="majorHAnsi" w:eastAsia="Times New Roman" w:hAnsiTheme="majorHAnsi" w:cs="Times New Roman"/>
          <w:spacing w:val="2"/>
          <w:highlight w:val="yellow"/>
          <w:lang w:eastAsia="zh-CN"/>
        </w:rPr>
        <w:t>Please provide the risk assessment results for RE based on sector/ groups based on the risk assessment methodology for ML/TF risk as prescribed in Article 4 of the Manual on RBA.</w:t>
      </w:r>
      <w:commentRangeEnd w:id="422"/>
      <w:r w:rsidRPr="00F51D7B">
        <w:rPr>
          <w:rFonts w:ascii="Times New Roman" w:eastAsia="Times New Roman" w:hAnsi="Times New Roman" w:cs="Times New Roman"/>
          <w:sz w:val="16"/>
          <w:szCs w:val="16"/>
          <w:lang w:eastAsia="zh-CN"/>
        </w:rPr>
        <w:commentReference w:id="422"/>
      </w:r>
    </w:p>
    <w:p w14:paraId="68D10E41" w14:textId="77777777" w:rsidR="00FF6744" w:rsidRPr="00F51D7B" w:rsidRDefault="00FF6744" w:rsidP="00EE61E1">
      <w:pPr>
        <w:numPr>
          <w:ilvl w:val="0"/>
          <w:numId w:val="71"/>
        </w:numPr>
        <w:tabs>
          <w:tab w:val="left" w:pos="0"/>
          <w:tab w:val="left" w:pos="850"/>
          <w:tab w:val="left" w:pos="1191"/>
          <w:tab w:val="left" w:pos="1531"/>
        </w:tabs>
        <w:spacing w:after="120" w:line="280" w:lineRule="exact"/>
        <w:ind w:left="0" w:firstLine="0"/>
        <w:jc w:val="both"/>
        <w:rPr>
          <w:rFonts w:asciiTheme="majorHAnsi" w:eastAsia="Times New Roman" w:hAnsiTheme="majorHAnsi" w:cs="Times New Roman"/>
          <w:spacing w:val="2"/>
          <w:lang w:val="en-MY" w:eastAsia="zh-CN"/>
        </w:rPr>
      </w:pPr>
      <w:r w:rsidRPr="00F51D7B">
        <w:rPr>
          <w:rFonts w:asciiTheme="majorHAnsi" w:eastAsia="Times New Roman" w:hAnsiTheme="majorHAnsi" w:cs="Times New Roman"/>
          <w:i/>
          <w:spacing w:val="2"/>
          <w:lang w:eastAsia="zh-CN"/>
        </w:rPr>
        <w:lastRenderedPageBreak/>
        <w:t>Criterion 26.6</w:t>
      </w:r>
      <w:r w:rsidRPr="00F51D7B">
        <w:rPr>
          <w:rFonts w:asciiTheme="majorHAnsi" w:eastAsia="Times New Roman" w:hAnsiTheme="majorHAnsi" w:cs="Times New Roman"/>
          <w:spacing w:val="2"/>
          <w:lang w:eastAsia="zh-CN"/>
        </w:rPr>
        <w:t xml:space="preserve"> </w:t>
      </w:r>
      <w:proofErr w:type="gramStart"/>
      <w:r w:rsidRPr="00F51D7B">
        <w:rPr>
          <w:rFonts w:asciiTheme="majorHAnsi" w:eastAsia="Times New Roman" w:hAnsiTheme="majorHAnsi" w:cs="Times New Roman"/>
          <w:spacing w:val="2"/>
          <w:lang w:eastAsia="zh-CN"/>
        </w:rPr>
        <w:t xml:space="preserve">-  </w:t>
      </w:r>
      <w:r w:rsidRPr="00F51D7B">
        <w:rPr>
          <w:rFonts w:asciiTheme="majorHAnsi" w:eastAsia="Times New Roman" w:hAnsiTheme="majorHAnsi" w:cs="Times New Roman"/>
          <w:spacing w:val="2"/>
          <w:lang w:val="en-MY" w:eastAsia="zh-CN"/>
        </w:rPr>
        <w:t>While</w:t>
      </w:r>
      <w:proofErr w:type="gramEnd"/>
      <w:r w:rsidRPr="00F51D7B">
        <w:rPr>
          <w:rFonts w:asciiTheme="majorHAnsi" w:eastAsia="Times New Roman" w:hAnsiTheme="majorHAnsi" w:cs="Times New Roman"/>
          <w:spacing w:val="2"/>
          <w:lang w:val="en-MY" w:eastAsia="zh-CN"/>
        </w:rPr>
        <w:t xml:space="preserve"> there is a requirement to conduct on-site inspection on regular basis based on FI’s risk as stated in the AML/CFT On-site Inspection Manual and risk assessment methodology in place, there is lack of information in terms of the frequency with which it is reviewed and how this impacts the number of on-site inspections. Based on the RBA work plan provided, because the on-site inspection has only started recently and only on selective RE, it is unclear that the supervisor(s) review the ML/TF risk profiles of FIs or fact in major events or developments into the risk assessment.</w:t>
      </w:r>
    </w:p>
    <w:p w14:paraId="371CBD30" w14:textId="77777777" w:rsidR="00FF6744" w:rsidRPr="00F51D7B" w:rsidRDefault="00FF6744" w:rsidP="00FF6744">
      <w:pPr>
        <w:tabs>
          <w:tab w:val="left" w:pos="0"/>
          <w:tab w:val="left" w:pos="1191"/>
          <w:tab w:val="left" w:pos="1531"/>
        </w:tabs>
        <w:spacing w:before="240" w:after="240" w:line="240" w:lineRule="auto"/>
        <w:jc w:val="both"/>
        <w:outlineLvl w:val="2"/>
        <w:rPr>
          <w:rFonts w:asciiTheme="majorHAnsi" w:eastAsia="Times New Roman" w:hAnsiTheme="majorHAnsi" w:cs="Times New Roman"/>
          <w:bCs/>
          <w:i/>
          <w:iCs/>
          <w:color w:val="000000"/>
          <w:sz w:val="24"/>
          <w:szCs w:val="24"/>
          <w:u w:val="single"/>
          <w:lang w:eastAsia="zh-CN"/>
        </w:rPr>
      </w:pPr>
      <w:r w:rsidRPr="00F51D7B">
        <w:rPr>
          <w:rFonts w:asciiTheme="majorHAnsi" w:eastAsia="Times New Roman" w:hAnsiTheme="majorHAnsi" w:cs="Times New Roman"/>
          <w:bCs/>
          <w:i/>
          <w:iCs/>
          <w:color w:val="244061" w:themeColor="accent1" w:themeShade="80"/>
          <w:sz w:val="24"/>
          <w:szCs w:val="24"/>
          <w:lang w:eastAsia="zh-CN"/>
        </w:rPr>
        <w:t>Weighting and Conclusion</w:t>
      </w:r>
    </w:p>
    <w:p w14:paraId="6492B1A7" w14:textId="77777777" w:rsidR="00FF6744" w:rsidRPr="00F51D7B" w:rsidRDefault="00FF6744" w:rsidP="00EE61E1">
      <w:pPr>
        <w:numPr>
          <w:ilvl w:val="0"/>
          <w:numId w:val="71"/>
        </w:numPr>
        <w:tabs>
          <w:tab w:val="left" w:pos="0"/>
          <w:tab w:val="left" w:pos="85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spacing w:val="2"/>
          <w:lang w:eastAsia="zh-CN"/>
        </w:rPr>
        <w:t xml:space="preserve">Generally, there are dedicated supervisors for each sector complemented by requirement to conduct on-site inspection and off-site monitoring. </w:t>
      </w:r>
      <w:commentRangeStart w:id="423"/>
      <w:r w:rsidRPr="00F51D7B">
        <w:rPr>
          <w:rFonts w:asciiTheme="majorHAnsi" w:eastAsia="Times New Roman" w:hAnsiTheme="majorHAnsi" w:cs="Times New Roman"/>
          <w:spacing w:val="2"/>
          <w:lang w:eastAsia="zh-CN"/>
        </w:rPr>
        <w:t>However, questions remain about the scope of supervision, how various departments and ministries’ supervision responsibilities overlap, and whether RBA determines the scope and intensity of supervisory activities.</w:t>
      </w:r>
      <w:commentRangeEnd w:id="423"/>
      <w:r w:rsidRPr="00F51D7B">
        <w:rPr>
          <w:rFonts w:ascii="Times New Roman" w:eastAsia="Times New Roman" w:hAnsi="Times New Roman" w:cs="Times New Roman"/>
          <w:sz w:val="16"/>
          <w:szCs w:val="16"/>
          <w:lang w:eastAsia="zh-CN"/>
        </w:rPr>
        <w:commentReference w:id="423"/>
      </w:r>
    </w:p>
    <w:p w14:paraId="6AB63DFD" w14:textId="77777777" w:rsidR="00FF6744" w:rsidRPr="00F51D7B" w:rsidRDefault="00FF6744" w:rsidP="00EE61E1">
      <w:pPr>
        <w:numPr>
          <w:ilvl w:val="0"/>
          <w:numId w:val="71"/>
        </w:numPr>
        <w:tabs>
          <w:tab w:val="left" w:pos="0"/>
          <w:tab w:val="left" w:pos="1191"/>
          <w:tab w:val="left" w:pos="1531"/>
        </w:tabs>
        <w:spacing w:after="120" w:line="280" w:lineRule="exact"/>
        <w:ind w:left="0" w:firstLine="0"/>
        <w:jc w:val="both"/>
        <w:rPr>
          <w:rFonts w:asciiTheme="majorHAnsi" w:eastAsia="Times New Roman" w:hAnsiTheme="majorHAnsi" w:cs="Times New Roman"/>
          <w:b/>
          <w:spacing w:val="2"/>
          <w:lang w:eastAsia="zh-CN"/>
        </w:rPr>
      </w:pPr>
      <w:r w:rsidRPr="00F51D7B">
        <w:rPr>
          <w:rFonts w:asciiTheme="majorHAnsi" w:eastAsia="Times New Roman" w:hAnsiTheme="majorHAnsi" w:cs="Times New Roman"/>
          <w:b/>
          <w:spacing w:val="2"/>
          <w:lang w:eastAsia="zh-CN"/>
        </w:rPr>
        <w:t>Recommendation 26 is rated compliant/largely compliant/partly compliant/non-compliant.</w:t>
      </w:r>
    </w:p>
    <w:p w14:paraId="6C750972" w14:textId="5E8D1833" w:rsidR="00FF6744" w:rsidRDefault="00FF6744" w:rsidP="00FF6744">
      <w:pPr>
        <w:keepNext/>
        <w:tabs>
          <w:tab w:val="left" w:pos="850"/>
          <w:tab w:val="left" w:pos="1191"/>
          <w:tab w:val="left" w:pos="1531"/>
        </w:tabs>
        <w:spacing w:before="240" w:after="240" w:line="240" w:lineRule="auto"/>
        <w:jc w:val="both"/>
        <w:outlineLvl w:val="1"/>
        <w:rPr>
          <w:rFonts w:asciiTheme="majorHAnsi" w:eastAsia="Times New Roman" w:hAnsiTheme="majorHAnsi" w:cs="Times New Roman"/>
          <w:b/>
          <w:bCs/>
          <w:i/>
          <w:color w:val="365F91" w:themeColor="accent1" w:themeShade="BF"/>
          <w:sz w:val="24"/>
          <w:lang w:eastAsia="zh-CN"/>
        </w:rPr>
      </w:pPr>
      <w:bookmarkStart w:id="424" w:name="_Toc435082209"/>
      <w:bookmarkStart w:id="425" w:name="_Toc28876744"/>
      <w:bookmarkStart w:id="426" w:name="_Toc46318340"/>
      <w:r w:rsidRPr="00F51D7B">
        <w:rPr>
          <w:rFonts w:asciiTheme="majorHAnsi" w:eastAsia="Times New Roman" w:hAnsiTheme="majorHAnsi" w:cs="Times New Roman"/>
          <w:b/>
          <w:bCs/>
          <w:i/>
          <w:color w:val="365F91" w:themeColor="accent1" w:themeShade="BF"/>
          <w:sz w:val="24"/>
          <w:lang w:eastAsia="zh-CN"/>
        </w:rPr>
        <w:t>Recommendation 27 – Powers of supervisors</w:t>
      </w:r>
      <w:bookmarkEnd w:id="389"/>
      <w:bookmarkEnd w:id="390"/>
      <w:bookmarkEnd w:id="424"/>
      <w:bookmarkEnd w:id="425"/>
      <w:bookmarkEnd w:id="426"/>
    </w:p>
    <w:p w14:paraId="65E6492C" w14:textId="60436B89" w:rsidR="004F50AA" w:rsidRPr="004F50AA" w:rsidRDefault="004F50AA" w:rsidP="004F50AA">
      <w:pPr>
        <w:pStyle w:val="Num-DocParagraph"/>
        <w:jc w:val="center"/>
        <w:rPr>
          <w:b/>
        </w:rPr>
      </w:pPr>
      <w:r w:rsidRPr="004F50AA">
        <w:rPr>
          <w:b/>
          <w:highlight w:val="magenta"/>
        </w:rPr>
        <w:t>[THIS CRITERION IS TO BE UPDATED]</w:t>
      </w:r>
    </w:p>
    <w:p w14:paraId="60F841E3" w14:textId="77777777" w:rsidR="00FF6744" w:rsidRPr="00F51D7B" w:rsidRDefault="00FF6744" w:rsidP="00EE61E1">
      <w:pPr>
        <w:numPr>
          <w:ilvl w:val="0"/>
          <w:numId w:val="71"/>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i/>
          <w:spacing w:val="2"/>
          <w:lang w:eastAsia="zh-CN"/>
        </w:rPr>
        <w:t>Criterion 27.1</w:t>
      </w:r>
      <w:r w:rsidRPr="00F51D7B">
        <w:rPr>
          <w:rFonts w:asciiTheme="majorHAnsi" w:eastAsia="Times New Roman" w:hAnsiTheme="majorHAnsi" w:cs="Times New Roman"/>
          <w:spacing w:val="2"/>
          <w:lang w:eastAsia="zh-CN"/>
        </w:rPr>
        <w:t xml:space="preserve"> - </w:t>
      </w:r>
    </w:p>
    <w:p w14:paraId="2F049BD3" w14:textId="77777777" w:rsidR="00FF6744" w:rsidRPr="00F51D7B" w:rsidRDefault="00FF6744" w:rsidP="00EE61E1">
      <w:pPr>
        <w:numPr>
          <w:ilvl w:val="0"/>
          <w:numId w:val="71"/>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val="en-MY" w:eastAsia="zh-CN"/>
        </w:rPr>
      </w:pPr>
      <w:r w:rsidRPr="00F51D7B">
        <w:rPr>
          <w:rFonts w:asciiTheme="majorHAnsi" w:eastAsia="Times New Roman" w:hAnsiTheme="majorHAnsi" w:cs="Times New Roman"/>
          <w:i/>
          <w:spacing w:val="2"/>
          <w:lang w:eastAsia="zh-CN"/>
        </w:rPr>
        <w:t>Criterion 27.2</w:t>
      </w:r>
      <w:r w:rsidRPr="00F51D7B">
        <w:rPr>
          <w:rFonts w:asciiTheme="majorHAnsi" w:eastAsia="Times New Roman" w:hAnsiTheme="majorHAnsi" w:cs="Times New Roman"/>
          <w:spacing w:val="2"/>
          <w:lang w:eastAsia="zh-CN"/>
        </w:rPr>
        <w:t xml:space="preserve"> -</w:t>
      </w:r>
      <w:r w:rsidRPr="00F51D7B">
        <w:rPr>
          <w:rFonts w:ascii="Times New Roman" w:eastAsia="Times New Roman" w:hAnsi="Times New Roman" w:cs="Times New Roman"/>
          <w:color w:val="000000"/>
          <w:spacing w:val="2"/>
          <w:lang w:val="en-MY" w:eastAsia="zh-CN"/>
        </w:rPr>
        <w:t xml:space="preserve"> </w:t>
      </w:r>
      <w:r w:rsidRPr="00F51D7B">
        <w:rPr>
          <w:rFonts w:asciiTheme="majorHAnsi" w:eastAsia="Times New Roman" w:hAnsiTheme="majorHAnsi" w:cs="Times New Roman"/>
          <w:spacing w:val="2"/>
          <w:lang w:val="en-MY" w:eastAsia="zh-CN"/>
        </w:rPr>
        <w:t xml:space="preserve">AMLIO has power in terms of supervision, monitoring and inspection of commercial banks’ and FI’s implementation to ensure compliance with AML/CFT requirements as indicated in the Article 4 (issue policy or regulations) and Article 9 (inspection) of the Agreement on Organization and Operations of the AMLIO. For commercial banks and FIs, AMLIU is responsible to issue regulation, on-site inspection and risk assessment of AML/CFT. Meanwhile, Lao Securities Commission Office has the power to issue regulation, conduct inspection and risk assessment of AML/CFT as provided in Chapter 2 of Law on Securities. </w:t>
      </w:r>
    </w:p>
    <w:p w14:paraId="5EDAB8E1" w14:textId="77777777" w:rsidR="00FF6744" w:rsidRPr="00F51D7B" w:rsidRDefault="00FF6744" w:rsidP="00FF6744">
      <w:pPr>
        <w:tabs>
          <w:tab w:val="left" w:pos="0"/>
          <w:tab w:val="left" w:pos="850"/>
          <w:tab w:val="left" w:pos="1191"/>
          <w:tab w:val="left" w:pos="1531"/>
        </w:tabs>
        <w:spacing w:after="120" w:line="280" w:lineRule="exact"/>
        <w:jc w:val="both"/>
        <w:rPr>
          <w:rFonts w:asciiTheme="majorHAnsi" w:eastAsia="Times New Roman" w:hAnsiTheme="majorHAnsi" w:cs="Times New Roman"/>
          <w:spacing w:val="2"/>
          <w:highlight w:val="yellow"/>
          <w:lang w:val="en-MY" w:eastAsia="zh-CN"/>
        </w:rPr>
      </w:pPr>
      <w:commentRangeStart w:id="427"/>
      <w:r w:rsidRPr="00F51D7B">
        <w:rPr>
          <w:rFonts w:asciiTheme="majorHAnsi" w:eastAsia="Times New Roman" w:hAnsiTheme="majorHAnsi" w:cs="Times New Roman"/>
          <w:spacing w:val="2"/>
          <w:highlight w:val="yellow"/>
          <w:lang w:val="en-MY" w:eastAsia="zh-CN"/>
        </w:rPr>
        <w:t>[For Lao PDR: Please confirm whether there are any sectors which are not supervised and subjected to inspection or monitoring]</w:t>
      </w:r>
      <w:commentRangeEnd w:id="427"/>
      <w:r w:rsidRPr="00F51D7B">
        <w:rPr>
          <w:rFonts w:ascii="Times New Roman" w:eastAsia="Times New Roman" w:hAnsi="Times New Roman" w:cs="Times New Roman"/>
          <w:sz w:val="16"/>
          <w:szCs w:val="16"/>
          <w:lang w:eastAsia="zh-CN"/>
        </w:rPr>
        <w:commentReference w:id="427"/>
      </w:r>
    </w:p>
    <w:p w14:paraId="07F377AB" w14:textId="77777777" w:rsidR="00FF6744" w:rsidRPr="00F51D7B" w:rsidRDefault="00FF6744" w:rsidP="00FF6744">
      <w:pPr>
        <w:tabs>
          <w:tab w:val="left" w:pos="0"/>
          <w:tab w:val="left" w:pos="850"/>
          <w:tab w:val="left" w:pos="1191"/>
          <w:tab w:val="left" w:pos="1531"/>
        </w:tabs>
        <w:spacing w:after="120" w:line="280" w:lineRule="exact"/>
        <w:jc w:val="both"/>
        <w:rPr>
          <w:rFonts w:asciiTheme="majorHAnsi" w:eastAsia="Times New Roman" w:hAnsiTheme="majorHAnsi" w:cs="Times New Roman"/>
          <w:spacing w:val="2"/>
          <w:lang w:val="en-MY" w:eastAsia="zh-CN"/>
        </w:rPr>
      </w:pPr>
      <w:commentRangeStart w:id="428"/>
      <w:r w:rsidRPr="00F51D7B">
        <w:rPr>
          <w:rFonts w:asciiTheme="majorHAnsi" w:eastAsia="Times New Roman" w:hAnsiTheme="majorHAnsi" w:cs="Times New Roman"/>
          <w:spacing w:val="2"/>
          <w:highlight w:val="yellow"/>
          <w:lang w:val="en-MY" w:eastAsia="zh-CN"/>
        </w:rPr>
        <w:t>[For Lao PDR: As with R26, please confirm the division of responsibility in terms of supervision between AMLIO, AMLIU and the other departments and ministries. Do the departments and ministries have powers that they can exercise independently or do these powers belong to AMLIO?]</w:t>
      </w:r>
      <w:r w:rsidRPr="00F51D7B">
        <w:rPr>
          <w:rFonts w:asciiTheme="majorHAnsi" w:eastAsia="Times New Roman" w:hAnsiTheme="majorHAnsi" w:cs="Times New Roman"/>
          <w:bCs/>
          <w:spacing w:val="2"/>
          <w:lang w:val="en-MY" w:eastAsia="zh-CN"/>
        </w:rPr>
        <w:t xml:space="preserve"> </w:t>
      </w:r>
      <w:commentRangeEnd w:id="428"/>
      <w:r w:rsidRPr="00F51D7B">
        <w:rPr>
          <w:rFonts w:ascii="Times New Roman" w:eastAsia="Times New Roman" w:hAnsi="Times New Roman" w:cs="Times New Roman"/>
          <w:sz w:val="16"/>
          <w:szCs w:val="16"/>
          <w:lang w:eastAsia="zh-CN"/>
        </w:rPr>
        <w:commentReference w:id="428"/>
      </w:r>
    </w:p>
    <w:p w14:paraId="22428C20" w14:textId="77777777" w:rsidR="00FF6744" w:rsidRPr="00F51D7B" w:rsidRDefault="00FF6744" w:rsidP="00EE61E1">
      <w:pPr>
        <w:numPr>
          <w:ilvl w:val="0"/>
          <w:numId w:val="71"/>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val="en-MY" w:eastAsia="zh-CN"/>
        </w:rPr>
      </w:pPr>
      <w:r w:rsidRPr="00F51D7B">
        <w:rPr>
          <w:rFonts w:asciiTheme="majorHAnsi" w:eastAsia="Times New Roman" w:hAnsiTheme="majorHAnsi" w:cs="Times New Roman"/>
          <w:i/>
          <w:spacing w:val="2"/>
          <w:lang w:eastAsia="zh-CN"/>
        </w:rPr>
        <w:t xml:space="preserve">Criterion 27.3 </w:t>
      </w:r>
      <w:r w:rsidRPr="00F51D7B">
        <w:rPr>
          <w:rFonts w:asciiTheme="majorHAnsi" w:eastAsia="Times New Roman" w:hAnsiTheme="majorHAnsi" w:cs="Times New Roman"/>
          <w:spacing w:val="2"/>
          <w:lang w:eastAsia="zh-CN"/>
        </w:rPr>
        <w:t xml:space="preserve">- </w:t>
      </w:r>
      <w:r w:rsidRPr="00F51D7B">
        <w:rPr>
          <w:rFonts w:asciiTheme="majorHAnsi" w:eastAsia="Times New Roman" w:hAnsiTheme="majorHAnsi" w:cs="Times New Roman"/>
          <w:spacing w:val="2"/>
          <w:lang w:val="en-MY" w:eastAsia="zh-CN"/>
        </w:rPr>
        <w:t xml:space="preserve">AMLIO has the right to compel for obtaining necessary information relevant to ML/TF as indicated in the Agreement </w:t>
      </w:r>
      <w:proofErr w:type="gramStart"/>
      <w:r w:rsidRPr="00F51D7B">
        <w:rPr>
          <w:rFonts w:asciiTheme="majorHAnsi" w:eastAsia="Times New Roman" w:hAnsiTheme="majorHAnsi" w:cs="Times New Roman"/>
          <w:spacing w:val="2"/>
          <w:lang w:val="en-MY" w:eastAsia="zh-CN"/>
        </w:rPr>
        <w:t>On</w:t>
      </w:r>
      <w:proofErr w:type="gramEnd"/>
      <w:r w:rsidRPr="00F51D7B">
        <w:rPr>
          <w:rFonts w:asciiTheme="majorHAnsi" w:eastAsia="Times New Roman" w:hAnsiTheme="majorHAnsi" w:cs="Times New Roman"/>
          <w:spacing w:val="2"/>
          <w:lang w:val="en-MY" w:eastAsia="zh-CN"/>
        </w:rPr>
        <w:t xml:space="preserve"> Organization and Operations of The AMLIO Article 4 and Decree on Entrust and Responsibilities in Implementing the Activities of AML/CFT.</w:t>
      </w:r>
    </w:p>
    <w:p w14:paraId="6E067985" w14:textId="77777777" w:rsidR="00FF6744" w:rsidRPr="00F51D7B" w:rsidRDefault="00FF6744" w:rsidP="00FF6744">
      <w:pPr>
        <w:tabs>
          <w:tab w:val="left" w:pos="0"/>
          <w:tab w:val="left" w:pos="850"/>
          <w:tab w:val="left" w:pos="1191"/>
          <w:tab w:val="left" w:pos="1531"/>
        </w:tabs>
        <w:spacing w:after="120" w:line="280" w:lineRule="exact"/>
        <w:jc w:val="both"/>
        <w:rPr>
          <w:rFonts w:asciiTheme="majorHAnsi" w:eastAsia="Times New Roman" w:hAnsiTheme="majorHAnsi" w:cs="Times New Roman"/>
          <w:spacing w:val="2"/>
          <w:highlight w:val="yellow"/>
          <w:lang w:val="en-MY" w:eastAsia="zh-CN"/>
        </w:rPr>
      </w:pPr>
      <w:commentRangeStart w:id="429"/>
      <w:r w:rsidRPr="00F51D7B">
        <w:rPr>
          <w:rFonts w:asciiTheme="majorHAnsi" w:eastAsia="Times New Roman" w:hAnsiTheme="majorHAnsi" w:cs="Times New Roman"/>
          <w:spacing w:val="2"/>
          <w:highlight w:val="yellow"/>
          <w:lang w:val="en-MY" w:eastAsia="zh-CN"/>
        </w:rPr>
        <w:t xml:space="preserve">[For Lao PDR, please confirm whether AMLIO’s authority for the above is applicable for all FIs, as this term is defined in the FATF recommendations. </w:t>
      </w:r>
      <w:commentRangeEnd w:id="429"/>
      <w:r w:rsidRPr="00F51D7B">
        <w:rPr>
          <w:rFonts w:ascii="Times New Roman" w:eastAsia="Times New Roman" w:hAnsi="Times New Roman" w:cs="Times New Roman"/>
          <w:sz w:val="16"/>
          <w:szCs w:val="16"/>
          <w:lang w:eastAsia="zh-CN"/>
        </w:rPr>
        <w:commentReference w:id="429"/>
      </w:r>
    </w:p>
    <w:p w14:paraId="0970D19D" w14:textId="77777777" w:rsidR="00FF6744" w:rsidRPr="00F51D7B" w:rsidRDefault="00FF6744" w:rsidP="00FF6744">
      <w:pPr>
        <w:tabs>
          <w:tab w:val="left" w:pos="0"/>
          <w:tab w:val="left" w:pos="850"/>
          <w:tab w:val="left" w:pos="1191"/>
          <w:tab w:val="left" w:pos="1531"/>
        </w:tabs>
        <w:spacing w:after="120" w:line="280" w:lineRule="exact"/>
        <w:jc w:val="both"/>
        <w:rPr>
          <w:rFonts w:asciiTheme="majorHAnsi" w:eastAsia="Times New Roman" w:hAnsiTheme="majorHAnsi" w:cs="Times New Roman"/>
          <w:spacing w:val="2"/>
          <w:lang w:val="en-MY" w:eastAsia="zh-CN"/>
        </w:rPr>
      </w:pPr>
      <w:commentRangeStart w:id="430"/>
      <w:r w:rsidRPr="00F51D7B">
        <w:rPr>
          <w:rFonts w:asciiTheme="majorHAnsi" w:eastAsia="Times New Roman" w:hAnsiTheme="majorHAnsi" w:cs="Times New Roman"/>
          <w:spacing w:val="2"/>
          <w:highlight w:val="yellow"/>
          <w:lang w:val="en-MY" w:eastAsia="zh-CN"/>
        </w:rPr>
        <w:t>[For Lao PDR: Does AMLIO or the Securities Commission have the power to compel documents from securities companies?</w:t>
      </w:r>
      <w:commentRangeEnd w:id="430"/>
      <w:r w:rsidRPr="00F51D7B">
        <w:rPr>
          <w:rFonts w:ascii="Times New Roman" w:eastAsia="Times New Roman" w:hAnsi="Times New Roman" w:cs="Times New Roman"/>
          <w:sz w:val="16"/>
          <w:szCs w:val="16"/>
          <w:lang w:eastAsia="zh-CN"/>
        </w:rPr>
        <w:commentReference w:id="430"/>
      </w:r>
    </w:p>
    <w:p w14:paraId="482635E6" w14:textId="77777777" w:rsidR="00FF6744" w:rsidRPr="00F51D7B" w:rsidRDefault="00FF6744" w:rsidP="00EE61E1">
      <w:pPr>
        <w:numPr>
          <w:ilvl w:val="0"/>
          <w:numId w:val="71"/>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val="en-MY" w:eastAsia="zh-CN"/>
        </w:rPr>
      </w:pPr>
      <w:r w:rsidRPr="00F51D7B">
        <w:rPr>
          <w:rFonts w:asciiTheme="majorHAnsi" w:eastAsia="Times New Roman" w:hAnsiTheme="majorHAnsi" w:cs="Times New Roman"/>
          <w:i/>
          <w:spacing w:val="2"/>
          <w:lang w:eastAsia="zh-CN"/>
        </w:rPr>
        <w:t>Criterion 27.4</w:t>
      </w:r>
      <w:r w:rsidRPr="00F51D7B">
        <w:rPr>
          <w:rFonts w:asciiTheme="majorHAnsi" w:eastAsia="Times New Roman" w:hAnsiTheme="majorHAnsi" w:cs="Times New Roman"/>
          <w:spacing w:val="2"/>
          <w:lang w:eastAsia="zh-CN"/>
        </w:rPr>
        <w:t xml:space="preserve"> - </w:t>
      </w:r>
      <w:r w:rsidRPr="00F51D7B">
        <w:rPr>
          <w:rFonts w:asciiTheme="majorHAnsi" w:eastAsia="Times New Roman" w:hAnsiTheme="majorHAnsi" w:cs="Times New Roman"/>
          <w:spacing w:val="2"/>
          <w:lang w:val="en-MY" w:eastAsia="zh-CN"/>
        </w:rPr>
        <w:t xml:space="preserve">Lao PDR has the ability to sanction FIs that fail to comply with the requirements under the Law on AML/CFT, (Article 65) and the Decision on Administrative Measures Violated Regulations and Law on Anti-Money Laundering and Counter-Financing of Terrorism, (Article 2 and 4). </w:t>
      </w:r>
    </w:p>
    <w:p w14:paraId="7CEE856D" w14:textId="77777777" w:rsidR="00FF6744" w:rsidRPr="00F51D7B" w:rsidRDefault="00FF6744" w:rsidP="00FF6744">
      <w:pPr>
        <w:tabs>
          <w:tab w:val="left" w:pos="0"/>
          <w:tab w:val="left" w:pos="850"/>
          <w:tab w:val="left" w:pos="1191"/>
          <w:tab w:val="left" w:pos="1531"/>
        </w:tabs>
        <w:spacing w:after="120" w:line="280" w:lineRule="exact"/>
        <w:jc w:val="both"/>
        <w:rPr>
          <w:rFonts w:asciiTheme="majorHAnsi" w:eastAsia="Times New Roman" w:hAnsiTheme="majorHAnsi" w:cs="Times New Roman"/>
          <w:spacing w:val="2"/>
          <w:highlight w:val="yellow"/>
          <w:u w:val="single"/>
          <w:lang w:val="en-MY" w:eastAsia="zh-CN"/>
        </w:rPr>
      </w:pPr>
      <w:commentRangeStart w:id="431"/>
      <w:r w:rsidRPr="00F51D7B">
        <w:rPr>
          <w:rFonts w:asciiTheme="majorHAnsi" w:eastAsia="Times New Roman" w:hAnsiTheme="majorHAnsi" w:cs="Times New Roman"/>
          <w:spacing w:val="2"/>
          <w:highlight w:val="yellow"/>
          <w:lang w:val="en-MY" w:eastAsia="zh-CN"/>
        </w:rPr>
        <w:lastRenderedPageBreak/>
        <w:t>[For Lao PDR: As under R.35, please provide more detail on what is envisaged by professional, administrative and education penalties.</w:t>
      </w:r>
      <w:commentRangeEnd w:id="431"/>
      <w:r w:rsidRPr="00F51D7B">
        <w:rPr>
          <w:rFonts w:ascii="Times New Roman" w:eastAsia="Times New Roman" w:hAnsi="Times New Roman" w:cs="Times New Roman"/>
          <w:sz w:val="16"/>
          <w:szCs w:val="16"/>
          <w:lang w:eastAsia="zh-CN"/>
        </w:rPr>
        <w:commentReference w:id="431"/>
      </w:r>
    </w:p>
    <w:p w14:paraId="6581B4BC" w14:textId="77777777" w:rsidR="00FF6744" w:rsidRPr="00F51D7B" w:rsidRDefault="00FF6744" w:rsidP="00FF6744">
      <w:pPr>
        <w:tabs>
          <w:tab w:val="left" w:pos="0"/>
          <w:tab w:val="left" w:pos="850"/>
          <w:tab w:val="left" w:pos="1191"/>
          <w:tab w:val="left" w:pos="1531"/>
        </w:tabs>
        <w:spacing w:after="120" w:line="280" w:lineRule="exact"/>
        <w:jc w:val="both"/>
        <w:rPr>
          <w:rFonts w:asciiTheme="majorHAnsi" w:eastAsia="Times New Roman" w:hAnsiTheme="majorHAnsi" w:cs="Times New Roman"/>
          <w:spacing w:val="2"/>
          <w:highlight w:val="yellow"/>
          <w:lang w:val="en-MY" w:eastAsia="zh-CN"/>
        </w:rPr>
      </w:pPr>
      <w:commentRangeStart w:id="432"/>
      <w:r w:rsidRPr="00F51D7B">
        <w:rPr>
          <w:rFonts w:asciiTheme="majorHAnsi" w:eastAsia="Times New Roman" w:hAnsiTheme="majorHAnsi" w:cs="Times New Roman"/>
          <w:spacing w:val="2"/>
          <w:highlight w:val="yellow"/>
          <w:lang w:val="en-MY" w:eastAsia="zh-CN"/>
        </w:rPr>
        <w:t>Please confirm whether sanctions are imposed by AMLIO, or some other process.</w:t>
      </w:r>
      <w:commentRangeEnd w:id="432"/>
      <w:r w:rsidRPr="00F51D7B">
        <w:rPr>
          <w:rFonts w:ascii="Times New Roman" w:eastAsia="Times New Roman" w:hAnsi="Times New Roman" w:cs="Times New Roman"/>
          <w:sz w:val="16"/>
          <w:szCs w:val="16"/>
          <w:lang w:eastAsia="zh-CN"/>
        </w:rPr>
        <w:commentReference w:id="432"/>
      </w:r>
    </w:p>
    <w:p w14:paraId="3BFF802A" w14:textId="77777777" w:rsidR="00FF6744" w:rsidRPr="00F51D7B" w:rsidRDefault="00FF6744" w:rsidP="00FF6744">
      <w:pPr>
        <w:tabs>
          <w:tab w:val="left" w:pos="0"/>
          <w:tab w:val="left" w:pos="850"/>
          <w:tab w:val="left" w:pos="1191"/>
          <w:tab w:val="left" w:pos="1531"/>
        </w:tabs>
        <w:spacing w:after="120" w:line="280" w:lineRule="exact"/>
        <w:jc w:val="both"/>
        <w:rPr>
          <w:rFonts w:asciiTheme="majorHAnsi" w:eastAsia="Times New Roman" w:hAnsiTheme="majorHAnsi" w:cs="Times New Roman"/>
          <w:spacing w:val="2"/>
          <w:lang w:val="en-MY" w:eastAsia="zh-CN"/>
        </w:rPr>
      </w:pPr>
      <w:commentRangeStart w:id="433"/>
      <w:r w:rsidRPr="00F51D7B">
        <w:rPr>
          <w:rFonts w:asciiTheme="majorHAnsi" w:eastAsia="Times New Roman" w:hAnsiTheme="majorHAnsi" w:cs="Times New Roman"/>
          <w:spacing w:val="2"/>
          <w:highlight w:val="yellow"/>
          <w:lang w:val="en-MY" w:eastAsia="zh-CN"/>
        </w:rPr>
        <w:t>Please indicate whether AMLIO or BOL has the power to withdraw, restrict or suspend FI licenses for breaches of the AML/CFT requirements.]</w:t>
      </w:r>
      <w:commentRangeEnd w:id="433"/>
      <w:r w:rsidRPr="00F51D7B">
        <w:rPr>
          <w:rFonts w:ascii="Times New Roman" w:eastAsia="Times New Roman" w:hAnsi="Times New Roman" w:cs="Times New Roman"/>
          <w:sz w:val="16"/>
          <w:szCs w:val="16"/>
          <w:lang w:eastAsia="zh-CN"/>
        </w:rPr>
        <w:commentReference w:id="433"/>
      </w:r>
    </w:p>
    <w:p w14:paraId="53E4AC5D" w14:textId="77777777" w:rsidR="00FF6744" w:rsidRPr="00F51D7B" w:rsidRDefault="00FF6744" w:rsidP="00FF6744">
      <w:pPr>
        <w:tabs>
          <w:tab w:val="left" w:pos="0"/>
          <w:tab w:val="left" w:pos="1191"/>
          <w:tab w:val="left" w:pos="1531"/>
        </w:tabs>
        <w:spacing w:before="240" w:after="240" w:line="240" w:lineRule="auto"/>
        <w:jc w:val="both"/>
        <w:outlineLvl w:val="2"/>
        <w:rPr>
          <w:rFonts w:asciiTheme="majorHAnsi" w:eastAsia="Times New Roman" w:hAnsiTheme="majorHAnsi" w:cs="Times New Roman"/>
          <w:bCs/>
          <w:i/>
          <w:iCs/>
          <w:color w:val="000000"/>
          <w:sz w:val="24"/>
          <w:szCs w:val="24"/>
          <w:u w:val="single"/>
          <w:lang w:eastAsia="zh-CN"/>
        </w:rPr>
      </w:pPr>
      <w:r w:rsidRPr="00F51D7B">
        <w:rPr>
          <w:rFonts w:asciiTheme="majorHAnsi" w:eastAsia="Times New Roman" w:hAnsiTheme="majorHAnsi" w:cs="Times New Roman"/>
          <w:bCs/>
          <w:i/>
          <w:iCs/>
          <w:color w:val="244061" w:themeColor="accent1" w:themeShade="80"/>
          <w:sz w:val="24"/>
          <w:szCs w:val="24"/>
          <w:lang w:eastAsia="zh-CN"/>
        </w:rPr>
        <w:t>Weighting and Conclusion</w:t>
      </w:r>
    </w:p>
    <w:p w14:paraId="06B55537" w14:textId="77777777" w:rsidR="00FF6744" w:rsidRPr="00F51D7B" w:rsidRDefault="00FF6744" w:rsidP="00EE61E1">
      <w:pPr>
        <w:numPr>
          <w:ilvl w:val="0"/>
          <w:numId w:val="71"/>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spacing w:val="2"/>
          <w:lang w:eastAsia="zh-CN"/>
        </w:rPr>
        <w:t xml:space="preserve">AMLIO and other key supervisors for commercial banks, insurance company and foreign exchange company have powers to issue regulation, on-site inspection, conduct risk assessment of AML/CFT and the right to compel for obtaining necessary ML/TF information. </w:t>
      </w:r>
      <w:commentRangeStart w:id="434"/>
      <w:r w:rsidRPr="00F51D7B">
        <w:rPr>
          <w:rFonts w:asciiTheme="majorHAnsi" w:eastAsia="Times New Roman" w:hAnsiTheme="majorHAnsi" w:cs="Times New Roman"/>
          <w:spacing w:val="2"/>
          <w:lang w:eastAsia="zh-CN"/>
        </w:rPr>
        <w:t>However, there is limited information on whether other supervisors in the smaller sub-sectors have similar powers as above, or how their powers intersect with or overlap AMLIO’s supervisory powers. Lao PDR also has the power to impose various range of sanctions in line with R.35 although there are questions remaining about the types of sanctions that can be or are imposed and which entity is responsible for bringing those sanctions.</w:t>
      </w:r>
      <w:commentRangeEnd w:id="434"/>
      <w:r w:rsidRPr="00F51D7B">
        <w:rPr>
          <w:rFonts w:ascii="Times New Roman" w:eastAsia="Times New Roman" w:hAnsi="Times New Roman" w:cs="Times New Roman"/>
          <w:sz w:val="16"/>
          <w:szCs w:val="16"/>
          <w:lang w:eastAsia="zh-CN"/>
        </w:rPr>
        <w:commentReference w:id="434"/>
      </w:r>
    </w:p>
    <w:p w14:paraId="7592C1E5" w14:textId="77777777" w:rsidR="00FF6744" w:rsidRPr="00F51D7B" w:rsidRDefault="00FF6744" w:rsidP="00EE61E1">
      <w:pPr>
        <w:numPr>
          <w:ilvl w:val="0"/>
          <w:numId w:val="71"/>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51D7B">
        <w:rPr>
          <w:rFonts w:asciiTheme="majorHAnsi" w:eastAsia="Times New Roman" w:hAnsiTheme="majorHAnsi" w:cs="Times New Roman"/>
          <w:b/>
          <w:spacing w:val="2"/>
          <w:lang w:eastAsia="zh-CN"/>
        </w:rPr>
        <w:t>Recommendation 27 is rated compliant/largely compliant/partly compliant/non-compliant.</w:t>
      </w:r>
    </w:p>
    <w:p w14:paraId="2F917D57" w14:textId="77777777" w:rsidR="00600F87" w:rsidRDefault="00600F87" w:rsidP="00600F87">
      <w:pPr>
        <w:keepNext/>
        <w:tabs>
          <w:tab w:val="left" w:pos="850"/>
          <w:tab w:val="left" w:pos="1191"/>
          <w:tab w:val="left" w:pos="1531"/>
        </w:tabs>
        <w:spacing w:before="240" w:after="240" w:line="240" w:lineRule="auto"/>
        <w:jc w:val="both"/>
        <w:outlineLvl w:val="1"/>
        <w:rPr>
          <w:rFonts w:asciiTheme="majorHAnsi" w:eastAsia="Times New Roman" w:hAnsiTheme="majorHAnsi" w:cs="Times New Roman"/>
          <w:b/>
          <w:bCs/>
          <w:i/>
          <w:color w:val="365F91" w:themeColor="accent1" w:themeShade="BF"/>
          <w:sz w:val="24"/>
          <w:lang w:eastAsia="zh-CN"/>
        </w:rPr>
      </w:pPr>
      <w:bookmarkStart w:id="435" w:name="_Toc358292301"/>
      <w:bookmarkStart w:id="436" w:name="_Toc429126867"/>
      <w:bookmarkStart w:id="437" w:name="_Toc435082210"/>
      <w:bookmarkStart w:id="438" w:name="_Toc28876745"/>
      <w:bookmarkStart w:id="439" w:name="_Toc46318341"/>
      <w:bookmarkStart w:id="440" w:name="_Toc429126872"/>
      <w:bookmarkStart w:id="441" w:name="_Toc435082215"/>
      <w:bookmarkStart w:id="442" w:name="_Toc28876750"/>
      <w:bookmarkStart w:id="443" w:name="_Toc46318346"/>
      <w:bookmarkEnd w:id="155"/>
      <w:bookmarkEnd w:id="156"/>
      <w:bookmarkEnd w:id="157"/>
      <w:bookmarkEnd w:id="158"/>
      <w:r w:rsidRPr="00F51D7B">
        <w:rPr>
          <w:rFonts w:asciiTheme="majorHAnsi" w:eastAsia="Times New Roman" w:hAnsiTheme="majorHAnsi" w:cs="Times New Roman"/>
          <w:b/>
          <w:bCs/>
          <w:i/>
          <w:color w:val="365F91" w:themeColor="accent1" w:themeShade="BF"/>
          <w:sz w:val="24"/>
          <w:lang w:eastAsia="zh-CN"/>
        </w:rPr>
        <w:t>Recommendation 28 – Regulation and supervision of DNFBPs</w:t>
      </w:r>
      <w:bookmarkEnd w:id="435"/>
      <w:bookmarkEnd w:id="436"/>
      <w:bookmarkEnd w:id="437"/>
      <w:bookmarkEnd w:id="438"/>
      <w:bookmarkEnd w:id="439"/>
    </w:p>
    <w:p w14:paraId="7B823FC7" w14:textId="77777777" w:rsidR="00600F87" w:rsidRPr="00F51D7B"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F51D7B">
        <w:rPr>
          <w:rFonts w:asciiTheme="majorHAnsi" w:hAnsiTheme="majorHAnsi"/>
        </w:rPr>
        <w:t xml:space="preserve">In its 2011 MER, Lao PDR was rated non-compliant with former Recommendation 24. The main deficiencies were that there was no comprehensive AML/CFT regulatory and supervisory regime for casinos, no clear procedures to prevent criminals and their associates from being beneficial owners of casinos, no designated DNFBP supervisor and no implementation of AML/CFT obligations in the DNFBP sector.   </w:t>
      </w:r>
    </w:p>
    <w:p w14:paraId="4ED5B8F1" w14:textId="77777777" w:rsidR="00600F87" w:rsidRPr="00EE3B41" w:rsidRDefault="00600F87" w:rsidP="00600F87">
      <w:pPr>
        <w:pStyle w:val="FAFT-TEXTEjustifiedleft"/>
        <w:numPr>
          <w:ilvl w:val="0"/>
          <w:numId w:val="16"/>
        </w:numPr>
        <w:tabs>
          <w:tab w:val="clear" w:pos="850"/>
          <w:tab w:val="clear" w:pos="1191"/>
          <w:tab w:val="left" w:pos="0"/>
          <w:tab w:val="left" w:pos="810"/>
        </w:tabs>
        <w:ind w:left="0" w:firstLine="0"/>
      </w:pPr>
      <w:r w:rsidRPr="00494361">
        <w:rPr>
          <w:rFonts w:asciiTheme="majorHAnsi" w:hAnsiTheme="majorHAnsi"/>
        </w:rPr>
        <w:t>Criterion</w:t>
      </w:r>
      <w:r w:rsidRPr="00FE5645">
        <w:rPr>
          <w:i/>
        </w:rPr>
        <w:t xml:space="preserve"> 28.1</w:t>
      </w:r>
      <w:r w:rsidRPr="00FE5645">
        <w:t xml:space="preserve"> – is </w:t>
      </w:r>
      <w:r w:rsidRPr="00FE5645">
        <w:rPr>
          <w:b/>
        </w:rPr>
        <w:t>not met</w:t>
      </w:r>
    </w:p>
    <w:p w14:paraId="7824D4EE" w14:textId="77777777" w:rsidR="00600F87" w:rsidRPr="00EE3B41" w:rsidRDefault="00600F87" w:rsidP="00600F87">
      <w:pPr>
        <w:pStyle w:val="FAFT-TEXTEjustifiedleft"/>
        <w:numPr>
          <w:ilvl w:val="0"/>
          <w:numId w:val="16"/>
        </w:numPr>
        <w:tabs>
          <w:tab w:val="clear" w:pos="850"/>
          <w:tab w:val="clear" w:pos="1191"/>
          <w:tab w:val="left" w:pos="0"/>
          <w:tab w:val="left" w:pos="810"/>
        </w:tabs>
        <w:ind w:left="0" w:firstLine="0"/>
      </w:pPr>
      <w:r w:rsidRPr="009C735C">
        <w:rPr>
          <w:i/>
        </w:rPr>
        <w:t>Criterion 28.1(a)</w:t>
      </w:r>
      <w:r w:rsidRPr="009C735C">
        <w:t xml:space="preserve"> is</w:t>
      </w:r>
      <w:r>
        <w:t xml:space="preserve"> </w:t>
      </w:r>
      <w:r>
        <w:rPr>
          <w:b/>
        </w:rPr>
        <w:t xml:space="preserve">to be determined. </w:t>
      </w:r>
      <w:r>
        <w:t xml:space="preserve"> </w:t>
      </w:r>
      <w:r w:rsidRPr="009C735C">
        <w:t xml:space="preserve">Currently, the three casinos operating in Lao PDR that hold a business license in the form of concessional agreement (a signed agreement between a legal entity and a Government agency granting the rights to operate a business under Lao PDR laws and subject to specific terms and conditions). This agreement is </w:t>
      </w:r>
      <w:proofErr w:type="gramStart"/>
      <w:r w:rsidRPr="009C735C">
        <w:t>granted  under</w:t>
      </w:r>
      <w:proofErr w:type="gramEnd"/>
      <w:r w:rsidRPr="009C735C">
        <w:t xml:space="preserve"> the Law of Investment Promotion, which applies to </w:t>
      </w:r>
      <w:r w:rsidRPr="00494361">
        <w:rPr>
          <w:rFonts w:asciiTheme="majorHAnsi" w:hAnsiTheme="majorHAnsi"/>
        </w:rPr>
        <w:t>investment</w:t>
      </w:r>
      <w:r w:rsidRPr="009C735C">
        <w:t xml:space="preserve"> of domestic and foreign natural persons and legal entities investing and operating business activities in the Lao PDR. An investment license is issued upon signing of the concessional agreement. Any changes to the business operation, shareholders, legal representative or registered capital must be considered and approved by the licensing authority. </w:t>
      </w:r>
      <w:r>
        <w:t>Casinos</w:t>
      </w:r>
      <w:r w:rsidRPr="009C735C">
        <w:t xml:space="preserve"> in Lao PDR operate</w:t>
      </w:r>
      <w:r>
        <w:t xml:space="preserve"> either</w:t>
      </w:r>
      <w:r w:rsidRPr="009C735C">
        <w:t xml:space="preserve"> in a ‘special economic zone’ (SEZ)</w:t>
      </w:r>
      <w:r>
        <w:t xml:space="preserve"> or special promotion area</w:t>
      </w:r>
      <w:r w:rsidRPr="009C735C">
        <w:t>. Concession businesses operating in SEZ are required to comply with Lao PDR law, or according to the concessional agreement (Article 11, Law on Investment). Internet casinos are not licensed in Lao PDR.</w:t>
      </w:r>
      <w:r>
        <w:t xml:space="preserve"> </w:t>
      </w:r>
      <w:r w:rsidRPr="009C735C">
        <w:t>The Draft Decree on Casino and Gambling has yet to be enacted and hence, cannot be considered to support the rating.</w:t>
      </w:r>
    </w:p>
    <w:p w14:paraId="3809B76E" w14:textId="77777777" w:rsidR="00600F87" w:rsidRDefault="00600F87" w:rsidP="00600F87">
      <w:pPr>
        <w:tabs>
          <w:tab w:val="left" w:pos="0"/>
          <w:tab w:val="left" w:pos="850"/>
          <w:tab w:val="left" w:pos="1191"/>
          <w:tab w:val="left" w:pos="1531"/>
        </w:tabs>
        <w:spacing w:after="120" w:line="280" w:lineRule="exact"/>
        <w:jc w:val="both"/>
        <w:rPr>
          <w:rFonts w:ascii="Cambria" w:eastAsia="Times New Roman" w:hAnsi="Cambria" w:cs="Times New Roman"/>
          <w:spacing w:val="2"/>
          <w:highlight w:val="yellow"/>
          <w:lang w:eastAsia="zh-CN"/>
        </w:rPr>
      </w:pPr>
      <w:r w:rsidRPr="00F51D7B">
        <w:rPr>
          <w:rFonts w:ascii="Cambria" w:eastAsia="Times New Roman" w:hAnsi="Cambria" w:cs="Times New Roman"/>
          <w:spacing w:val="2"/>
          <w:highlight w:val="yellow"/>
          <w:lang w:eastAsia="zh-CN"/>
        </w:rPr>
        <w:t xml:space="preserve"> [For Lao PDR: The NRA refers to the requirement of licensing under the Law of Investment Promotion. </w:t>
      </w:r>
      <w:commentRangeStart w:id="444"/>
      <w:r w:rsidRPr="00F51D7B">
        <w:rPr>
          <w:rFonts w:ascii="Cambria" w:eastAsia="Times New Roman" w:hAnsi="Cambria" w:cs="Times New Roman"/>
          <w:spacing w:val="2"/>
          <w:highlight w:val="yellow"/>
          <w:lang w:eastAsia="zh-CN"/>
        </w:rPr>
        <w:t>Is this the relevant law for requiring the licensing of casinos?</w:t>
      </w:r>
      <w:commentRangeEnd w:id="444"/>
      <w:r w:rsidRPr="00F51D7B">
        <w:rPr>
          <w:rFonts w:ascii="Times New Roman" w:eastAsia="Times New Roman" w:hAnsi="Times New Roman" w:cs="Times New Roman"/>
          <w:sz w:val="16"/>
          <w:szCs w:val="16"/>
          <w:lang w:eastAsia="zh-CN"/>
        </w:rPr>
        <w:commentReference w:id="444"/>
      </w:r>
      <w:r w:rsidRPr="00F51D7B">
        <w:rPr>
          <w:rFonts w:ascii="Cambria" w:eastAsia="Times New Roman" w:hAnsi="Cambria" w:cs="Times New Roman"/>
          <w:spacing w:val="2"/>
          <w:highlight w:val="yellow"/>
          <w:lang w:eastAsia="zh-CN"/>
        </w:rPr>
        <w:t xml:space="preserve"> Please provide an overview of the current licensing process. What agency is responsible for licensing casinos? </w:t>
      </w:r>
      <w:commentRangeStart w:id="445"/>
      <w:r w:rsidRPr="00F51D7B">
        <w:rPr>
          <w:rFonts w:ascii="Cambria" w:eastAsia="Times New Roman" w:hAnsi="Cambria" w:cs="Times New Roman"/>
          <w:spacing w:val="2"/>
          <w:highlight w:val="yellow"/>
          <w:lang w:eastAsia="zh-CN"/>
        </w:rPr>
        <w:t xml:space="preserve">Is the Regulation of Minister of Information and Culture on the Management, Inspection, and Permission for Games in the Lao PDR No. 664MIC, dated 22 October 2003 still current and applicable to casinos? </w:t>
      </w:r>
      <w:commentRangeEnd w:id="445"/>
      <w:r w:rsidRPr="00F51D7B">
        <w:rPr>
          <w:rFonts w:ascii="Times New Roman" w:eastAsia="Times New Roman" w:hAnsi="Times New Roman" w:cs="Times New Roman"/>
          <w:sz w:val="16"/>
          <w:szCs w:val="16"/>
          <w:lang w:eastAsia="zh-CN"/>
        </w:rPr>
        <w:commentReference w:id="445"/>
      </w:r>
      <w:r w:rsidRPr="00F51D7B" w:rsidDel="00F76BA7">
        <w:rPr>
          <w:rFonts w:ascii="Cambria" w:eastAsia="Times New Roman" w:hAnsi="Cambria" w:cs="Times New Roman"/>
          <w:spacing w:val="2"/>
          <w:highlight w:val="yellow"/>
          <w:lang w:eastAsia="zh-CN"/>
        </w:rPr>
        <w:t xml:space="preserve"> </w:t>
      </w:r>
    </w:p>
    <w:p w14:paraId="67CED24C" w14:textId="77777777" w:rsidR="00600F87" w:rsidRDefault="00600F87" w:rsidP="00600F87">
      <w:pPr>
        <w:tabs>
          <w:tab w:val="left" w:pos="0"/>
          <w:tab w:val="left" w:pos="850"/>
          <w:tab w:val="left" w:pos="1191"/>
          <w:tab w:val="left" w:pos="1531"/>
        </w:tabs>
        <w:spacing w:after="120" w:line="280" w:lineRule="exact"/>
        <w:jc w:val="both"/>
        <w:rPr>
          <w:rFonts w:ascii="Cambria" w:eastAsia="Times New Roman" w:hAnsi="Cambria" w:cs="Times New Roman"/>
          <w:spacing w:val="2"/>
          <w:highlight w:val="yellow"/>
          <w:lang w:eastAsia="zh-CN"/>
        </w:rPr>
      </w:pPr>
      <w:r>
        <w:rPr>
          <w:rFonts w:ascii="Cambria" w:eastAsia="Times New Roman" w:hAnsi="Cambria" w:cs="Times New Roman"/>
          <w:spacing w:val="2"/>
          <w:highlight w:val="yellow"/>
          <w:lang w:eastAsia="zh-CN"/>
        </w:rPr>
        <w:t>[Lao PDR: What is the current regulation for casinos?]</w:t>
      </w:r>
    </w:p>
    <w:p w14:paraId="04669790" w14:textId="77777777" w:rsidR="00600F87" w:rsidRPr="00AD6B46" w:rsidRDefault="00600F87" w:rsidP="00600F87">
      <w:pPr>
        <w:tabs>
          <w:tab w:val="left" w:pos="0"/>
          <w:tab w:val="left" w:pos="850"/>
          <w:tab w:val="left" w:pos="1191"/>
          <w:tab w:val="left" w:pos="1531"/>
        </w:tabs>
        <w:spacing w:after="120" w:line="280" w:lineRule="exact"/>
        <w:jc w:val="both"/>
        <w:rPr>
          <w:rFonts w:ascii="Cambria" w:eastAsia="Times New Roman" w:hAnsi="Cambria" w:cs="Times New Roman"/>
          <w:spacing w:val="2"/>
          <w:highlight w:val="yellow"/>
          <w:lang w:eastAsia="zh-CN"/>
        </w:rPr>
      </w:pPr>
      <w:r>
        <w:rPr>
          <w:rFonts w:ascii="Cambria" w:eastAsia="Times New Roman" w:hAnsi="Cambria" w:cs="Times New Roman"/>
          <w:spacing w:val="2"/>
          <w:highlight w:val="yellow"/>
          <w:lang w:eastAsia="zh-CN"/>
        </w:rPr>
        <w:lastRenderedPageBreak/>
        <w:t>[Lao PDR: Article 5.2 of the Regulation of Minister of Information and Culture refers to a license for the opening of casinos valid for 12 months. Is this license separate, or in addition to, to the business license (congressional agreement)?]</w:t>
      </w:r>
    </w:p>
    <w:p w14:paraId="6ED11CA4" w14:textId="77777777" w:rsidR="00600F87" w:rsidRDefault="00600F87" w:rsidP="00600F87">
      <w:pPr>
        <w:tabs>
          <w:tab w:val="left" w:pos="0"/>
          <w:tab w:val="left" w:pos="850"/>
          <w:tab w:val="left" w:pos="1191"/>
          <w:tab w:val="left" w:pos="1531"/>
        </w:tabs>
        <w:spacing w:after="120" w:line="280" w:lineRule="exact"/>
        <w:jc w:val="both"/>
        <w:rPr>
          <w:rFonts w:ascii="Cambria" w:eastAsia="Times New Roman" w:hAnsi="Cambria" w:cs="Times New Roman"/>
          <w:spacing w:val="2"/>
          <w:highlight w:val="yellow"/>
          <w:lang w:eastAsia="zh-CN"/>
        </w:rPr>
      </w:pPr>
      <w:r>
        <w:rPr>
          <w:rFonts w:ascii="Cambria" w:eastAsia="Times New Roman" w:hAnsi="Cambria" w:cs="Times New Roman"/>
          <w:spacing w:val="2"/>
          <w:highlight w:val="yellow"/>
          <w:lang w:eastAsia="zh-CN"/>
        </w:rPr>
        <w:t xml:space="preserve"> [Lao PDR: Article 45 of the Law of Investment Promotion requires an investor to submit an application and supporting documents, with “details of supporting documents set out in a separate regulation”. Please specify what regulation this is referring to.]</w:t>
      </w:r>
    </w:p>
    <w:p w14:paraId="6744BBA8" w14:textId="77777777" w:rsidR="00600F87" w:rsidRDefault="00600F87" w:rsidP="00600F87">
      <w:pPr>
        <w:tabs>
          <w:tab w:val="left" w:pos="0"/>
          <w:tab w:val="left" w:pos="850"/>
          <w:tab w:val="left" w:pos="1191"/>
          <w:tab w:val="left" w:pos="1531"/>
        </w:tabs>
        <w:spacing w:after="120" w:line="280" w:lineRule="exact"/>
        <w:jc w:val="both"/>
        <w:rPr>
          <w:rFonts w:ascii="Cambria" w:eastAsia="Times New Roman" w:hAnsi="Cambria" w:cs="Times New Roman"/>
          <w:spacing w:val="2"/>
          <w:highlight w:val="yellow"/>
          <w:lang w:eastAsia="zh-CN"/>
        </w:rPr>
      </w:pPr>
      <w:r>
        <w:rPr>
          <w:rFonts w:ascii="Cambria" w:eastAsia="Times New Roman" w:hAnsi="Cambria" w:cs="Times New Roman"/>
          <w:spacing w:val="2"/>
          <w:highlight w:val="yellow"/>
          <w:lang w:eastAsia="zh-CN"/>
        </w:rPr>
        <w:t>[Lao PDR: What agency grants Concessional Agreements? Is it the Ministry of Planning and Investment?]</w:t>
      </w:r>
    </w:p>
    <w:p w14:paraId="52E01471" w14:textId="77777777" w:rsidR="00600F87" w:rsidRPr="00EE3B41" w:rsidRDefault="00600F87" w:rsidP="00600F87">
      <w:pPr>
        <w:tabs>
          <w:tab w:val="left" w:pos="0"/>
          <w:tab w:val="left" w:pos="850"/>
          <w:tab w:val="left" w:pos="1191"/>
          <w:tab w:val="left" w:pos="1531"/>
        </w:tabs>
        <w:spacing w:after="120" w:line="280" w:lineRule="exact"/>
        <w:jc w:val="both"/>
        <w:rPr>
          <w:rFonts w:ascii="Cambria" w:eastAsia="Times New Roman" w:hAnsi="Cambria" w:cs="Times New Roman"/>
          <w:spacing w:val="2"/>
          <w:highlight w:val="yellow"/>
          <w:lang w:eastAsia="zh-CN"/>
        </w:rPr>
      </w:pPr>
      <w:r>
        <w:rPr>
          <w:rFonts w:ascii="Cambria" w:eastAsia="Times New Roman" w:hAnsi="Cambria" w:cs="Times New Roman"/>
          <w:spacing w:val="2"/>
          <w:highlight w:val="yellow"/>
          <w:lang w:eastAsia="zh-CN"/>
        </w:rPr>
        <w:t>[Lao PDR: Please provide a copy of all three concessional agreements for the casinos operating in Lao PDR]</w:t>
      </w:r>
    </w:p>
    <w:p w14:paraId="797D08EA" w14:textId="77777777" w:rsidR="00600F87" w:rsidRPr="009F5A8F" w:rsidRDefault="00600F87" w:rsidP="00600F87">
      <w:pPr>
        <w:tabs>
          <w:tab w:val="left" w:pos="0"/>
          <w:tab w:val="left" w:pos="1191"/>
          <w:tab w:val="left" w:pos="1531"/>
        </w:tabs>
        <w:spacing w:after="120" w:line="280" w:lineRule="exact"/>
        <w:jc w:val="both"/>
        <w:rPr>
          <w:rFonts w:ascii="Cambria" w:eastAsia="Times New Roman" w:hAnsi="Cambria" w:cs="Times New Roman"/>
          <w:spacing w:val="2"/>
          <w:highlight w:val="yellow"/>
          <w:lang w:eastAsia="zh-CN"/>
        </w:rPr>
      </w:pPr>
      <w:r w:rsidRPr="00EE3B41">
        <w:rPr>
          <w:rFonts w:ascii="Cambria" w:eastAsia="Times New Roman" w:hAnsi="Cambria" w:cs="Times New Roman"/>
          <w:spacing w:val="2"/>
          <w:highlight w:val="yellow"/>
          <w:lang w:eastAsia="zh-CN"/>
        </w:rPr>
        <w:t xml:space="preserve"> [For Lao PDR: Are internet casinos licensed? Please provide a breakdown of internet casinos operating in Lao PDR] </w:t>
      </w:r>
    </w:p>
    <w:p w14:paraId="4CCBFF5B" w14:textId="77777777" w:rsidR="00600F87" w:rsidRPr="00EE3B41" w:rsidRDefault="00600F87" w:rsidP="00600F87">
      <w:pPr>
        <w:pStyle w:val="FAFT-TEXTEjustifiedleft"/>
        <w:numPr>
          <w:ilvl w:val="0"/>
          <w:numId w:val="16"/>
        </w:numPr>
        <w:tabs>
          <w:tab w:val="clear" w:pos="850"/>
          <w:tab w:val="clear" w:pos="1191"/>
          <w:tab w:val="left" w:pos="0"/>
          <w:tab w:val="left" w:pos="810"/>
        </w:tabs>
        <w:ind w:left="0" w:firstLine="0"/>
      </w:pPr>
      <w:r w:rsidRPr="00EE3B41">
        <w:rPr>
          <w:i/>
        </w:rPr>
        <w:t>Criterion 28.1(b)</w:t>
      </w:r>
      <w:r w:rsidRPr="00EE3B41">
        <w:t xml:space="preserve"> </w:t>
      </w:r>
      <w:r>
        <w:t xml:space="preserve">is </w:t>
      </w:r>
      <w:r w:rsidRPr="00701C93">
        <w:rPr>
          <w:b/>
        </w:rPr>
        <w:t>not met.</w:t>
      </w:r>
      <w:r>
        <w:t xml:space="preserve"> </w:t>
      </w:r>
      <w:r w:rsidRPr="006847EC">
        <w:t xml:space="preserve">There are no measures in place to prevent criminals and their associates from owning, controlling, managing or operating casinos. </w:t>
      </w:r>
      <w:commentRangeStart w:id="446"/>
      <w:commentRangeEnd w:id="446"/>
      <w:r w:rsidRPr="006847EC">
        <w:rPr>
          <w:rFonts w:ascii="Times New Roman" w:hAnsi="Times New Roman"/>
          <w:sz w:val="16"/>
          <w:szCs w:val="16"/>
        </w:rPr>
        <w:commentReference w:id="446"/>
      </w:r>
      <w:r w:rsidRPr="00EE3B41">
        <w:t xml:space="preserve">The AML/CFT law defines casinos as reporting entities. Article 4 (3) of the Decree of Entrust and Responsibilities provides that an agency responsible for implementing AML/CFT activities can audit and request relevant information from REs relating to shareholders, directors and beneficial owners prior to, and/or after issuing a business registration in order to provide this information to competent authorities. </w:t>
      </w:r>
      <w:r>
        <w:t>However, t</w:t>
      </w:r>
      <w:r w:rsidRPr="00EE3B41">
        <w:t xml:space="preserve">here is no </w:t>
      </w:r>
      <w:r>
        <w:t xml:space="preserve">‘fit and proper’ requirement and no </w:t>
      </w:r>
      <w:r w:rsidRPr="00EE3B41">
        <w:t xml:space="preserve">requirement that this information be sourced at market-entry, prior to the issuing of a </w:t>
      </w:r>
      <w:r>
        <w:t>business license</w:t>
      </w:r>
      <w:r w:rsidRPr="00EE3B41">
        <w:t xml:space="preserve"> in order to prevent criminals or their associates fro</w:t>
      </w:r>
      <w:r>
        <w:t xml:space="preserve">m owning or controlling casinos. In addition, there is no requirement to declare changes to control/ownership.  </w:t>
      </w:r>
      <w:r w:rsidRPr="00166D86">
        <w:t xml:space="preserve">The </w:t>
      </w:r>
      <w:r>
        <w:t xml:space="preserve">new </w:t>
      </w:r>
      <w:r w:rsidRPr="00166D86">
        <w:t>licensing requirements and process is stipulated in of the Draft Decree on Casino and Gambling, which</w:t>
      </w:r>
      <w:r>
        <w:t xml:space="preserve"> </w:t>
      </w:r>
      <w:r w:rsidRPr="00166D86">
        <w:t>has yet to be enacted and hence, not considered to support the rating.</w:t>
      </w:r>
      <w:r>
        <w:t xml:space="preserve"> </w:t>
      </w:r>
    </w:p>
    <w:p w14:paraId="491013C2" w14:textId="77777777" w:rsidR="00600F87" w:rsidRPr="00EE3B41" w:rsidRDefault="00600F87" w:rsidP="00600F87">
      <w:pPr>
        <w:tabs>
          <w:tab w:val="left" w:pos="0"/>
          <w:tab w:val="left" w:pos="1191"/>
          <w:tab w:val="left" w:pos="1531"/>
        </w:tabs>
        <w:spacing w:after="120" w:line="280" w:lineRule="exact"/>
        <w:jc w:val="both"/>
        <w:rPr>
          <w:rFonts w:ascii="Cambria" w:eastAsia="Times New Roman" w:hAnsi="Cambria" w:cs="Times New Roman"/>
          <w:spacing w:val="2"/>
          <w:lang w:eastAsia="zh-CN"/>
        </w:rPr>
      </w:pPr>
      <w:commentRangeStart w:id="447"/>
      <w:r w:rsidRPr="00F421F5">
        <w:rPr>
          <w:rFonts w:ascii="Cambria" w:eastAsia="Times New Roman" w:hAnsi="Cambria" w:cs="Times New Roman"/>
          <w:spacing w:val="2"/>
          <w:highlight w:val="yellow"/>
          <w:lang w:eastAsia="zh-CN"/>
        </w:rPr>
        <w:t xml:space="preserve">[Lao PDR: Article 27 (e) of the </w:t>
      </w:r>
      <w:r w:rsidRPr="002F7C1E">
        <w:rPr>
          <w:rFonts w:ascii="Cambria" w:eastAsia="Times New Roman" w:hAnsi="Cambria" w:cs="Times New Roman"/>
          <w:i/>
          <w:spacing w:val="2"/>
          <w:highlight w:val="yellow"/>
          <w:lang w:eastAsia="zh-CN"/>
        </w:rPr>
        <w:t>Draft Decree</w:t>
      </w:r>
      <w:r w:rsidRPr="00F421F5">
        <w:rPr>
          <w:rFonts w:ascii="Cambria" w:eastAsia="Times New Roman" w:hAnsi="Cambria" w:cs="Times New Roman"/>
          <w:spacing w:val="2"/>
          <w:highlight w:val="yellow"/>
          <w:lang w:eastAsia="zh-CN"/>
        </w:rPr>
        <w:t xml:space="preserve"> </w:t>
      </w:r>
      <w:r>
        <w:rPr>
          <w:rFonts w:ascii="Cambria" w:eastAsia="Times New Roman" w:hAnsi="Cambria" w:cs="Times New Roman"/>
          <w:spacing w:val="2"/>
          <w:highlight w:val="yellow"/>
          <w:lang w:eastAsia="zh-CN"/>
        </w:rPr>
        <w:t>states</w:t>
      </w:r>
      <w:r w:rsidRPr="00F421F5">
        <w:rPr>
          <w:rFonts w:ascii="Cambria" w:eastAsia="Times New Roman" w:hAnsi="Cambria" w:cs="Times New Roman"/>
          <w:spacing w:val="2"/>
          <w:highlight w:val="yellow"/>
          <w:lang w:eastAsia="zh-CN"/>
        </w:rPr>
        <w:t xml:space="preserve"> “management shall not be persons prohibited to establish, manage enterprises according to the laws and regulations”.  What law or regulation prohibits criminals or their associates from owning</w:t>
      </w:r>
      <w:r>
        <w:rPr>
          <w:rFonts w:ascii="Cambria" w:eastAsia="Times New Roman" w:hAnsi="Cambria" w:cs="Times New Roman"/>
          <w:spacing w:val="2"/>
          <w:highlight w:val="yellow"/>
          <w:lang w:eastAsia="zh-CN"/>
        </w:rPr>
        <w:t>/</w:t>
      </w:r>
      <w:r w:rsidRPr="00F421F5">
        <w:rPr>
          <w:rFonts w:ascii="Cambria" w:eastAsia="Times New Roman" w:hAnsi="Cambria" w:cs="Times New Roman"/>
          <w:spacing w:val="2"/>
          <w:highlight w:val="yellow"/>
          <w:lang w:eastAsia="zh-CN"/>
        </w:rPr>
        <w:t xml:space="preserve"> controlling</w:t>
      </w:r>
      <w:r>
        <w:rPr>
          <w:rFonts w:ascii="Cambria" w:eastAsia="Times New Roman" w:hAnsi="Cambria" w:cs="Times New Roman"/>
          <w:spacing w:val="2"/>
          <w:highlight w:val="yellow"/>
          <w:lang w:eastAsia="zh-CN"/>
        </w:rPr>
        <w:t>, or being the beneficial owner</w:t>
      </w:r>
      <w:r w:rsidRPr="00F421F5">
        <w:rPr>
          <w:rFonts w:ascii="Cambria" w:eastAsia="Times New Roman" w:hAnsi="Cambria" w:cs="Times New Roman"/>
          <w:spacing w:val="2"/>
          <w:highlight w:val="yellow"/>
          <w:lang w:eastAsia="zh-CN"/>
        </w:rPr>
        <w:t xml:space="preserve"> of a reporting entity or casino?]</w:t>
      </w:r>
      <w:commentRangeEnd w:id="447"/>
      <w:r>
        <w:rPr>
          <w:rStyle w:val="CommentReference"/>
          <w:rFonts w:ascii="Times New Roman" w:eastAsia="Times New Roman" w:hAnsi="Times New Roman" w:cs="Times New Roman"/>
          <w:lang w:eastAsia="zh-CN"/>
        </w:rPr>
        <w:commentReference w:id="447"/>
      </w:r>
    </w:p>
    <w:p w14:paraId="08D2E12E" w14:textId="77777777" w:rsidR="00600F87" w:rsidRPr="00D57572" w:rsidRDefault="00600F87" w:rsidP="00600F87">
      <w:pPr>
        <w:pStyle w:val="FAFT-TEXTEjustifiedleft"/>
        <w:numPr>
          <w:ilvl w:val="0"/>
          <w:numId w:val="16"/>
        </w:numPr>
        <w:tabs>
          <w:tab w:val="clear" w:pos="850"/>
          <w:tab w:val="clear" w:pos="1191"/>
          <w:tab w:val="left" w:pos="0"/>
          <w:tab w:val="left" w:pos="810"/>
        </w:tabs>
        <w:ind w:left="0" w:firstLine="0"/>
      </w:pPr>
      <w:r w:rsidRPr="00D57572">
        <w:rPr>
          <w:i/>
        </w:rPr>
        <w:t>Criterion 28.1(c)</w:t>
      </w:r>
      <w:r w:rsidRPr="009C5A9A">
        <w:t xml:space="preserve"> is</w:t>
      </w:r>
      <w:r>
        <w:rPr>
          <w:i/>
        </w:rPr>
        <w:t xml:space="preserve"> </w:t>
      </w:r>
      <w:r w:rsidRPr="00701C93">
        <w:rPr>
          <w:b/>
        </w:rPr>
        <w:t xml:space="preserve">not met. </w:t>
      </w:r>
      <w:r w:rsidRPr="00D57572">
        <w:t>Casinos are defined as reporting entities under the AML/CFT and are subject to AML/CFT regulations including STR requirements</w:t>
      </w:r>
      <w:r>
        <w:t xml:space="preserve"> (Article 17, AML/CFT law)</w:t>
      </w:r>
      <w:r w:rsidRPr="00D57572">
        <w:t>. Given that casino</w:t>
      </w:r>
      <w:r>
        <w:t>s</w:t>
      </w:r>
      <w:r w:rsidRPr="00D57572">
        <w:t xml:space="preserve"> </w:t>
      </w:r>
      <w:r>
        <w:t>are</w:t>
      </w:r>
      <w:r w:rsidRPr="00D57572">
        <w:t xml:space="preserve"> only permitted to operate in </w:t>
      </w:r>
      <w:r>
        <w:t xml:space="preserve">a </w:t>
      </w:r>
      <w:r w:rsidRPr="00D57572">
        <w:t xml:space="preserve">special economic zone and specific promotion area, there is special ad-hoc committee responsible for all activities in the particular areas by coordinating with relevant sectors. </w:t>
      </w:r>
      <w:r>
        <w:t>There is no law or regulation that details which competent authority is responsible for supervising which casino. Lao PDR explained that c</w:t>
      </w:r>
      <w:r w:rsidRPr="00D57572">
        <w:t>asino operations are</w:t>
      </w:r>
      <w:r w:rsidRPr="00D57572">
        <w:rPr>
          <w:rFonts w:eastAsia="Phetsarath OT"/>
          <w:lang w:bidi="lo-LA"/>
        </w:rPr>
        <w:t xml:space="preserve"> under monitoring and inspection of respective supervisory bodies </w:t>
      </w:r>
      <w:r>
        <w:rPr>
          <w:rFonts w:eastAsia="Phetsarath OT"/>
          <w:lang w:bidi="lo-LA"/>
        </w:rPr>
        <w:t xml:space="preserve">referenced in the table below. However, </w:t>
      </w:r>
      <w:r>
        <w:t>t</w:t>
      </w:r>
      <w:r w:rsidRPr="00D57572">
        <w:t>here is no evidence that casinos are being supervised in terms of AML/CFT compliance.</w:t>
      </w:r>
      <w:r>
        <w:t xml:space="preserve"> </w:t>
      </w:r>
      <w:r w:rsidRPr="00D57572">
        <w:t>No STRs have been reported by casinos and no sanctions or penalties have been issued to casinos.</w:t>
      </w:r>
      <w:r>
        <w:rPr>
          <w:rFonts w:asciiTheme="majorHAnsi" w:hAnsiTheme="majorHAnsi"/>
        </w:rPr>
        <w:t xml:space="preserve"> </w:t>
      </w:r>
      <w:r w:rsidRPr="00D57572">
        <w:t>Moving forward, post enactment of the draft Decree, the casino business supervision office will be under the purview of Ministry of Finance</w:t>
      </w:r>
      <w:r>
        <w:t xml:space="preserve"> (Article 46 and 47)</w:t>
      </w:r>
      <w:r>
        <w:rPr>
          <w:rFonts w:asciiTheme="majorHAnsi" w:hAnsiTheme="majorHAnsi"/>
        </w:rPr>
        <w:t xml:space="preserve">. </w:t>
      </w:r>
    </w:p>
    <w:p w14:paraId="1D15642D" w14:textId="77777777" w:rsidR="00600F87" w:rsidRPr="00273BD1" w:rsidRDefault="00600F87" w:rsidP="00600F87">
      <w:pPr>
        <w:tabs>
          <w:tab w:val="left" w:pos="850"/>
          <w:tab w:val="left" w:pos="1191"/>
          <w:tab w:val="left" w:pos="1531"/>
        </w:tabs>
        <w:spacing w:after="120" w:line="280" w:lineRule="exact"/>
        <w:jc w:val="both"/>
        <w:rPr>
          <w:rFonts w:ascii="Cambria" w:eastAsia="Times New Roman" w:hAnsi="Cambria" w:cs="Times New Roman"/>
          <w:spacing w:val="2"/>
          <w:lang w:eastAsia="zh-CN"/>
        </w:rPr>
      </w:pPr>
      <w:commentRangeStart w:id="448"/>
      <w:r w:rsidRPr="002F7C1E">
        <w:rPr>
          <w:rFonts w:ascii="Cambria" w:eastAsia="Times New Roman" w:hAnsi="Cambria" w:cs="Times New Roman"/>
          <w:spacing w:val="2"/>
          <w:highlight w:val="yellow"/>
          <w:lang w:eastAsia="zh-CN"/>
        </w:rPr>
        <w:t>[Lao PDR: Can you provide more information on the special ad hoc committee? Is</w:t>
      </w:r>
      <w:r>
        <w:rPr>
          <w:rFonts w:ascii="Cambria" w:eastAsia="Times New Roman" w:hAnsi="Cambria" w:cs="Times New Roman"/>
          <w:spacing w:val="2"/>
          <w:highlight w:val="yellow"/>
          <w:lang w:eastAsia="zh-CN"/>
        </w:rPr>
        <w:t xml:space="preserve"> </w:t>
      </w:r>
      <w:r w:rsidRPr="002F7C1E">
        <w:rPr>
          <w:rFonts w:ascii="Cambria" w:eastAsia="Times New Roman" w:hAnsi="Cambria" w:cs="Times New Roman"/>
          <w:spacing w:val="2"/>
          <w:highlight w:val="yellow"/>
          <w:lang w:eastAsia="zh-CN"/>
        </w:rPr>
        <w:t>th</w:t>
      </w:r>
      <w:r>
        <w:rPr>
          <w:rFonts w:ascii="Cambria" w:eastAsia="Times New Roman" w:hAnsi="Cambria" w:cs="Times New Roman"/>
          <w:spacing w:val="2"/>
          <w:highlight w:val="yellow"/>
          <w:lang w:eastAsia="zh-CN"/>
        </w:rPr>
        <w:t>e</w:t>
      </w:r>
      <w:r w:rsidRPr="002F7C1E">
        <w:rPr>
          <w:rFonts w:ascii="Cambria" w:eastAsia="Times New Roman" w:hAnsi="Cambria" w:cs="Times New Roman"/>
          <w:spacing w:val="2"/>
          <w:highlight w:val="yellow"/>
          <w:lang w:eastAsia="zh-CN"/>
        </w:rPr>
        <w:t xml:space="preserve"> committee referenced in law and regulations? If so, where? Who is on the ad hoc committee? Is it a combination of agencies/supervisors?]</w:t>
      </w:r>
      <w:commentRangeEnd w:id="448"/>
      <w:r>
        <w:rPr>
          <w:rStyle w:val="CommentReference"/>
          <w:rFonts w:ascii="Times New Roman" w:eastAsia="Times New Roman" w:hAnsi="Times New Roman" w:cs="Times New Roman"/>
          <w:lang w:eastAsia="zh-CN"/>
        </w:rPr>
        <w:commentReference w:id="448"/>
      </w:r>
    </w:p>
    <w:p w14:paraId="58B0CA3E" w14:textId="77777777" w:rsidR="00600F87" w:rsidRDefault="00600F87" w:rsidP="00600F87">
      <w:pPr>
        <w:pStyle w:val="FAFT-TEXTEjustifiedleft"/>
        <w:numPr>
          <w:ilvl w:val="0"/>
          <w:numId w:val="16"/>
        </w:numPr>
        <w:tabs>
          <w:tab w:val="clear" w:pos="850"/>
          <w:tab w:val="clear" w:pos="1191"/>
          <w:tab w:val="left" w:pos="0"/>
          <w:tab w:val="left" w:pos="810"/>
        </w:tabs>
        <w:ind w:left="0" w:firstLine="0"/>
        <w:rPr>
          <w:rFonts w:eastAsia="Phetsarath OT"/>
          <w:lang w:val="en-US" w:bidi="lo-LA"/>
        </w:rPr>
      </w:pPr>
      <w:r w:rsidRPr="009C735C">
        <w:rPr>
          <w:i/>
        </w:rPr>
        <w:t>Criterion 28.2</w:t>
      </w:r>
      <w:r w:rsidRPr="005111CE">
        <w:t xml:space="preserve"> </w:t>
      </w:r>
      <w:r>
        <w:t xml:space="preserve">is </w:t>
      </w:r>
      <w:r>
        <w:rPr>
          <w:b/>
        </w:rPr>
        <w:t>not met</w:t>
      </w:r>
      <w:r w:rsidRPr="00042A70">
        <w:rPr>
          <w:b/>
        </w:rPr>
        <w:t>/partly met</w:t>
      </w:r>
      <w:r>
        <w:t xml:space="preserve"> –</w:t>
      </w:r>
      <w:r w:rsidRPr="005111CE">
        <w:t xml:space="preserve"> </w:t>
      </w:r>
      <w:r w:rsidRPr="00126F41">
        <w:t xml:space="preserve">Covered </w:t>
      </w:r>
      <w:r w:rsidRPr="00126F41">
        <w:rPr>
          <w:rFonts w:eastAsia="Phetsarath OT"/>
          <w:lang w:val="en-US" w:bidi="lo-LA"/>
        </w:rPr>
        <w:t xml:space="preserve">DNFBPs </w:t>
      </w:r>
      <w:r w:rsidRPr="00126F41">
        <w:t xml:space="preserve">include companies or agents that provide/manage financial payments, real estate agencies, valuable material and antique </w:t>
      </w:r>
      <w:r w:rsidRPr="00126F41">
        <w:lastRenderedPageBreak/>
        <w:t xml:space="preserve">trading businesses, bar associations or a legal firm, notaries and external auditing firms which are supervised by the </w:t>
      </w:r>
      <w:r w:rsidRPr="00126F41">
        <w:rPr>
          <w:rFonts w:eastAsia="Phetsarath OT"/>
          <w:lang w:val="en-US" w:bidi="lo-LA"/>
        </w:rPr>
        <w:t xml:space="preserve">respective </w:t>
      </w:r>
      <w:r w:rsidRPr="00494361">
        <w:t>ministries</w:t>
      </w:r>
      <w:r>
        <w:rPr>
          <w:rFonts w:eastAsia="Phetsarath OT"/>
          <w:lang w:val="en-US" w:bidi="lo-LA"/>
        </w:rPr>
        <w:t xml:space="preserve">. </w:t>
      </w:r>
      <w:r w:rsidRPr="00126F41">
        <w:rPr>
          <w:rFonts w:eastAsia="Phetsarath OT"/>
          <w:lang w:val="en-US" w:bidi="lo-LA"/>
        </w:rPr>
        <w:t xml:space="preserve"> </w:t>
      </w:r>
      <w:commentRangeStart w:id="449"/>
      <w:r>
        <w:rPr>
          <w:rFonts w:eastAsia="Phetsarath OT"/>
          <w:lang w:val="en-US" w:bidi="lo-LA"/>
        </w:rPr>
        <w:t>There is no law or regulation that explicitly states which supervisor is responsible for which DNFBP sector</w:t>
      </w:r>
      <w:r w:rsidRPr="00126F41">
        <w:rPr>
          <w:rFonts w:eastAsia="Phetsarath OT"/>
          <w:lang w:val="en-US" w:bidi="lo-LA"/>
        </w:rPr>
        <w:t>.</w:t>
      </w:r>
      <w:commentRangeEnd w:id="449"/>
      <w:r>
        <w:rPr>
          <w:rStyle w:val="CommentReference"/>
          <w:rFonts w:ascii="Times New Roman" w:hAnsi="Times New Roman"/>
          <w:spacing w:val="0"/>
        </w:rPr>
        <w:commentReference w:id="449"/>
      </w:r>
      <w:r w:rsidRPr="00126F41">
        <w:rPr>
          <w:rFonts w:eastAsia="Phetsarath OT"/>
          <w:lang w:val="en-US" w:bidi="lo-LA"/>
        </w:rPr>
        <w:t xml:space="preserve"> </w:t>
      </w:r>
      <w:r w:rsidRPr="00126F41">
        <w:t xml:space="preserve">AMLIO collaborates with the respective supervisors for AML/CFT monitoring </w:t>
      </w:r>
      <w:r w:rsidRPr="00126F41">
        <w:rPr>
          <w:rFonts w:eastAsia="Phetsarath OT"/>
          <w:lang w:val="en-US" w:bidi="lo-LA"/>
        </w:rPr>
        <w:t xml:space="preserve">in accordance with Article 3 of the Agreement on Organization and Operations of AMLIO. </w:t>
      </w:r>
    </w:p>
    <w:p w14:paraId="114B99B2" w14:textId="77777777" w:rsidR="00600F87" w:rsidRPr="00126F41" w:rsidRDefault="00600F87" w:rsidP="00600F87">
      <w:pPr>
        <w:tabs>
          <w:tab w:val="left" w:pos="0"/>
          <w:tab w:val="left" w:pos="1191"/>
          <w:tab w:val="left" w:pos="1531"/>
        </w:tabs>
        <w:spacing w:after="120" w:line="280" w:lineRule="exact"/>
        <w:jc w:val="both"/>
        <w:rPr>
          <w:rFonts w:ascii="Cambria" w:eastAsia="Phetsarath OT" w:hAnsi="Cambria"/>
          <w:lang w:val="en-US" w:bidi="lo-LA"/>
        </w:rPr>
      </w:pPr>
      <w:r w:rsidRPr="00126F41">
        <w:rPr>
          <w:rFonts w:ascii="Cambria" w:eastAsia="Phetsarath OT" w:hAnsi="Cambria"/>
          <w:lang w:val="en-US" w:bidi="lo-LA"/>
        </w:rPr>
        <w:t xml:space="preserve">Details of the supervisors for the respective DNFBPs </w:t>
      </w:r>
      <w:r>
        <w:rPr>
          <w:rFonts w:ascii="Cambria" w:eastAsia="Phetsarath OT" w:hAnsi="Cambria"/>
          <w:lang w:val="en-US" w:bidi="lo-LA"/>
        </w:rPr>
        <w:t>(as provided by Lao PDR) are</w:t>
      </w:r>
      <w:r w:rsidRPr="00126F41">
        <w:rPr>
          <w:rFonts w:ascii="Cambria" w:eastAsia="Phetsarath OT" w:hAnsi="Cambria"/>
          <w:lang w:val="en-US" w:bidi="lo-LA"/>
        </w:rPr>
        <w:t xml:space="preserve"> highlighted in the table below.</w:t>
      </w:r>
    </w:p>
    <w:tbl>
      <w:tblPr>
        <w:tblStyle w:val="TableGrid"/>
        <w:tblW w:w="0" w:type="auto"/>
        <w:tblInd w:w="250" w:type="dxa"/>
        <w:tblLook w:val="04A0" w:firstRow="1" w:lastRow="0" w:firstColumn="1" w:lastColumn="0" w:noHBand="0" w:noVBand="1"/>
      </w:tblPr>
      <w:tblGrid>
        <w:gridCol w:w="425"/>
        <w:gridCol w:w="2835"/>
        <w:gridCol w:w="1075"/>
        <w:gridCol w:w="4431"/>
      </w:tblGrid>
      <w:tr w:rsidR="00600F87" w14:paraId="3E3912F7" w14:textId="77777777" w:rsidTr="00B749EC">
        <w:tc>
          <w:tcPr>
            <w:tcW w:w="425" w:type="dxa"/>
            <w:tcBorders>
              <w:right w:val="nil"/>
            </w:tcBorders>
            <w:shd w:val="clear" w:color="auto" w:fill="DAEEF3" w:themeFill="accent5" w:themeFillTint="33"/>
          </w:tcPr>
          <w:p w14:paraId="1C540E18" w14:textId="77777777" w:rsidR="00600F87" w:rsidRPr="005A6431" w:rsidRDefault="00600F87" w:rsidP="00B749EC">
            <w:pPr>
              <w:tabs>
                <w:tab w:val="left" w:pos="0"/>
                <w:tab w:val="left" w:pos="1191"/>
                <w:tab w:val="left" w:pos="1531"/>
              </w:tabs>
              <w:jc w:val="both"/>
              <w:rPr>
                <w:rFonts w:ascii="Cambria" w:eastAsia="Times New Roman" w:hAnsi="Cambria" w:cs="Times New Roman"/>
                <w:spacing w:val="2"/>
                <w:sz w:val="20"/>
                <w:lang w:eastAsia="zh-CN"/>
              </w:rPr>
            </w:pPr>
          </w:p>
        </w:tc>
        <w:tc>
          <w:tcPr>
            <w:tcW w:w="2835" w:type="dxa"/>
            <w:tcBorders>
              <w:left w:val="nil"/>
              <w:right w:val="single" w:sz="4" w:space="0" w:color="auto"/>
            </w:tcBorders>
            <w:shd w:val="clear" w:color="auto" w:fill="DAEEF3" w:themeFill="accent5" w:themeFillTint="33"/>
          </w:tcPr>
          <w:p w14:paraId="5FAD6CAF" w14:textId="77777777" w:rsidR="00600F87" w:rsidRPr="005A6431" w:rsidRDefault="00600F87" w:rsidP="00B749EC">
            <w:pPr>
              <w:tabs>
                <w:tab w:val="left" w:pos="0"/>
                <w:tab w:val="left" w:pos="1191"/>
                <w:tab w:val="left" w:pos="1531"/>
              </w:tabs>
              <w:jc w:val="both"/>
              <w:rPr>
                <w:rFonts w:ascii="Cambria" w:eastAsia="Times New Roman" w:hAnsi="Cambria" w:cs="Times New Roman"/>
                <w:b/>
                <w:spacing w:val="2"/>
                <w:sz w:val="20"/>
                <w:lang w:eastAsia="zh-CN"/>
              </w:rPr>
            </w:pPr>
            <w:r w:rsidRPr="005A6431">
              <w:rPr>
                <w:rFonts w:ascii="Cambria" w:eastAsia="Times New Roman" w:hAnsi="Cambria" w:cs="Times New Roman"/>
                <w:b/>
                <w:spacing w:val="2"/>
                <w:sz w:val="20"/>
                <w:lang w:eastAsia="zh-CN"/>
              </w:rPr>
              <w:t xml:space="preserve">DNFBPs </w:t>
            </w:r>
          </w:p>
        </w:tc>
        <w:tc>
          <w:tcPr>
            <w:tcW w:w="1075" w:type="dxa"/>
            <w:tcBorders>
              <w:left w:val="single" w:sz="4" w:space="0" w:color="auto"/>
              <w:right w:val="single" w:sz="4" w:space="0" w:color="auto"/>
            </w:tcBorders>
            <w:shd w:val="clear" w:color="auto" w:fill="DAEEF3" w:themeFill="accent5" w:themeFillTint="33"/>
          </w:tcPr>
          <w:p w14:paraId="1B2F57BC" w14:textId="77777777" w:rsidR="00600F87" w:rsidRPr="005A6431" w:rsidRDefault="00600F87" w:rsidP="00B749EC">
            <w:pPr>
              <w:tabs>
                <w:tab w:val="left" w:pos="0"/>
                <w:tab w:val="left" w:pos="1191"/>
                <w:tab w:val="left" w:pos="1531"/>
              </w:tabs>
              <w:jc w:val="both"/>
              <w:rPr>
                <w:rFonts w:ascii="Cambria" w:eastAsia="Times New Roman" w:hAnsi="Cambria" w:cs="Times New Roman"/>
                <w:b/>
                <w:spacing w:val="2"/>
                <w:sz w:val="20"/>
                <w:lang w:eastAsia="zh-CN"/>
              </w:rPr>
            </w:pPr>
            <w:r>
              <w:rPr>
                <w:rFonts w:ascii="Cambria" w:eastAsia="Times New Roman" w:hAnsi="Cambria" w:cs="Times New Roman"/>
                <w:b/>
                <w:spacing w:val="2"/>
                <w:sz w:val="20"/>
                <w:lang w:eastAsia="zh-CN"/>
              </w:rPr>
              <w:t>No. of RE</w:t>
            </w:r>
          </w:p>
        </w:tc>
        <w:tc>
          <w:tcPr>
            <w:tcW w:w="4431" w:type="dxa"/>
            <w:tcBorders>
              <w:left w:val="single" w:sz="4" w:space="0" w:color="auto"/>
              <w:right w:val="single" w:sz="4" w:space="0" w:color="auto"/>
            </w:tcBorders>
            <w:shd w:val="clear" w:color="auto" w:fill="DAEEF3" w:themeFill="accent5" w:themeFillTint="33"/>
          </w:tcPr>
          <w:p w14:paraId="024578D4" w14:textId="77777777" w:rsidR="00600F87" w:rsidRPr="005A6431" w:rsidRDefault="00600F87" w:rsidP="00B749EC">
            <w:pPr>
              <w:tabs>
                <w:tab w:val="left" w:pos="0"/>
                <w:tab w:val="left" w:pos="1191"/>
                <w:tab w:val="left" w:pos="1531"/>
              </w:tabs>
              <w:jc w:val="both"/>
              <w:rPr>
                <w:rFonts w:ascii="Cambria" w:eastAsia="Times New Roman" w:hAnsi="Cambria" w:cs="Times New Roman"/>
                <w:b/>
                <w:spacing w:val="2"/>
                <w:sz w:val="20"/>
                <w:lang w:eastAsia="zh-CN"/>
              </w:rPr>
            </w:pPr>
            <w:r w:rsidRPr="005A6431">
              <w:rPr>
                <w:rFonts w:ascii="Cambria" w:eastAsia="Times New Roman" w:hAnsi="Cambria" w:cs="Times New Roman"/>
                <w:b/>
                <w:spacing w:val="2"/>
                <w:sz w:val="20"/>
                <w:lang w:eastAsia="zh-CN"/>
              </w:rPr>
              <w:t>Supervisor</w:t>
            </w:r>
          </w:p>
        </w:tc>
      </w:tr>
      <w:tr w:rsidR="00600F87" w14:paraId="5DA38FD0" w14:textId="77777777" w:rsidTr="00B749EC">
        <w:tc>
          <w:tcPr>
            <w:tcW w:w="425" w:type="dxa"/>
          </w:tcPr>
          <w:p w14:paraId="2E995F2E" w14:textId="77777777" w:rsidR="00600F87" w:rsidRPr="005A6431" w:rsidRDefault="00600F87" w:rsidP="00B749EC">
            <w:pPr>
              <w:tabs>
                <w:tab w:val="left" w:pos="0"/>
                <w:tab w:val="left" w:pos="1191"/>
                <w:tab w:val="left" w:pos="1531"/>
              </w:tabs>
              <w:jc w:val="both"/>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1.</w:t>
            </w:r>
          </w:p>
        </w:tc>
        <w:tc>
          <w:tcPr>
            <w:tcW w:w="2835" w:type="dxa"/>
          </w:tcPr>
          <w:p w14:paraId="4CE54333" w14:textId="77777777" w:rsidR="00600F87" w:rsidRPr="005A6431" w:rsidRDefault="00600F87" w:rsidP="00B749EC">
            <w:pPr>
              <w:tabs>
                <w:tab w:val="left" w:pos="0"/>
                <w:tab w:val="left" w:pos="1191"/>
                <w:tab w:val="left" w:pos="1531"/>
              </w:tabs>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Real estate trading agencies</w:t>
            </w:r>
          </w:p>
        </w:tc>
        <w:tc>
          <w:tcPr>
            <w:tcW w:w="1075" w:type="dxa"/>
          </w:tcPr>
          <w:p w14:paraId="124FCD0D" w14:textId="77777777" w:rsidR="00600F87" w:rsidRDefault="00600F87" w:rsidP="00B749EC">
            <w:pPr>
              <w:tabs>
                <w:tab w:val="left" w:pos="0"/>
                <w:tab w:val="left" w:pos="1191"/>
                <w:tab w:val="left" w:pos="1531"/>
              </w:tabs>
              <w:jc w:val="center"/>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464</w:t>
            </w:r>
          </w:p>
        </w:tc>
        <w:tc>
          <w:tcPr>
            <w:tcW w:w="4431" w:type="dxa"/>
          </w:tcPr>
          <w:p w14:paraId="1A7A372E" w14:textId="77777777" w:rsidR="00600F87" w:rsidRPr="005A6431" w:rsidRDefault="00600F87" w:rsidP="00B749EC">
            <w:pPr>
              <w:tabs>
                <w:tab w:val="left" w:pos="0"/>
                <w:tab w:val="left" w:pos="1191"/>
                <w:tab w:val="left" w:pos="1531"/>
              </w:tabs>
              <w:jc w:val="both"/>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Department of Land, Ministry of Environment and Nature Resources</w:t>
            </w:r>
          </w:p>
        </w:tc>
      </w:tr>
      <w:tr w:rsidR="00600F87" w14:paraId="2E8B9599" w14:textId="77777777" w:rsidTr="00B749EC">
        <w:tc>
          <w:tcPr>
            <w:tcW w:w="425" w:type="dxa"/>
            <w:vMerge w:val="restart"/>
          </w:tcPr>
          <w:p w14:paraId="66D10FED" w14:textId="77777777" w:rsidR="00600F87" w:rsidRPr="005A6431" w:rsidRDefault="00600F87" w:rsidP="00B749EC">
            <w:pPr>
              <w:tabs>
                <w:tab w:val="left" w:pos="0"/>
                <w:tab w:val="left" w:pos="1191"/>
                <w:tab w:val="left" w:pos="1531"/>
              </w:tabs>
              <w:jc w:val="both"/>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2.</w:t>
            </w:r>
          </w:p>
        </w:tc>
        <w:tc>
          <w:tcPr>
            <w:tcW w:w="2835" w:type="dxa"/>
            <w:vMerge w:val="restart"/>
          </w:tcPr>
          <w:p w14:paraId="7D5CF07A" w14:textId="77777777" w:rsidR="00600F87" w:rsidRPr="005A6431" w:rsidRDefault="00600F87" w:rsidP="00B749EC">
            <w:pPr>
              <w:tabs>
                <w:tab w:val="left" w:pos="0"/>
                <w:tab w:val="left" w:pos="1191"/>
                <w:tab w:val="left" w:pos="1531"/>
              </w:tabs>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Valuable material and antique trading business*</w:t>
            </w:r>
          </w:p>
        </w:tc>
        <w:tc>
          <w:tcPr>
            <w:tcW w:w="1075" w:type="dxa"/>
            <w:vMerge w:val="restart"/>
          </w:tcPr>
          <w:p w14:paraId="71828269" w14:textId="77777777" w:rsidR="00600F87" w:rsidRDefault="00600F87" w:rsidP="00B749EC">
            <w:pPr>
              <w:tabs>
                <w:tab w:val="left" w:pos="0"/>
                <w:tab w:val="left" w:pos="1191"/>
                <w:tab w:val="left" w:pos="1531"/>
              </w:tabs>
              <w:jc w:val="center"/>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530</w:t>
            </w:r>
          </w:p>
        </w:tc>
        <w:tc>
          <w:tcPr>
            <w:tcW w:w="4431" w:type="dxa"/>
          </w:tcPr>
          <w:p w14:paraId="36D1ED5B" w14:textId="77777777" w:rsidR="00600F87" w:rsidRPr="005A6431" w:rsidRDefault="00600F87" w:rsidP="00B749EC">
            <w:pPr>
              <w:tabs>
                <w:tab w:val="left" w:pos="0"/>
                <w:tab w:val="left" w:pos="1191"/>
                <w:tab w:val="left" w:pos="1531"/>
              </w:tabs>
              <w:jc w:val="both"/>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Department of Import and Export, Ministry of Industry and Commerce</w:t>
            </w:r>
          </w:p>
        </w:tc>
      </w:tr>
      <w:tr w:rsidR="00600F87" w14:paraId="1D659750" w14:textId="77777777" w:rsidTr="00B749EC">
        <w:tc>
          <w:tcPr>
            <w:tcW w:w="425" w:type="dxa"/>
            <w:vMerge/>
          </w:tcPr>
          <w:p w14:paraId="3BF6EABF" w14:textId="77777777" w:rsidR="00600F87" w:rsidRPr="005A6431" w:rsidRDefault="00600F87" w:rsidP="00B749EC">
            <w:pPr>
              <w:tabs>
                <w:tab w:val="left" w:pos="0"/>
                <w:tab w:val="left" w:pos="1191"/>
                <w:tab w:val="left" w:pos="1531"/>
              </w:tabs>
              <w:jc w:val="both"/>
              <w:rPr>
                <w:rFonts w:ascii="Cambria" w:eastAsia="Times New Roman" w:hAnsi="Cambria" w:cs="Times New Roman"/>
                <w:spacing w:val="2"/>
                <w:sz w:val="20"/>
                <w:lang w:eastAsia="zh-CN"/>
              </w:rPr>
            </w:pPr>
          </w:p>
        </w:tc>
        <w:tc>
          <w:tcPr>
            <w:tcW w:w="2835" w:type="dxa"/>
            <w:vMerge/>
          </w:tcPr>
          <w:p w14:paraId="0A9864E7" w14:textId="77777777" w:rsidR="00600F87" w:rsidRPr="005A6431" w:rsidRDefault="00600F87" w:rsidP="00B749EC">
            <w:pPr>
              <w:tabs>
                <w:tab w:val="left" w:pos="0"/>
                <w:tab w:val="left" w:pos="1191"/>
                <w:tab w:val="left" w:pos="1531"/>
              </w:tabs>
              <w:rPr>
                <w:rFonts w:ascii="Cambria" w:eastAsia="Times New Roman" w:hAnsi="Cambria" w:cs="Times New Roman"/>
                <w:spacing w:val="2"/>
                <w:sz w:val="20"/>
                <w:lang w:eastAsia="zh-CN"/>
              </w:rPr>
            </w:pPr>
          </w:p>
        </w:tc>
        <w:tc>
          <w:tcPr>
            <w:tcW w:w="1075" w:type="dxa"/>
            <w:vMerge/>
          </w:tcPr>
          <w:p w14:paraId="13639849" w14:textId="77777777" w:rsidR="00600F87" w:rsidRDefault="00600F87" w:rsidP="00B749EC">
            <w:pPr>
              <w:tabs>
                <w:tab w:val="left" w:pos="0"/>
                <w:tab w:val="left" w:pos="1191"/>
                <w:tab w:val="left" w:pos="1531"/>
              </w:tabs>
              <w:jc w:val="center"/>
              <w:rPr>
                <w:rFonts w:ascii="Cambria" w:eastAsia="Times New Roman" w:hAnsi="Cambria" w:cs="Times New Roman"/>
                <w:spacing w:val="2"/>
                <w:sz w:val="20"/>
                <w:lang w:eastAsia="zh-CN"/>
              </w:rPr>
            </w:pPr>
          </w:p>
        </w:tc>
        <w:tc>
          <w:tcPr>
            <w:tcW w:w="4431" w:type="dxa"/>
          </w:tcPr>
          <w:p w14:paraId="6ED5DBFE" w14:textId="77777777" w:rsidR="00600F87" w:rsidRPr="005A6431" w:rsidRDefault="00600F87" w:rsidP="00B749EC">
            <w:pPr>
              <w:tabs>
                <w:tab w:val="left" w:pos="0"/>
                <w:tab w:val="left" w:pos="1191"/>
                <w:tab w:val="left" w:pos="1531"/>
              </w:tabs>
              <w:jc w:val="both"/>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Enterprise Regulation and Management, Ministry of Industry and Commerce</w:t>
            </w:r>
          </w:p>
        </w:tc>
      </w:tr>
      <w:tr w:rsidR="00600F87" w14:paraId="4E3162E3" w14:textId="77777777" w:rsidTr="00B749EC">
        <w:tc>
          <w:tcPr>
            <w:tcW w:w="425" w:type="dxa"/>
            <w:vMerge/>
          </w:tcPr>
          <w:p w14:paraId="5D6A8B3D" w14:textId="77777777" w:rsidR="00600F87" w:rsidRPr="005A6431" w:rsidRDefault="00600F87" w:rsidP="00B749EC">
            <w:pPr>
              <w:tabs>
                <w:tab w:val="left" w:pos="0"/>
                <w:tab w:val="left" w:pos="1191"/>
                <w:tab w:val="left" w:pos="1531"/>
              </w:tabs>
              <w:jc w:val="both"/>
              <w:rPr>
                <w:rFonts w:ascii="Cambria" w:eastAsia="Times New Roman" w:hAnsi="Cambria" w:cs="Times New Roman"/>
                <w:spacing w:val="2"/>
                <w:sz w:val="20"/>
                <w:lang w:eastAsia="zh-CN"/>
              </w:rPr>
            </w:pPr>
          </w:p>
        </w:tc>
        <w:tc>
          <w:tcPr>
            <w:tcW w:w="2835" w:type="dxa"/>
            <w:vMerge/>
          </w:tcPr>
          <w:p w14:paraId="5B6C7F52" w14:textId="77777777" w:rsidR="00600F87" w:rsidRPr="005A6431" w:rsidRDefault="00600F87" w:rsidP="00B749EC">
            <w:pPr>
              <w:tabs>
                <w:tab w:val="left" w:pos="0"/>
                <w:tab w:val="left" w:pos="1191"/>
                <w:tab w:val="left" w:pos="1531"/>
              </w:tabs>
              <w:rPr>
                <w:rFonts w:ascii="Cambria" w:eastAsia="Times New Roman" w:hAnsi="Cambria" w:cs="Times New Roman"/>
                <w:spacing w:val="2"/>
                <w:sz w:val="20"/>
                <w:lang w:eastAsia="zh-CN"/>
              </w:rPr>
            </w:pPr>
          </w:p>
        </w:tc>
        <w:tc>
          <w:tcPr>
            <w:tcW w:w="1075" w:type="dxa"/>
            <w:vMerge/>
          </w:tcPr>
          <w:p w14:paraId="6C5D56A9" w14:textId="77777777" w:rsidR="00600F87" w:rsidRDefault="00600F87" w:rsidP="00B749EC">
            <w:pPr>
              <w:tabs>
                <w:tab w:val="left" w:pos="0"/>
                <w:tab w:val="left" w:pos="1191"/>
                <w:tab w:val="left" w:pos="1531"/>
              </w:tabs>
              <w:jc w:val="center"/>
              <w:rPr>
                <w:rFonts w:ascii="Cambria" w:eastAsia="Times New Roman" w:hAnsi="Cambria" w:cs="Times New Roman"/>
                <w:spacing w:val="2"/>
                <w:sz w:val="20"/>
                <w:lang w:eastAsia="zh-CN"/>
              </w:rPr>
            </w:pPr>
          </w:p>
        </w:tc>
        <w:tc>
          <w:tcPr>
            <w:tcW w:w="4431" w:type="dxa"/>
          </w:tcPr>
          <w:p w14:paraId="53D2847C" w14:textId="77777777" w:rsidR="00600F87" w:rsidRPr="005A6431" w:rsidRDefault="00600F87" w:rsidP="00B749EC">
            <w:pPr>
              <w:tabs>
                <w:tab w:val="left" w:pos="0"/>
                <w:tab w:val="left" w:pos="1191"/>
                <w:tab w:val="left" w:pos="1531"/>
              </w:tabs>
              <w:jc w:val="both"/>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 xml:space="preserve">Internal Trade Department, </w:t>
            </w:r>
            <w:r w:rsidRPr="005E2A9D">
              <w:rPr>
                <w:rFonts w:ascii="Cambria" w:eastAsia="Times New Roman" w:hAnsi="Cambria" w:cs="Times New Roman"/>
                <w:spacing w:val="2"/>
                <w:sz w:val="20"/>
                <w:lang w:eastAsia="zh-CN"/>
              </w:rPr>
              <w:t>Ministry of Industry and Commerce</w:t>
            </w:r>
          </w:p>
        </w:tc>
      </w:tr>
      <w:tr w:rsidR="00600F87" w14:paraId="5EFD3528" w14:textId="77777777" w:rsidTr="00B749EC">
        <w:tc>
          <w:tcPr>
            <w:tcW w:w="425" w:type="dxa"/>
          </w:tcPr>
          <w:p w14:paraId="57AB7023" w14:textId="77777777" w:rsidR="00600F87" w:rsidRPr="005A6431" w:rsidRDefault="00600F87" w:rsidP="00B749EC">
            <w:pPr>
              <w:tabs>
                <w:tab w:val="left" w:pos="0"/>
                <w:tab w:val="left" w:pos="1191"/>
                <w:tab w:val="left" w:pos="1531"/>
              </w:tabs>
              <w:jc w:val="both"/>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3.</w:t>
            </w:r>
          </w:p>
        </w:tc>
        <w:tc>
          <w:tcPr>
            <w:tcW w:w="2835" w:type="dxa"/>
          </w:tcPr>
          <w:p w14:paraId="66F9C81A" w14:textId="77777777" w:rsidR="00600F87" w:rsidRPr="005A6431" w:rsidRDefault="00600F87" w:rsidP="00B749EC">
            <w:pPr>
              <w:tabs>
                <w:tab w:val="left" w:pos="0"/>
                <w:tab w:val="left" w:pos="1191"/>
                <w:tab w:val="left" w:pos="1531"/>
              </w:tabs>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Bar Association</w:t>
            </w:r>
          </w:p>
        </w:tc>
        <w:tc>
          <w:tcPr>
            <w:tcW w:w="1075" w:type="dxa"/>
          </w:tcPr>
          <w:p w14:paraId="177E8209" w14:textId="77777777" w:rsidR="00600F87" w:rsidRDefault="00600F87" w:rsidP="00B749EC">
            <w:pPr>
              <w:tabs>
                <w:tab w:val="left" w:pos="0"/>
                <w:tab w:val="left" w:pos="1191"/>
                <w:tab w:val="left" w:pos="1531"/>
              </w:tabs>
              <w:jc w:val="center"/>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4</w:t>
            </w:r>
          </w:p>
        </w:tc>
        <w:tc>
          <w:tcPr>
            <w:tcW w:w="4431" w:type="dxa"/>
            <w:vMerge w:val="restart"/>
          </w:tcPr>
          <w:p w14:paraId="6B4F5F05" w14:textId="77777777" w:rsidR="00600F87" w:rsidRPr="005A6431" w:rsidRDefault="00600F87" w:rsidP="00B749EC">
            <w:pPr>
              <w:tabs>
                <w:tab w:val="left" w:pos="0"/>
                <w:tab w:val="left" w:pos="1191"/>
                <w:tab w:val="left" w:pos="1531"/>
              </w:tabs>
              <w:jc w:val="both"/>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Department of Promotion Judicial System, Ministry of Justice</w:t>
            </w:r>
          </w:p>
        </w:tc>
      </w:tr>
      <w:tr w:rsidR="00600F87" w14:paraId="58CC01AE" w14:textId="77777777" w:rsidTr="00B749EC">
        <w:tc>
          <w:tcPr>
            <w:tcW w:w="425" w:type="dxa"/>
          </w:tcPr>
          <w:p w14:paraId="32ED2091" w14:textId="77777777" w:rsidR="00600F87" w:rsidRPr="005A6431" w:rsidRDefault="00600F87" w:rsidP="00B749EC">
            <w:pPr>
              <w:tabs>
                <w:tab w:val="left" w:pos="0"/>
                <w:tab w:val="left" w:pos="1191"/>
                <w:tab w:val="left" w:pos="1531"/>
              </w:tabs>
              <w:jc w:val="both"/>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4.</w:t>
            </w:r>
          </w:p>
        </w:tc>
        <w:tc>
          <w:tcPr>
            <w:tcW w:w="2835" w:type="dxa"/>
          </w:tcPr>
          <w:p w14:paraId="4E0716C5" w14:textId="77777777" w:rsidR="00600F87" w:rsidRPr="005A6431" w:rsidRDefault="00600F87" w:rsidP="00B749EC">
            <w:pPr>
              <w:tabs>
                <w:tab w:val="left" w:pos="0"/>
                <w:tab w:val="left" w:pos="1191"/>
                <w:tab w:val="left" w:pos="1531"/>
              </w:tabs>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Legal firms</w:t>
            </w:r>
          </w:p>
        </w:tc>
        <w:tc>
          <w:tcPr>
            <w:tcW w:w="1075" w:type="dxa"/>
          </w:tcPr>
          <w:p w14:paraId="010150F9" w14:textId="77777777" w:rsidR="00600F87" w:rsidRPr="005A6431" w:rsidRDefault="00600F87" w:rsidP="00B749EC">
            <w:pPr>
              <w:tabs>
                <w:tab w:val="left" w:pos="0"/>
                <w:tab w:val="left" w:pos="1191"/>
                <w:tab w:val="left" w:pos="1531"/>
              </w:tabs>
              <w:jc w:val="center"/>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79</w:t>
            </w:r>
          </w:p>
        </w:tc>
        <w:tc>
          <w:tcPr>
            <w:tcW w:w="4431" w:type="dxa"/>
            <w:vMerge/>
          </w:tcPr>
          <w:p w14:paraId="2A8C05EC" w14:textId="77777777" w:rsidR="00600F87" w:rsidRPr="005A6431" w:rsidRDefault="00600F87" w:rsidP="00B749EC">
            <w:pPr>
              <w:tabs>
                <w:tab w:val="left" w:pos="0"/>
                <w:tab w:val="left" w:pos="1191"/>
                <w:tab w:val="left" w:pos="1531"/>
              </w:tabs>
              <w:jc w:val="both"/>
              <w:rPr>
                <w:rFonts w:ascii="Cambria" w:eastAsia="Times New Roman" w:hAnsi="Cambria" w:cs="Times New Roman"/>
                <w:spacing w:val="2"/>
                <w:sz w:val="20"/>
                <w:lang w:eastAsia="zh-CN"/>
              </w:rPr>
            </w:pPr>
          </w:p>
        </w:tc>
      </w:tr>
      <w:tr w:rsidR="00600F87" w14:paraId="4280C8BE" w14:textId="77777777" w:rsidTr="00B749EC">
        <w:tc>
          <w:tcPr>
            <w:tcW w:w="425" w:type="dxa"/>
          </w:tcPr>
          <w:p w14:paraId="2569587A" w14:textId="77777777" w:rsidR="00600F87" w:rsidRPr="005A6431" w:rsidRDefault="00600F87" w:rsidP="00B749EC">
            <w:pPr>
              <w:tabs>
                <w:tab w:val="left" w:pos="0"/>
                <w:tab w:val="left" w:pos="1191"/>
                <w:tab w:val="left" w:pos="1531"/>
              </w:tabs>
              <w:jc w:val="both"/>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5.</w:t>
            </w:r>
          </w:p>
        </w:tc>
        <w:tc>
          <w:tcPr>
            <w:tcW w:w="2835" w:type="dxa"/>
          </w:tcPr>
          <w:p w14:paraId="5573FD76" w14:textId="77777777" w:rsidR="00600F87" w:rsidRPr="005A6431" w:rsidRDefault="00600F87" w:rsidP="00B749EC">
            <w:pPr>
              <w:tabs>
                <w:tab w:val="left" w:pos="0"/>
                <w:tab w:val="left" w:pos="1191"/>
                <w:tab w:val="left" w:pos="1531"/>
              </w:tabs>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Notary Public</w:t>
            </w:r>
          </w:p>
        </w:tc>
        <w:tc>
          <w:tcPr>
            <w:tcW w:w="1075" w:type="dxa"/>
          </w:tcPr>
          <w:p w14:paraId="5DCF7A19" w14:textId="77777777" w:rsidR="00600F87" w:rsidRDefault="00600F87" w:rsidP="00B749EC">
            <w:pPr>
              <w:tabs>
                <w:tab w:val="left" w:pos="0"/>
                <w:tab w:val="left" w:pos="1191"/>
                <w:tab w:val="left" w:pos="1531"/>
              </w:tabs>
              <w:jc w:val="center"/>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1</w:t>
            </w:r>
          </w:p>
        </w:tc>
        <w:tc>
          <w:tcPr>
            <w:tcW w:w="4431" w:type="dxa"/>
          </w:tcPr>
          <w:p w14:paraId="7B8BEFF0" w14:textId="77777777" w:rsidR="00600F87" w:rsidRPr="005A6431" w:rsidRDefault="00600F87" w:rsidP="00B749EC">
            <w:pPr>
              <w:tabs>
                <w:tab w:val="left" w:pos="0"/>
                <w:tab w:val="left" w:pos="1191"/>
                <w:tab w:val="left" w:pos="1531"/>
              </w:tabs>
              <w:jc w:val="both"/>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Notary Department, Ministry of Justice</w:t>
            </w:r>
          </w:p>
        </w:tc>
      </w:tr>
      <w:tr w:rsidR="00600F87" w14:paraId="4507DB03" w14:textId="77777777" w:rsidTr="00B749EC">
        <w:tc>
          <w:tcPr>
            <w:tcW w:w="425" w:type="dxa"/>
          </w:tcPr>
          <w:p w14:paraId="61A1F2EB" w14:textId="77777777" w:rsidR="00600F87" w:rsidRPr="005A6431" w:rsidRDefault="00600F87" w:rsidP="00B749EC">
            <w:pPr>
              <w:tabs>
                <w:tab w:val="left" w:pos="0"/>
                <w:tab w:val="left" w:pos="1191"/>
                <w:tab w:val="left" w:pos="1531"/>
              </w:tabs>
              <w:jc w:val="both"/>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6.</w:t>
            </w:r>
          </w:p>
        </w:tc>
        <w:tc>
          <w:tcPr>
            <w:tcW w:w="2835" w:type="dxa"/>
          </w:tcPr>
          <w:p w14:paraId="1CF10FAB" w14:textId="77777777" w:rsidR="00600F87" w:rsidRDefault="00600F87" w:rsidP="00B749EC">
            <w:pPr>
              <w:tabs>
                <w:tab w:val="left" w:pos="0"/>
                <w:tab w:val="left" w:pos="1191"/>
                <w:tab w:val="left" w:pos="1531"/>
              </w:tabs>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External auditing firms</w:t>
            </w:r>
          </w:p>
        </w:tc>
        <w:tc>
          <w:tcPr>
            <w:tcW w:w="1075" w:type="dxa"/>
          </w:tcPr>
          <w:p w14:paraId="66F2D4FB" w14:textId="77777777" w:rsidR="00600F87" w:rsidRDefault="00600F87" w:rsidP="00B749EC">
            <w:pPr>
              <w:tabs>
                <w:tab w:val="left" w:pos="0"/>
                <w:tab w:val="left" w:pos="1191"/>
                <w:tab w:val="left" w:pos="1531"/>
              </w:tabs>
              <w:jc w:val="center"/>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57</w:t>
            </w:r>
          </w:p>
        </w:tc>
        <w:tc>
          <w:tcPr>
            <w:tcW w:w="4431" w:type="dxa"/>
          </w:tcPr>
          <w:p w14:paraId="0CE1946D" w14:textId="77777777" w:rsidR="00600F87" w:rsidRDefault="00600F87" w:rsidP="00B749EC">
            <w:pPr>
              <w:tabs>
                <w:tab w:val="left" w:pos="0"/>
                <w:tab w:val="left" w:pos="1191"/>
                <w:tab w:val="left" w:pos="1531"/>
              </w:tabs>
              <w:jc w:val="both"/>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Accounting Department, Ministry of Finance</w:t>
            </w:r>
          </w:p>
        </w:tc>
      </w:tr>
      <w:tr w:rsidR="00600F87" w14:paraId="50656031" w14:textId="77777777" w:rsidTr="00B749EC">
        <w:tc>
          <w:tcPr>
            <w:tcW w:w="425" w:type="dxa"/>
            <w:vMerge w:val="restart"/>
          </w:tcPr>
          <w:p w14:paraId="5969CB85" w14:textId="77777777" w:rsidR="00600F87" w:rsidRPr="005A6431" w:rsidRDefault="00600F87" w:rsidP="00B749EC">
            <w:pPr>
              <w:tabs>
                <w:tab w:val="left" w:pos="0"/>
                <w:tab w:val="left" w:pos="1191"/>
                <w:tab w:val="left" w:pos="1531"/>
              </w:tabs>
              <w:jc w:val="both"/>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7.</w:t>
            </w:r>
          </w:p>
        </w:tc>
        <w:tc>
          <w:tcPr>
            <w:tcW w:w="2835" w:type="dxa"/>
            <w:vMerge w:val="restart"/>
          </w:tcPr>
          <w:p w14:paraId="4AB18774" w14:textId="77777777" w:rsidR="00600F87" w:rsidRDefault="00600F87" w:rsidP="00B749EC">
            <w:pPr>
              <w:tabs>
                <w:tab w:val="left" w:pos="0"/>
                <w:tab w:val="left" w:pos="1191"/>
                <w:tab w:val="left" w:pos="1531"/>
              </w:tabs>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Casino</w:t>
            </w:r>
          </w:p>
        </w:tc>
        <w:tc>
          <w:tcPr>
            <w:tcW w:w="1075" w:type="dxa"/>
            <w:vMerge w:val="restart"/>
          </w:tcPr>
          <w:p w14:paraId="17A65AB0" w14:textId="77777777" w:rsidR="00600F87" w:rsidRDefault="00600F87" w:rsidP="00B749EC">
            <w:pPr>
              <w:tabs>
                <w:tab w:val="left" w:pos="0"/>
                <w:tab w:val="left" w:pos="1191"/>
                <w:tab w:val="left" w:pos="1531"/>
              </w:tabs>
              <w:jc w:val="center"/>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3</w:t>
            </w:r>
          </w:p>
        </w:tc>
        <w:tc>
          <w:tcPr>
            <w:tcW w:w="4431" w:type="dxa"/>
          </w:tcPr>
          <w:p w14:paraId="63F1DAD7" w14:textId="77777777" w:rsidR="00600F87" w:rsidRDefault="00600F87" w:rsidP="00B749EC">
            <w:pPr>
              <w:tabs>
                <w:tab w:val="left" w:pos="0"/>
                <w:tab w:val="left" w:pos="1191"/>
                <w:tab w:val="left" w:pos="1531"/>
              </w:tabs>
              <w:jc w:val="both"/>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 xml:space="preserve">Promote and Manager for Special Economic Zone Office, Ministry of Planning and Investment </w:t>
            </w:r>
          </w:p>
        </w:tc>
      </w:tr>
      <w:tr w:rsidR="00600F87" w14:paraId="68161BC5" w14:textId="77777777" w:rsidTr="00B749EC">
        <w:tc>
          <w:tcPr>
            <w:tcW w:w="425" w:type="dxa"/>
            <w:vMerge/>
          </w:tcPr>
          <w:p w14:paraId="5C281BD4" w14:textId="77777777" w:rsidR="00600F87" w:rsidRPr="005A6431" w:rsidRDefault="00600F87" w:rsidP="00B749EC">
            <w:pPr>
              <w:tabs>
                <w:tab w:val="left" w:pos="0"/>
                <w:tab w:val="left" w:pos="1191"/>
                <w:tab w:val="left" w:pos="1531"/>
              </w:tabs>
              <w:jc w:val="both"/>
              <w:rPr>
                <w:rFonts w:ascii="Cambria" w:eastAsia="Times New Roman" w:hAnsi="Cambria" w:cs="Times New Roman"/>
                <w:spacing w:val="2"/>
                <w:sz w:val="20"/>
                <w:lang w:eastAsia="zh-CN"/>
              </w:rPr>
            </w:pPr>
          </w:p>
        </w:tc>
        <w:tc>
          <w:tcPr>
            <w:tcW w:w="2835" w:type="dxa"/>
            <w:vMerge/>
          </w:tcPr>
          <w:p w14:paraId="09C080AA" w14:textId="77777777" w:rsidR="00600F87" w:rsidRDefault="00600F87" w:rsidP="00B749EC">
            <w:pPr>
              <w:tabs>
                <w:tab w:val="left" w:pos="0"/>
                <w:tab w:val="left" w:pos="1191"/>
                <w:tab w:val="left" w:pos="1531"/>
              </w:tabs>
              <w:jc w:val="both"/>
              <w:rPr>
                <w:rFonts w:ascii="Cambria" w:eastAsia="Times New Roman" w:hAnsi="Cambria" w:cs="Times New Roman"/>
                <w:spacing w:val="2"/>
                <w:sz w:val="20"/>
                <w:lang w:eastAsia="zh-CN"/>
              </w:rPr>
            </w:pPr>
          </w:p>
        </w:tc>
        <w:tc>
          <w:tcPr>
            <w:tcW w:w="1075" w:type="dxa"/>
            <w:vMerge/>
          </w:tcPr>
          <w:p w14:paraId="3914BBC5" w14:textId="77777777" w:rsidR="00600F87" w:rsidRDefault="00600F87" w:rsidP="00B749EC">
            <w:pPr>
              <w:tabs>
                <w:tab w:val="left" w:pos="0"/>
                <w:tab w:val="left" w:pos="1191"/>
                <w:tab w:val="left" w:pos="1531"/>
              </w:tabs>
              <w:jc w:val="both"/>
              <w:rPr>
                <w:rFonts w:ascii="Cambria" w:eastAsia="Times New Roman" w:hAnsi="Cambria" w:cs="Times New Roman"/>
                <w:spacing w:val="2"/>
                <w:sz w:val="20"/>
                <w:lang w:eastAsia="zh-CN"/>
              </w:rPr>
            </w:pPr>
          </w:p>
        </w:tc>
        <w:tc>
          <w:tcPr>
            <w:tcW w:w="4431" w:type="dxa"/>
          </w:tcPr>
          <w:p w14:paraId="6B744F61" w14:textId="77777777" w:rsidR="00600F87" w:rsidRDefault="00600F87" w:rsidP="00B749EC">
            <w:pPr>
              <w:tabs>
                <w:tab w:val="left" w:pos="0"/>
                <w:tab w:val="left" w:pos="1191"/>
                <w:tab w:val="left" w:pos="1531"/>
              </w:tabs>
              <w:jc w:val="both"/>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Department of Mass and Culture, Ministry of Information, Culture and Tourism</w:t>
            </w:r>
          </w:p>
        </w:tc>
      </w:tr>
      <w:tr w:rsidR="00600F87" w14:paraId="0C9CA9A7" w14:textId="77777777" w:rsidTr="00B749EC">
        <w:tc>
          <w:tcPr>
            <w:tcW w:w="425" w:type="dxa"/>
            <w:vMerge/>
          </w:tcPr>
          <w:p w14:paraId="3334452F" w14:textId="77777777" w:rsidR="00600F87" w:rsidRPr="005A6431" w:rsidRDefault="00600F87" w:rsidP="00B749EC">
            <w:pPr>
              <w:tabs>
                <w:tab w:val="left" w:pos="0"/>
                <w:tab w:val="left" w:pos="1191"/>
                <w:tab w:val="left" w:pos="1531"/>
              </w:tabs>
              <w:jc w:val="both"/>
              <w:rPr>
                <w:rFonts w:ascii="Cambria" w:eastAsia="Times New Roman" w:hAnsi="Cambria" w:cs="Times New Roman"/>
                <w:spacing w:val="2"/>
                <w:sz w:val="20"/>
                <w:lang w:eastAsia="zh-CN"/>
              </w:rPr>
            </w:pPr>
          </w:p>
        </w:tc>
        <w:tc>
          <w:tcPr>
            <w:tcW w:w="2835" w:type="dxa"/>
            <w:vMerge/>
          </w:tcPr>
          <w:p w14:paraId="774EF623" w14:textId="77777777" w:rsidR="00600F87" w:rsidRDefault="00600F87" w:rsidP="00B749EC">
            <w:pPr>
              <w:tabs>
                <w:tab w:val="left" w:pos="0"/>
                <w:tab w:val="left" w:pos="1191"/>
                <w:tab w:val="left" w:pos="1531"/>
              </w:tabs>
              <w:jc w:val="both"/>
              <w:rPr>
                <w:rFonts w:ascii="Cambria" w:eastAsia="Times New Roman" w:hAnsi="Cambria" w:cs="Times New Roman"/>
                <w:spacing w:val="2"/>
                <w:sz w:val="20"/>
                <w:lang w:eastAsia="zh-CN"/>
              </w:rPr>
            </w:pPr>
          </w:p>
        </w:tc>
        <w:tc>
          <w:tcPr>
            <w:tcW w:w="1075" w:type="dxa"/>
            <w:vMerge/>
          </w:tcPr>
          <w:p w14:paraId="2B45834B" w14:textId="77777777" w:rsidR="00600F87" w:rsidRDefault="00600F87" w:rsidP="00B749EC">
            <w:pPr>
              <w:tabs>
                <w:tab w:val="left" w:pos="0"/>
                <w:tab w:val="left" w:pos="1191"/>
                <w:tab w:val="left" w:pos="1531"/>
              </w:tabs>
              <w:jc w:val="both"/>
              <w:rPr>
                <w:rFonts w:ascii="Cambria" w:eastAsia="Times New Roman" w:hAnsi="Cambria" w:cs="Times New Roman"/>
                <w:spacing w:val="2"/>
                <w:sz w:val="20"/>
                <w:lang w:eastAsia="zh-CN"/>
              </w:rPr>
            </w:pPr>
          </w:p>
        </w:tc>
        <w:tc>
          <w:tcPr>
            <w:tcW w:w="4431" w:type="dxa"/>
          </w:tcPr>
          <w:p w14:paraId="24CAA159" w14:textId="77777777" w:rsidR="00600F87" w:rsidRDefault="00600F87" w:rsidP="00B749EC">
            <w:pPr>
              <w:tabs>
                <w:tab w:val="left" w:pos="0"/>
                <w:tab w:val="left" w:pos="1191"/>
                <w:tab w:val="left" w:pos="1531"/>
              </w:tabs>
              <w:jc w:val="both"/>
              <w:rPr>
                <w:rFonts w:ascii="Cambria" w:eastAsia="Times New Roman" w:hAnsi="Cambria" w:cs="Times New Roman"/>
                <w:spacing w:val="2"/>
                <w:sz w:val="20"/>
                <w:lang w:eastAsia="zh-CN"/>
              </w:rPr>
            </w:pPr>
            <w:r>
              <w:rPr>
                <w:rFonts w:ascii="Cambria" w:eastAsia="Times New Roman" w:hAnsi="Cambria" w:cs="Times New Roman"/>
                <w:spacing w:val="2"/>
                <w:sz w:val="20"/>
                <w:lang w:eastAsia="zh-CN"/>
              </w:rPr>
              <w:t>Ministry of Finance</w:t>
            </w:r>
          </w:p>
        </w:tc>
      </w:tr>
    </w:tbl>
    <w:p w14:paraId="712528BB" w14:textId="77777777" w:rsidR="00600F87" w:rsidRPr="00140428" w:rsidRDefault="00600F87" w:rsidP="00600F87">
      <w:pPr>
        <w:tabs>
          <w:tab w:val="left" w:pos="0"/>
          <w:tab w:val="left" w:pos="1191"/>
          <w:tab w:val="left" w:pos="1531"/>
        </w:tabs>
        <w:spacing w:after="120" w:line="280" w:lineRule="exact"/>
        <w:jc w:val="both"/>
        <w:rPr>
          <w:rFonts w:ascii="Cambria" w:eastAsia="Times New Roman" w:hAnsi="Cambria" w:cs="Times New Roman"/>
          <w:spacing w:val="2"/>
          <w:sz w:val="20"/>
          <w:lang w:eastAsia="zh-CN"/>
        </w:rPr>
      </w:pPr>
      <w:r w:rsidRPr="00140428">
        <w:rPr>
          <w:rFonts w:ascii="Cambria" w:eastAsia="Times New Roman" w:hAnsi="Cambria" w:cs="Times New Roman"/>
          <w:spacing w:val="2"/>
          <w:sz w:val="20"/>
          <w:lang w:eastAsia="zh-CN"/>
        </w:rPr>
        <w:t xml:space="preserve">* Include </w:t>
      </w:r>
      <w:r w:rsidRPr="00140428">
        <w:rPr>
          <w:rFonts w:ascii="Cambria" w:hAnsi="Cambria"/>
          <w:sz w:val="20"/>
        </w:rPr>
        <w:t>dealers in precious metals and stones registered as legal person</w:t>
      </w:r>
    </w:p>
    <w:p w14:paraId="39988F8F" w14:textId="77777777" w:rsidR="00600F87" w:rsidRPr="00140428" w:rsidRDefault="00600F87" w:rsidP="00600F87">
      <w:pPr>
        <w:tabs>
          <w:tab w:val="left" w:pos="0"/>
          <w:tab w:val="left" w:pos="1191"/>
          <w:tab w:val="left" w:pos="1531"/>
        </w:tabs>
        <w:spacing w:after="120" w:line="280" w:lineRule="exact"/>
        <w:jc w:val="both"/>
        <w:rPr>
          <w:rFonts w:ascii="Cambria" w:eastAsia="Times New Roman" w:hAnsi="Cambria" w:cs="Times New Roman"/>
          <w:i/>
          <w:spacing w:val="2"/>
          <w:sz w:val="20"/>
          <w:lang w:eastAsia="zh-CN"/>
        </w:rPr>
      </w:pPr>
    </w:p>
    <w:p w14:paraId="2CC84415" w14:textId="77777777" w:rsidR="00600F87" w:rsidRPr="00F21426" w:rsidRDefault="00600F87" w:rsidP="00600F87">
      <w:pPr>
        <w:pStyle w:val="FAFT-TEXTEjustifiedleft"/>
        <w:numPr>
          <w:ilvl w:val="0"/>
          <w:numId w:val="16"/>
        </w:numPr>
        <w:tabs>
          <w:tab w:val="clear" w:pos="850"/>
          <w:tab w:val="clear" w:pos="1191"/>
          <w:tab w:val="left" w:pos="0"/>
          <w:tab w:val="left" w:pos="810"/>
        </w:tabs>
        <w:ind w:left="0" w:firstLine="0"/>
        <w:rPr>
          <w:rFonts w:eastAsia="Phetsarath OT"/>
          <w:lang w:val="en-US" w:bidi="lo-LA"/>
        </w:rPr>
      </w:pPr>
      <w:r w:rsidRPr="006E1208">
        <w:rPr>
          <w:i/>
        </w:rPr>
        <w:t>Criterion 28.3</w:t>
      </w:r>
      <w:r w:rsidRPr="00E75063">
        <w:t xml:space="preserve"> </w:t>
      </w:r>
      <w:r>
        <w:t xml:space="preserve">is </w:t>
      </w:r>
      <w:r w:rsidRPr="00AE7E00">
        <w:rPr>
          <w:b/>
        </w:rPr>
        <w:t>not met/</w:t>
      </w:r>
      <w:r w:rsidRPr="00273BD1">
        <w:rPr>
          <w:b/>
        </w:rPr>
        <w:t>partly met</w:t>
      </w:r>
      <w:r>
        <w:t xml:space="preserve"> </w:t>
      </w:r>
      <w:r w:rsidRPr="00E75063">
        <w:t xml:space="preserve">- </w:t>
      </w:r>
      <w:commentRangeStart w:id="450"/>
      <w:r>
        <w:rPr>
          <w:rFonts w:eastAsia="Phetsarath OT"/>
          <w:lang w:val="en-US" w:bidi="lo-LA"/>
        </w:rPr>
        <w:t xml:space="preserve">There is no evidence that monitoring of DNFBPs for compliance with AML/CFT requirements has occurred. </w:t>
      </w:r>
      <w:commentRangeEnd w:id="450"/>
      <w:r>
        <w:rPr>
          <w:rStyle w:val="CommentReference"/>
          <w:rFonts w:ascii="Times New Roman" w:hAnsi="Times New Roman"/>
          <w:spacing w:val="0"/>
        </w:rPr>
        <w:commentReference w:id="450"/>
      </w:r>
      <w:r w:rsidRPr="00E75063">
        <w:t xml:space="preserve">DNFBPs are defined as reporting entities under the AML/CFT law and are subject to AML/CFT </w:t>
      </w:r>
      <w:r>
        <w:t>obligations</w:t>
      </w:r>
      <w:r w:rsidRPr="00E75063">
        <w:t xml:space="preserve">. </w:t>
      </w:r>
      <w:r w:rsidRPr="009C735C">
        <w:t xml:space="preserve">However, there is no coverage of </w:t>
      </w:r>
      <w:commentRangeStart w:id="451"/>
      <w:r w:rsidRPr="009C735C">
        <w:t>virtual asset service providers</w:t>
      </w:r>
      <w:commentRangeEnd w:id="451"/>
      <w:r>
        <w:rPr>
          <w:rStyle w:val="CommentReference"/>
          <w:rFonts w:ascii="Times New Roman" w:hAnsi="Times New Roman"/>
          <w:spacing w:val="0"/>
        </w:rPr>
        <w:commentReference w:id="451"/>
      </w:r>
      <w:r w:rsidRPr="009C735C">
        <w:t xml:space="preserve">, </w:t>
      </w:r>
      <w:commentRangeStart w:id="452"/>
      <w:r w:rsidRPr="009C735C">
        <w:t>trust company service providers</w:t>
      </w:r>
      <w:commentRangeEnd w:id="452"/>
      <w:r>
        <w:rPr>
          <w:rStyle w:val="CommentReference"/>
          <w:rFonts w:ascii="Times New Roman" w:hAnsi="Times New Roman"/>
          <w:spacing w:val="0"/>
        </w:rPr>
        <w:commentReference w:id="452"/>
      </w:r>
      <w:r w:rsidRPr="009C735C">
        <w:t xml:space="preserve">, </w:t>
      </w:r>
      <w:commentRangeStart w:id="453"/>
      <w:r w:rsidRPr="009C735C">
        <w:t>individual lawyers, accountants</w:t>
      </w:r>
      <w:commentRangeEnd w:id="453"/>
      <w:r>
        <w:rPr>
          <w:rStyle w:val="CommentReference"/>
          <w:rFonts w:ascii="Times New Roman" w:hAnsi="Times New Roman"/>
          <w:spacing w:val="0"/>
        </w:rPr>
        <w:commentReference w:id="453"/>
      </w:r>
      <w:r w:rsidRPr="009C735C">
        <w:t xml:space="preserve">, </w:t>
      </w:r>
      <w:commentRangeStart w:id="454"/>
      <w:r w:rsidRPr="009C735C">
        <w:t>real estate agents and dealers in precious metals and stones</w:t>
      </w:r>
      <w:commentRangeEnd w:id="454"/>
      <w:r>
        <w:rPr>
          <w:rStyle w:val="CommentReference"/>
          <w:rFonts w:ascii="Times New Roman" w:hAnsi="Times New Roman"/>
          <w:spacing w:val="0"/>
        </w:rPr>
        <w:commentReference w:id="454"/>
      </w:r>
      <w:r w:rsidRPr="009C735C">
        <w:t xml:space="preserve">.  TSCPs are yet to operate in Lao PDR and </w:t>
      </w:r>
      <w:r w:rsidRPr="009C735C">
        <w:rPr>
          <w:rFonts w:eastAsia="Phetsarath OT"/>
          <w:lang w:val="en-US" w:bidi="lo-LA"/>
        </w:rPr>
        <w:t xml:space="preserve">individual lawyers and accountants are not </w:t>
      </w:r>
      <w:r>
        <w:rPr>
          <w:rFonts w:eastAsia="Phetsarath OT"/>
          <w:lang w:val="en-US" w:bidi="lo-LA"/>
        </w:rPr>
        <w:t xml:space="preserve">permitted </w:t>
      </w:r>
      <w:r w:rsidRPr="009C735C">
        <w:rPr>
          <w:rFonts w:eastAsia="Phetsarath OT"/>
          <w:lang w:val="en-US" w:bidi="lo-LA"/>
        </w:rPr>
        <w:t>to conduct business in Lao PDR.</w:t>
      </w:r>
      <w:r>
        <w:rPr>
          <w:rFonts w:eastAsia="Phetsarath OT"/>
          <w:lang w:val="en-US" w:bidi="lo-LA"/>
        </w:rPr>
        <w:t xml:space="preserve"> </w:t>
      </w:r>
    </w:p>
    <w:p w14:paraId="19E89905" w14:textId="77777777" w:rsidR="00600F87" w:rsidRPr="00EE3B41" w:rsidRDefault="00600F87" w:rsidP="00600F87">
      <w:pPr>
        <w:tabs>
          <w:tab w:val="left" w:pos="1191"/>
          <w:tab w:val="left" w:pos="1531"/>
        </w:tabs>
        <w:spacing w:after="120" w:line="280" w:lineRule="exact"/>
        <w:jc w:val="both"/>
        <w:rPr>
          <w:rFonts w:ascii="Cambria" w:eastAsia="Times New Roman" w:hAnsi="Cambria" w:cs="Times New Roman"/>
          <w:spacing w:val="2"/>
          <w:highlight w:val="yellow"/>
          <w:lang w:eastAsia="zh-CN"/>
        </w:rPr>
      </w:pPr>
      <w:r>
        <w:rPr>
          <w:rFonts w:ascii="Cambria" w:eastAsia="Times New Roman" w:hAnsi="Cambria" w:cs="Times New Roman"/>
          <w:spacing w:val="2"/>
          <w:highlight w:val="yellow"/>
          <w:lang w:eastAsia="zh-CN"/>
        </w:rPr>
        <w:t>[For Lao PDR: Are dealers of precious metals and stones required to register as legal persons? And with what competent authority? What about the dealers that do not register as legal persons?]</w:t>
      </w:r>
    </w:p>
    <w:p w14:paraId="0B4321EC" w14:textId="77777777" w:rsidR="00600F87" w:rsidRPr="00E26552" w:rsidRDefault="00600F87" w:rsidP="00600F87">
      <w:pPr>
        <w:tabs>
          <w:tab w:val="left" w:pos="1191"/>
          <w:tab w:val="left" w:pos="1531"/>
        </w:tabs>
        <w:spacing w:after="120" w:line="280" w:lineRule="exact"/>
        <w:jc w:val="both"/>
        <w:rPr>
          <w:rFonts w:ascii="Cambria" w:eastAsia="Times New Roman" w:hAnsi="Cambria" w:cs="Times New Roman"/>
          <w:spacing w:val="2"/>
          <w:lang w:eastAsia="zh-CN"/>
        </w:rPr>
      </w:pPr>
      <w:commentRangeStart w:id="455"/>
      <w:r w:rsidRPr="00EE3B41">
        <w:rPr>
          <w:rFonts w:ascii="Cambria" w:eastAsia="Times New Roman" w:hAnsi="Cambria" w:cs="Times New Roman"/>
          <w:spacing w:val="2"/>
          <w:highlight w:val="yellow"/>
          <w:lang w:eastAsia="zh-CN"/>
        </w:rPr>
        <w:t>[For Lao PDR: Has supervision of DNFBPs occurred? Has there been any sanctions issued for non-compliance?]</w:t>
      </w:r>
      <w:commentRangeEnd w:id="455"/>
      <w:r w:rsidRPr="00EE3B41">
        <w:rPr>
          <w:rFonts w:ascii="Times New Roman" w:eastAsia="Times New Roman" w:hAnsi="Times New Roman" w:cs="Times New Roman"/>
          <w:sz w:val="16"/>
          <w:szCs w:val="16"/>
          <w:lang w:eastAsia="zh-CN"/>
        </w:rPr>
        <w:commentReference w:id="455"/>
      </w:r>
    </w:p>
    <w:p w14:paraId="29790AB1" w14:textId="77777777" w:rsidR="00600F87" w:rsidRPr="002C3548" w:rsidRDefault="00600F87" w:rsidP="00600F87">
      <w:pPr>
        <w:tabs>
          <w:tab w:val="left" w:pos="0"/>
          <w:tab w:val="left" w:pos="1191"/>
          <w:tab w:val="left" w:pos="1531"/>
        </w:tabs>
        <w:spacing w:after="120" w:line="280" w:lineRule="exact"/>
        <w:jc w:val="both"/>
        <w:rPr>
          <w:rFonts w:ascii="Cambria" w:eastAsia="Times New Roman" w:hAnsi="Cambria" w:cs="Times New Roman"/>
          <w:b/>
          <w:spacing w:val="2"/>
          <w:lang w:eastAsia="zh-CN"/>
        </w:rPr>
      </w:pPr>
      <w:r w:rsidRPr="000225A3">
        <w:rPr>
          <w:rFonts w:ascii="Cambria" w:eastAsia="Times New Roman" w:hAnsi="Cambria" w:cs="Times New Roman"/>
          <w:i/>
          <w:spacing w:val="2"/>
          <w:lang w:eastAsia="zh-CN"/>
        </w:rPr>
        <w:t>Criterion 28.4</w:t>
      </w:r>
      <w:r w:rsidRPr="00E75063">
        <w:rPr>
          <w:rFonts w:ascii="Cambria" w:eastAsia="Times New Roman" w:hAnsi="Cambria" w:cs="Times New Roman"/>
          <w:i/>
          <w:spacing w:val="2"/>
          <w:lang w:eastAsia="zh-CN"/>
        </w:rPr>
        <w:t xml:space="preserve"> </w:t>
      </w:r>
      <w:r>
        <w:rPr>
          <w:rFonts w:ascii="Cambria" w:eastAsia="Times New Roman" w:hAnsi="Cambria" w:cs="Times New Roman"/>
          <w:b/>
          <w:spacing w:val="2"/>
          <w:lang w:eastAsia="zh-CN"/>
        </w:rPr>
        <w:t>is not met/partly met</w:t>
      </w:r>
    </w:p>
    <w:p w14:paraId="239BE55F" w14:textId="77777777" w:rsidR="00600F87" w:rsidRPr="00F21426" w:rsidRDefault="00600F87" w:rsidP="00600F87">
      <w:pPr>
        <w:pStyle w:val="FAFT-TEXTEjustifiedleft"/>
        <w:numPr>
          <w:ilvl w:val="0"/>
          <w:numId w:val="16"/>
        </w:numPr>
        <w:tabs>
          <w:tab w:val="clear" w:pos="850"/>
          <w:tab w:val="clear" w:pos="1191"/>
          <w:tab w:val="left" w:pos="0"/>
          <w:tab w:val="left" w:pos="810"/>
        </w:tabs>
        <w:ind w:left="0" w:firstLine="0"/>
      </w:pPr>
      <w:commentRangeStart w:id="456"/>
      <w:r w:rsidRPr="000407AE">
        <w:rPr>
          <w:i/>
        </w:rPr>
        <w:t>C</w:t>
      </w:r>
      <w:r>
        <w:rPr>
          <w:i/>
        </w:rPr>
        <w:t>riterion 28.4(a)</w:t>
      </w:r>
      <w:commentRangeEnd w:id="456"/>
      <w:del w:id="457" w:author="VanLent, Nicole" w:date="2020-12-16T13:11:00Z">
        <w:r w:rsidRPr="000407AE" w:rsidDel="00E1529E">
          <w:rPr>
            <w:rFonts w:ascii="Times New Roman" w:hAnsi="Times New Roman"/>
            <w:sz w:val="16"/>
            <w:szCs w:val="16"/>
          </w:rPr>
          <w:commentReference w:id="456"/>
        </w:r>
      </w:del>
      <w:r>
        <w:rPr>
          <w:i/>
        </w:rPr>
        <w:t xml:space="preserve"> </w:t>
      </w:r>
      <w:r w:rsidRPr="00317076">
        <w:t xml:space="preserve">is </w:t>
      </w:r>
      <w:r w:rsidRPr="00317076">
        <w:rPr>
          <w:b/>
        </w:rPr>
        <w:t>partly met</w:t>
      </w:r>
      <w:r>
        <w:rPr>
          <w:b/>
        </w:rPr>
        <w:t>/mostly met</w:t>
      </w:r>
      <w:r>
        <w:rPr>
          <w:lang w:val="en-US"/>
        </w:rPr>
        <w:t xml:space="preserve">. DNFBP supervisors have the power to supervise ‘entities under their management’ on AML/CFT implementation and compliance, including conducting audits and requesting information. However, supervisors do not have power to issue sanctions for non-compliance (Decree on Entrust). AMLIO has adequate powers to supervise reporting entities for compliance and apply </w:t>
      </w:r>
      <w:r w:rsidRPr="00494361">
        <w:t>administrative</w:t>
      </w:r>
      <w:r>
        <w:rPr>
          <w:lang w:val="en-US"/>
        </w:rPr>
        <w:t xml:space="preserve"> sanctions (</w:t>
      </w:r>
      <w:r w:rsidRPr="000407AE">
        <w:rPr>
          <w:lang w:val="en-US"/>
        </w:rPr>
        <w:t>Article</w:t>
      </w:r>
      <w:r>
        <w:rPr>
          <w:lang w:val="en-US"/>
        </w:rPr>
        <w:t>s 3 and</w:t>
      </w:r>
      <w:r w:rsidRPr="000407AE">
        <w:rPr>
          <w:lang w:val="en-US"/>
        </w:rPr>
        <w:t xml:space="preserve"> 9 of the Agreement on Organization and Operations of the AMLIO</w:t>
      </w:r>
      <w:r>
        <w:rPr>
          <w:lang w:val="en-US"/>
        </w:rPr>
        <w:t xml:space="preserve">). Whilst AMLIO is not the designated authority to supervise DNFBPs, it is required to coordinate supervision with the designated supervisor (Article 3(4) of Agreement on </w:t>
      </w:r>
      <w:proofErr w:type="spellStart"/>
      <w:r>
        <w:rPr>
          <w:lang w:val="en-US"/>
        </w:rPr>
        <w:t>Organisation</w:t>
      </w:r>
      <w:proofErr w:type="spellEnd"/>
      <w:r>
        <w:rPr>
          <w:lang w:val="en-US"/>
        </w:rPr>
        <w:t>).</w:t>
      </w:r>
    </w:p>
    <w:p w14:paraId="2EBB226A" w14:textId="77777777" w:rsidR="00600F87" w:rsidRDefault="00600F87" w:rsidP="00600F87">
      <w:pPr>
        <w:pStyle w:val="FAFT-TEXTEjustifiedleft"/>
        <w:numPr>
          <w:ilvl w:val="0"/>
          <w:numId w:val="16"/>
        </w:numPr>
        <w:tabs>
          <w:tab w:val="clear" w:pos="850"/>
          <w:tab w:val="clear" w:pos="1191"/>
          <w:tab w:val="left" w:pos="0"/>
          <w:tab w:val="left" w:pos="810"/>
        </w:tabs>
        <w:ind w:left="0" w:firstLine="0"/>
        <w:rPr>
          <w:lang w:val="en-US"/>
        </w:rPr>
      </w:pPr>
      <w:r w:rsidRPr="000407AE">
        <w:rPr>
          <w:i/>
        </w:rPr>
        <w:lastRenderedPageBreak/>
        <w:t xml:space="preserve">Criterion 28.4(b) </w:t>
      </w:r>
      <w:r w:rsidRPr="00C42163">
        <w:t xml:space="preserve">is </w:t>
      </w:r>
      <w:r w:rsidRPr="00C42163">
        <w:rPr>
          <w:b/>
        </w:rPr>
        <w:t>not met</w:t>
      </w:r>
      <w:r>
        <w:rPr>
          <w:i/>
        </w:rPr>
        <w:t xml:space="preserve"> </w:t>
      </w:r>
      <w:r w:rsidRPr="000407AE">
        <w:rPr>
          <w:b/>
        </w:rPr>
        <w:t>–</w:t>
      </w:r>
      <w:r w:rsidRPr="000407AE">
        <w:t xml:space="preserve"> </w:t>
      </w:r>
      <w:commentRangeStart w:id="458"/>
      <w:r w:rsidRPr="006847EC">
        <w:t>There are no measures in place to prevent criminals and their associates from</w:t>
      </w:r>
      <w:r>
        <w:t xml:space="preserve"> being professionally accredited, or being the owner, controller or manager of a DNFBP.</w:t>
      </w:r>
      <w:r>
        <w:rPr>
          <w:lang w:val="en-US"/>
        </w:rPr>
        <w:t xml:space="preserve"> There are no ‘fit and proper’ requirements for DNFBPs. </w:t>
      </w:r>
      <w:commentRangeEnd w:id="458"/>
      <w:r>
        <w:rPr>
          <w:rStyle w:val="CommentReference"/>
          <w:rFonts w:ascii="Times New Roman" w:hAnsi="Times New Roman"/>
          <w:spacing w:val="0"/>
        </w:rPr>
        <w:commentReference w:id="458"/>
      </w:r>
      <w:r w:rsidRPr="000407AE">
        <w:rPr>
          <w:lang w:val="en-US"/>
        </w:rPr>
        <w:t xml:space="preserve">As mentioned in C.28.1, Article 4 (3) of the Decree of Entrust and Responsibilities provides that an agency responsible for implementing AML/CFT activities can audit and request information from REs relating to shareholders, directors and beneficial owners prior to, and/or after issuing a business registration. There is no requirement </w:t>
      </w:r>
      <w:r>
        <w:rPr>
          <w:lang w:val="en-US"/>
        </w:rPr>
        <w:t>for</w:t>
      </w:r>
      <w:r w:rsidRPr="000407AE">
        <w:rPr>
          <w:lang w:val="en-US"/>
        </w:rPr>
        <w:t xml:space="preserve"> this information</w:t>
      </w:r>
      <w:r>
        <w:rPr>
          <w:lang w:val="en-US"/>
        </w:rPr>
        <w:t xml:space="preserve"> to</w:t>
      </w:r>
      <w:r w:rsidRPr="000407AE">
        <w:rPr>
          <w:lang w:val="en-US"/>
        </w:rPr>
        <w:t xml:space="preserve"> be </w:t>
      </w:r>
      <w:r>
        <w:rPr>
          <w:lang w:val="en-US"/>
        </w:rPr>
        <w:t>provided</w:t>
      </w:r>
      <w:r w:rsidRPr="000407AE">
        <w:rPr>
          <w:lang w:val="en-US"/>
        </w:rPr>
        <w:t xml:space="preserve"> </w:t>
      </w:r>
      <w:r>
        <w:rPr>
          <w:lang w:val="en-US"/>
        </w:rPr>
        <w:t xml:space="preserve">at market entry, or </w:t>
      </w:r>
      <w:r w:rsidRPr="00166D86">
        <w:rPr>
          <w:lang w:val="en-US"/>
        </w:rPr>
        <w:t xml:space="preserve">to </w:t>
      </w:r>
      <w:r>
        <w:rPr>
          <w:lang w:val="en-US"/>
        </w:rPr>
        <w:t>declare</w:t>
      </w:r>
      <w:r w:rsidRPr="00166D86">
        <w:rPr>
          <w:lang w:val="en-US"/>
        </w:rPr>
        <w:t xml:space="preserve"> changes to di</w:t>
      </w:r>
      <w:r>
        <w:rPr>
          <w:lang w:val="en-US"/>
        </w:rPr>
        <w:t>rectors or ownership.</w:t>
      </w:r>
    </w:p>
    <w:p w14:paraId="5C23F920" w14:textId="77777777" w:rsidR="00600F87" w:rsidRPr="00F21426" w:rsidRDefault="00600F87" w:rsidP="00600F87">
      <w:pPr>
        <w:tabs>
          <w:tab w:val="left" w:pos="0"/>
          <w:tab w:val="left" w:pos="1191"/>
          <w:tab w:val="left" w:pos="1531"/>
        </w:tabs>
        <w:spacing w:after="120" w:line="280" w:lineRule="exact"/>
        <w:jc w:val="both"/>
        <w:rPr>
          <w:rFonts w:ascii="Cambria" w:eastAsia="Times New Roman" w:hAnsi="Cambria" w:cs="Times New Roman"/>
          <w:spacing w:val="2"/>
          <w:lang w:eastAsia="zh-CN"/>
        </w:rPr>
      </w:pPr>
      <w:commentRangeStart w:id="459"/>
      <w:r w:rsidRPr="009C735C">
        <w:rPr>
          <w:rFonts w:ascii="Cambria" w:eastAsia="Times New Roman" w:hAnsi="Cambria" w:cs="Times New Roman"/>
          <w:spacing w:val="2"/>
          <w:highlight w:val="yellow"/>
          <w:lang w:eastAsia="zh-CN"/>
        </w:rPr>
        <w:t>[Lao PDR: Which agency or agencies grant business registrations to DNFBPs?]</w:t>
      </w:r>
      <w:commentRangeEnd w:id="459"/>
      <w:r>
        <w:rPr>
          <w:rStyle w:val="CommentReference"/>
          <w:rFonts w:ascii="Times New Roman" w:eastAsia="Times New Roman" w:hAnsi="Times New Roman" w:cs="Times New Roman"/>
          <w:lang w:eastAsia="zh-CN"/>
        </w:rPr>
        <w:commentReference w:id="459"/>
      </w:r>
    </w:p>
    <w:p w14:paraId="6B191870" w14:textId="77777777" w:rsidR="00600F87" w:rsidRDefault="00600F87" w:rsidP="00600F87">
      <w:pPr>
        <w:pStyle w:val="FAFT-TEXTEjustifiedleft"/>
        <w:numPr>
          <w:ilvl w:val="0"/>
          <w:numId w:val="16"/>
        </w:numPr>
        <w:tabs>
          <w:tab w:val="clear" w:pos="850"/>
          <w:tab w:val="clear" w:pos="1191"/>
          <w:tab w:val="left" w:pos="0"/>
          <w:tab w:val="left" w:pos="810"/>
        </w:tabs>
        <w:ind w:left="0" w:firstLine="0"/>
      </w:pPr>
      <w:r w:rsidRPr="00EE3B41">
        <w:rPr>
          <w:i/>
        </w:rPr>
        <w:t>Criterion 28.4(c)</w:t>
      </w:r>
      <w:r>
        <w:rPr>
          <w:i/>
        </w:rPr>
        <w:t xml:space="preserve"> </w:t>
      </w:r>
      <w:r w:rsidRPr="00E1529E">
        <w:t>is</w:t>
      </w:r>
      <w:r>
        <w:rPr>
          <w:i/>
        </w:rPr>
        <w:t xml:space="preserve"> </w:t>
      </w:r>
      <w:r w:rsidRPr="000C1A7C">
        <w:rPr>
          <w:b/>
        </w:rPr>
        <w:t>not met/partly met</w:t>
      </w:r>
      <w:r w:rsidRPr="00EE3B41">
        <w:rPr>
          <w:i/>
        </w:rPr>
        <w:t xml:space="preserve"> </w:t>
      </w:r>
      <w:r w:rsidRPr="00EE3B41">
        <w:rPr>
          <w:b/>
        </w:rPr>
        <w:t xml:space="preserve">– </w:t>
      </w:r>
      <w:r w:rsidRPr="00EE3B41">
        <w:t xml:space="preserve">Articles 62-65 of the AML/CFT law provide a range of administrative, civil and criminal sanctions for non-compliance of reporting entities. </w:t>
      </w:r>
      <w:r>
        <w:t xml:space="preserve">AMLIO has the authority to apply administrative sanction measures for non-compliance (Article 3, Agreement on Organisation and Operations of </w:t>
      </w:r>
      <w:r w:rsidRPr="00494361">
        <w:rPr>
          <w:lang w:val="en-US"/>
        </w:rPr>
        <w:t>AMLIO</w:t>
      </w:r>
      <w:r>
        <w:t xml:space="preserve">) however, the designated authorities for supervision of DNFBPs are unable to apply sanctions for non-compliance. Whilst AMLIO is required to collaborate with the designated authority in relation to supervision, this remains a moderate deficiency. No sanctions have been applied to DNFBPs in Lao PDR. </w:t>
      </w:r>
    </w:p>
    <w:p w14:paraId="3CCB7C65" w14:textId="77777777" w:rsidR="00600F87" w:rsidRPr="00E77724" w:rsidRDefault="00600F87" w:rsidP="00600F87">
      <w:pPr>
        <w:pStyle w:val="FAFT-TEXTEjustifiedleft"/>
        <w:numPr>
          <w:ilvl w:val="0"/>
          <w:numId w:val="16"/>
        </w:numPr>
        <w:tabs>
          <w:tab w:val="clear" w:pos="850"/>
          <w:tab w:val="clear" w:pos="1191"/>
          <w:tab w:val="left" w:pos="0"/>
          <w:tab w:val="left" w:pos="810"/>
        </w:tabs>
        <w:ind w:left="0" w:firstLine="0"/>
      </w:pPr>
      <w:r w:rsidRPr="00D90491">
        <w:rPr>
          <w:i/>
        </w:rPr>
        <w:t>Criterion 28.5</w:t>
      </w:r>
      <w:r w:rsidRPr="00D90491">
        <w:t xml:space="preserve"> is </w:t>
      </w:r>
      <w:r w:rsidRPr="00D90491">
        <w:rPr>
          <w:b/>
        </w:rPr>
        <w:t>not met</w:t>
      </w:r>
      <w:r w:rsidRPr="00D90491">
        <w:t xml:space="preserve"> -</w:t>
      </w:r>
      <w:r w:rsidRPr="00262AFC">
        <w:t xml:space="preserve"> </w:t>
      </w:r>
      <w:commentRangeStart w:id="460"/>
      <w:r w:rsidRPr="00262AFC">
        <w:t xml:space="preserve">There is no specific requirements or policies relating to supervision of DNFBPs to be performed on a risk-sensitive basis, nor is there any evidence of risk-based supervision of DNFBPs for compliance with AML/CFT requirements. </w:t>
      </w:r>
      <w:r w:rsidRPr="00AD68A6">
        <w:t>Based on the legislation development plan, which cover</w:t>
      </w:r>
      <w:r>
        <w:t>s</w:t>
      </w:r>
      <w:r w:rsidRPr="00AD68A6">
        <w:t xml:space="preserve"> some of the higher risk DNFBPs such as real estate agents and dealers of precious metals, it seems that currently there is no specific regulations to cover the monitoring and supervision of these DNFBPs and this will be completed in 2021.</w:t>
      </w:r>
      <w:commentRangeEnd w:id="460"/>
      <w:r>
        <w:rPr>
          <w:rStyle w:val="CommentReference"/>
          <w:rFonts w:ascii="Times New Roman" w:hAnsi="Times New Roman"/>
          <w:spacing w:val="0"/>
        </w:rPr>
        <w:commentReference w:id="460"/>
      </w:r>
    </w:p>
    <w:p w14:paraId="65700455" w14:textId="77777777" w:rsidR="00600F87" w:rsidRPr="00EE3B41" w:rsidRDefault="00600F87" w:rsidP="00600F87">
      <w:pPr>
        <w:tabs>
          <w:tab w:val="left" w:pos="0"/>
          <w:tab w:val="left" w:pos="1191"/>
          <w:tab w:val="left" w:pos="1531"/>
        </w:tabs>
        <w:spacing w:after="120" w:line="280" w:lineRule="exact"/>
        <w:jc w:val="both"/>
        <w:rPr>
          <w:rFonts w:ascii="Cambria" w:eastAsia="Times New Roman" w:hAnsi="Cambria" w:cs="Times New Roman"/>
          <w:spacing w:val="2"/>
          <w:highlight w:val="yellow"/>
          <w:lang w:eastAsia="zh-CN"/>
        </w:rPr>
      </w:pPr>
      <w:commentRangeStart w:id="461"/>
      <w:r w:rsidRPr="00EE3B41">
        <w:rPr>
          <w:rFonts w:ascii="Cambria" w:eastAsia="Times New Roman" w:hAnsi="Cambria" w:cs="Times New Roman"/>
          <w:spacing w:val="2"/>
          <w:highlight w:val="yellow"/>
          <w:lang w:eastAsia="zh-CN"/>
        </w:rPr>
        <w:t xml:space="preserve">[For Lao PDR: The AML/CFT On-site Inspection Manual refers to financial institutions and not to reporting entities. Is there a separate manual for reporting entities or DNFBPs? </w:t>
      </w:r>
    </w:p>
    <w:p w14:paraId="15632253" w14:textId="77777777" w:rsidR="00600F87" w:rsidRDefault="00600F87" w:rsidP="00600F87">
      <w:pPr>
        <w:tabs>
          <w:tab w:val="left" w:pos="0"/>
          <w:tab w:val="left" w:pos="1191"/>
          <w:tab w:val="left" w:pos="1531"/>
        </w:tabs>
        <w:spacing w:after="120" w:line="280" w:lineRule="exact"/>
        <w:jc w:val="both"/>
        <w:rPr>
          <w:rFonts w:ascii="Cambria" w:eastAsia="Times New Roman" w:hAnsi="Cambria" w:cs="Times New Roman"/>
          <w:spacing w:val="2"/>
          <w:highlight w:val="yellow"/>
          <w:lang w:eastAsia="zh-CN"/>
        </w:rPr>
      </w:pPr>
      <w:r w:rsidRPr="00EE3B41">
        <w:rPr>
          <w:rFonts w:ascii="Cambria" w:eastAsia="Times New Roman" w:hAnsi="Cambria" w:cs="Times New Roman"/>
          <w:spacing w:val="2"/>
          <w:highlight w:val="yellow"/>
          <w:lang w:eastAsia="zh-CN"/>
        </w:rPr>
        <w:t xml:space="preserve">[For Lao PDR: Has onsite inspections of DNFBPs occurred? Has a risk assessment of DNFBPs occurred? </w:t>
      </w:r>
    </w:p>
    <w:p w14:paraId="17287DC8" w14:textId="77777777" w:rsidR="00600F87" w:rsidRPr="00EE3B41" w:rsidRDefault="00600F87" w:rsidP="00600F87">
      <w:pPr>
        <w:tabs>
          <w:tab w:val="left" w:pos="0"/>
          <w:tab w:val="left" w:pos="1191"/>
          <w:tab w:val="left" w:pos="1531"/>
        </w:tabs>
        <w:spacing w:after="120" w:line="280" w:lineRule="exact"/>
        <w:jc w:val="both"/>
        <w:rPr>
          <w:rFonts w:ascii="Cambria" w:eastAsia="Times New Roman" w:hAnsi="Cambria" w:cs="Times New Roman"/>
          <w:spacing w:val="2"/>
          <w:lang w:eastAsia="zh-CN"/>
        </w:rPr>
      </w:pPr>
      <w:r w:rsidRPr="00EE3B41">
        <w:rPr>
          <w:rFonts w:ascii="Cambria" w:eastAsia="Times New Roman" w:hAnsi="Cambria" w:cs="Times New Roman"/>
          <w:spacing w:val="2"/>
          <w:highlight w:val="yellow"/>
          <w:lang w:eastAsia="zh-CN"/>
        </w:rPr>
        <w:t>Are there any guidelines, plans, policies or guidance relating to the risk-based supervision of DNFBPs or reporting entities?]</w:t>
      </w:r>
      <w:commentRangeEnd w:id="461"/>
      <w:r w:rsidRPr="00EE3B41">
        <w:rPr>
          <w:rFonts w:ascii="Times New Roman" w:eastAsia="Times New Roman" w:hAnsi="Times New Roman" w:cs="Times New Roman"/>
          <w:sz w:val="16"/>
          <w:szCs w:val="16"/>
          <w:lang w:eastAsia="zh-CN"/>
        </w:rPr>
        <w:commentReference w:id="461"/>
      </w:r>
    </w:p>
    <w:p w14:paraId="076E1AE8" w14:textId="77777777" w:rsidR="00600F87" w:rsidRPr="00EE3B41" w:rsidRDefault="00600F87" w:rsidP="00600F87">
      <w:pPr>
        <w:tabs>
          <w:tab w:val="left" w:pos="0"/>
          <w:tab w:val="left" w:pos="1191"/>
          <w:tab w:val="left" w:pos="1531"/>
        </w:tabs>
        <w:spacing w:after="120" w:line="280" w:lineRule="exact"/>
        <w:jc w:val="both"/>
        <w:rPr>
          <w:rFonts w:ascii="Cambria" w:eastAsia="Times New Roman" w:hAnsi="Cambria" w:cs="Times New Roman"/>
          <w:spacing w:val="2"/>
          <w:highlight w:val="yellow"/>
          <w:lang w:eastAsia="zh-CN"/>
        </w:rPr>
      </w:pPr>
      <w:commentRangeStart w:id="462"/>
      <w:r w:rsidRPr="00EE3B41">
        <w:rPr>
          <w:rFonts w:ascii="Cambria" w:eastAsia="Times New Roman" w:hAnsi="Cambria" w:cs="Times New Roman"/>
          <w:spacing w:val="2"/>
          <w:highlight w:val="yellow"/>
          <w:lang w:eastAsia="zh-CN"/>
        </w:rPr>
        <w:t xml:space="preserve">[For Lao PDR: Does the Agreement on Organisation and Operations allow for off-site supervision as well as on-site?  In addition, it is noted that there is ‘ordinary’ onsite inspection to implement AML/CFT regulations, and ‘extra-ordinary’ onsite inspections for STRs. </w:t>
      </w:r>
      <w:proofErr w:type="gramStart"/>
      <w:r w:rsidRPr="00EE3B41">
        <w:rPr>
          <w:rFonts w:ascii="Cambria" w:eastAsia="Times New Roman" w:hAnsi="Cambria" w:cs="Times New Roman"/>
          <w:spacing w:val="2"/>
          <w:highlight w:val="yellow"/>
          <w:lang w:eastAsia="zh-CN"/>
        </w:rPr>
        <w:t>Is</w:t>
      </w:r>
      <w:proofErr w:type="gramEnd"/>
      <w:r w:rsidRPr="00EE3B41">
        <w:rPr>
          <w:rFonts w:ascii="Cambria" w:eastAsia="Times New Roman" w:hAnsi="Cambria" w:cs="Times New Roman"/>
          <w:spacing w:val="2"/>
          <w:highlight w:val="yellow"/>
          <w:lang w:eastAsia="zh-CN"/>
        </w:rPr>
        <w:t xml:space="preserve"> there any other reasons for ordinary and extra-ordinary inspections?]</w:t>
      </w:r>
      <w:r w:rsidRPr="00EE3B41">
        <w:rPr>
          <w:rFonts w:ascii="Cambria" w:eastAsia="Times New Roman" w:hAnsi="Cambria" w:cs="Times New Roman"/>
          <w:spacing w:val="2"/>
          <w:lang w:eastAsia="zh-CN"/>
        </w:rPr>
        <w:t xml:space="preserve"> </w:t>
      </w:r>
      <w:commentRangeEnd w:id="462"/>
      <w:r w:rsidRPr="00EE3B41">
        <w:rPr>
          <w:rFonts w:ascii="Times New Roman" w:eastAsia="Times New Roman" w:hAnsi="Times New Roman" w:cs="Times New Roman"/>
          <w:sz w:val="16"/>
          <w:szCs w:val="16"/>
          <w:lang w:eastAsia="zh-CN"/>
        </w:rPr>
        <w:commentReference w:id="462"/>
      </w:r>
    </w:p>
    <w:p w14:paraId="260AE111" w14:textId="77777777" w:rsidR="00600F87" w:rsidRPr="00EE3B41" w:rsidRDefault="00600F87" w:rsidP="00600F87">
      <w:pPr>
        <w:tabs>
          <w:tab w:val="left" w:pos="0"/>
          <w:tab w:val="left" w:pos="1191"/>
          <w:tab w:val="left" w:pos="1531"/>
        </w:tabs>
        <w:spacing w:before="240" w:after="240" w:line="240" w:lineRule="auto"/>
        <w:jc w:val="both"/>
        <w:outlineLvl w:val="2"/>
        <w:rPr>
          <w:rFonts w:ascii="Cambria" w:eastAsia="Times New Roman" w:hAnsi="Cambria" w:cs="Times New Roman"/>
          <w:bCs/>
          <w:i/>
          <w:iCs/>
          <w:color w:val="000000"/>
          <w:sz w:val="24"/>
          <w:szCs w:val="24"/>
          <w:u w:val="single"/>
          <w:lang w:eastAsia="zh-CN"/>
        </w:rPr>
      </w:pPr>
      <w:r w:rsidRPr="00EE3B41">
        <w:rPr>
          <w:rFonts w:ascii="Cambria" w:eastAsia="Times New Roman" w:hAnsi="Cambria" w:cs="Times New Roman"/>
          <w:bCs/>
          <w:i/>
          <w:iCs/>
          <w:color w:val="244061"/>
          <w:sz w:val="24"/>
          <w:szCs w:val="24"/>
          <w:lang w:eastAsia="zh-CN"/>
        </w:rPr>
        <w:t>Weighting and Conclusion</w:t>
      </w:r>
    </w:p>
    <w:p w14:paraId="0A691827" w14:textId="77777777" w:rsidR="00600F87" w:rsidRPr="00DA26CB" w:rsidRDefault="00600F87" w:rsidP="00600F87">
      <w:pPr>
        <w:pStyle w:val="FAFT-TEXTEjustifiedleft"/>
        <w:numPr>
          <w:ilvl w:val="0"/>
          <w:numId w:val="16"/>
        </w:numPr>
        <w:tabs>
          <w:tab w:val="clear" w:pos="850"/>
          <w:tab w:val="clear" w:pos="1191"/>
          <w:tab w:val="left" w:pos="0"/>
          <w:tab w:val="left" w:pos="810"/>
        </w:tabs>
        <w:ind w:left="0" w:firstLine="0"/>
      </w:pPr>
      <w:r w:rsidRPr="00DA26CB">
        <w:t xml:space="preserve">The deficiencies identified in the 2011 MER have not been addressed. There is no comprehensive AML/CFT regulatory and supervisory regime for casinos, no clear procedures to prevent criminals and their associates from being beneficial owners of casinos, and no implementation of AML/CFT obligations in the DNFBP sector.   </w:t>
      </w:r>
    </w:p>
    <w:p w14:paraId="7CD054E0" w14:textId="77777777" w:rsidR="00600F87" w:rsidRPr="00494361" w:rsidRDefault="00600F87" w:rsidP="00600F87">
      <w:pPr>
        <w:pStyle w:val="FAFT-TEXTEjustifiedleft"/>
        <w:numPr>
          <w:ilvl w:val="0"/>
          <w:numId w:val="16"/>
        </w:numPr>
        <w:tabs>
          <w:tab w:val="clear" w:pos="850"/>
          <w:tab w:val="clear" w:pos="1191"/>
          <w:tab w:val="left" w:pos="0"/>
          <w:tab w:val="left" w:pos="810"/>
        </w:tabs>
        <w:ind w:left="0" w:firstLine="0"/>
        <w:rPr>
          <w:strike/>
        </w:rPr>
      </w:pPr>
      <w:r w:rsidRPr="00EE3B41">
        <w:rPr>
          <w:b/>
        </w:rPr>
        <w:t xml:space="preserve">Recommendation 28 is </w:t>
      </w:r>
      <w:r w:rsidRPr="00494361">
        <w:t>rated</w:t>
      </w:r>
      <w:r w:rsidRPr="00EE3B41">
        <w:rPr>
          <w:b/>
        </w:rPr>
        <w:t xml:space="preserve"> </w:t>
      </w:r>
      <w:r w:rsidRPr="006F47EF">
        <w:rPr>
          <w:b/>
        </w:rPr>
        <w:t>non-compliant.</w:t>
      </w:r>
    </w:p>
    <w:p w14:paraId="5F5504DE" w14:textId="77777777" w:rsidR="00600F87" w:rsidRDefault="00600F87" w:rsidP="00600F87">
      <w:pPr>
        <w:pStyle w:val="TemplateMERH2"/>
        <w:rPr>
          <w:rFonts w:asciiTheme="majorHAnsi" w:hAnsiTheme="majorHAnsi"/>
        </w:rPr>
      </w:pPr>
      <w:r w:rsidRPr="00435FB3">
        <w:rPr>
          <w:rFonts w:asciiTheme="majorHAnsi" w:hAnsiTheme="majorHAnsi"/>
        </w:rPr>
        <w:t>Recommendation 29 - Financial intelligence units</w:t>
      </w:r>
    </w:p>
    <w:p w14:paraId="5BA89D47" w14:textId="77777777" w:rsidR="00600F87" w:rsidRPr="002A2D5A" w:rsidRDefault="00600F87" w:rsidP="00600F87">
      <w:pPr>
        <w:pStyle w:val="FAFT-TEXTEjustifiedleft"/>
        <w:numPr>
          <w:ilvl w:val="0"/>
          <w:numId w:val="16"/>
        </w:numPr>
        <w:tabs>
          <w:tab w:val="clear" w:pos="850"/>
          <w:tab w:val="left" w:pos="0"/>
        </w:tabs>
        <w:ind w:left="0" w:firstLine="0"/>
        <w:rPr>
          <w:rFonts w:asciiTheme="majorHAnsi" w:hAnsiTheme="majorHAnsi"/>
        </w:rPr>
      </w:pPr>
      <w:bookmarkStart w:id="463" w:name="_Toc429126869"/>
      <w:bookmarkStart w:id="464" w:name="_Toc435082212"/>
      <w:bookmarkStart w:id="465" w:name="_Toc28876747"/>
      <w:bookmarkStart w:id="466" w:name="_Toc46318343"/>
      <w:r w:rsidRPr="002A2D5A">
        <w:rPr>
          <w:rFonts w:asciiTheme="majorHAnsi" w:hAnsiTheme="majorHAnsi"/>
        </w:rPr>
        <w:t xml:space="preserve">In its 2011 Lao PDR was rated non-compliant with former recommendation 26 due to a lack of enforceable obligations, STR analysis, STR guidance for non-bank reporting </w:t>
      </w:r>
      <w:r w:rsidRPr="002A2D5A">
        <w:rPr>
          <w:rFonts w:asciiTheme="majorHAnsi" w:hAnsiTheme="majorHAnsi"/>
        </w:rPr>
        <w:lastRenderedPageBreak/>
        <w:t xml:space="preserve">institutions, dissemination of STR and </w:t>
      </w:r>
      <w:proofErr w:type="spellStart"/>
      <w:r w:rsidRPr="002A2D5A">
        <w:rPr>
          <w:rFonts w:asciiTheme="majorHAnsi" w:hAnsiTheme="majorHAnsi"/>
        </w:rPr>
        <w:t>neccessary</w:t>
      </w:r>
      <w:proofErr w:type="spellEnd"/>
      <w:r w:rsidRPr="002A2D5A">
        <w:rPr>
          <w:rFonts w:asciiTheme="majorHAnsi" w:hAnsiTheme="majorHAnsi"/>
        </w:rPr>
        <w:t xml:space="preserve"> information, awareness raising among all REs, operational independence of FIU and effective implementation. </w:t>
      </w:r>
    </w:p>
    <w:p w14:paraId="6EA68475" w14:textId="77777777" w:rsidR="00600F87" w:rsidRPr="00F15D21" w:rsidRDefault="00600F87" w:rsidP="00600F87">
      <w:pPr>
        <w:pStyle w:val="FAFT-TEXTEjustifiedleft"/>
        <w:numPr>
          <w:ilvl w:val="0"/>
          <w:numId w:val="16"/>
        </w:numPr>
        <w:tabs>
          <w:tab w:val="left" w:pos="0"/>
        </w:tabs>
        <w:ind w:left="0" w:firstLine="0"/>
        <w:rPr>
          <w:rFonts w:asciiTheme="majorHAnsi" w:hAnsiTheme="majorHAnsi"/>
        </w:rPr>
      </w:pPr>
      <w:r w:rsidRPr="00435FB3">
        <w:rPr>
          <w:rFonts w:asciiTheme="majorHAnsi" w:hAnsiTheme="majorHAnsi"/>
          <w:i/>
        </w:rPr>
        <w:t>Criterion 29.1</w:t>
      </w:r>
      <w:r w:rsidRPr="00435FB3">
        <w:rPr>
          <w:rFonts w:asciiTheme="majorHAnsi" w:hAnsiTheme="majorHAnsi"/>
        </w:rPr>
        <w:t xml:space="preserve"> </w:t>
      </w:r>
      <w:r>
        <w:rPr>
          <w:rFonts w:asciiTheme="majorHAnsi" w:hAnsiTheme="majorHAnsi"/>
        </w:rPr>
        <w:t xml:space="preserve">is </w:t>
      </w:r>
      <w:r w:rsidRPr="000B0313">
        <w:rPr>
          <w:rFonts w:asciiTheme="majorHAnsi" w:hAnsiTheme="majorHAnsi"/>
          <w:b/>
        </w:rPr>
        <w:t>met</w:t>
      </w:r>
      <w:r w:rsidRPr="000B0313">
        <w:rPr>
          <w:rFonts w:asciiTheme="majorHAnsi" w:hAnsiTheme="majorHAnsi"/>
        </w:rPr>
        <w:t>.</w:t>
      </w:r>
      <w:r>
        <w:rPr>
          <w:rFonts w:asciiTheme="majorHAnsi" w:hAnsiTheme="majorHAnsi"/>
        </w:rPr>
        <w:t xml:space="preserve"> </w:t>
      </w:r>
      <w:r w:rsidRPr="00F15D21">
        <w:rPr>
          <w:rFonts w:asciiTheme="majorHAnsi" w:hAnsiTheme="majorHAnsi"/>
        </w:rPr>
        <w:t>AMLIO is the competent FIU authority under Article 55 of the Law on Anti-Money Laundering and Counter-Financing of Terrorism No. 50/NA. AMLIO has been established in the organisational structure of the Bank of Lao PDR and has the operational independence concerning its activities. AMLIO has main roles and tasks in data collection, analysis, dissemination, coordination with related parties both domestically and internationally. Article 3 of the Agreement on Organization and Operations of the Anti-Money Laundering Intelligence Office No. 02/NCC demonstrates that the AMLIO has responsibility for activities consistent with the requirements of Criterion 29.1 as follows:</w:t>
      </w:r>
    </w:p>
    <w:p w14:paraId="05346A47" w14:textId="77777777" w:rsidR="00600F87" w:rsidRPr="0075541B" w:rsidRDefault="00600F87" w:rsidP="00600F87">
      <w:pPr>
        <w:pStyle w:val="ListParagraph"/>
        <w:numPr>
          <w:ilvl w:val="0"/>
          <w:numId w:val="32"/>
        </w:numPr>
        <w:tabs>
          <w:tab w:val="left" w:pos="900"/>
        </w:tabs>
        <w:autoSpaceDE w:val="0"/>
        <w:autoSpaceDN w:val="0"/>
        <w:adjustRightInd w:val="0"/>
        <w:jc w:val="thaiDistribute"/>
        <w:rPr>
          <w:rFonts w:asciiTheme="majorHAnsi" w:hAnsiTheme="majorHAnsi"/>
          <w:color w:val="000000"/>
          <w:lang w:val="en-US" w:eastAsia="en-US"/>
        </w:rPr>
      </w:pPr>
      <w:r w:rsidRPr="0075541B">
        <w:rPr>
          <w:rFonts w:asciiTheme="majorHAnsi" w:hAnsiTheme="majorHAnsi"/>
          <w:color w:val="000000"/>
          <w:lang w:val="en-US" w:eastAsia="en-US"/>
        </w:rPr>
        <w:t>To submit documents and conduct financial report relevant to suspected information on ML</w:t>
      </w:r>
      <w:r w:rsidRPr="0075541B">
        <w:rPr>
          <w:rFonts w:asciiTheme="majorHAnsi" w:hAnsiTheme="majorHAnsi" w:cstheme="minorBidi"/>
          <w:color w:val="000000"/>
          <w:cs/>
          <w:lang w:val="en-US" w:eastAsia="en-US" w:bidi="th-TH"/>
        </w:rPr>
        <w:t>/</w:t>
      </w:r>
      <w:r w:rsidRPr="0075541B">
        <w:rPr>
          <w:rFonts w:asciiTheme="majorHAnsi" w:hAnsiTheme="majorHAnsi" w:cstheme="minorBidi"/>
          <w:color w:val="000000"/>
          <w:lang w:val="en-US" w:eastAsia="en-US" w:bidi="th-TH"/>
        </w:rPr>
        <w:t xml:space="preserve">FT </w:t>
      </w:r>
      <w:r w:rsidRPr="0075541B">
        <w:rPr>
          <w:rFonts w:asciiTheme="majorHAnsi" w:hAnsiTheme="majorHAnsi"/>
          <w:color w:val="000000"/>
          <w:lang w:val="en-US" w:eastAsia="en-US"/>
        </w:rPr>
        <w:t xml:space="preserve">in order to disseminate them to the related investigation organizations     </w:t>
      </w:r>
    </w:p>
    <w:p w14:paraId="46DDDD51" w14:textId="77777777" w:rsidR="00600F87" w:rsidRPr="0075541B" w:rsidRDefault="00600F87" w:rsidP="00600F87">
      <w:pPr>
        <w:pStyle w:val="Default"/>
        <w:numPr>
          <w:ilvl w:val="0"/>
          <w:numId w:val="32"/>
        </w:numPr>
        <w:jc w:val="thaiDistribute"/>
        <w:rPr>
          <w:rFonts w:asciiTheme="majorHAnsi" w:hAnsiTheme="majorHAnsi"/>
          <w:sz w:val="22"/>
          <w:szCs w:val="22"/>
        </w:rPr>
      </w:pPr>
      <w:r w:rsidRPr="001A5822">
        <w:rPr>
          <w:rFonts w:asciiTheme="majorHAnsi" w:hAnsiTheme="majorHAnsi"/>
          <w:spacing w:val="-4"/>
          <w:sz w:val="22"/>
          <w:szCs w:val="22"/>
        </w:rPr>
        <w:t xml:space="preserve">To collect extra information </w:t>
      </w:r>
      <w:proofErr w:type="gramStart"/>
      <w:r w:rsidRPr="001A5822">
        <w:rPr>
          <w:rFonts w:asciiTheme="majorHAnsi" w:hAnsiTheme="majorHAnsi"/>
          <w:spacing w:val="-4"/>
          <w:sz w:val="22"/>
          <w:szCs w:val="22"/>
        </w:rPr>
        <w:t>that’s</w:t>
      </w:r>
      <w:proofErr w:type="gramEnd"/>
      <w:r w:rsidRPr="001A5822">
        <w:rPr>
          <w:rFonts w:asciiTheme="majorHAnsi" w:hAnsiTheme="majorHAnsi"/>
          <w:spacing w:val="-4"/>
          <w:sz w:val="22"/>
          <w:szCs w:val="22"/>
        </w:rPr>
        <w:t xml:space="preserve"> seem to be necessary from REs and related organizations</w:t>
      </w:r>
      <w:r w:rsidRPr="0075541B">
        <w:rPr>
          <w:rFonts w:asciiTheme="majorHAnsi" w:hAnsiTheme="majorHAnsi"/>
          <w:sz w:val="22"/>
          <w:szCs w:val="22"/>
        </w:rPr>
        <w:t xml:space="preserve"> in order to monitor, inspect and analy</w:t>
      </w:r>
      <w:r>
        <w:rPr>
          <w:rFonts w:asciiTheme="majorHAnsi" w:hAnsiTheme="majorHAnsi"/>
          <w:sz w:val="22"/>
          <w:szCs w:val="22"/>
        </w:rPr>
        <w:t>z</w:t>
      </w:r>
      <w:r w:rsidRPr="0075541B">
        <w:rPr>
          <w:rFonts w:asciiTheme="majorHAnsi" w:hAnsiTheme="majorHAnsi"/>
          <w:sz w:val="22"/>
          <w:szCs w:val="22"/>
        </w:rPr>
        <w:t>e the information about money laundering and countering of financing terrorism</w:t>
      </w:r>
    </w:p>
    <w:p w14:paraId="488036C1" w14:textId="77777777" w:rsidR="00600F87" w:rsidRPr="00812356" w:rsidRDefault="00600F87" w:rsidP="00600F87">
      <w:pPr>
        <w:pStyle w:val="Default"/>
        <w:numPr>
          <w:ilvl w:val="0"/>
          <w:numId w:val="32"/>
        </w:numPr>
        <w:jc w:val="thaiDistribute"/>
        <w:rPr>
          <w:rFonts w:asciiTheme="majorHAnsi" w:hAnsiTheme="majorHAnsi"/>
          <w:sz w:val="22"/>
          <w:szCs w:val="22"/>
        </w:rPr>
      </w:pPr>
      <w:r w:rsidRPr="0075541B">
        <w:rPr>
          <w:rFonts w:asciiTheme="majorHAnsi" w:hAnsiTheme="majorHAnsi"/>
          <w:sz w:val="22"/>
          <w:szCs w:val="22"/>
        </w:rPr>
        <w:t xml:space="preserve">To coordinate related organizations in order to inform list of terror, group of terrorism, terrorism organization, money launder and terrorism supporter and suspicious person </w:t>
      </w:r>
      <w:r w:rsidRPr="00812356">
        <w:rPr>
          <w:rFonts w:asciiTheme="majorHAnsi" w:hAnsiTheme="majorHAnsi"/>
          <w:sz w:val="22"/>
          <w:szCs w:val="22"/>
        </w:rPr>
        <w:t>to REs and report, follow and punish suitable case</w:t>
      </w:r>
    </w:p>
    <w:p w14:paraId="79C16B24" w14:textId="77777777" w:rsidR="00600F87" w:rsidRPr="00D02C37" w:rsidRDefault="00600F87" w:rsidP="00600F87">
      <w:pPr>
        <w:pStyle w:val="Default"/>
        <w:numPr>
          <w:ilvl w:val="0"/>
          <w:numId w:val="32"/>
        </w:numPr>
        <w:tabs>
          <w:tab w:val="left" w:pos="900"/>
        </w:tabs>
        <w:jc w:val="thaiDistribute"/>
        <w:rPr>
          <w:rFonts w:asciiTheme="majorHAnsi" w:hAnsiTheme="majorHAnsi" w:cs="TH SarabunPSK"/>
          <w:sz w:val="22"/>
          <w:szCs w:val="22"/>
        </w:rPr>
      </w:pPr>
      <w:r w:rsidRPr="0075541B">
        <w:rPr>
          <w:rFonts w:asciiTheme="majorHAnsi" w:hAnsiTheme="majorHAnsi"/>
          <w:sz w:val="22"/>
          <w:szCs w:val="22"/>
          <w:lang w:bidi="th-TH"/>
        </w:rPr>
        <w:t>To provide financial intelligence report to other organizations</w:t>
      </w:r>
    </w:p>
    <w:p w14:paraId="0C384CE7" w14:textId="77777777" w:rsidR="00600F87" w:rsidRPr="00435FB3" w:rsidRDefault="00600F87" w:rsidP="00600F87">
      <w:pPr>
        <w:pStyle w:val="FAFT-TEXTEjustifiedleft"/>
        <w:numPr>
          <w:ilvl w:val="0"/>
          <w:numId w:val="0"/>
        </w:numPr>
        <w:tabs>
          <w:tab w:val="clear" w:pos="850"/>
          <w:tab w:val="left" w:pos="0"/>
        </w:tabs>
        <w:rPr>
          <w:rFonts w:asciiTheme="majorHAnsi" w:hAnsiTheme="majorHAnsi"/>
        </w:rPr>
      </w:pPr>
    </w:p>
    <w:p w14:paraId="66EAE11A" w14:textId="77777777" w:rsidR="00600F87" w:rsidRPr="000B0313" w:rsidRDefault="00600F87" w:rsidP="00600F87">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29.2</w:t>
      </w:r>
      <w:r w:rsidRPr="00435FB3">
        <w:rPr>
          <w:rFonts w:asciiTheme="majorHAnsi" w:hAnsiTheme="majorHAnsi"/>
        </w:rPr>
        <w:t xml:space="preserve"> </w:t>
      </w:r>
      <w:r w:rsidRPr="000B0313">
        <w:rPr>
          <w:rFonts w:asciiTheme="majorHAnsi" w:hAnsiTheme="majorHAnsi"/>
        </w:rPr>
        <w:t xml:space="preserve">is </w:t>
      </w:r>
      <w:r w:rsidRPr="000B0313">
        <w:rPr>
          <w:rFonts w:asciiTheme="majorHAnsi" w:hAnsiTheme="majorHAnsi"/>
          <w:b/>
        </w:rPr>
        <w:t>met</w:t>
      </w:r>
      <w:r w:rsidRPr="000B0313">
        <w:rPr>
          <w:rFonts w:asciiTheme="majorHAnsi" w:hAnsiTheme="majorHAnsi"/>
        </w:rPr>
        <w:t>.</w:t>
      </w:r>
    </w:p>
    <w:p w14:paraId="5BCAA292" w14:textId="77777777" w:rsidR="00600F87" w:rsidRPr="00031224" w:rsidRDefault="00600F87" w:rsidP="00600F87">
      <w:pPr>
        <w:pStyle w:val="FAFT-TEXTEjustifiedleft"/>
        <w:numPr>
          <w:ilvl w:val="0"/>
          <w:numId w:val="16"/>
        </w:numPr>
        <w:tabs>
          <w:tab w:val="clear" w:pos="850"/>
          <w:tab w:val="left" w:pos="0"/>
        </w:tabs>
        <w:ind w:left="0" w:firstLine="0"/>
        <w:rPr>
          <w:rFonts w:asciiTheme="majorHAnsi" w:hAnsiTheme="majorHAnsi"/>
          <w:lang w:val="en-US"/>
        </w:rPr>
      </w:pPr>
      <w:r w:rsidRPr="000B0313">
        <w:rPr>
          <w:rFonts w:asciiTheme="majorHAnsi" w:hAnsiTheme="majorHAnsi"/>
          <w:i/>
        </w:rPr>
        <w:t>Criterion 29.2(a)</w:t>
      </w:r>
      <w:r w:rsidRPr="000B0313">
        <w:rPr>
          <w:rFonts w:asciiTheme="majorHAnsi" w:hAnsiTheme="majorHAnsi"/>
        </w:rPr>
        <w:t xml:space="preserve"> is </w:t>
      </w:r>
      <w:r w:rsidRPr="000B0313">
        <w:rPr>
          <w:rFonts w:asciiTheme="majorHAnsi" w:hAnsiTheme="majorHAnsi"/>
          <w:b/>
        </w:rPr>
        <w:t>met</w:t>
      </w:r>
      <w:r w:rsidRPr="000B0313">
        <w:rPr>
          <w:rFonts w:asciiTheme="majorHAnsi" w:hAnsiTheme="majorHAnsi"/>
        </w:rPr>
        <w:t>.</w:t>
      </w:r>
      <w:r>
        <w:rPr>
          <w:rFonts w:asciiTheme="majorHAnsi" w:hAnsiTheme="majorHAnsi"/>
          <w:lang w:val="en-US"/>
        </w:rPr>
        <w:t xml:space="preserve"> </w:t>
      </w:r>
      <w:r w:rsidRPr="00031224">
        <w:rPr>
          <w:rFonts w:asciiTheme="majorHAnsi" w:hAnsiTheme="majorHAnsi"/>
          <w:lang w:val="en-US"/>
        </w:rPr>
        <w:t xml:space="preserve">AMLIO </w:t>
      </w:r>
      <w:r w:rsidRPr="00031224">
        <w:rPr>
          <w:rFonts w:asciiTheme="majorHAnsi" w:hAnsiTheme="majorHAnsi"/>
        </w:rPr>
        <w:t xml:space="preserve">is the competent FIU authority under </w:t>
      </w:r>
      <w:r w:rsidRPr="00031224">
        <w:rPr>
          <w:rFonts w:asciiTheme="majorHAnsi" w:hAnsiTheme="majorHAnsi"/>
          <w:lang w:val="en-US"/>
        </w:rPr>
        <w:t xml:space="preserve">Article 31 of the </w:t>
      </w:r>
      <w:r w:rsidRPr="00031224">
        <w:rPr>
          <w:rFonts w:asciiTheme="majorHAnsi" w:hAnsiTheme="majorHAnsi"/>
        </w:rPr>
        <w:t xml:space="preserve">Law on Anti-Money Laundering and Counter-Financing of Terrorism No. 50/NA to receive suspicious transaction reported by </w:t>
      </w:r>
      <w:proofErr w:type="spellStart"/>
      <w:r w:rsidRPr="00031224">
        <w:rPr>
          <w:rFonts w:asciiTheme="majorHAnsi" w:hAnsiTheme="majorHAnsi"/>
        </w:rPr>
        <w:t>REs.</w:t>
      </w:r>
      <w:proofErr w:type="spellEnd"/>
      <w:r w:rsidRPr="00031224">
        <w:rPr>
          <w:rFonts w:asciiTheme="majorHAnsi" w:hAnsiTheme="majorHAnsi"/>
        </w:rPr>
        <w:t xml:space="preserve"> In the case of a suspicion or a cause for a suspicion that a customer`s transaction may be a consequence of a predicate offence, relating or connecting to money laundering and financing of terrorism, REs which include FIs and DNFBPs as specified in Article 17 of the law are required to report such transaction to AMLIO within three working days. This reporting requirement extends to a customer`s attempt of transaction regardless of completion status and amount of money involved. </w:t>
      </w:r>
    </w:p>
    <w:p w14:paraId="07CBAC1C" w14:textId="77777777" w:rsidR="00600F87" w:rsidRPr="00031224" w:rsidRDefault="00600F87" w:rsidP="00600F87">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29.2</w:t>
      </w:r>
      <w:r>
        <w:rPr>
          <w:rFonts w:asciiTheme="majorHAnsi" w:hAnsiTheme="majorHAnsi"/>
          <w:i/>
        </w:rPr>
        <w:t>(b)</w:t>
      </w:r>
      <w:r w:rsidRPr="00435FB3">
        <w:rPr>
          <w:rFonts w:asciiTheme="majorHAnsi" w:hAnsiTheme="majorHAnsi"/>
        </w:rPr>
        <w:t xml:space="preserve"> </w:t>
      </w:r>
      <w:r w:rsidRPr="00F359AB">
        <w:rPr>
          <w:rFonts w:asciiTheme="majorHAnsi" w:hAnsiTheme="majorHAnsi"/>
        </w:rPr>
        <w:t xml:space="preserve">is </w:t>
      </w:r>
      <w:r w:rsidRPr="00F359AB">
        <w:rPr>
          <w:rFonts w:asciiTheme="majorHAnsi" w:hAnsiTheme="majorHAnsi"/>
          <w:b/>
        </w:rPr>
        <w:t>met</w:t>
      </w:r>
      <w:r w:rsidRPr="00F359AB">
        <w:rPr>
          <w:rFonts w:asciiTheme="majorHAnsi" w:hAnsiTheme="majorHAnsi"/>
        </w:rPr>
        <w:t>.</w:t>
      </w:r>
      <w:r>
        <w:rPr>
          <w:rFonts w:asciiTheme="majorHAnsi" w:hAnsiTheme="majorHAnsi"/>
        </w:rPr>
        <w:t xml:space="preserve"> </w:t>
      </w:r>
      <w:r w:rsidRPr="00031224">
        <w:rPr>
          <w:rFonts w:asciiTheme="majorHAnsi" w:hAnsiTheme="majorHAnsi"/>
        </w:rPr>
        <w:t xml:space="preserve">Article 30 of the Law on Anti-Money Laundering and Counter-Financing of Terrorism No. 50/NA outlines a range of other information and transaction reports reportable to AMLIO, which are consistent with the requirements of 29 (2) (b) and include other transactions as defined by AMLIO. </w:t>
      </w:r>
    </w:p>
    <w:p w14:paraId="2B966552" w14:textId="77777777" w:rsidR="00600F87" w:rsidRPr="002A2D5A" w:rsidRDefault="00600F87" w:rsidP="00600F87">
      <w:pPr>
        <w:pStyle w:val="FAFT-TEXTEjustifiedleft"/>
        <w:numPr>
          <w:ilvl w:val="0"/>
          <w:numId w:val="16"/>
        </w:numPr>
        <w:tabs>
          <w:tab w:val="left" w:pos="0"/>
        </w:tabs>
        <w:ind w:left="0" w:firstLine="0"/>
        <w:rPr>
          <w:rFonts w:asciiTheme="majorHAnsi" w:hAnsiTheme="majorHAnsi"/>
        </w:rPr>
      </w:pPr>
      <w:r w:rsidRPr="002A2D5A">
        <w:rPr>
          <w:rFonts w:asciiTheme="majorHAnsi" w:hAnsiTheme="majorHAnsi"/>
        </w:rPr>
        <w:tab/>
        <w:t>The Bank of the Lao PDR is responsible for setting reporting thresholds for cash transactions and wire transfers, and issuing legislations on reporting. Further details on reporting are identified in the Regulation on the Reporting of Cash Transactions Report No. 417/BOL, the Decision on the Reporting of Wire Transfers in exceeding the specified limit No. 963/BOL and the Regulation on the Declaration of Cash, Precious metals and Bearer Nego-</w:t>
      </w:r>
      <w:proofErr w:type="spellStart"/>
      <w:r w:rsidRPr="002A2D5A">
        <w:rPr>
          <w:rFonts w:asciiTheme="majorHAnsi" w:hAnsiTheme="majorHAnsi"/>
        </w:rPr>
        <w:t>tiable</w:t>
      </w:r>
      <w:proofErr w:type="spellEnd"/>
      <w:r w:rsidRPr="002A2D5A">
        <w:rPr>
          <w:rFonts w:asciiTheme="majorHAnsi" w:hAnsiTheme="majorHAnsi"/>
        </w:rPr>
        <w:t xml:space="preserve"> Instruments While Entering/Exiting the Lao PDR No.06/NCC. </w:t>
      </w:r>
    </w:p>
    <w:p w14:paraId="43B9C8A4" w14:textId="77777777" w:rsidR="00600F87" w:rsidRDefault="00600F87" w:rsidP="00600F87">
      <w:pPr>
        <w:pStyle w:val="FAFT-TEXTEjustifiedleft"/>
        <w:numPr>
          <w:ilvl w:val="0"/>
          <w:numId w:val="16"/>
        </w:numPr>
        <w:tabs>
          <w:tab w:val="clear" w:pos="850"/>
          <w:tab w:val="left" w:pos="0"/>
        </w:tabs>
        <w:ind w:left="0" w:firstLine="0"/>
        <w:rPr>
          <w:rFonts w:asciiTheme="majorHAnsi" w:hAnsiTheme="majorHAnsi"/>
          <w:lang w:val="en-US"/>
        </w:rPr>
      </w:pPr>
      <w:r w:rsidRPr="00435FB3">
        <w:rPr>
          <w:rFonts w:asciiTheme="majorHAnsi" w:hAnsiTheme="majorHAnsi"/>
          <w:i/>
        </w:rPr>
        <w:t>Criterion 29.3</w:t>
      </w:r>
      <w:r>
        <w:rPr>
          <w:rFonts w:asciiTheme="majorHAnsi" w:hAnsiTheme="majorHAnsi"/>
        </w:rPr>
        <w:t xml:space="preserve"> </w:t>
      </w:r>
      <w:r w:rsidRPr="000E5FAE">
        <w:rPr>
          <w:rFonts w:asciiTheme="majorHAnsi" w:hAnsiTheme="majorHAnsi"/>
        </w:rPr>
        <w:t xml:space="preserve">is </w:t>
      </w:r>
      <w:r w:rsidRPr="000E5FAE">
        <w:rPr>
          <w:rFonts w:asciiTheme="majorHAnsi" w:hAnsiTheme="majorHAnsi"/>
          <w:b/>
        </w:rPr>
        <w:t>met</w:t>
      </w:r>
      <w:r w:rsidRPr="000E5FAE">
        <w:rPr>
          <w:rFonts w:asciiTheme="majorHAnsi" w:hAnsiTheme="majorHAnsi"/>
        </w:rPr>
        <w:t>.</w:t>
      </w:r>
      <w:r>
        <w:rPr>
          <w:rFonts w:asciiTheme="majorHAnsi" w:hAnsiTheme="majorHAnsi"/>
          <w:lang w:val="en-US"/>
        </w:rPr>
        <w:t xml:space="preserve"> </w:t>
      </w:r>
      <w:r w:rsidRPr="00031224">
        <w:rPr>
          <w:rFonts w:asciiTheme="majorHAnsi" w:hAnsiTheme="majorHAnsi"/>
        </w:rPr>
        <w:t xml:space="preserve">Article 3 and Article 4 of the Agreement on Organization and Operations of the Anti-Money Laundering Intelligence Office No. 02/NCC and the Standard Operating Procedure authorize AMLIO to collect extra information that’s seem to be necessary from REs and related organization of ministries, agencies, local authorities and other organization in jurisdiction regarding to their own works in order to monitor, inspect and </w:t>
      </w:r>
      <w:proofErr w:type="spellStart"/>
      <w:r w:rsidRPr="00031224">
        <w:rPr>
          <w:rFonts w:asciiTheme="majorHAnsi" w:hAnsiTheme="majorHAnsi"/>
        </w:rPr>
        <w:t>analyze</w:t>
      </w:r>
      <w:proofErr w:type="spellEnd"/>
      <w:r w:rsidRPr="00031224">
        <w:rPr>
          <w:rFonts w:asciiTheme="majorHAnsi" w:hAnsiTheme="majorHAnsi"/>
        </w:rPr>
        <w:t xml:space="preserve"> the information related to AML</w:t>
      </w:r>
      <w:r w:rsidRPr="00031224">
        <w:rPr>
          <w:rFonts w:asciiTheme="majorHAnsi" w:hAnsiTheme="majorHAnsi"/>
          <w:cs/>
          <w:lang w:bidi="th-TH"/>
        </w:rPr>
        <w:t>/</w:t>
      </w:r>
      <w:r w:rsidRPr="00031224">
        <w:rPr>
          <w:rFonts w:asciiTheme="majorHAnsi" w:hAnsiTheme="majorHAnsi"/>
        </w:rPr>
        <w:t>CFT. Regarding REs, t</w:t>
      </w:r>
      <w:r w:rsidRPr="00031224">
        <w:rPr>
          <w:rFonts w:asciiTheme="majorHAnsi" w:hAnsiTheme="majorHAnsi"/>
          <w:spacing w:val="-2"/>
        </w:rPr>
        <w:t xml:space="preserve">his means that AMLIO has authority to submit information requests to REs beyond STR reporting. </w:t>
      </w:r>
      <w:r w:rsidRPr="00031224">
        <w:rPr>
          <w:rFonts w:asciiTheme="majorHAnsi" w:hAnsiTheme="majorHAnsi"/>
        </w:rPr>
        <w:t xml:space="preserve">With respect to sharing information </w:t>
      </w:r>
      <w:r w:rsidRPr="00031224">
        <w:rPr>
          <w:rFonts w:asciiTheme="majorHAnsi" w:hAnsiTheme="majorHAnsi"/>
        </w:rPr>
        <w:lastRenderedPageBreak/>
        <w:t>between agencies, Lao PDR notifies that there is any restriction on AMLIO’s ability to obtain information from other agencies including tax authorities and immigration authorities.</w:t>
      </w:r>
      <w:r w:rsidRPr="00031224">
        <w:rPr>
          <w:rFonts w:asciiTheme="majorHAnsi" w:hAnsiTheme="majorHAnsi"/>
          <w:u w:val="single"/>
        </w:rPr>
        <w:t xml:space="preserve"> </w:t>
      </w:r>
    </w:p>
    <w:p w14:paraId="49530ADA" w14:textId="77777777" w:rsidR="00600F87" w:rsidRPr="00031224" w:rsidRDefault="00600F87" w:rsidP="00600F87">
      <w:pPr>
        <w:pStyle w:val="FAFT-TEXTEjustifiedleft"/>
        <w:numPr>
          <w:ilvl w:val="0"/>
          <w:numId w:val="16"/>
        </w:numPr>
        <w:tabs>
          <w:tab w:val="clear" w:pos="850"/>
          <w:tab w:val="left" w:pos="0"/>
        </w:tabs>
        <w:ind w:left="0" w:firstLine="0"/>
        <w:rPr>
          <w:rFonts w:asciiTheme="majorHAnsi" w:hAnsiTheme="majorHAnsi"/>
          <w:lang w:val="en-US"/>
        </w:rPr>
      </w:pPr>
      <w:r w:rsidRPr="00031224">
        <w:rPr>
          <w:rFonts w:asciiTheme="majorHAnsi" w:hAnsiTheme="majorHAnsi"/>
        </w:rPr>
        <w:t xml:space="preserve">In addition, the Standard Operating Procedure also requires sharing information between </w:t>
      </w:r>
      <w:r w:rsidRPr="00031224">
        <w:rPr>
          <w:rFonts w:asciiTheme="majorHAnsi" w:hAnsiTheme="majorHAnsi"/>
          <w:spacing w:val="0"/>
        </w:rPr>
        <w:t xml:space="preserve">AMLIO and </w:t>
      </w:r>
      <w:proofErr w:type="spellStart"/>
      <w:r w:rsidRPr="00031224">
        <w:rPr>
          <w:rFonts w:asciiTheme="majorHAnsi" w:hAnsiTheme="majorHAnsi"/>
          <w:spacing w:val="0"/>
        </w:rPr>
        <w:t>REs.</w:t>
      </w:r>
      <w:proofErr w:type="spellEnd"/>
      <w:r w:rsidRPr="00031224">
        <w:rPr>
          <w:rFonts w:asciiTheme="majorHAnsi" w:hAnsiTheme="majorHAnsi"/>
          <w:spacing w:val="0"/>
        </w:rPr>
        <w:t xml:space="preserve"> The information </w:t>
      </w:r>
      <w:r w:rsidRPr="00031224">
        <w:rPr>
          <w:rFonts w:asciiTheme="majorHAnsi" w:hAnsiTheme="majorHAnsi"/>
          <w:spacing w:val="0"/>
          <w:lang w:val="en-US"/>
        </w:rPr>
        <w:t>includes reporting any transaction as defined by AMLIO such as</w:t>
      </w:r>
      <w:r w:rsidRPr="00031224">
        <w:rPr>
          <w:rFonts w:asciiTheme="majorHAnsi" w:hAnsiTheme="majorHAnsi"/>
          <w:lang w:val="en-US"/>
        </w:rPr>
        <w:t xml:space="preserve"> STR, CTR, WTR and others, personal surveillance activities record of natural person including legal person as requested by the AMLIO and other information.</w:t>
      </w:r>
    </w:p>
    <w:p w14:paraId="11D42DC8" w14:textId="77777777" w:rsidR="00600F87" w:rsidRPr="00A81AC7" w:rsidRDefault="00600F87" w:rsidP="00600F87">
      <w:pPr>
        <w:pStyle w:val="FAFT-TEXTEjustifiedleft"/>
        <w:numPr>
          <w:ilvl w:val="0"/>
          <w:numId w:val="16"/>
        </w:numPr>
        <w:tabs>
          <w:tab w:val="clear" w:pos="850"/>
          <w:tab w:val="left" w:pos="0"/>
        </w:tabs>
        <w:ind w:left="0" w:firstLine="0"/>
        <w:rPr>
          <w:rFonts w:asciiTheme="majorHAnsi" w:hAnsiTheme="majorHAnsi"/>
        </w:rPr>
      </w:pPr>
      <w:r w:rsidRPr="00A81AC7">
        <w:rPr>
          <w:rFonts w:asciiTheme="majorHAnsi" w:hAnsiTheme="majorHAnsi"/>
        </w:rPr>
        <w:t xml:space="preserve">AMLIO has direct and indirect (through </w:t>
      </w:r>
      <w:proofErr w:type="spellStart"/>
      <w:r w:rsidRPr="00A81AC7">
        <w:rPr>
          <w:rFonts w:asciiTheme="majorHAnsi" w:hAnsiTheme="majorHAnsi"/>
        </w:rPr>
        <w:t>MoUs</w:t>
      </w:r>
      <w:proofErr w:type="spellEnd"/>
      <w:r w:rsidRPr="00A81AC7">
        <w:rPr>
          <w:rFonts w:asciiTheme="majorHAnsi" w:hAnsiTheme="majorHAnsi"/>
        </w:rPr>
        <w:t xml:space="preserve"> with other government agencies) access to a wide range of information to enable AMLIO to properly undertake it functions.           For example, AMLIO accesses external sources (World Check One and other available open sources) and compares the information with its internal database in order to proof of reasonable grounds of STRs received. In this regard, the requirements of Criterion 29.3 (a) and (b) have been satisfied. </w:t>
      </w:r>
    </w:p>
    <w:p w14:paraId="13ED0A4E" w14:textId="77777777" w:rsidR="00600F87" w:rsidRPr="00031224" w:rsidRDefault="00600F87" w:rsidP="00600F87">
      <w:pPr>
        <w:pStyle w:val="FAFT-TEXTEjustifiedleft"/>
        <w:numPr>
          <w:ilvl w:val="0"/>
          <w:numId w:val="16"/>
        </w:numPr>
        <w:tabs>
          <w:tab w:val="clear" w:pos="850"/>
          <w:tab w:val="left" w:pos="0"/>
        </w:tabs>
        <w:ind w:left="0" w:firstLine="0"/>
        <w:rPr>
          <w:rFonts w:asciiTheme="majorHAnsi" w:hAnsiTheme="majorHAnsi"/>
          <w:lang w:val="en-US"/>
        </w:rPr>
      </w:pPr>
      <w:r w:rsidRPr="00435FB3">
        <w:rPr>
          <w:rFonts w:asciiTheme="majorHAnsi" w:hAnsiTheme="majorHAnsi"/>
          <w:i/>
        </w:rPr>
        <w:t>Criterion 29.4</w:t>
      </w:r>
      <w:r w:rsidRPr="001C353B">
        <w:rPr>
          <w:rFonts w:asciiTheme="majorHAnsi" w:hAnsiTheme="majorHAnsi"/>
        </w:rPr>
        <w:t xml:space="preserve"> </w:t>
      </w:r>
      <w:r w:rsidRPr="002A64E9">
        <w:rPr>
          <w:rFonts w:asciiTheme="majorHAnsi" w:hAnsiTheme="majorHAnsi"/>
        </w:rPr>
        <w:t xml:space="preserve">is </w:t>
      </w:r>
      <w:r w:rsidRPr="002A64E9">
        <w:rPr>
          <w:rFonts w:asciiTheme="majorHAnsi" w:hAnsiTheme="majorHAnsi"/>
          <w:b/>
        </w:rPr>
        <w:t>met</w:t>
      </w:r>
      <w:r w:rsidRPr="002A64E9">
        <w:rPr>
          <w:rFonts w:asciiTheme="majorHAnsi" w:hAnsiTheme="majorHAnsi"/>
        </w:rPr>
        <w:t>.</w:t>
      </w:r>
      <w:r w:rsidRPr="00031224">
        <w:rPr>
          <w:rFonts w:asciiTheme="majorHAnsi" w:hAnsiTheme="majorHAnsi"/>
        </w:rPr>
        <w:t xml:space="preserve"> </w:t>
      </w:r>
      <w:r w:rsidRPr="00031224">
        <w:rPr>
          <w:rFonts w:asciiTheme="majorHAnsi" w:hAnsiTheme="majorHAnsi"/>
          <w:iCs/>
          <w:lang w:val="en-US"/>
        </w:rPr>
        <w:t xml:space="preserve">The Standard Operating Procedure states that AMLIO is responsible for conducting tactical, operational and strategic analysis </w:t>
      </w:r>
      <w:r w:rsidRPr="00031224">
        <w:rPr>
          <w:rFonts w:asciiTheme="majorHAnsi" w:hAnsiTheme="majorHAnsi"/>
          <w:lang w:val="en-US"/>
        </w:rPr>
        <w:t xml:space="preserve">consistent with the requirements of Criterion 29.4. On receipt of an STR, </w:t>
      </w:r>
      <w:r w:rsidRPr="00031224">
        <w:rPr>
          <w:rFonts w:asciiTheme="majorHAnsi" w:hAnsiTheme="majorHAnsi"/>
          <w:iCs/>
          <w:lang w:val="en-US"/>
        </w:rPr>
        <w:t xml:space="preserve">AMLIO </w:t>
      </w:r>
      <w:r w:rsidRPr="00031224">
        <w:rPr>
          <w:rFonts w:asciiTheme="majorHAnsi" w:hAnsiTheme="majorHAnsi"/>
          <w:lang w:val="en-US"/>
        </w:rPr>
        <w:t xml:space="preserve">conducts tactical analysis to determine whether the STR provides reasonable grounds to suspect ML or TF. Tactical analysis is based on domestic databases (including information from all reporting entities under the Law No.50/NA, relevant ministries and sectors having information requested, others as may be defined and the needs of AMLIO activities in each period), public sources including World Check one database and International FIUs. Based on the tactical analysis, AMLIO conducts operational analysis to identify further proof of reasonable grounds for suspect and come up with potential target, identified links and possible proceeds of crime related to ML/TF. In case of reasonable grounds to suspect that funds are the proceeds of a criminal activity or are related to TF, AMLIO will file an FIR and submit to related competent authorities for further investigation. </w:t>
      </w:r>
    </w:p>
    <w:p w14:paraId="07B1121B" w14:textId="77777777" w:rsidR="00600F87" w:rsidRPr="001F38D0" w:rsidRDefault="00600F87" w:rsidP="00600F87">
      <w:pPr>
        <w:pStyle w:val="FAFT-TEXTEjustifiedleft"/>
        <w:numPr>
          <w:ilvl w:val="0"/>
          <w:numId w:val="16"/>
        </w:numPr>
        <w:tabs>
          <w:tab w:val="clear" w:pos="850"/>
          <w:tab w:val="left" w:pos="0"/>
        </w:tabs>
        <w:ind w:left="0" w:firstLine="0"/>
        <w:rPr>
          <w:rFonts w:asciiTheme="majorHAnsi" w:hAnsiTheme="majorHAnsi"/>
          <w:lang w:val="en-US"/>
        </w:rPr>
      </w:pPr>
      <w:r w:rsidRPr="001F38D0">
        <w:rPr>
          <w:rFonts w:asciiTheme="majorHAnsi" w:hAnsiTheme="majorHAnsi"/>
          <w:lang w:val="en-US"/>
        </w:rPr>
        <w:t xml:space="preserve">Strategic Analysis is conducted on an annual basis based on information from AMLIO’s internal database including internal and international partners in order to identify potential trends and typologies related to ML/TF. Strategic analysis assists Lao PDR to identify weaknesses and challenges including developing policy and plan </w:t>
      </w:r>
      <w:r w:rsidRPr="001F38D0">
        <w:rPr>
          <w:rFonts w:asciiTheme="majorHAnsi" w:hAnsiTheme="majorHAnsi"/>
        </w:rPr>
        <w:t xml:space="preserve">to counter such trends. </w:t>
      </w:r>
      <w:r w:rsidRPr="001F38D0">
        <w:rPr>
          <w:rFonts w:asciiTheme="majorHAnsi" w:hAnsiTheme="majorHAnsi"/>
          <w:lang w:val="en-US"/>
        </w:rPr>
        <w:t xml:space="preserve"> </w:t>
      </w:r>
    </w:p>
    <w:p w14:paraId="2F103907" w14:textId="77777777" w:rsidR="00600F87" w:rsidRPr="00031224" w:rsidRDefault="00600F87" w:rsidP="00600F87">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29.5</w:t>
      </w:r>
      <w:r w:rsidRPr="00435FB3">
        <w:rPr>
          <w:rFonts w:asciiTheme="majorHAnsi" w:hAnsiTheme="majorHAnsi"/>
        </w:rPr>
        <w:t xml:space="preserve"> </w:t>
      </w:r>
      <w:r w:rsidRPr="001C353B">
        <w:rPr>
          <w:rFonts w:asciiTheme="majorHAnsi" w:hAnsiTheme="majorHAnsi"/>
        </w:rPr>
        <w:t xml:space="preserve">– </w:t>
      </w:r>
      <w:r w:rsidRPr="00C211FA">
        <w:rPr>
          <w:rFonts w:asciiTheme="majorHAnsi" w:hAnsiTheme="majorHAnsi"/>
          <w:b/>
          <w:bCs/>
        </w:rPr>
        <w:t>is mostly</w:t>
      </w:r>
      <w:r w:rsidRPr="00C211FA">
        <w:rPr>
          <w:rFonts w:asciiTheme="majorHAnsi" w:hAnsiTheme="majorHAnsi"/>
        </w:rPr>
        <w:t xml:space="preserve"> </w:t>
      </w:r>
      <w:r w:rsidRPr="00C211FA">
        <w:rPr>
          <w:rFonts w:asciiTheme="majorHAnsi" w:hAnsiTheme="majorHAnsi"/>
          <w:b/>
        </w:rPr>
        <w:t>met</w:t>
      </w:r>
      <w:r w:rsidRPr="00C211FA">
        <w:rPr>
          <w:rFonts w:asciiTheme="majorHAnsi" w:hAnsiTheme="majorHAnsi"/>
        </w:rPr>
        <w:t>.</w:t>
      </w:r>
      <w:r>
        <w:rPr>
          <w:rFonts w:asciiTheme="majorHAnsi" w:hAnsiTheme="majorHAnsi"/>
        </w:rPr>
        <w:t xml:space="preserve"> </w:t>
      </w:r>
      <w:r w:rsidRPr="00031224">
        <w:rPr>
          <w:rFonts w:asciiTheme="majorHAnsi" w:hAnsiTheme="majorHAnsi"/>
        </w:rPr>
        <w:t xml:space="preserve">Article 3 of the Agreement on Organization and Operations of the Anti-Money Laundering Intelligence Office No. 02/NCC authorizes AMLIO </w:t>
      </w:r>
      <w:r w:rsidRPr="00031224">
        <w:rPr>
          <w:rFonts w:asciiTheme="majorHAnsi" w:hAnsiTheme="majorHAnsi"/>
          <w:iCs/>
        </w:rPr>
        <w:t xml:space="preserve">to disseminate, spontaneously and upon request, information and the results of its analysis to relevant competent authorities. </w:t>
      </w:r>
      <w:r w:rsidRPr="00031224">
        <w:rPr>
          <w:rFonts w:asciiTheme="majorHAnsi" w:hAnsiTheme="majorHAnsi"/>
        </w:rPr>
        <w:t>AMLIO has responsibility t</w:t>
      </w:r>
      <w:r w:rsidRPr="00031224">
        <w:rPr>
          <w:rFonts w:asciiTheme="majorHAnsi" w:hAnsiTheme="majorHAnsi"/>
          <w:lang w:val="en-US"/>
        </w:rPr>
        <w:t>o submit documents and financial report relevant to ML</w:t>
      </w:r>
      <w:r w:rsidRPr="00031224">
        <w:rPr>
          <w:rFonts w:asciiTheme="majorHAnsi" w:hAnsiTheme="majorHAnsi"/>
          <w:cs/>
          <w:lang w:bidi="th-TH"/>
        </w:rPr>
        <w:t>/</w:t>
      </w:r>
      <w:r w:rsidRPr="00031224">
        <w:rPr>
          <w:rFonts w:asciiTheme="majorHAnsi" w:hAnsiTheme="majorHAnsi"/>
          <w:lang w:val="en-US"/>
        </w:rPr>
        <w:t>FT to the related investigation organizations including providing</w:t>
      </w:r>
      <w:r w:rsidRPr="00031224">
        <w:rPr>
          <w:rFonts w:asciiTheme="majorHAnsi" w:hAnsiTheme="majorHAnsi"/>
          <w:color w:val="FF0000"/>
        </w:rPr>
        <w:t xml:space="preserve"> </w:t>
      </w:r>
      <w:r w:rsidRPr="00031224">
        <w:rPr>
          <w:rFonts w:asciiTheme="majorHAnsi" w:hAnsiTheme="majorHAnsi"/>
        </w:rPr>
        <w:t xml:space="preserve">financial intelligence report to other organizations. </w:t>
      </w:r>
      <w:r w:rsidRPr="00031224">
        <w:rPr>
          <w:rFonts w:asciiTheme="majorHAnsi" w:hAnsiTheme="majorHAnsi"/>
          <w:iCs/>
        </w:rPr>
        <w:t xml:space="preserve">Information and analysis on money laundering or financing of terrorism of </w:t>
      </w:r>
      <w:r w:rsidRPr="00031224">
        <w:rPr>
          <w:rFonts w:asciiTheme="majorHAnsi" w:hAnsiTheme="majorHAnsi"/>
          <w:iCs/>
          <w:spacing w:val="0"/>
        </w:rPr>
        <w:t>individual, entity or other organization are also disseminated to Law enforcement</w:t>
      </w:r>
      <w:r w:rsidRPr="00031224">
        <w:rPr>
          <w:rFonts w:asciiTheme="majorHAnsi" w:hAnsiTheme="majorHAnsi"/>
          <w:iCs/>
        </w:rPr>
        <w:t xml:space="preserve"> organizations (</w:t>
      </w:r>
      <w:r w:rsidRPr="00031224">
        <w:rPr>
          <w:rFonts w:asciiTheme="majorHAnsi" w:hAnsiTheme="majorHAnsi" w:cstheme="minorBidi"/>
          <w:iCs/>
          <w:szCs w:val="28"/>
          <w:lang w:val="en-US" w:bidi="th-TH"/>
        </w:rPr>
        <w:t xml:space="preserve">Article 8 of the </w:t>
      </w:r>
      <w:r w:rsidRPr="00031224">
        <w:rPr>
          <w:rFonts w:asciiTheme="majorHAnsi" w:hAnsiTheme="majorHAnsi"/>
        </w:rPr>
        <w:t>Agreement</w:t>
      </w:r>
      <w:r w:rsidRPr="00031224">
        <w:rPr>
          <w:rFonts w:asciiTheme="majorHAnsi" w:hAnsiTheme="majorHAnsi"/>
          <w:iCs/>
        </w:rPr>
        <w:t>). The Standard Operating Procedure shows that AMILO, law enforcement agencies and related government agencies are required to share information upon request including information related to AML</w:t>
      </w:r>
      <w:r w:rsidRPr="00031224">
        <w:rPr>
          <w:rFonts w:asciiTheme="majorHAnsi" w:hAnsiTheme="majorHAnsi"/>
          <w:iCs/>
          <w:cs/>
          <w:lang w:bidi="th-TH"/>
        </w:rPr>
        <w:t>/</w:t>
      </w:r>
      <w:r w:rsidRPr="00031224">
        <w:rPr>
          <w:rFonts w:asciiTheme="majorHAnsi" w:hAnsiTheme="majorHAnsi"/>
          <w:iCs/>
          <w:lang w:val="en-US"/>
        </w:rPr>
        <w:t xml:space="preserve">CFT, </w:t>
      </w:r>
      <w:r w:rsidRPr="00031224">
        <w:rPr>
          <w:rFonts w:asciiTheme="majorHAnsi" w:hAnsiTheme="majorHAnsi"/>
          <w:iCs/>
        </w:rPr>
        <w:t xml:space="preserve">trends of ML/FT and other necessary information. The </w:t>
      </w:r>
      <w:proofErr w:type="spellStart"/>
      <w:r w:rsidRPr="00031224">
        <w:rPr>
          <w:rFonts w:asciiTheme="majorHAnsi" w:hAnsiTheme="majorHAnsi"/>
          <w:iCs/>
        </w:rPr>
        <w:t>receipient</w:t>
      </w:r>
      <w:proofErr w:type="spellEnd"/>
      <w:r w:rsidRPr="00031224">
        <w:rPr>
          <w:rFonts w:asciiTheme="majorHAnsi" w:hAnsiTheme="majorHAnsi"/>
          <w:iCs/>
        </w:rPr>
        <w:t xml:space="preserve"> would be aware of the use of information. </w:t>
      </w:r>
    </w:p>
    <w:p w14:paraId="1C688342" w14:textId="77777777" w:rsidR="00600F87" w:rsidRPr="00082579" w:rsidRDefault="00600F87" w:rsidP="00600F87">
      <w:pPr>
        <w:pStyle w:val="FAFT-TEXTEjustifiedleft"/>
        <w:numPr>
          <w:ilvl w:val="0"/>
          <w:numId w:val="16"/>
        </w:numPr>
        <w:tabs>
          <w:tab w:val="clear" w:pos="850"/>
          <w:tab w:val="clear" w:pos="1191"/>
          <w:tab w:val="clear" w:pos="1531"/>
          <w:tab w:val="left" w:pos="0"/>
          <w:tab w:val="left" w:pos="709"/>
          <w:tab w:val="left" w:pos="851"/>
        </w:tabs>
        <w:ind w:left="0" w:firstLine="0"/>
        <w:jc w:val="thaiDistribute"/>
        <w:rPr>
          <w:rFonts w:asciiTheme="majorHAnsi" w:hAnsiTheme="majorHAnsi"/>
        </w:rPr>
      </w:pPr>
      <w:r w:rsidRPr="001F38D0">
        <w:rPr>
          <w:rFonts w:asciiTheme="majorHAnsi" w:hAnsiTheme="majorHAnsi"/>
          <w:iCs/>
        </w:rPr>
        <w:tab/>
        <w:t xml:space="preserve">The Standard Operating Procedure identifies </w:t>
      </w:r>
      <w:r w:rsidRPr="001F38D0">
        <w:rPr>
          <w:rFonts w:asciiTheme="majorHAnsi" w:hAnsiTheme="majorHAnsi"/>
        </w:rPr>
        <w:t xml:space="preserve">forms for requesting, reporting or providing </w:t>
      </w:r>
      <w:r w:rsidRPr="00B75747">
        <w:rPr>
          <w:rFonts w:asciiTheme="majorHAnsi" w:hAnsiTheme="majorHAnsi"/>
        </w:rPr>
        <w:t xml:space="preserve">information shall be made in writing with signatures of authorized persons from both parties and submitted in writing or electronic format according to the information sharing </w:t>
      </w:r>
      <w:r w:rsidRPr="000B0B8B">
        <w:rPr>
          <w:rFonts w:asciiTheme="majorHAnsi" w:hAnsiTheme="majorHAnsi"/>
        </w:rPr>
        <w:t xml:space="preserve">platform in each period. Lao PDR mentions that paper-based channel and email are used in practice. </w:t>
      </w:r>
      <w:r w:rsidRPr="000B0B8B">
        <w:rPr>
          <w:rStyle w:val="CommentReference"/>
          <w:rFonts w:eastAsia="Phetsarath OT"/>
          <w:sz w:val="22"/>
          <w:szCs w:val="22"/>
          <w:lang w:val="en-US" w:bidi="lo-LA"/>
        </w:rPr>
        <w:t xml:space="preserve">To ensure the secure of the information dissemination in form of paper-based, AMLIO will authorize specific officer, </w:t>
      </w:r>
      <w:proofErr w:type="spellStart"/>
      <w:r w:rsidRPr="000B0B8B">
        <w:rPr>
          <w:rStyle w:val="CommentReference"/>
          <w:rFonts w:eastAsia="Phetsarath OT"/>
          <w:sz w:val="22"/>
          <w:szCs w:val="22"/>
          <w:lang w:val="en-US" w:bidi="lo-LA"/>
        </w:rPr>
        <w:t>resgister</w:t>
      </w:r>
      <w:proofErr w:type="spellEnd"/>
      <w:r w:rsidRPr="000B0B8B">
        <w:rPr>
          <w:rStyle w:val="CommentReference"/>
          <w:rFonts w:eastAsia="Phetsarath OT"/>
          <w:sz w:val="22"/>
          <w:szCs w:val="22"/>
          <w:lang w:val="en-US" w:bidi="lo-LA"/>
        </w:rPr>
        <w:t xml:space="preserve"> along with document reference number, date of </w:t>
      </w:r>
      <w:r w:rsidRPr="000B0B8B">
        <w:rPr>
          <w:rStyle w:val="CommentReference"/>
          <w:rFonts w:eastAsia="Phetsarath OT"/>
          <w:sz w:val="22"/>
          <w:szCs w:val="22"/>
          <w:lang w:val="en-US" w:bidi="lo-LA"/>
        </w:rPr>
        <w:lastRenderedPageBreak/>
        <w:t xml:space="preserve">issuance, details of receiver along with address. </w:t>
      </w:r>
      <w:r w:rsidRPr="000B0B8B">
        <w:t>E</w:t>
      </w:r>
      <w:r w:rsidRPr="000B0B8B">
        <w:rPr>
          <w:rFonts w:asciiTheme="majorHAnsi" w:hAnsiTheme="majorHAnsi"/>
        </w:rPr>
        <w:t>mail</w:t>
      </w:r>
      <w:r w:rsidRPr="000B0B8B">
        <w:t xml:space="preserve"> is used to send particular data including in urgent </w:t>
      </w:r>
      <w:r w:rsidRPr="000B0B8B">
        <w:rPr>
          <w:rFonts w:cstheme="minorBidi"/>
          <w:szCs w:val="28"/>
          <w:lang w:val="en-US" w:bidi="th-TH"/>
        </w:rPr>
        <w:t xml:space="preserve">case </w:t>
      </w:r>
      <w:r w:rsidRPr="000B0B8B">
        <w:t xml:space="preserve">to competent authority regarding security concern. In addition, </w:t>
      </w:r>
      <w:r w:rsidRPr="000B0B8B">
        <w:rPr>
          <w:rFonts w:eastAsia="Phetsarath OT"/>
          <w:lang w:bidi="lo-LA"/>
        </w:rPr>
        <w:t xml:space="preserve">Competent </w:t>
      </w:r>
      <w:r w:rsidRPr="00EF49B4">
        <w:rPr>
          <w:rFonts w:eastAsia="Phetsarath OT"/>
          <w:lang w:bidi="lo-LA"/>
        </w:rPr>
        <w:t xml:space="preserve">Authority Data Sharing </w:t>
      </w:r>
      <w:r>
        <w:rPr>
          <w:rFonts w:eastAsia="Phetsarath OT"/>
          <w:lang w:bidi="lo-LA"/>
        </w:rPr>
        <w:t>(</w:t>
      </w:r>
      <w:r w:rsidRPr="00EF49B4">
        <w:rPr>
          <w:rFonts w:eastAsia="Phetsarath OT"/>
          <w:lang w:bidi="lo-LA"/>
        </w:rPr>
        <w:t>CADS</w:t>
      </w:r>
      <w:r>
        <w:rPr>
          <w:rFonts w:eastAsia="Phetsarath OT"/>
          <w:lang w:bidi="lo-LA"/>
        </w:rPr>
        <w:t xml:space="preserve">) which is a new </w:t>
      </w:r>
      <w:r w:rsidRPr="00EF49B4">
        <w:rPr>
          <w:rFonts w:eastAsia="Phetsarath OT"/>
          <w:lang w:bidi="lo-LA"/>
        </w:rPr>
        <w:t>online data sharing platform</w:t>
      </w:r>
      <w:r>
        <w:rPr>
          <w:rFonts w:eastAsia="Phetsarath OT"/>
          <w:lang w:bidi="lo-LA"/>
        </w:rPr>
        <w:t xml:space="preserve"> will be launched to </w:t>
      </w:r>
      <w:r w:rsidRPr="00EF49B4">
        <w:rPr>
          <w:rFonts w:eastAsia="Phetsarath OT"/>
          <w:lang w:bidi="lo-LA"/>
        </w:rPr>
        <w:t>shar</w:t>
      </w:r>
      <w:r>
        <w:rPr>
          <w:rFonts w:eastAsia="Phetsarath OT"/>
          <w:lang w:bidi="lo-LA"/>
        </w:rPr>
        <w:t>e</w:t>
      </w:r>
      <w:r w:rsidRPr="00EF49B4">
        <w:rPr>
          <w:rFonts w:eastAsia="Phetsarath OT"/>
          <w:lang w:bidi="lo-LA"/>
        </w:rPr>
        <w:t xml:space="preserve"> information between AMLIO and relevant agencie</w:t>
      </w:r>
      <w:r>
        <w:rPr>
          <w:rFonts w:eastAsia="Phetsarath OT"/>
          <w:lang w:bidi="lo-LA"/>
        </w:rPr>
        <w:t>s</w:t>
      </w:r>
      <w:r w:rsidRPr="00EF49B4">
        <w:rPr>
          <w:rFonts w:eastAsia="Phetsarath OT"/>
          <w:lang w:bidi="lo-LA"/>
        </w:rPr>
        <w:t xml:space="preserve"> electronically. CADS is somewhat secure platform on information exchange since it consists of Data encrypt/decrypt (Certificate Authority) and as well as Firewall</w:t>
      </w:r>
      <w:r>
        <w:rPr>
          <w:rFonts w:eastAsia="Phetsarath OT"/>
          <w:lang w:bidi="lo-LA"/>
        </w:rPr>
        <w:t xml:space="preserve">. </w:t>
      </w:r>
    </w:p>
    <w:p w14:paraId="708039EA" w14:textId="77777777" w:rsidR="00600F87" w:rsidRPr="00E36EE8" w:rsidRDefault="00600F87" w:rsidP="00600F87">
      <w:pPr>
        <w:pStyle w:val="FAFT-TEXTEjustifiedleft"/>
        <w:numPr>
          <w:ilvl w:val="0"/>
          <w:numId w:val="16"/>
        </w:numPr>
        <w:tabs>
          <w:tab w:val="left" w:pos="0"/>
        </w:tabs>
        <w:ind w:left="0" w:firstLine="0"/>
        <w:rPr>
          <w:rFonts w:asciiTheme="majorHAnsi" w:hAnsiTheme="majorHAnsi"/>
        </w:rPr>
      </w:pPr>
      <w:r w:rsidRPr="00435FB3">
        <w:rPr>
          <w:rFonts w:asciiTheme="majorHAnsi" w:hAnsiTheme="majorHAnsi"/>
          <w:i/>
        </w:rPr>
        <w:t>Criterion 29.</w:t>
      </w:r>
      <w:r w:rsidRPr="00A263C8">
        <w:rPr>
          <w:rFonts w:asciiTheme="majorHAnsi" w:hAnsiTheme="majorHAnsi"/>
          <w:i/>
        </w:rPr>
        <w:t xml:space="preserve">6 </w:t>
      </w:r>
      <w:r w:rsidRPr="00A263C8">
        <w:rPr>
          <w:rFonts w:asciiTheme="majorHAnsi" w:hAnsiTheme="majorHAnsi"/>
          <w:b/>
          <w:bCs/>
        </w:rPr>
        <w:t>is met.</w:t>
      </w:r>
    </w:p>
    <w:p w14:paraId="023AB608" w14:textId="77777777" w:rsidR="00600F87" w:rsidRPr="00031224" w:rsidRDefault="00600F87" w:rsidP="00600F87">
      <w:pPr>
        <w:pStyle w:val="FAFT-TEXTEjustifiedleft"/>
        <w:numPr>
          <w:ilvl w:val="0"/>
          <w:numId w:val="16"/>
        </w:numPr>
        <w:tabs>
          <w:tab w:val="left" w:pos="0"/>
        </w:tabs>
        <w:ind w:left="0" w:firstLine="0"/>
        <w:rPr>
          <w:rFonts w:asciiTheme="majorHAnsi" w:hAnsiTheme="majorHAnsi"/>
        </w:rPr>
      </w:pPr>
      <w:r w:rsidRPr="00435FB3">
        <w:rPr>
          <w:rFonts w:asciiTheme="majorHAnsi" w:hAnsiTheme="majorHAnsi"/>
          <w:i/>
        </w:rPr>
        <w:t>Criterion 29</w:t>
      </w:r>
      <w:r w:rsidRPr="00E36EE8">
        <w:rPr>
          <w:rFonts w:asciiTheme="majorHAnsi" w:hAnsiTheme="majorHAnsi"/>
          <w:i/>
        </w:rPr>
        <w:t xml:space="preserve">.6(a)(c) </w:t>
      </w:r>
      <w:r w:rsidRPr="00A263C8">
        <w:rPr>
          <w:rFonts w:asciiTheme="majorHAnsi" w:hAnsiTheme="majorHAnsi"/>
        </w:rPr>
        <w:t xml:space="preserve">is </w:t>
      </w:r>
      <w:r w:rsidRPr="00A263C8">
        <w:rPr>
          <w:rFonts w:asciiTheme="majorHAnsi" w:hAnsiTheme="majorHAnsi"/>
          <w:b/>
        </w:rPr>
        <w:t>met</w:t>
      </w:r>
      <w:r w:rsidRPr="00A263C8">
        <w:rPr>
          <w:rFonts w:asciiTheme="majorHAnsi" w:hAnsiTheme="majorHAnsi"/>
        </w:rPr>
        <w:t>.</w:t>
      </w:r>
      <w:r>
        <w:rPr>
          <w:rFonts w:asciiTheme="majorHAnsi" w:hAnsiTheme="majorHAnsi"/>
        </w:rPr>
        <w:t xml:space="preserve"> </w:t>
      </w:r>
      <w:r w:rsidRPr="00031224">
        <w:rPr>
          <w:rFonts w:asciiTheme="majorHAnsi" w:hAnsiTheme="majorHAnsi"/>
          <w:iCs/>
        </w:rPr>
        <w:t xml:space="preserve">Article 8 of the Agreement on Organization and Operations of The Anti-Money Laundering Intelligence Office No.02/NCC requires FIU authorities to maintain the confidentiality of information collected. </w:t>
      </w:r>
    </w:p>
    <w:p w14:paraId="2165F34D" w14:textId="77777777" w:rsidR="00600F87" w:rsidRPr="00E36EE8" w:rsidRDefault="00600F87" w:rsidP="00600F87">
      <w:pPr>
        <w:pStyle w:val="FAFT-TEXTEjustifiedleft"/>
        <w:numPr>
          <w:ilvl w:val="0"/>
          <w:numId w:val="16"/>
        </w:numPr>
        <w:tabs>
          <w:tab w:val="clear" w:pos="850"/>
          <w:tab w:val="clear" w:pos="1191"/>
          <w:tab w:val="left" w:pos="0"/>
          <w:tab w:val="left" w:pos="900"/>
        </w:tabs>
        <w:ind w:left="0" w:firstLine="0"/>
        <w:rPr>
          <w:rFonts w:asciiTheme="majorHAnsi" w:hAnsiTheme="majorHAnsi"/>
          <w:iCs/>
        </w:rPr>
      </w:pPr>
      <w:r w:rsidRPr="00194C80">
        <w:rPr>
          <w:rFonts w:asciiTheme="majorHAnsi" w:hAnsiTheme="majorHAnsi"/>
          <w:iCs/>
        </w:rPr>
        <w:t xml:space="preserve">The Standard Operating Procedure defines principles of information sharing between AMLIO and other competent authorities, and between AMLIO and REs including information exchange with international FIU. The principles cover contents, methods, confidentiality and </w:t>
      </w:r>
      <w:r w:rsidRPr="00E36EE8">
        <w:rPr>
          <w:rFonts w:asciiTheme="majorHAnsi" w:hAnsiTheme="majorHAnsi"/>
          <w:iCs/>
        </w:rPr>
        <w:t>responsibility for such cooperation in a systematic and prompt manner with regards to AML/CFT. Regarding security and confidentiality of information received, AMLIO</w:t>
      </w:r>
      <w:r>
        <w:rPr>
          <w:rFonts w:asciiTheme="majorHAnsi" w:hAnsiTheme="majorHAnsi"/>
          <w:iCs/>
        </w:rPr>
        <w:t xml:space="preserve"> </w:t>
      </w:r>
      <w:r w:rsidRPr="00E36EE8">
        <w:rPr>
          <w:rFonts w:asciiTheme="majorHAnsi" w:hAnsiTheme="majorHAnsi"/>
          <w:iCs/>
        </w:rPr>
        <w:t xml:space="preserve">shall, in conformity with any applicable laws and regulations, including, without limitation, laws and regulations on the protection of privacy and on computerized databases, operate a database containing all relevant information concerning reports as provided </w:t>
      </w:r>
      <w:r w:rsidRPr="000B0B8B">
        <w:rPr>
          <w:rFonts w:asciiTheme="majorHAnsi" w:hAnsiTheme="majorHAnsi"/>
          <w:iCs/>
        </w:rPr>
        <w:t xml:space="preserve">under </w:t>
      </w:r>
      <w:r w:rsidRPr="000B0B8B">
        <w:rPr>
          <w:rFonts w:asciiTheme="majorHAnsi" w:hAnsiTheme="majorHAnsi"/>
        </w:rPr>
        <w:t xml:space="preserve">the Law on Anti-Money Laundering and Counter-Financing of Terrorism No. 50/NA. </w:t>
      </w:r>
      <w:r w:rsidRPr="00DF370E">
        <w:rPr>
          <w:rFonts w:asciiTheme="majorHAnsi" w:hAnsiTheme="majorHAnsi"/>
          <w:iCs/>
        </w:rPr>
        <w:t>The</w:t>
      </w:r>
      <w:r w:rsidRPr="00E36EE8">
        <w:rPr>
          <w:rFonts w:asciiTheme="majorHAnsi" w:hAnsiTheme="majorHAnsi"/>
          <w:iCs/>
        </w:rPr>
        <w:t xml:space="preserve"> officers, employees, agents or such other persons appointed to posts in AMLIO shall be required to keep confidential any information obtained within the scope of their duties, even after the cessation of those duties within the financial intelligence unit. Such information may not be used for any purposes other than those provided for by</w:t>
      </w:r>
      <w:r w:rsidRPr="004A0462">
        <w:rPr>
          <w:rFonts w:asciiTheme="majorHAnsi" w:hAnsiTheme="majorHAnsi"/>
          <w:iCs/>
        </w:rPr>
        <w:t xml:space="preserve"> the Law </w:t>
      </w:r>
      <w:r w:rsidRPr="00E36EE8">
        <w:rPr>
          <w:rFonts w:asciiTheme="majorHAnsi" w:hAnsiTheme="majorHAnsi"/>
          <w:iCs/>
        </w:rPr>
        <w:t xml:space="preserve">and may not otherwise be disclosed except by order of a court of competent jurisdiction. In the event that reports were received through post office, the security and confidentiality of requesting letter from LEAs should be the responsibility of AMLIO by referring to the security policies and AML/CFT Law No.50/NA. </w:t>
      </w:r>
    </w:p>
    <w:p w14:paraId="5F3392C3" w14:textId="77777777" w:rsidR="00600F87" w:rsidRPr="00E36EE8" w:rsidRDefault="00600F87" w:rsidP="00600F87">
      <w:pPr>
        <w:pStyle w:val="FAFT-TEXTEjustifiedleft"/>
        <w:numPr>
          <w:ilvl w:val="0"/>
          <w:numId w:val="16"/>
        </w:numPr>
        <w:tabs>
          <w:tab w:val="clear" w:pos="850"/>
          <w:tab w:val="left" w:pos="0"/>
        </w:tabs>
        <w:ind w:left="0" w:firstLine="0"/>
        <w:rPr>
          <w:rFonts w:asciiTheme="majorHAnsi" w:hAnsiTheme="majorHAnsi"/>
          <w:iCs/>
        </w:rPr>
      </w:pPr>
      <w:r w:rsidRPr="00E36EE8">
        <w:rPr>
          <w:rFonts w:asciiTheme="majorHAnsi" w:hAnsiTheme="majorHAnsi"/>
          <w:iCs/>
        </w:rPr>
        <w:t xml:space="preserve">The Standard Operating Procedure also provides procedures for AMILOs’ analysts </w:t>
      </w:r>
      <w:r w:rsidRPr="001F34EF">
        <w:rPr>
          <w:rFonts w:asciiTheme="majorHAnsi" w:hAnsiTheme="majorHAnsi"/>
          <w:iCs/>
        </w:rPr>
        <w:t>concerning receiving reports, methods for prioritizing suspicious cases, preparation, storage of information, approval, dissemination and evaluation of report data. Internal policies on data management and entry-exit analysis division including internal instruction on information supervision and entry-exit server’s room are provided for relevant staff and other competent</w:t>
      </w:r>
      <w:r w:rsidRPr="00E36EE8">
        <w:rPr>
          <w:rFonts w:asciiTheme="majorHAnsi" w:hAnsiTheme="majorHAnsi"/>
          <w:iCs/>
        </w:rPr>
        <w:t xml:space="preserve"> authorities. </w:t>
      </w:r>
    </w:p>
    <w:p w14:paraId="58921FC0" w14:textId="77777777" w:rsidR="00600F87" w:rsidRPr="00031224" w:rsidRDefault="00600F87" w:rsidP="00600F87">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29.6</w:t>
      </w:r>
      <w:r>
        <w:rPr>
          <w:rFonts w:asciiTheme="majorHAnsi" w:hAnsiTheme="majorHAnsi"/>
          <w:i/>
        </w:rPr>
        <w:t>(b)</w:t>
      </w:r>
      <w:r w:rsidRPr="00F82316">
        <w:rPr>
          <w:rFonts w:asciiTheme="majorHAnsi" w:hAnsiTheme="majorHAnsi"/>
          <w:i/>
        </w:rPr>
        <w:t xml:space="preserve"> </w:t>
      </w:r>
      <w:r w:rsidRPr="00F82316">
        <w:rPr>
          <w:rFonts w:asciiTheme="majorHAnsi" w:hAnsiTheme="majorHAnsi"/>
        </w:rPr>
        <w:t xml:space="preserve">is </w:t>
      </w:r>
      <w:r w:rsidRPr="004A0462">
        <w:rPr>
          <w:rFonts w:asciiTheme="majorHAnsi" w:hAnsiTheme="majorHAnsi"/>
          <w:b/>
        </w:rPr>
        <w:t>met</w:t>
      </w:r>
      <w:r w:rsidRPr="004A0462">
        <w:rPr>
          <w:rFonts w:asciiTheme="majorHAnsi" w:hAnsiTheme="majorHAnsi"/>
        </w:rPr>
        <w:t>.</w:t>
      </w:r>
      <w:r>
        <w:rPr>
          <w:rFonts w:asciiTheme="majorHAnsi" w:hAnsiTheme="majorHAnsi"/>
        </w:rPr>
        <w:t xml:space="preserve"> </w:t>
      </w:r>
      <w:r w:rsidRPr="00031224">
        <w:rPr>
          <w:rFonts w:asciiTheme="majorHAnsi" w:hAnsiTheme="majorHAnsi"/>
        </w:rPr>
        <w:t xml:space="preserve">AMLIO provides training on ethics and confidentiality of information received to all applicants prior to becoming a permanent staff of AMLIO (Article 3 and Article 7 of the Agreement on Organization and Operations of the Anti-Money Laundering Intelligence Office). </w:t>
      </w:r>
      <w:r w:rsidRPr="00031224">
        <w:rPr>
          <w:rFonts w:asciiTheme="majorHAnsi" w:hAnsiTheme="majorHAnsi"/>
          <w:iCs/>
        </w:rPr>
        <w:t xml:space="preserve">The Standard Operating Procedure requires </w:t>
      </w:r>
      <w:r w:rsidRPr="00031224">
        <w:rPr>
          <w:rFonts w:asciiTheme="majorHAnsi" w:hAnsiTheme="majorHAnsi"/>
          <w:iCs/>
          <w:lang w:val="en-US"/>
        </w:rPr>
        <w:t xml:space="preserve">AMLIO to </w:t>
      </w:r>
      <w:r w:rsidRPr="00031224">
        <w:rPr>
          <w:rFonts w:asciiTheme="majorHAnsi" w:hAnsiTheme="majorHAnsi"/>
          <w:lang w:val="en-US"/>
        </w:rPr>
        <w:t>provide trainings to</w:t>
      </w:r>
      <w:r w:rsidRPr="00031224">
        <w:rPr>
          <w:rFonts w:asciiTheme="majorHAnsi" w:hAnsiTheme="majorHAnsi" w:hint="cs"/>
          <w:cs/>
          <w:lang w:bidi="th-TH"/>
        </w:rPr>
        <w:t xml:space="preserve"> </w:t>
      </w:r>
      <w:r w:rsidRPr="00031224">
        <w:rPr>
          <w:rFonts w:asciiTheme="majorHAnsi" w:hAnsiTheme="majorHAnsi"/>
          <w:lang w:val="en-US"/>
        </w:rPr>
        <w:t>staff regarding to AML</w:t>
      </w:r>
      <w:r w:rsidRPr="00031224">
        <w:rPr>
          <w:rFonts w:asciiTheme="majorHAnsi" w:hAnsiTheme="majorHAnsi" w:hint="cs"/>
          <w:cs/>
          <w:lang w:bidi="th-TH"/>
        </w:rPr>
        <w:t>/</w:t>
      </w:r>
      <w:r w:rsidRPr="00031224">
        <w:rPr>
          <w:rFonts w:asciiTheme="majorHAnsi" w:hAnsiTheme="majorHAnsi"/>
          <w:lang w:val="en-US"/>
        </w:rPr>
        <w:t xml:space="preserve">CFT in each period to upgrade capacity in performing their duties. </w:t>
      </w:r>
      <w:r w:rsidRPr="00031224">
        <w:rPr>
          <w:rFonts w:asciiTheme="majorHAnsi" w:hAnsiTheme="majorHAnsi" w:cs="Angsana New"/>
          <w:szCs w:val="28"/>
          <w:lang w:val="en-US" w:bidi="th-TH"/>
        </w:rPr>
        <w:t>Lao PDR mentions that</w:t>
      </w:r>
      <w:r w:rsidRPr="00031224">
        <w:rPr>
          <w:rFonts w:asciiTheme="majorHAnsi" w:hAnsiTheme="majorHAnsi" w:cs="Angsana New"/>
          <w:szCs w:val="28"/>
          <w:u w:val="single"/>
          <w:lang w:val="en-US" w:bidi="th-TH"/>
        </w:rPr>
        <w:t xml:space="preserve"> </w:t>
      </w:r>
      <w:r>
        <w:t>t</w:t>
      </w:r>
      <w:r w:rsidRPr="0092710A">
        <w:t>he trainee or temporary staff will be train</w:t>
      </w:r>
      <w:r>
        <w:t>ed</w:t>
      </w:r>
      <w:r w:rsidRPr="0092710A">
        <w:t xml:space="preserve"> on overview of AML/CFT </w:t>
      </w:r>
      <w:r>
        <w:t xml:space="preserve">including </w:t>
      </w:r>
      <w:r w:rsidRPr="0092710A">
        <w:t>roles and functions of AMLIO which will include roles of each division also empha</w:t>
      </w:r>
      <w:r>
        <w:t>s</w:t>
      </w:r>
      <w:r w:rsidRPr="0092710A">
        <w:t>ize on confidentiality</w:t>
      </w:r>
      <w:r w:rsidRPr="00031224">
        <w:rPr>
          <w:rFonts w:cs="Angsana New"/>
          <w:szCs w:val="28"/>
          <w:lang w:val="en-US" w:bidi="th-TH"/>
        </w:rPr>
        <w:t>. T</w:t>
      </w:r>
      <w:r w:rsidRPr="0092710A">
        <w:t xml:space="preserve">he trainee or temporary staff will </w:t>
      </w:r>
      <w:r>
        <w:t xml:space="preserve">be </w:t>
      </w:r>
      <w:r w:rsidRPr="0092710A">
        <w:t>authorize</w:t>
      </w:r>
      <w:r>
        <w:t>d</w:t>
      </w:r>
      <w:r w:rsidRPr="0092710A">
        <w:t xml:space="preserve"> </w:t>
      </w:r>
      <w:r>
        <w:t xml:space="preserve">to access </w:t>
      </w:r>
      <w:r w:rsidRPr="0092710A">
        <w:t xml:space="preserve">only basic information of relevant division. </w:t>
      </w:r>
    </w:p>
    <w:p w14:paraId="78D8EB94" w14:textId="77777777" w:rsidR="00600F87" w:rsidRPr="00031224" w:rsidRDefault="00600F87" w:rsidP="00600F87">
      <w:pPr>
        <w:pStyle w:val="FAFT-TEXTEjustifiedleft"/>
        <w:numPr>
          <w:ilvl w:val="0"/>
          <w:numId w:val="16"/>
        </w:numPr>
        <w:tabs>
          <w:tab w:val="clear" w:pos="850"/>
          <w:tab w:val="left" w:pos="0"/>
        </w:tabs>
        <w:ind w:left="0" w:firstLine="0"/>
        <w:rPr>
          <w:rFonts w:asciiTheme="majorHAnsi" w:hAnsiTheme="majorHAnsi"/>
          <w:iCs/>
        </w:rPr>
      </w:pPr>
      <w:r w:rsidRPr="00E36EE8">
        <w:rPr>
          <w:rFonts w:asciiTheme="majorHAnsi" w:hAnsiTheme="majorHAnsi"/>
        </w:rPr>
        <w:t>Article 51 of the L</w:t>
      </w:r>
      <w:r w:rsidRPr="00E36EE8">
        <w:rPr>
          <w:rFonts w:asciiTheme="majorHAnsi" w:hAnsiTheme="majorHAnsi"/>
          <w:iCs/>
        </w:rPr>
        <w:t xml:space="preserve">aw on Anti-Money Laundering and Counter-Financing of Terrorism No. 50/NA prohibits related staff and competent authorities </w:t>
      </w:r>
      <w:r w:rsidRPr="00E36EE8">
        <w:rPr>
          <w:rFonts w:asciiTheme="majorHAnsi" w:hAnsiTheme="majorHAnsi"/>
        </w:rPr>
        <w:t>from d</w:t>
      </w:r>
      <w:r w:rsidRPr="00E36EE8">
        <w:rPr>
          <w:rFonts w:asciiTheme="majorHAnsi" w:hAnsiTheme="majorHAnsi"/>
          <w:iCs/>
        </w:rPr>
        <w:t xml:space="preserve">isclosing confidential information, neglecting their duties and responsibilities (including impeding STR processing or analysis) and any other activities that contravene laws and legal regulations. AMLIO’s internal policies provide that violations shall be punished by warning and punishment in accordance with applicable laws and regulations.  </w:t>
      </w:r>
    </w:p>
    <w:p w14:paraId="34D27D02" w14:textId="77777777" w:rsidR="00600F87" w:rsidRPr="003B2E75" w:rsidRDefault="00600F87" w:rsidP="00600F87">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lastRenderedPageBreak/>
        <w:t>Criterion 29.7</w:t>
      </w:r>
      <w:r w:rsidRPr="00031224">
        <w:rPr>
          <w:rFonts w:asciiTheme="majorHAnsi" w:hAnsiTheme="majorHAnsi"/>
          <w:i/>
        </w:rPr>
        <w:t xml:space="preserve"> </w:t>
      </w:r>
      <w:r w:rsidRPr="00031224">
        <w:rPr>
          <w:rFonts w:asciiTheme="majorHAnsi" w:hAnsiTheme="majorHAnsi"/>
          <w:bCs/>
          <w:i/>
        </w:rPr>
        <w:t>is</w:t>
      </w:r>
      <w:r w:rsidRPr="000D3B40">
        <w:rPr>
          <w:rFonts w:asciiTheme="majorHAnsi" w:hAnsiTheme="majorHAnsi"/>
          <w:b/>
          <w:bCs/>
        </w:rPr>
        <w:t xml:space="preserve"> </w:t>
      </w:r>
      <w:r>
        <w:rPr>
          <w:rFonts w:asciiTheme="majorHAnsi" w:hAnsiTheme="majorHAnsi"/>
          <w:b/>
          <w:bCs/>
        </w:rPr>
        <w:t>part</w:t>
      </w:r>
      <w:r w:rsidRPr="000D3B40">
        <w:rPr>
          <w:rFonts w:asciiTheme="majorHAnsi" w:hAnsiTheme="majorHAnsi"/>
          <w:b/>
          <w:bCs/>
        </w:rPr>
        <w:t>ly</w:t>
      </w:r>
      <w:r w:rsidRPr="000D3B40">
        <w:rPr>
          <w:rFonts w:asciiTheme="majorHAnsi" w:hAnsiTheme="majorHAnsi"/>
        </w:rPr>
        <w:t xml:space="preserve"> </w:t>
      </w:r>
      <w:r w:rsidRPr="000D3B40">
        <w:rPr>
          <w:rFonts w:asciiTheme="majorHAnsi" w:hAnsiTheme="majorHAnsi"/>
          <w:b/>
        </w:rPr>
        <w:t>met</w:t>
      </w:r>
      <w:r w:rsidRPr="000D3B40">
        <w:rPr>
          <w:rFonts w:asciiTheme="majorHAnsi" w:hAnsiTheme="majorHAnsi"/>
          <w:b/>
          <w:bCs/>
        </w:rPr>
        <w:t>.</w:t>
      </w:r>
    </w:p>
    <w:p w14:paraId="0A129377" w14:textId="77777777" w:rsidR="00600F87" w:rsidRPr="00031224" w:rsidRDefault="00600F87" w:rsidP="00600F87">
      <w:pPr>
        <w:pStyle w:val="FAFT-TEXTEjustifiedleft"/>
        <w:numPr>
          <w:ilvl w:val="0"/>
          <w:numId w:val="16"/>
        </w:numPr>
        <w:tabs>
          <w:tab w:val="clear" w:pos="850"/>
          <w:tab w:val="left" w:pos="0"/>
        </w:tabs>
        <w:ind w:left="0" w:firstLine="0"/>
        <w:rPr>
          <w:rFonts w:asciiTheme="majorHAnsi" w:hAnsiTheme="majorHAnsi"/>
        </w:rPr>
      </w:pPr>
      <w:r w:rsidRPr="00FE217C">
        <w:rPr>
          <w:rFonts w:asciiTheme="majorHAnsi" w:hAnsiTheme="majorHAnsi"/>
          <w:i/>
        </w:rPr>
        <w:t>Criterion 29.7(a)</w:t>
      </w:r>
      <w:r w:rsidRPr="00B95621">
        <w:rPr>
          <w:rFonts w:asciiTheme="majorHAnsi" w:hAnsiTheme="majorHAnsi"/>
          <w:i/>
        </w:rPr>
        <w:t xml:space="preserve">(c) </w:t>
      </w:r>
      <w:r w:rsidRPr="00B95621">
        <w:rPr>
          <w:rFonts w:asciiTheme="majorHAnsi" w:hAnsiTheme="majorHAnsi"/>
        </w:rPr>
        <w:t xml:space="preserve">is </w:t>
      </w:r>
      <w:r w:rsidRPr="00B95621">
        <w:rPr>
          <w:rFonts w:asciiTheme="majorHAnsi" w:hAnsiTheme="majorHAnsi"/>
          <w:b/>
        </w:rPr>
        <w:t>met</w:t>
      </w:r>
      <w:r w:rsidRPr="00B95621">
        <w:rPr>
          <w:rFonts w:asciiTheme="majorHAnsi" w:hAnsiTheme="majorHAnsi"/>
        </w:rPr>
        <w:t>.</w:t>
      </w:r>
      <w:r>
        <w:rPr>
          <w:rFonts w:asciiTheme="majorHAnsi" w:hAnsiTheme="majorHAnsi"/>
        </w:rPr>
        <w:t xml:space="preserve"> </w:t>
      </w:r>
      <w:r w:rsidRPr="00031224">
        <w:rPr>
          <w:rFonts w:asciiTheme="majorHAnsi" w:hAnsiTheme="majorHAnsi"/>
        </w:rPr>
        <w:t xml:space="preserve">AMLIO is the competent FIU authority under Article 55 of the Law on Anti-Money Laundering and Counter-Financing of Terrorism No. 50/NA. AMLIO has been </w:t>
      </w:r>
      <w:proofErr w:type="spellStart"/>
      <w:r w:rsidRPr="00031224">
        <w:rPr>
          <w:rFonts w:asciiTheme="majorHAnsi" w:hAnsiTheme="majorHAnsi"/>
        </w:rPr>
        <w:t>estrablished</w:t>
      </w:r>
      <w:proofErr w:type="spellEnd"/>
      <w:r w:rsidRPr="00031224">
        <w:rPr>
          <w:rFonts w:asciiTheme="majorHAnsi" w:hAnsiTheme="majorHAnsi"/>
        </w:rPr>
        <w:t xml:space="preserve"> in the organisational structure of the Bank of Lao PDR and has operational independence over its activities.</w:t>
      </w:r>
      <w:r w:rsidRPr="00031224">
        <w:rPr>
          <w:rFonts w:asciiTheme="majorHAnsi" w:hAnsiTheme="majorHAnsi" w:cstheme="minorBidi" w:hint="cs"/>
          <w:szCs w:val="28"/>
          <w:cs/>
          <w:lang w:bidi="th-TH"/>
        </w:rPr>
        <w:t xml:space="preserve"> </w:t>
      </w:r>
      <w:r w:rsidRPr="00031224">
        <w:rPr>
          <w:rFonts w:asciiTheme="majorHAnsi" w:hAnsiTheme="majorHAnsi"/>
        </w:rPr>
        <w:t xml:space="preserve">AMLIO has main roles and tasks in data collection, analysis, dissemination, coordination with related parties both domestically and internationally to combat and prevent money laundering and terrorism financing. </w:t>
      </w:r>
      <w:r w:rsidRPr="00031224">
        <w:rPr>
          <w:rFonts w:asciiTheme="majorHAnsi" w:hAnsiTheme="majorHAnsi" w:cstheme="minorBidi"/>
          <w:szCs w:val="28"/>
          <w:lang w:val="en-US" w:bidi="th-TH"/>
        </w:rPr>
        <w:t>Lao PDR informs that AMLIO had been u</w:t>
      </w:r>
      <w:proofErr w:type="spellStart"/>
      <w:r w:rsidRPr="00A838CA">
        <w:t>nder</w:t>
      </w:r>
      <w:proofErr w:type="spellEnd"/>
      <w:r w:rsidRPr="00A838CA">
        <w:t xml:space="preserve"> the BOL since 2007 until 2016 AMLIO are independent </w:t>
      </w:r>
      <w:r w:rsidRPr="00031224">
        <w:rPr>
          <w:rFonts w:asciiTheme="majorHAnsi" w:hAnsiTheme="majorHAnsi"/>
        </w:rPr>
        <w:t xml:space="preserve">of the Bank of the Lao PDR. The status, mandate, duties, rights, organizational structure, personnel, principle and work procedures of AMLIO is defined in separate regulation in the Agreement on Organization and Operations of The Anti-Money Laundering Intelligence Office No.02/NCC. </w:t>
      </w:r>
    </w:p>
    <w:p w14:paraId="05AFF8A0" w14:textId="77777777" w:rsidR="00600F87" w:rsidRPr="00D07CBD" w:rsidRDefault="00600F87" w:rsidP="00600F87">
      <w:pPr>
        <w:pStyle w:val="FAFT-TEXTEjustifiedleft"/>
        <w:numPr>
          <w:ilvl w:val="0"/>
          <w:numId w:val="16"/>
        </w:numPr>
        <w:tabs>
          <w:tab w:val="clear" w:pos="850"/>
          <w:tab w:val="left" w:pos="0"/>
        </w:tabs>
        <w:ind w:left="0" w:firstLine="0"/>
        <w:rPr>
          <w:rFonts w:asciiTheme="majorHAnsi" w:hAnsiTheme="majorHAnsi"/>
        </w:rPr>
      </w:pPr>
      <w:r w:rsidRPr="00FE217C">
        <w:rPr>
          <w:rFonts w:asciiTheme="majorHAnsi" w:hAnsiTheme="majorHAnsi"/>
          <w:iCs/>
        </w:rPr>
        <w:t xml:space="preserve">In practice, </w:t>
      </w:r>
      <w:r w:rsidRPr="00FE217C">
        <w:rPr>
          <w:rFonts w:asciiTheme="majorHAnsi" w:hAnsiTheme="majorHAnsi"/>
        </w:rPr>
        <w:t>AMLIO is under direct supervision-leadership of National Coordination Committee for Anti-Money Laundering and Counter-Financing of Terrorism (NCC) as stated in Article 2 of the Agreement. Lao PDR manages the AML/CFT activities centrally and unanimously in the nation, by assigning the NCC which is directly responsible for managing, monitoring, inspecting on</w:t>
      </w:r>
      <w:r>
        <w:rPr>
          <w:rFonts w:asciiTheme="majorHAnsi" w:hAnsiTheme="majorHAnsi"/>
        </w:rPr>
        <w:t xml:space="preserve"> </w:t>
      </w:r>
      <w:r w:rsidRPr="00FE217C">
        <w:rPr>
          <w:rFonts w:asciiTheme="majorHAnsi" w:hAnsiTheme="majorHAnsi"/>
        </w:rPr>
        <w:t>the basis of coordination with other concerned authorities and related local administrations. Art</w:t>
      </w:r>
      <w:r>
        <w:rPr>
          <w:rFonts w:asciiTheme="majorHAnsi" w:hAnsiTheme="majorHAnsi"/>
        </w:rPr>
        <w:t>i</w:t>
      </w:r>
      <w:r w:rsidRPr="00FE217C">
        <w:rPr>
          <w:rFonts w:asciiTheme="majorHAnsi" w:hAnsiTheme="majorHAnsi"/>
        </w:rPr>
        <w:t>cle 53 of the law on Anti-Money Laundering and Counter-Financing of Terrorism No. 50/NA identifies that the NCC is non-permanent body and consists of Chairman (Deputy Prime Minister), Deputy Chairman (Governor of Bank of Lao PDR is the first deputy chairman and act as standing member of the committee, and the second deputy chairman is Deputy Minister of Ministry of Public Security) and a number of members (equivalent-ranking of Deputy Minister from relevant ministries and Deputy Head of related organizations) who will be appointed or removed by the Prime Minister. AMLIO is mandated to assist the NCC to ensure the tasks are in order and smooth, in line with law and international standard. In order to ensure that</w:t>
      </w:r>
      <w:r>
        <w:rPr>
          <w:rFonts w:asciiTheme="majorHAnsi" w:hAnsiTheme="majorHAnsi"/>
        </w:rPr>
        <w:t xml:space="preserve"> </w:t>
      </w:r>
      <w:r w:rsidRPr="00FE217C">
        <w:rPr>
          <w:rFonts w:asciiTheme="majorHAnsi" w:hAnsiTheme="majorHAnsi"/>
        </w:rPr>
        <w:t xml:space="preserve">the authorities have capacities to carry out their functions, AMLIO provides internal </w:t>
      </w:r>
      <w:r w:rsidRPr="00713C1C">
        <w:rPr>
          <w:rFonts w:asciiTheme="majorHAnsi" w:hAnsiTheme="majorHAnsi"/>
        </w:rPr>
        <w:t>training courses for its authorities as mentioned in Article 3 and Article 7 of the Agreement on Organization and Operations of The Anti-Money Laundering Intelligence Office and its standard</w:t>
      </w:r>
      <w:r w:rsidRPr="00FE217C">
        <w:rPr>
          <w:rFonts w:asciiTheme="majorHAnsi" w:hAnsiTheme="majorHAnsi"/>
        </w:rPr>
        <w:t xml:space="preserve"> operating procedure.</w:t>
      </w:r>
    </w:p>
    <w:p w14:paraId="4AE1D509" w14:textId="77777777" w:rsidR="00600F87" w:rsidRPr="00031224" w:rsidRDefault="00600F87" w:rsidP="00600F87">
      <w:pPr>
        <w:pStyle w:val="FAFT-TEXTEjustifiedleft"/>
        <w:numPr>
          <w:ilvl w:val="0"/>
          <w:numId w:val="16"/>
        </w:numPr>
        <w:tabs>
          <w:tab w:val="left" w:pos="0"/>
        </w:tabs>
        <w:ind w:left="0" w:firstLine="0"/>
        <w:rPr>
          <w:rFonts w:asciiTheme="majorHAnsi" w:hAnsiTheme="majorHAnsi"/>
          <w:b/>
        </w:rPr>
      </w:pPr>
      <w:r w:rsidRPr="00435FB3">
        <w:rPr>
          <w:rFonts w:asciiTheme="majorHAnsi" w:hAnsiTheme="majorHAnsi"/>
          <w:i/>
        </w:rPr>
        <w:t>Criterion 29.7</w:t>
      </w:r>
      <w:r>
        <w:rPr>
          <w:rFonts w:asciiTheme="majorHAnsi" w:hAnsiTheme="majorHAnsi"/>
          <w:i/>
        </w:rPr>
        <w:t>(b)</w:t>
      </w:r>
      <w:r w:rsidRPr="00D62534">
        <w:rPr>
          <w:rFonts w:asciiTheme="majorHAnsi" w:hAnsiTheme="majorHAnsi"/>
          <w:bCs/>
        </w:rPr>
        <w:t xml:space="preserve"> </w:t>
      </w:r>
      <w:r w:rsidRPr="00D62534">
        <w:rPr>
          <w:rFonts w:asciiTheme="majorHAnsi" w:hAnsiTheme="majorHAnsi"/>
        </w:rPr>
        <w:t xml:space="preserve">is </w:t>
      </w:r>
      <w:r w:rsidRPr="00D62534">
        <w:rPr>
          <w:rFonts w:asciiTheme="majorHAnsi" w:hAnsiTheme="majorHAnsi"/>
          <w:b/>
        </w:rPr>
        <w:t>met</w:t>
      </w:r>
      <w:r w:rsidRPr="00D62534">
        <w:rPr>
          <w:rFonts w:asciiTheme="majorHAnsi" w:hAnsiTheme="majorHAnsi"/>
        </w:rPr>
        <w:t>.</w:t>
      </w:r>
      <w:r>
        <w:rPr>
          <w:rFonts w:asciiTheme="majorHAnsi" w:hAnsiTheme="majorHAnsi"/>
          <w:b/>
        </w:rPr>
        <w:t xml:space="preserve"> </w:t>
      </w:r>
      <w:r w:rsidRPr="00031224">
        <w:rPr>
          <w:rFonts w:asciiTheme="majorHAnsi" w:hAnsiTheme="majorHAnsi"/>
          <w:iCs/>
        </w:rPr>
        <w:t>Article 6 of the Agreement on Organization and Operations of the Anti-Money Laundering Intelligence Office No.02/NCC notifies that</w:t>
      </w:r>
      <w:r w:rsidRPr="00031224">
        <w:rPr>
          <w:rFonts w:asciiTheme="majorHAnsi" w:hAnsiTheme="majorHAnsi"/>
        </w:rPr>
        <w:t xml:space="preserve"> </w:t>
      </w:r>
      <w:r w:rsidRPr="00031224">
        <w:rPr>
          <w:rFonts w:asciiTheme="majorHAnsi" w:hAnsiTheme="majorHAnsi"/>
          <w:lang w:val="en-US" w:bidi="th-TH"/>
        </w:rPr>
        <w:t xml:space="preserve">Director General of AMLIO may have own responsible directly to the NCC about accomplished and pending any rights and duties stipulated in Article 3 and Article 4 of the Agreement. Director General of AMLIO may sign every </w:t>
      </w:r>
      <w:proofErr w:type="gramStart"/>
      <w:r w:rsidRPr="00031224">
        <w:rPr>
          <w:rFonts w:asciiTheme="majorHAnsi" w:hAnsiTheme="majorHAnsi"/>
          <w:lang w:val="en-US" w:bidi="th-TH"/>
        </w:rPr>
        <w:t>documents</w:t>
      </w:r>
      <w:proofErr w:type="gramEnd"/>
      <w:r w:rsidRPr="00031224">
        <w:rPr>
          <w:rFonts w:asciiTheme="majorHAnsi" w:hAnsiTheme="majorHAnsi"/>
          <w:lang w:val="en-US" w:bidi="th-TH"/>
        </w:rPr>
        <w:t xml:space="preserve"> related to AMLIO, in case of standing or absence in the office, Director General of AMLIO may hand over to Deputy Director General of AMLIO. This authorities </w:t>
      </w:r>
      <w:r w:rsidRPr="00031224">
        <w:rPr>
          <w:rFonts w:asciiTheme="majorHAnsi" w:hAnsiTheme="majorHAnsi"/>
        </w:rPr>
        <w:t xml:space="preserve">AMLIO to make arrangements or engage independently with other domestic competent authorities or foreign counterparts on the exchange of information. Article 3 of the Agreement on Organization and Operations of the Anti-Money Laundering Intelligence Office authorizes AMLIO to collaborate, coordinate and exchange of information independently with relevant partners at domestic level and international level. In addition, the Standard Operating Procedure emphasizes that AMILO, </w:t>
      </w:r>
      <w:r w:rsidRPr="00031224">
        <w:rPr>
          <w:rFonts w:asciiTheme="majorHAnsi" w:hAnsiTheme="majorHAnsi"/>
          <w:spacing w:val="0"/>
        </w:rPr>
        <w:t xml:space="preserve">law enforcement agencies and related government agencies are required to provide information upon requests, share information related to the ML/FT trends and other necessary information. These include signing the Memorandum of Understanding with foreign counterparts. </w:t>
      </w:r>
    </w:p>
    <w:p w14:paraId="54B69BFA" w14:textId="77777777" w:rsidR="00600F87" w:rsidRDefault="00600F87" w:rsidP="00600F87">
      <w:pPr>
        <w:pStyle w:val="FAFT-TEXTEjustifiedleft"/>
        <w:numPr>
          <w:ilvl w:val="0"/>
          <w:numId w:val="16"/>
        </w:numPr>
        <w:ind w:left="0" w:firstLine="0"/>
        <w:rPr>
          <w:rFonts w:asciiTheme="majorHAnsi" w:hAnsiTheme="majorHAnsi"/>
          <w:b/>
        </w:rPr>
      </w:pPr>
      <w:r>
        <w:rPr>
          <w:rFonts w:asciiTheme="majorHAnsi" w:hAnsiTheme="majorHAnsi"/>
          <w:i/>
        </w:rPr>
        <w:t>Criterion 29.7(d)</w:t>
      </w:r>
      <w:r w:rsidRPr="00435FB3">
        <w:rPr>
          <w:rFonts w:asciiTheme="majorHAnsi" w:hAnsiTheme="majorHAnsi"/>
          <w:i/>
        </w:rPr>
        <w:t xml:space="preserve"> </w:t>
      </w:r>
      <w:r w:rsidRPr="00BA1781">
        <w:rPr>
          <w:rFonts w:asciiTheme="majorHAnsi" w:hAnsiTheme="majorHAnsi"/>
          <w:bCs/>
        </w:rPr>
        <w:t xml:space="preserve">is </w:t>
      </w:r>
      <w:r w:rsidRPr="001F6F0C">
        <w:rPr>
          <w:rFonts w:asciiTheme="majorHAnsi" w:hAnsiTheme="majorHAnsi"/>
          <w:b/>
          <w:bCs/>
        </w:rPr>
        <w:t>partly</w:t>
      </w:r>
      <w:r w:rsidRPr="001F6F0C">
        <w:rPr>
          <w:rFonts w:asciiTheme="majorHAnsi" w:hAnsiTheme="majorHAnsi"/>
        </w:rPr>
        <w:t xml:space="preserve"> </w:t>
      </w:r>
      <w:r w:rsidRPr="001F6F0C">
        <w:rPr>
          <w:rFonts w:asciiTheme="majorHAnsi" w:hAnsiTheme="majorHAnsi"/>
          <w:b/>
        </w:rPr>
        <w:t>met</w:t>
      </w:r>
      <w:r w:rsidRPr="001F6F0C">
        <w:rPr>
          <w:rFonts w:asciiTheme="majorHAnsi" w:hAnsiTheme="majorHAnsi"/>
        </w:rPr>
        <w:t>.</w:t>
      </w:r>
      <w:r>
        <w:rPr>
          <w:rFonts w:asciiTheme="majorHAnsi" w:hAnsiTheme="majorHAnsi"/>
          <w:b/>
        </w:rPr>
        <w:t xml:space="preserve"> </w:t>
      </w:r>
      <w:r w:rsidRPr="00031224">
        <w:rPr>
          <w:rFonts w:asciiTheme="majorHAnsi" w:hAnsiTheme="majorHAnsi"/>
        </w:rPr>
        <w:t xml:space="preserve">Regarding budget and human resource, Lao PDR indicates that AMLIO still proposes the request for </w:t>
      </w:r>
      <w:r w:rsidRPr="00492940">
        <w:t xml:space="preserve">budget and </w:t>
      </w:r>
      <w:r w:rsidRPr="00031224">
        <w:rPr>
          <w:rFonts w:asciiTheme="majorHAnsi" w:hAnsiTheme="majorHAnsi"/>
        </w:rPr>
        <w:t>human resource</w:t>
      </w:r>
      <w:r w:rsidRPr="00492940">
        <w:t xml:space="preserve"> </w:t>
      </w:r>
      <w:r w:rsidRPr="00031224">
        <w:rPr>
          <w:rFonts w:asciiTheme="majorHAnsi" w:hAnsiTheme="majorHAnsi"/>
        </w:rPr>
        <w:t>supporting</w:t>
      </w:r>
      <w:r w:rsidRPr="00492940">
        <w:t xml:space="preserve"> to </w:t>
      </w:r>
      <w:r w:rsidRPr="00031224">
        <w:rPr>
          <w:rFonts w:asciiTheme="majorHAnsi" w:hAnsiTheme="majorHAnsi"/>
        </w:rPr>
        <w:t xml:space="preserve">the Bank of the Lao PDR. Budget requested from AMLIO is approved by the NCC then the Bank of the Lao PDR issues budget in </w:t>
      </w:r>
      <w:r w:rsidRPr="00492940">
        <w:t xml:space="preserve">annual basis to </w:t>
      </w:r>
      <w:r w:rsidRPr="00031224">
        <w:rPr>
          <w:rFonts w:asciiTheme="majorHAnsi" w:hAnsiTheme="majorHAnsi"/>
        </w:rPr>
        <w:t>AMLIO to carry out its functions. T</w:t>
      </w:r>
      <w:r w:rsidRPr="00492940">
        <w:t xml:space="preserve">he AMLIO </w:t>
      </w:r>
      <w:r w:rsidRPr="00492940">
        <w:lastRenderedPageBreak/>
        <w:t xml:space="preserve">budget is separated internally from the rest of the BOL budget. </w:t>
      </w:r>
      <w:commentRangeStart w:id="467"/>
      <w:r w:rsidRPr="00031224">
        <w:rPr>
          <w:highlight w:val="yellow"/>
        </w:rPr>
        <w:t>[For Lao PDR: What is the process through which AMLIO gets its human resources or has its human resource approved?]</w:t>
      </w:r>
      <w:r w:rsidRPr="00031224">
        <w:rPr>
          <w:rFonts w:asciiTheme="majorHAnsi" w:hAnsiTheme="majorHAnsi"/>
        </w:rPr>
        <w:t>.</w:t>
      </w:r>
      <w:commentRangeEnd w:id="467"/>
      <w:r>
        <w:rPr>
          <w:rStyle w:val="CommentReference"/>
          <w:rFonts w:ascii="Times New Roman" w:hAnsi="Times New Roman"/>
          <w:spacing w:val="0"/>
        </w:rPr>
        <w:commentReference w:id="467"/>
      </w:r>
    </w:p>
    <w:p w14:paraId="7C8A9A43" w14:textId="77777777" w:rsidR="00600F87" w:rsidRPr="00031224" w:rsidRDefault="00600F87" w:rsidP="00600F87">
      <w:pPr>
        <w:pStyle w:val="FAFT-TEXTEjustifiedleft"/>
        <w:numPr>
          <w:ilvl w:val="0"/>
          <w:numId w:val="16"/>
        </w:numPr>
        <w:ind w:left="0" w:firstLine="0"/>
        <w:rPr>
          <w:rFonts w:asciiTheme="majorHAnsi" w:hAnsiTheme="majorHAnsi"/>
          <w:b/>
        </w:rPr>
      </w:pPr>
      <w:r w:rsidRPr="00031224">
        <w:rPr>
          <w:rFonts w:asciiTheme="majorHAnsi" w:hAnsiTheme="majorHAnsi"/>
          <w:iCs/>
        </w:rPr>
        <w:t xml:space="preserve">Article 6 of the Agreement on Organization and Operations of the Anti-Money Laundering Intelligence Office No.02/NCC authorizes AMLIO to carry out its functions independently (details stipulated in Rec.29.7 (b)). </w:t>
      </w:r>
      <w:proofErr w:type="gramStart"/>
      <w:r w:rsidRPr="00031224">
        <w:rPr>
          <w:rFonts w:asciiTheme="majorHAnsi" w:hAnsiTheme="majorHAnsi"/>
          <w:lang w:val="en-US" w:bidi="th-TH"/>
        </w:rPr>
        <w:t>However,  there</w:t>
      </w:r>
      <w:proofErr w:type="gramEnd"/>
      <w:r w:rsidRPr="00031224">
        <w:rPr>
          <w:rFonts w:asciiTheme="majorHAnsi" w:hAnsiTheme="majorHAnsi"/>
          <w:lang w:val="en-US" w:bidi="th-TH"/>
        </w:rPr>
        <w:t xml:space="preserve"> are some gaps to ensure </w:t>
      </w:r>
      <w:r w:rsidRPr="00031224">
        <w:rPr>
          <w:rFonts w:asciiTheme="majorHAnsi" w:hAnsiTheme="majorHAnsi"/>
        </w:rPr>
        <w:t xml:space="preserve">that AMLIO will be able to obtain and deploy the resources needed to carry out its functions, on an individual or routine basis, free from any undue political influence or interference, which might compromise its operational independence. </w:t>
      </w:r>
      <w:r w:rsidRPr="00031224">
        <w:rPr>
          <w:rFonts w:asciiTheme="majorHAnsi" w:hAnsiTheme="majorHAnsi"/>
          <w:iCs/>
        </w:rPr>
        <w:t>Article 6 of the Agreement notifies that D</w:t>
      </w:r>
      <w:r w:rsidRPr="00031224">
        <w:rPr>
          <w:rFonts w:asciiTheme="majorHAnsi" w:hAnsiTheme="majorHAnsi"/>
        </w:rPr>
        <w:t>irector and Deputy Director of Division, staffs and contract’s employee shall be appointed and removed by the standing Vice-Chairman of NCC (Governor of Bank of Lao PDR) upon recommendation by the Bank of Lao PDR.</w:t>
      </w:r>
      <w:r w:rsidRPr="00031224">
        <w:rPr>
          <w:rFonts w:asciiTheme="majorHAnsi" w:hAnsiTheme="majorHAnsi"/>
          <w:b/>
        </w:rPr>
        <w:t xml:space="preserve"> </w:t>
      </w:r>
    </w:p>
    <w:p w14:paraId="6C4CF160" w14:textId="77777777" w:rsidR="00600F87" w:rsidRPr="00031224" w:rsidRDefault="00600F87" w:rsidP="00600F87">
      <w:pPr>
        <w:pStyle w:val="FAFT-TEXTEjustifiedleft"/>
        <w:numPr>
          <w:ilvl w:val="0"/>
          <w:numId w:val="16"/>
        </w:numPr>
        <w:tabs>
          <w:tab w:val="left" w:pos="0"/>
        </w:tabs>
        <w:ind w:left="0" w:firstLine="0"/>
        <w:rPr>
          <w:rFonts w:asciiTheme="majorHAnsi" w:hAnsiTheme="majorHAnsi"/>
        </w:rPr>
      </w:pPr>
      <w:r w:rsidRPr="00435FB3">
        <w:rPr>
          <w:rFonts w:asciiTheme="majorHAnsi" w:hAnsiTheme="majorHAnsi"/>
          <w:i/>
        </w:rPr>
        <w:t>Criterion 29.8</w:t>
      </w:r>
      <w:r w:rsidRPr="00435FB3">
        <w:rPr>
          <w:rFonts w:asciiTheme="majorHAnsi" w:hAnsiTheme="majorHAnsi"/>
        </w:rPr>
        <w:t xml:space="preserve"> </w:t>
      </w:r>
      <w:r w:rsidRPr="00704990">
        <w:rPr>
          <w:rFonts w:asciiTheme="majorHAnsi" w:hAnsiTheme="majorHAnsi"/>
        </w:rPr>
        <w:t xml:space="preserve">is </w:t>
      </w:r>
      <w:r w:rsidRPr="00704990">
        <w:rPr>
          <w:rFonts w:asciiTheme="majorHAnsi" w:hAnsiTheme="majorHAnsi"/>
          <w:b/>
        </w:rPr>
        <w:t>met</w:t>
      </w:r>
      <w:r w:rsidRPr="00704990">
        <w:rPr>
          <w:rFonts w:asciiTheme="majorHAnsi" w:hAnsiTheme="majorHAnsi"/>
        </w:rPr>
        <w:t>.</w:t>
      </w:r>
      <w:r>
        <w:rPr>
          <w:rFonts w:asciiTheme="majorHAnsi" w:hAnsiTheme="majorHAnsi"/>
        </w:rPr>
        <w:t xml:space="preserve"> </w:t>
      </w:r>
      <w:r w:rsidRPr="00031224">
        <w:rPr>
          <w:rFonts w:asciiTheme="majorHAnsi" w:hAnsiTheme="majorHAnsi"/>
          <w:iCs/>
        </w:rPr>
        <w:t xml:space="preserve">At the time of the evaluation, </w:t>
      </w:r>
      <w:r w:rsidRPr="00031224">
        <w:rPr>
          <w:rFonts w:asciiTheme="majorHAnsi" w:hAnsiTheme="majorHAnsi"/>
        </w:rPr>
        <w:t>Lao PDR is in the process of applying Egmont Membership under the sponsorship of Indonesia FIU (PPATK) and AMLO. Now, Lao PDR is at step 4 of membership process and is preparing for Egmont On-site visit. Lao PDR confirms that the application to join Egmont was unconditional.</w:t>
      </w:r>
      <w:r w:rsidRPr="00031224">
        <w:rPr>
          <w:rFonts w:asciiTheme="majorHAnsi" w:hAnsiTheme="majorHAnsi"/>
          <w:u w:val="single"/>
        </w:rPr>
        <w:t xml:space="preserve"> </w:t>
      </w:r>
    </w:p>
    <w:p w14:paraId="5ED4E596" w14:textId="77777777" w:rsidR="00600F87" w:rsidRPr="00435FB3" w:rsidRDefault="00600F87" w:rsidP="00600F87">
      <w:pPr>
        <w:pStyle w:val="TemplateMERH4"/>
        <w:tabs>
          <w:tab w:val="clear" w:pos="850"/>
          <w:tab w:val="left" w:pos="0"/>
        </w:tabs>
        <w:rPr>
          <w:rFonts w:asciiTheme="majorHAnsi" w:hAnsiTheme="majorHAnsi"/>
        </w:rPr>
      </w:pPr>
      <w:r w:rsidRPr="00435FB3">
        <w:rPr>
          <w:rFonts w:asciiTheme="majorHAnsi" w:hAnsiTheme="majorHAnsi"/>
        </w:rPr>
        <w:t>Weighting and Conclusion</w:t>
      </w:r>
    </w:p>
    <w:p w14:paraId="2878931F" w14:textId="77777777" w:rsidR="00600F87" w:rsidRPr="000B1F59"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0B1F59">
        <w:rPr>
          <w:rFonts w:asciiTheme="majorHAnsi" w:hAnsiTheme="majorHAnsi"/>
        </w:rPr>
        <w:t>Lao PDR has significant progress with respect to</w:t>
      </w:r>
      <w:r w:rsidRPr="000B1F59">
        <w:rPr>
          <w:rFonts w:asciiTheme="majorHAnsi" w:hAnsiTheme="majorHAnsi" w:cs="Cambria"/>
        </w:rPr>
        <w:t xml:space="preserve"> roles, responsibilities and powers of financial intelligence unit. The minor shortcoming </w:t>
      </w:r>
      <w:proofErr w:type="gramStart"/>
      <w:r w:rsidRPr="000B1F59">
        <w:rPr>
          <w:rFonts w:asciiTheme="majorHAnsi" w:hAnsiTheme="majorHAnsi" w:cs="Cambria"/>
        </w:rPr>
        <w:t>relate</w:t>
      </w:r>
      <w:proofErr w:type="gramEnd"/>
      <w:r w:rsidRPr="000B1F59">
        <w:rPr>
          <w:rFonts w:asciiTheme="majorHAnsi" w:hAnsiTheme="majorHAnsi" w:cs="Cambria"/>
        </w:rPr>
        <w:t xml:space="preserve"> to </w:t>
      </w:r>
      <w:bookmarkStart w:id="468" w:name="_Hlk45469894"/>
      <w:r w:rsidRPr="000B1F59">
        <w:rPr>
          <w:rFonts w:asciiTheme="majorHAnsi" w:hAnsiTheme="majorHAnsi" w:cs="Cambria"/>
        </w:rPr>
        <w:t>sufficient operational independence</w:t>
      </w:r>
      <w:bookmarkEnd w:id="468"/>
      <w:r w:rsidRPr="000B1F59">
        <w:rPr>
          <w:rFonts w:asciiTheme="majorHAnsi" w:hAnsiTheme="majorHAnsi"/>
        </w:rPr>
        <w:t xml:space="preserve"> since </w:t>
      </w:r>
      <w:r w:rsidRPr="000B1F59">
        <w:rPr>
          <w:rFonts w:asciiTheme="majorHAnsi" w:hAnsiTheme="majorHAnsi"/>
          <w:iCs/>
        </w:rPr>
        <w:t>D</w:t>
      </w:r>
      <w:r w:rsidRPr="000B1F59">
        <w:rPr>
          <w:rFonts w:asciiTheme="majorHAnsi" w:hAnsiTheme="majorHAnsi"/>
        </w:rPr>
        <w:t xml:space="preserve">irector and Deputy Director of Division including the staff of AMLIO shall be appointed and removed by the standing Vice-Chairman of NCC (Governor of Bank of Lao PDR) upon recommendation by the Bank of Lao PDR. </w:t>
      </w:r>
    </w:p>
    <w:p w14:paraId="34B0C7C1" w14:textId="77777777" w:rsidR="00600F87" w:rsidRPr="004F50AA"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435FB3">
        <w:rPr>
          <w:rFonts w:asciiTheme="majorHAnsi" w:hAnsiTheme="majorHAnsi"/>
          <w:b/>
        </w:rPr>
        <w:t xml:space="preserve">Recommendation 29 is </w:t>
      </w:r>
      <w:r w:rsidRPr="002F5C46">
        <w:rPr>
          <w:rFonts w:asciiTheme="majorHAnsi" w:hAnsiTheme="majorHAnsi"/>
          <w:b/>
        </w:rPr>
        <w:t xml:space="preserve">rated largely compliant. </w:t>
      </w:r>
    </w:p>
    <w:p w14:paraId="7CEC197E" w14:textId="77777777" w:rsidR="00600F87" w:rsidRPr="00435FB3" w:rsidRDefault="00600F87" w:rsidP="00600F87">
      <w:pPr>
        <w:pStyle w:val="TemplateMERH2"/>
        <w:rPr>
          <w:rFonts w:asciiTheme="majorHAnsi" w:hAnsiTheme="majorHAnsi"/>
        </w:rPr>
      </w:pPr>
      <w:r w:rsidRPr="00435FB3">
        <w:rPr>
          <w:rFonts w:asciiTheme="majorHAnsi" w:hAnsiTheme="majorHAnsi"/>
        </w:rPr>
        <w:t>Recommendation 30 – Responsibilities of law enforcement and investigative authorities</w:t>
      </w:r>
      <w:bookmarkEnd w:id="463"/>
      <w:bookmarkEnd w:id="464"/>
      <w:bookmarkEnd w:id="465"/>
      <w:bookmarkEnd w:id="466"/>
    </w:p>
    <w:p w14:paraId="089AE393" w14:textId="77777777" w:rsidR="00600F87"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bookmarkStart w:id="469" w:name="_Toc429126870"/>
      <w:bookmarkStart w:id="470" w:name="_Toc435082213"/>
      <w:bookmarkStart w:id="471" w:name="_Toc28876748"/>
      <w:bookmarkStart w:id="472" w:name="_Toc46318344"/>
      <w:bookmarkStart w:id="473" w:name="_Toc429126871"/>
      <w:r w:rsidRPr="0037708B">
        <w:rPr>
          <w:rFonts w:asciiTheme="majorHAnsi" w:hAnsiTheme="majorHAnsi"/>
        </w:rPr>
        <w:t xml:space="preserve">In its 2011 Lao PDR was rated partially compliant with former recommendation 27 due to a lack of formal </w:t>
      </w:r>
      <w:proofErr w:type="spellStart"/>
      <w:r w:rsidRPr="0037708B">
        <w:rPr>
          <w:rFonts w:asciiTheme="majorHAnsi" w:hAnsiTheme="majorHAnsi"/>
        </w:rPr>
        <w:t>designatied</w:t>
      </w:r>
      <w:proofErr w:type="spellEnd"/>
      <w:r w:rsidRPr="0037708B">
        <w:rPr>
          <w:rFonts w:asciiTheme="majorHAnsi" w:hAnsiTheme="majorHAnsi"/>
        </w:rPr>
        <w:t xml:space="preserve"> law enforcement investigator on TF, coordination between the designated ML investigation unit and other departments in the police, and effective implementation of ML investigation.  </w:t>
      </w:r>
    </w:p>
    <w:p w14:paraId="391927FD" w14:textId="77777777" w:rsidR="00600F87"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CF27AC">
        <w:rPr>
          <w:rFonts w:asciiTheme="majorHAnsi" w:hAnsiTheme="majorHAnsi"/>
          <w:i/>
        </w:rPr>
        <w:t>Criterion 30.1 is</w:t>
      </w:r>
      <w:r w:rsidRPr="00CF27AC">
        <w:rPr>
          <w:rFonts w:asciiTheme="majorHAnsi" w:hAnsiTheme="majorHAnsi"/>
        </w:rPr>
        <w:t xml:space="preserve"> </w:t>
      </w:r>
      <w:r w:rsidRPr="00CF27AC">
        <w:rPr>
          <w:rFonts w:asciiTheme="majorHAnsi" w:hAnsiTheme="majorHAnsi"/>
          <w:b/>
        </w:rPr>
        <w:t>partly met.</w:t>
      </w:r>
      <w:bookmarkStart w:id="474" w:name="_Hlk53935457"/>
      <w:r>
        <w:rPr>
          <w:rFonts w:asciiTheme="majorHAnsi" w:hAnsiTheme="majorHAnsi"/>
        </w:rPr>
        <w:t xml:space="preserve"> </w:t>
      </w:r>
      <w:r w:rsidRPr="00CF27AC">
        <w:rPr>
          <w:rFonts w:asciiTheme="majorHAnsi" w:hAnsiTheme="majorHAnsi"/>
        </w:rPr>
        <w:t>LEAs have been designated to investigate predicate offences which include all criminal offences leading to and including money laundering, to further prosecution of ML/TF cases. Designated LEAs comprise the Police Investigators (police department is a subsector in the Ministry of Public Security), the Military Investigators (Ministry of National Defence),                the Investigation Office of Customs (Ministry of Finance), the Investigation Office of Forestry (Ministry of Agriculture and Forestry), the Investigation Office of Anti-corruption (State Audit Organisation) and other investigation offices as provided by laws (Article 46 of Law on the Criminal Procedure No.37/NA)</w:t>
      </w:r>
      <w:r w:rsidRPr="00CF27AC">
        <w:rPr>
          <w:rFonts w:asciiTheme="majorHAnsi" w:hAnsiTheme="majorHAnsi" w:hint="cs"/>
          <w:cs/>
          <w:lang w:bidi="th-TH"/>
        </w:rPr>
        <w:t xml:space="preserve"> </w:t>
      </w:r>
      <w:commentRangeStart w:id="475"/>
      <w:r w:rsidRPr="00CF27AC">
        <w:rPr>
          <w:rFonts w:asciiTheme="majorHAnsi" w:hAnsiTheme="majorHAnsi"/>
          <w:highlight w:val="yellow"/>
        </w:rPr>
        <w:t xml:space="preserve">[For Lao PDR: please confirm the </w:t>
      </w:r>
      <w:proofErr w:type="spellStart"/>
      <w:r w:rsidRPr="00CF27AC">
        <w:rPr>
          <w:rFonts w:asciiTheme="majorHAnsi" w:hAnsiTheme="majorHAnsi"/>
          <w:highlight w:val="yellow"/>
        </w:rPr>
        <w:t>transaltions</w:t>
      </w:r>
      <w:proofErr w:type="spellEnd"/>
      <w:r w:rsidRPr="00CF27AC">
        <w:rPr>
          <w:rFonts w:asciiTheme="majorHAnsi" w:hAnsiTheme="majorHAnsi"/>
          <w:highlight w:val="yellow"/>
        </w:rPr>
        <w:t xml:space="preserve"> of Art 8-12 of the Decree on Entrust and Article 46 of the Law on Criminal Procedure are referring to the same agencies/ministries.  If yes, what are the correct translated titles?].</w:t>
      </w:r>
      <w:r w:rsidRPr="00CF27AC">
        <w:rPr>
          <w:rFonts w:asciiTheme="majorHAnsi" w:hAnsiTheme="majorHAnsi" w:hint="cs"/>
          <w:cs/>
          <w:lang w:bidi="th-TH"/>
        </w:rPr>
        <w:t xml:space="preserve"> </w:t>
      </w:r>
      <w:commentRangeEnd w:id="475"/>
      <w:r>
        <w:rPr>
          <w:rStyle w:val="CommentReference"/>
          <w:rFonts w:ascii="Times New Roman" w:hAnsi="Times New Roman"/>
          <w:spacing w:val="0"/>
        </w:rPr>
        <w:commentReference w:id="475"/>
      </w:r>
      <w:r w:rsidRPr="00CF27AC">
        <w:rPr>
          <w:rFonts w:asciiTheme="majorHAnsi" w:hAnsiTheme="majorHAnsi"/>
        </w:rPr>
        <w:t>The five main investigative bodies mentioned above play significant roles in implementing the activities of AML/CFT as stipulated in Article 3 of the Decree on Entrust and Responsibilities in Implementing the Activities of AML/CFT, No.127</w:t>
      </w:r>
      <w:r w:rsidRPr="00CF27AC">
        <w:rPr>
          <w:rFonts w:asciiTheme="majorHAnsi" w:hAnsiTheme="majorHAnsi" w:hint="cs"/>
          <w:cs/>
          <w:lang w:bidi="th-TH"/>
        </w:rPr>
        <w:t>/</w:t>
      </w:r>
      <w:r w:rsidRPr="00CF27AC">
        <w:rPr>
          <w:rFonts w:asciiTheme="majorHAnsi" w:hAnsiTheme="majorHAnsi"/>
        </w:rPr>
        <w:t xml:space="preserve"> Gov. The bodies have the rights and duties to conduct criminal investigations within their</w:t>
      </w:r>
      <w:r w:rsidRPr="00CF27AC">
        <w:rPr>
          <w:rFonts w:asciiTheme="majorHAnsi" w:hAnsiTheme="majorHAnsi" w:hint="cs"/>
          <w:cs/>
          <w:lang w:bidi="th-TH"/>
        </w:rPr>
        <w:t xml:space="preserve"> </w:t>
      </w:r>
      <w:r w:rsidRPr="00CF27AC">
        <w:rPr>
          <w:rFonts w:asciiTheme="majorHAnsi" w:hAnsiTheme="majorHAnsi"/>
        </w:rPr>
        <w:t xml:space="preserve">responsible areas, or at the place where the incident occurred as identified in </w:t>
      </w:r>
      <w:bookmarkStart w:id="476" w:name="_Hlk53935440"/>
      <w:r w:rsidRPr="00CF27AC">
        <w:rPr>
          <w:rFonts w:asciiTheme="majorHAnsi" w:hAnsiTheme="majorHAnsi"/>
        </w:rPr>
        <w:t>Article 8 through Article 12 of the Decree on Entrust and Responsibilities in Implementing the Activities of AML/CFT, No.127</w:t>
      </w:r>
      <w:r w:rsidRPr="00CF27AC">
        <w:rPr>
          <w:rFonts w:asciiTheme="majorHAnsi" w:hAnsiTheme="majorHAnsi"/>
          <w:cs/>
          <w:lang w:bidi="th-TH"/>
        </w:rPr>
        <w:t>/</w:t>
      </w:r>
      <w:r w:rsidRPr="00CF27AC">
        <w:rPr>
          <w:rFonts w:asciiTheme="majorHAnsi" w:hAnsiTheme="majorHAnsi"/>
        </w:rPr>
        <w:t xml:space="preserve"> Gov, and </w:t>
      </w:r>
      <w:r w:rsidRPr="00CF27AC">
        <w:rPr>
          <w:rFonts w:asciiTheme="majorHAnsi" w:hAnsiTheme="majorHAnsi"/>
        </w:rPr>
        <w:lastRenderedPageBreak/>
        <w:t>Article 76 through Article 81 of the Law on the Criminal Procedure No.37/NA.</w:t>
      </w:r>
      <w:bookmarkEnd w:id="476"/>
      <w:r w:rsidRPr="00CF27AC">
        <w:rPr>
          <w:rFonts w:asciiTheme="majorHAnsi" w:hAnsiTheme="majorHAnsi"/>
        </w:rPr>
        <w:t xml:space="preserve"> The Ministry of Public Security has </w:t>
      </w:r>
      <w:proofErr w:type="spellStart"/>
      <w:r w:rsidRPr="00CF27AC">
        <w:rPr>
          <w:rFonts w:asciiTheme="majorHAnsi" w:hAnsiTheme="majorHAnsi"/>
        </w:rPr>
        <w:t>authoritiy</w:t>
      </w:r>
      <w:proofErr w:type="spellEnd"/>
      <w:r w:rsidRPr="00CF27AC">
        <w:rPr>
          <w:rFonts w:asciiTheme="majorHAnsi" w:hAnsiTheme="majorHAnsi"/>
        </w:rPr>
        <w:t xml:space="preserve"> to conduct ML</w:t>
      </w:r>
      <w:r w:rsidRPr="00CF27AC">
        <w:rPr>
          <w:rFonts w:asciiTheme="majorHAnsi" w:hAnsiTheme="majorHAnsi"/>
          <w:cs/>
          <w:lang w:bidi="th-TH"/>
        </w:rPr>
        <w:t>/</w:t>
      </w:r>
      <w:r w:rsidRPr="00CF27AC">
        <w:rPr>
          <w:rFonts w:asciiTheme="majorHAnsi" w:hAnsiTheme="majorHAnsi"/>
        </w:rPr>
        <w:t xml:space="preserve">TF investigation, while the others carry out ML investigation </w:t>
      </w:r>
      <w:commentRangeStart w:id="477"/>
      <w:r w:rsidRPr="00CF27AC">
        <w:rPr>
          <w:rFonts w:asciiTheme="majorHAnsi" w:hAnsiTheme="majorHAnsi"/>
          <w:highlight w:val="yellow"/>
        </w:rPr>
        <w:t>[For Lao PDR: As only MOPS has the authority to investigate TF, how do the other investigation organisations refer TF investigations to MOPS, are there legal provisions explicitly allowing this? Please provide a clearer translation of the Decree on Entrust.].</w:t>
      </w:r>
      <w:bookmarkEnd w:id="474"/>
      <w:commentRangeEnd w:id="477"/>
      <w:r>
        <w:rPr>
          <w:rStyle w:val="CommentReference"/>
          <w:rFonts w:ascii="Times New Roman" w:hAnsi="Times New Roman"/>
          <w:spacing w:val="0"/>
        </w:rPr>
        <w:commentReference w:id="477"/>
      </w:r>
    </w:p>
    <w:p w14:paraId="151FE77C" w14:textId="77777777" w:rsidR="00600F87"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CF27AC">
        <w:rPr>
          <w:rFonts w:asciiTheme="majorHAnsi" w:hAnsiTheme="majorHAnsi"/>
          <w:i/>
        </w:rPr>
        <w:t xml:space="preserve">Criterion 30.2 is </w:t>
      </w:r>
      <w:r w:rsidRPr="004F50AA">
        <w:rPr>
          <w:rFonts w:asciiTheme="majorHAnsi" w:hAnsiTheme="majorHAnsi"/>
          <w:b/>
        </w:rPr>
        <w:t>partly met</w:t>
      </w:r>
      <w:r w:rsidRPr="00CF27AC">
        <w:rPr>
          <w:rFonts w:asciiTheme="majorHAnsi" w:hAnsiTheme="majorHAnsi"/>
          <w:b/>
          <w:i/>
        </w:rPr>
        <w:t>.</w:t>
      </w:r>
      <w:r>
        <w:rPr>
          <w:rFonts w:asciiTheme="majorHAnsi" w:hAnsiTheme="majorHAnsi"/>
        </w:rPr>
        <w:t xml:space="preserve"> </w:t>
      </w:r>
      <w:r w:rsidRPr="00CF27AC">
        <w:rPr>
          <w:rFonts w:asciiTheme="majorHAnsi" w:hAnsiTheme="majorHAnsi"/>
        </w:rPr>
        <w:t xml:space="preserve">Law enforcement officials from the Ministry of Finance; Ministry of Agriculture and Forestry; Ministry of National </w:t>
      </w:r>
      <w:proofErr w:type="spellStart"/>
      <w:r w:rsidRPr="00CF27AC">
        <w:rPr>
          <w:rFonts w:asciiTheme="majorHAnsi" w:hAnsiTheme="majorHAnsi"/>
        </w:rPr>
        <w:t>Defense</w:t>
      </w:r>
      <w:proofErr w:type="spellEnd"/>
      <w:r w:rsidRPr="00CF27AC">
        <w:rPr>
          <w:rFonts w:asciiTheme="majorHAnsi" w:hAnsiTheme="majorHAnsi"/>
        </w:rPr>
        <w:t xml:space="preserve"> State; Inspection and Anti-Corruption Authority have responsibility and authority to investigate ML offences within their responsible areas, or at the place where the incident occurred regardless of where the predicate offence occurred, and the Ministry of Public Security has the same responsibility and authority for both ML/TF offences (details stipulated in Rec.30.1 and Article 8 Law on AML</w:t>
      </w:r>
      <w:r w:rsidRPr="00CF27AC">
        <w:rPr>
          <w:rFonts w:asciiTheme="majorHAnsi" w:hAnsiTheme="majorHAnsi"/>
          <w:cs/>
          <w:lang w:bidi="th-TH"/>
        </w:rPr>
        <w:t>/</w:t>
      </w:r>
      <w:r w:rsidRPr="00CF27AC">
        <w:rPr>
          <w:rFonts w:asciiTheme="majorHAnsi" w:hAnsiTheme="majorHAnsi"/>
        </w:rPr>
        <w:t xml:space="preserve">CFT No. 50/NA) </w:t>
      </w:r>
      <w:commentRangeStart w:id="478"/>
      <w:r w:rsidRPr="00CF27AC">
        <w:rPr>
          <w:rFonts w:asciiTheme="majorHAnsi" w:hAnsiTheme="majorHAnsi"/>
          <w:highlight w:val="yellow"/>
        </w:rPr>
        <w:t>[For Lao PDR: As only MOPS has the authority to investigate TF, how do the other investigation organisations refer TF investigations to MOPS, are there legal provisions explicitly allowing this? Please provide a clearer translation of the Decree on Entrust.]</w:t>
      </w:r>
      <w:r w:rsidRPr="00CF27AC">
        <w:rPr>
          <w:rFonts w:asciiTheme="majorHAnsi" w:hAnsiTheme="majorHAnsi"/>
        </w:rPr>
        <w:t xml:space="preserve">. </w:t>
      </w:r>
      <w:commentRangeEnd w:id="478"/>
      <w:r>
        <w:rPr>
          <w:rStyle w:val="CommentReference"/>
          <w:rFonts w:ascii="Times New Roman" w:hAnsi="Times New Roman"/>
          <w:spacing w:val="0"/>
        </w:rPr>
        <w:commentReference w:id="478"/>
      </w:r>
      <w:r w:rsidRPr="00CF27AC">
        <w:rPr>
          <w:rFonts w:asciiTheme="majorHAnsi" w:hAnsiTheme="majorHAnsi"/>
        </w:rPr>
        <w:t xml:space="preserve">Lao PDR points out that all investigative bodies are responsible for financial investigation based on legal basis and the predicate offense investigation has to be done in parallel with financial investigation </w:t>
      </w:r>
      <w:commentRangeStart w:id="479"/>
      <w:r w:rsidRPr="00CF27AC">
        <w:rPr>
          <w:rFonts w:asciiTheme="majorHAnsi" w:hAnsiTheme="majorHAnsi"/>
          <w:highlight w:val="yellow"/>
        </w:rPr>
        <w:t>[For Lao PDR: please provide the legal basis for all investigative organisations/bodies to conduct financial investigations, or the basis for investigative bodies to refer financial investigations to MOPS or another body to be conducted in parallel.]</w:t>
      </w:r>
      <w:r w:rsidRPr="00CF27AC">
        <w:rPr>
          <w:rFonts w:asciiTheme="majorHAnsi" w:hAnsiTheme="majorHAnsi"/>
        </w:rPr>
        <w:t xml:space="preserve"> </w:t>
      </w:r>
      <w:commentRangeEnd w:id="479"/>
      <w:r>
        <w:rPr>
          <w:rStyle w:val="CommentReference"/>
          <w:rFonts w:ascii="Times New Roman" w:hAnsi="Times New Roman"/>
          <w:spacing w:val="0"/>
        </w:rPr>
        <w:commentReference w:id="479"/>
      </w:r>
      <w:r w:rsidRPr="00CF27AC">
        <w:rPr>
          <w:rFonts w:asciiTheme="majorHAnsi" w:hAnsiTheme="majorHAnsi"/>
        </w:rPr>
        <w:t>Article 9 of the Directive on Money Laundering and Terrorist Financing Prosecution No.</w:t>
      </w:r>
      <w:r w:rsidRPr="00CF27AC">
        <w:rPr>
          <w:rFonts w:asciiTheme="majorHAnsi" w:hAnsiTheme="majorHAnsi"/>
          <w:cs/>
          <w:lang w:bidi="th-TH"/>
        </w:rPr>
        <w:t xml:space="preserve"> </w:t>
      </w:r>
      <w:r w:rsidRPr="00CF27AC">
        <w:rPr>
          <w:rFonts w:asciiTheme="majorHAnsi" w:hAnsiTheme="majorHAnsi"/>
        </w:rPr>
        <w:t>01/NCC states that the investigation-interrogation of the predicate offences shall be conducted parallelly with the investigation-interrogation of the money laundering and financing of terrorism based on the information, evidences and financial transactions or other properties occurred in the period of the commission of predicate offenses.</w:t>
      </w:r>
      <w:r w:rsidRPr="00CF27AC">
        <w:rPr>
          <w:rFonts w:asciiTheme="majorHAnsi" w:hAnsiTheme="majorHAnsi" w:hint="cs"/>
          <w:cs/>
          <w:lang w:bidi="th-TH"/>
        </w:rPr>
        <w:t xml:space="preserve"> </w:t>
      </w:r>
      <w:r w:rsidRPr="00CF27AC">
        <w:rPr>
          <w:rFonts w:asciiTheme="majorHAnsi" w:hAnsiTheme="majorHAnsi"/>
        </w:rPr>
        <w:t>Article 11 of the Decree No. 127/Gov authorises the Ministry of Public Security to investigate predicate offences paralle</w:t>
      </w:r>
      <w:r>
        <w:rPr>
          <w:rFonts w:asciiTheme="majorHAnsi" w:hAnsiTheme="majorHAnsi"/>
        </w:rPr>
        <w:t>l with financial investigation.</w:t>
      </w:r>
    </w:p>
    <w:p w14:paraId="040039F8" w14:textId="77777777" w:rsidR="00600F87" w:rsidRDefault="00600F87" w:rsidP="00600F87">
      <w:pPr>
        <w:pStyle w:val="FAFT-TEXTEjustifiedleft"/>
        <w:numPr>
          <w:ilvl w:val="0"/>
          <w:numId w:val="0"/>
        </w:numPr>
        <w:tabs>
          <w:tab w:val="clear" w:pos="850"/>
          <w:tab w:val="clear" w:pos="1191"/>
          <w:tab w:val="left" w:pos="0"/>
          <w:tab w:val="left" w:pos="810"/>
        </w:tabs>
        <w:rPr>
          <w:rFonts w:asciiTheme="majorHAnsi" w:hAnsiTheme="majorHAnsi"/>
        </w:rPr>
      </w:pPr>
      <w:commentRangeStart w:id="480"/>
      <w:r w:rsidRPr="00CF27AC">
        <w:rPr>
          <w:rFonts w:asciiTheme="majorHAnsi" w:hAnsiTheme="majorHAnsi"/>
          <w:highlight w:val="yellow"/>
        </w:rPr>
        <w:t>[For Lao PDR: it appears that Article 11 of the Decree on Entrust authorises MOPS to conduct parallel financial investigations, however, it is unclear where that power is granted to the other four bodies, please provide an accurate translation of the legal provision that explicitly authorises this, noting the footnote 82 to R30 which differentiates financial investigations from criminal ML/TF investigations].</w:t>
      </w:r>
      <w:r w:rsidRPr="00CF27AC">
        <w:rPr>
          <w:rFonts w:asciiTheme="majorHAnsi" w:hAnsiTheme="majorHAnsi"/>
        </w:rPr>
        <w:t xml:space="preserve"> </w:t>
      </w:r>
      <w:commentRangeEnd w:id="480"/>
      <w:r>
        <w:rPr>
          <w:rStyle w:val="CommentReference"/>
          <w:rFonts w:ascii="Times New Roman" w:hAnsi="Times New Roman"/>
          <w:spacing w:val="0"/>
        </w:rPr>
        <w:commentReference w:id="480"/>
      </w:r>
    </w:p>
    <w:p w14:paraId="17BCA23B" w14:textId="77777777" w:rsidR="00600F87"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CF27AC">
        <w:rPr>
          <w:rFonts w:asciiTheme="majorHAnsi" w:hAnsiTheme="majorHAnsi"/>
        </w:rPr>
        <w:t>The investigative bodies have duties to cooperate or coordinate with relevant partners (</w:t>
      </w:r>
      <w:bookmarkStart w:id="481" w:name="_Hlk44847882"/>
      <w:r w:rsidRPr="00CF27AC">
        <w:rPr>
          <w:rFonts w:asciiTheme="majorHAnsi" w:hAnsiTheme="majorHAnsi"/>
        </w:rPr>
        <w:t xml:space="preserve">Article 47 Law on the Criminal Procedure No.37/NA and </w:t>
      </w:r>
      <w:bookmarkEnd w:id="481"/>
      <w:r w:rsidRPr="00CF27AC">
        <w:rPr>
          <w:rFonts w:asciiTheme="majorHAnsi" w:hAnsiTheme="majorHAnsi"/>
        </w:rPr>
        <w:t xml:space="preserve">Article 41 Anti-Corruption Law (revised version) No. 27/NA) </w:t>
      </w:r>
      <w:commentRangeStart w:id="482"/>
      <w:r w:rsidRPr="00CF27AC">
        <w:rPr>
          <w:rFonts w:asciiTheme="majorHAnsi" w:hAnsiTheme="majorHAnsi"/>
          <w:highlight w:val="yellow"/>
        </w:rPr>
        <w:t xml:space="preserve">[For Lao PDR: Please provide an accurate translation of Art 41 Anti-Corruption Law No.27/NA) in the context of cooperation and coordination e.g. </w:t>
      </w:r>
      <w:proofErr w:type="gramStart"/>
      <w:r w:rsidRPr="00CF27AC">
        <w:rPr>
          <w:rFonts w:asciiTheme="majorHAnsi" w:hAnsiTheme="majorHAnsi"/>
          <w:highlight w:val="yellow"/>
        </w:rPr>
        <w:t>the  statement</w:t>
      </w:r>
      <w:proofErr w:type="gramEnd"/>
      <w:r w:rsidRPr="00CF27AC">
        <w:rPr>
          <w:rFonts w:asciiTheme="majorHAnsi" w:hAnsiTheme="majorHAnsi"/>
          <w:highlight w:val="yellow"/>
        </w:rPr>
        <w:t xml:space="preserve"> “Coordinate with sector involve finding out the building, arrest according to the order of people’s prosecutor or people’s court”].</w:t>
      </w:r>
      <w:r w:rsidRPr="00CF27AC">
        <w:rPr>
          <w:rFonts w:asciiTheme="majorHAnsi" w:hAnsiTheme="majorHAnsi"/>
        </w:rPr>
        <w:t xml:space="preserve"> </w:t>
      </w:r>
      <w:commentRangeEnd w:id="482"/>
      <w:r>
        <w:rPr>
          <w:rStyle w:val="CommentReference"/>
          <w:rFonts w:ascii="Times New Roman" w:hAnsi="Times New Roman"/>
          <w:spacing w:val="0"/>
        </w:rPr>
        <w:commentReference w:id="482"/>
      </w:r>
      <w:r w:rsidRPr="00CF27AC">
        <w:rPr>
          <w:rFonts w:asciiTheme="majorHAnsi" w:hAnsiTheme="majorHAnsi"/>
        </w:rPr>
        <w:t>In addition, the Ministry of Public Security is responsible for providing information such as the investigation of predicate offences and other related activities of AML</w:t>
      </w:r>
      <w:r w:rsidRPr="00CF27AC">
        <w:rPr>
          <w:rFonts w:asciiTheme="majorHAnsi" w:hAnsiTheme="majorHAnsi"/>
          <w:cs/>
          <w:lang w:bidi="th-TH"/>
        </w:rPr>
        <w:t>/</w:t>
      </w:r>
      <w:r w:rsidRPr="00CF27AC">
        <w:rPr>
          <w:rFonts w:asciiTheme="majorHAnsi" w:hAnsiTheme="majorHAnsi"/>
        </w:rPr>
        <w:t xml:space="preserve">CFT to relevant competent authorities (Article 11 Decree No.127/Gov). However, it is not explicit whether the cooperation and coordination among the investigative bodies focuses on referring a financial investigation to another body or conducting a financial investigation </w:t>
      </w:r>
      <w:commentRangeStart w:id="483"/>
      <w:r w:rsidRPr="00CF27AC">
        <w:rPr>
          <w:rFonts w:asciiTheme="majorHAnsi" w:hAnsiTheme="majorHAnsi"/>
          <w:highlight w:val="yellow"/>
        </w:rPr>
        <w:t>[For Lao PDR: Can you clarify more for this area or provide additional supporting documents?].</w:t>
      </w:r>
      <w:r w:rsidRPr="00CF27AC">
        <w:rPr>
          <w:rFonts w:asciiTheme="majorHAnsi" w:hAnsiTheme="majorHAnsi"/>
        </w:rPr>
        <w:t xml:space="preserve"> </w:t>
      </w:r>
      <w:commentRangeEnd w:id="483"/>
      <w:r>
        <w:rPr>
          <w:rStyle w:val="CommentReference"/>
          <w:rFonts w:ascii="Times New Roman" w:hAnsi="Times New Roman"/>
          <w:spacing w:val="0"/>
        </w:rPr>
        <w:commentReference w:id="483"/>
      </w:r>
    </w:p>
    <w:p w14:paraId="3AA881AF" w14:textId="77777777" w:rsidR="00600F87"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CF27AC">
        <w:rPr>
          <w:rFonts w:asciiTheme="majorHAnsi" w:hAnsiTheme="majorHAnsi"/>
          <w:i/>
        </w:rPr>
        <w:t>Criterion 30.3 is</w:t>
      </w:r>
      <w:r w:rsidRPr="00CF27AC">
        <w:rPr>
          <w:rFonts w:asciiTheme="majorHAnsi" w:hAnsiTheme="majorHAnsi"/>
        </w:rPr>
        <w:t xml:space="preserve"> </w:t>
      </w:r>
      <w:r w:rsidRPr="00CF27AC">
        <w:rPr>
          <w:rFonts w:asciiTheme="majorHAnsi" w:hAnsiTheme="majorHAnsi"/>
          <w:b/>
        </w:rPr>
        <w:t>partly met.</w:t>
      </w:r>
      <w:r>
        <w:rPr>
          <w:rFonts w:asciiTheme="majorHAnsi" w:hAnsiTheme="majorHAnsi"/>
        </w:rPr>
        <w:t xml:space="preserve"> </w:t>
      </w:r>
      <w:r w:rsidRPr="00CF27AC">
        <w:rPr>
          <w:rFonts w:asciiTheme="majorHAnsi" w:hAnsiTheme="majorHAnsi"/>
        </w:rPr>
        <w:t xml:space="preserve">Whereas other designated agencies proceed with relevant money laundering investigation, the Ministry of Public Security is responsible for proceeding money laundering and terrorist financing, and conducting financial investigation parallel with investigation of predicate offences (Details stipulated in Rec. 30.1 and Rec. 30.2). </w:t>
      </w:r>
      <w:commentRangeStart w:id="484"/>
      <w:r w:rsidRPr="00CF27AC">
        <w:rPr>
          <w:rFonts w:asciiTheme="majorHAnsi" w:hAnsiTheme="majorHAnsi"/>
        </w:rPr>
        <w:t>These designated authorities</w:t>
      </w:r>
      <w:commentRangeEnd w:id="484"/>
      <w:r w:rsidRPr="00EE61E1">
        <w:rPr>
          <w:rFonts w:asciiTheme="majorHAnsi" w:hAnsiTheme="majorHAnsi"/>
        </w:rPr>
        <w:commentReference w:id="484"/>
      </w:r>
      <w:r w:rsidRPr="00CF27AC">
        <w:rPr>
          <w:rFonts w:asciiTheme="majorHAnsi" w:hAnsiTheme="majorHAnsi"/>
        </w:rPr>
        <w:t xml:space="preserve"> have the rights to issue an order to confiscate or seize property which might be the proceeds of crime in order to guarantee for compensation, fines, and other fee, or </w:t>
      </w:r>
      <w:r w:rsidRPr="00CF27AC">
        <w:rPr>
          <w:rFonts w:asciiTheme="majorHAnsi" w:hAnsiTheme="majorHAnsi"/>
        </w:rPr>
        <w:lastRenderedPageBreak/>
        <w:t xml:space="preserve">to handover to the state (Article 53 and Article 128 of the Law on the Criminal Procedure No.37/NA). However, it is not clear whether these designated bodies have authorities to identify and trace </w:t>
      </w:r>
      <w:proofErr w:type="spellStart"/>
      <w:r w:rsidRPr="00CF27AC">
        <w:rPr>
          <w:rFonts w:asciiTheme="majorHAnsi" w:hAnsiTheme="majorHAnsi"/>
        </w:rPr>
        <w:t>assests</w:t>
      </w:r>
      <w:proofErr w:type="spellEnd"/>
      <w:r w:rsidRPr="00CF27AC">
        <w:rPr>
          <w:rFonts w:asciiTheme="majorHAnsi" w:hAnsiTheme="majorHAnsi"/>
        </w:rPr>
        <w:t xml:space="preserve"> </w:t>
      </w:r>
      <w:commentRangeStart w:id="485"/>
      <w:r w:rsidRPr="00CF27AC">
        <w:rPr>
          <w:rFonts w:asciiTheme="majorHAnsi" w:hAnsiTheme="majorHAnsi"/>
          <w:highlight w:val="yellow"/>
        </w:rPr>
        <w:t>[For Lao PDR: It appears that Art 128 of the Law on Criminal Procedure authorises the confiscation or seizure of property, but it does not authorise identification or tracing. Is this located in another article? Please identify where the power to identify and trace assets is contained in legal provisions for investigative organisations– is it articles 3 and 4 of the Instruction on Application of Provisional Measures on Properties Relating to ML and TF No 08/NCC?].</w:t>
      </w:r>
      <w:r w:rsidRPr="00CF27AC">
        <w:rPr>
          <w:rFonts w:asciiTheme="majorHAnsi" w:hAnsiTheme="majorHAnsi"/>
        </w:rPr>
        <w:t xml:space="preserve"> </w:t>
      </w:r>
      <w:commentRangeEnd w:id="485"/>
      <w:r>
        <w:rPr>
          <w:rStyle w:val="CommentReference"/>
          <w:rFonts w:ascii="Times New Roman" w:hAnsi="Times New Roman"/>
          <w:spacing w:val="0"/>
        </w:rPr>
        <w:commentReference w:id="485"/>
      </w:r>
    </w:p>
    <w:p w14:paraId="6D83DEA7" w14:textId="77777777" w:rsidR="00600F87"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CF27AC">
        <w:rPr>
          <w:rFonts w:asciiTheme="majorHAnsi" w:hAnsiTheme="majorHAnsi"/>
        </w:rPr>
        <w:t xml:space="preserve">Article 47 of the Law on the Criminal Procedure No.37/NA requires designated law enforcement investigation organisations to report complaints regarding offences and submit a copy of the order issued to open investigations to the public prosecutor immediately. In case of sufficient information relating to the offence, the law enforcement investigators will submit their relevant investigations to the public prosecutor to carry out further criminal proceeding (Article 53 and Article 56 of Law on the Criminal Procedure No.37/NA and Article 35 of the Anti-Corruption Law (revised version) No. 27/NA) </w:t>
      </w:r>
      <w:commentRangeStart w:id="486"/>
      <w:r w:rsidRPr="00CF27AC">
        <w:rPr>
          <w:rFonts w:asciiTheme="majorHAnsi" w:hAnsiTheme="majorHAnsi"/>
          <w:highlight w:val="yellow"/>
        </w:rPr>
        <w:t>[For Lao PDR: do the obligations contained in these Articles 47, 53 and 56 Criminal Procedure No.37/NA and Article 35 Anti-Corruption Law No.27/NA also apply to proceeds of crime/asset confiscation cases?].</w:t>
      </w:r>
      <w:r w:rsidRPr="00CF27AC">
        <w:rPr>
          <w:rFonts w:asciiTheme="majorHAnsi" w:hAnsiTheme="majorHAnsi"/>
        </w:rPr>
        <w:t xml:space="preserve"> </w:t>
      </w:r>
      <w:commentRangeEnd w:id="486"/>
      <w:r>
        <w:rPr>
          <w:rStyle w:val="CommentReference"/>
          <w:rFonts w:ascii="Times New Roman" w:hAnsi="Times New Roman"/>
          <w:spacing w:val="0"/>
        </w:rPr>
        <w:commentReference w:id="486"/>
      </w:r>
    </w:p>
    <w:p w14:paraId="7701A2D4" w14:textId="77777777" w:rsidR="00600F87"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CF27AC">
        <w:rPr>
          <w:rFonts w:asciiTheme="majorHAnsi" w:hAnsiTheme="majorHAnsi"/>
          <w:i/>
        </w:rPr>
        <w:t>Criterion 30.4 is</w:t>
      </w:r>
      <w:r w:rsidRPr="00CF27AC">
        <w:rPr>
          <w:rFonts w:asciiTheme="majorHAnsi" w:hAnsiTheme="majorHAnsi"/>
        </w:rPr>
        <w:t xml:space="preserve"> </w:t>
      </w:r>
      <w:r w:rsidRPr="00CF27AC">
        <w:rPr>
          <w:rFonts w:asciiTheme="majorHAnsi" w:hAnsiTheme="majorHAnsi"/>
          <w:b/>
        </w:rPr>
        <w:t>mostly met.</w:t>
      </w:r>
      <w:r w:rsidRPr="00CF27AC">
        <w:rPr>
          <w:rFonts w:asciiTheme="majorHAnsi" w:hAnsiTheme="majorHAnsi"/>
        </w:rPr>
        <w:t xml:space="preserve"> The Lao Securities Commission Office is a securities companies’ supervisor which has the responsibility for pursuing financial investigations of predicate offences, to the extent that designated competent authorities are exercising functions covered under Recommendation 30. </w:t>
      </w:r>
    </w:p>
    <w:p w14:paraId="14D08A17" w14:textId="77777777" w:rsidR="00600F87"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CF27AC">
        <w:rPr>
          <w:rFonts w:asciiTheme="majorHAnsi" w:hAnsiTheme="majorHAnsi"/>
        </w:rPr>
        <w:t xml:space="preserve">Article 162 and Article 163 of the Law on Securities (Amended version) No. 79/NA authorizes competence officer from the Lao Securities Commission Office to investigate securities cases which is a predicate offence. When the securities investigation officers receive an instruction to initiate an investigation, they must conduct the investigation, as defined in the law on criminal procedure (Article 160 of the Law on Securities No. 79/NA). Lao PDR indicates that the securities investigative officer is responsible for financial investigation based on legal basis and the predicate offense investigation has to be done in parallel with financial investigation </w:t>
      </w:r>
      <w:commentRangeStart w:id="487"/>
      <w:r w:rsidRPr="00CF27AC">
        <w:rPr>
          <w:rFonts w:asciiTheme="majorHAnsi" w:hAnsiTheme="majorHAnsi"/>
          <w:highlight w:val="yellow"/>
        </w:rPr>
        <w:t xml:space="preserve">[For Lao PDR: Please confirm whether the securities investigative officer has </w:t>
      </w:r>
      <w:proofErr w:type="spellStart"/>
      <w:r w:rsidRPr="00CF27AC">
        <w:rPr>
          <w:rFonts w:asciiTheme="majorHAnsi" w:hAnsiTheme="majorHAnsi"/>
          <w:highlight w:val="yellow"/>
        </w:rPr>
        <w:t>authoritiy</w:t>
      </w:r>
      <w:proofErr w:type="spellEnd"/>
      <w:r w:rsidRPr="00CF27AC">
        <w:rPr>
          <w:rFonts w:asciiTheme="majorHAnsi" w:hAnsiTheme="majorHAnsi"/>
          <w:highlight w:val="yellow"/>
        </w:rPr>
        <w:t xml:space="preserve"> to conduct financial investigation including pursuing ML</w:t>
      </w:r>
      <w:r w:rsidRPr="00CF27AC">
        <w:rPr>
          <w:rFonts w:asciiTheme="majorHAnsi" w:hAnsiTheme="majorHAnsi"/>
          <w:highlight w:val="yellow"/>
          <w:cs/>
          <w:lang w:bidi="th-TH"/>
        </w:rPr>
        <w:t>/</w:t>
      </w:r>
      <w:r w:rsidRPr="00CF27AC">
        <w:rPr>
          <w:rFonts w:asciiTheme="majorHAnsi" w:hAnsiTheme="majorHAnsi"/>
          <w:highlight w:val="yellow"/>
        </w:rPr>
        <w:t>TF offences investigation in parallel with financial investigation? And provide the legal provision that states this.]</w:t>
      </w:r>
      <w:r w:rsidRPr="00CF27AC">
        <w:rPr>
          <w:rFonts w:asciiTheme="majorHAnsi" w:hAnsiTheme="majorHAnsi"/>
        </w:rPr>
        <w:t xml:space="preserve"> </w:t>
      </w:r>
      <w:commentRangeEnd w:id="487"/>
      <w:r>
        <w:rPr>
          <w:rStyle w:val="CommentReference"/>
          <w:rFonts w:ascii="Times New Roman" w:hAnsi="Times New Roman"/>
          <w:spacing w:val="0"/>
        </w:rPr>
        <w:commentReference w:id="487"/>
      </w:r>
      <w:r w:rsidRPr="00CF27AC">
        <w:rPr>
          <w:rFonts w:asciiTheme="majorHAnsi" w:hAnsiTheme="majorHAnsi"/>
        </w:rPr>
        <w:t>To issue an order to seize or confiscate property, search building and person relating to securities case, the securities investigation officer is required to submit his</w:t>
      </w:r>
      <w:r w:rsidRPr="00CF27AC">
        <w:rPr>
          <w:rFonts w:asciiTheme="majorHAnsi" w:hAnsiTheme="majorHAnsi"/>
          <w:cs/>
          <w:lang w:bidi="th-TH"/>
        </w:rPr>
        <w:t>/</w:t>
      </w:r>
      <w:r w:rsidRPr="00CF27AC">
        <w:rPr>
          <w:rFonts w:asciiTheme="majorHAnsi" w:hAnsiTheme="majorHAnsi"/>
        </w:rPr>
        <w:t>her investigations for consideration by the Office of Public Prosecutor (Article 163 of Law on Securities (Amended version) No. 79/NA). In conducting investigation, the securities investigation officer shall coordinate with the relevant parties, including the Office of Public Prosecutor and investigation organisations (Article 163 Law on Securities (Amended version) No. 79/NA), In case of sufficient information relating to the offence, the securities investigative officer will submit his</w:t>
      </w:r>
      <w:r w:rsidRPr="00CF27AC">
        <w:rPr>
          <w:rFonts w:asciiTheme="majorHAnsi" w:hAnsiTheme="majorHAnsi"/>
          <w:cs/>
          <w:lang w:bidi="th-TH"/>
        </w:rPr>
        <w:t>/</w:t>
      </w:r>
      <w:r w:rsidRPr="00CF27AC">
        <w:rPr>
          <w:rFonts w:asciiTheme="majorHAnsi" w:hAnsiTheme="majorHAnsi"/>
        </w:rPr>
        <w:t>her investigations for consideration by the Office of Public Prosecutor to review and prosecute in court (Article 163 of Law on Securities (Amended version) No. 79/NA).</w:t>
      </w:r>
    </w:p>
    <w:p w14:paraId="1F4E5D90" w14:textId="77777777" w:rsidR="00600F87"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CF27AC">
        <w:rPr>
          <w:rFonts w:asciiTheme="majorHAnsi" w:hAnsiTheme="majorHAnsi"/>
        </w:rPr>
        <w:t xml:space="preserve">Regarding the FIU, Lao PDR has an intention to enhance capacity building of AMLIO's staff by identifying enforcement of the laws especially financial investigation techniques as one of core training course as identified in the Standard Operating Procedure. </w:t>
      </w:r>
    </w:p>
    <w:p w14:paraId="1C68228C" w14:textId="77777777" w:rsidR="00600F87"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CF27AC">
        <w:rPr>
          <w:rFonts w:asciiTheme="majorHAnsi" w:hAnsiTheme="majorHAnsi"/>
          <w:i/>
        </w:rPr>
        <w:t>Criterion 30.5 is</w:t>
      </w:r>
      <w:r w:rsidRPr="00CF27AC">
        <w:rPr>
          <w:rFonts w:asciiTheme="majorHAnsi" w:hAnsiTheme="majorHAnsi"/>
        </w:rPr>
        <w:t xml:space="preserve"> </w:t>
      </w:r>
      <w:r w:rsidRPr="00CF27AC">
        <w:rPr>
          <w:rFonts w:asciiTheme="majorHAnsi" w:hAnsiTheme="majorHAnsi"/>
          <w:b/>
        </w:rPr>
        <w:t>partly met.</w:t>
      </w:r>
    </w:p>
    <w:p w14:paraId="62022867" w14:textId="77777777" w:rsidR="00600F87"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CF27AC">
        <w:rPr>
          <w:rFonts w:asciiTheme="majorHAnsi" w:hAnsiTheme="majorHAnsi"/>
        </w:rPr>
        <w:t xml:space="preserve">The investigative office of Anti-Corruption is authorized to investigate corruption cases prescribed in the law on anti-corruption (Article 80 Law on the Criminal Procedure No.37/NA). The Anti-Corruption authority is assigned to investigate and interrogate about ML </w:t>
      </w:r>
      <w:r w:rsidRPr="00CF27AC">
        <w:rPr>
          <w:rFonts w:asciiTheme="majorHAnsi" w:hAnsiTheme="majorHAnsi"/>
        </w:rPr>
        <w:lastRenderedPageBreak/>
        <w:t>offences which lead to the criminal proceeding in case of ML</w:t>
      </w:r>
      <w:r w:rsidRPr="00CF27AC">
        <w:rPr>
          <w:rFonts w:asciiTheme="majorHAnsi" w:hAnsiTheme="majorHAnsi" w:hint="cs"/>
          <w:cs/>
          <w:lang w:bidi="th-TH"/>
        </w:rPr>
        <w:t>/</w:t>
      </w:r>
      <w:r w:rsidRPr="00CF27AC">
        <w:rPr>
          <w:rFonts w:asciiTheme="majorHAnsi" w:hAnsiTheme="majorHAnsi"/>
        </w:rPr>
        <w:t>TF (Article 12 of Decree on Entrust and Responsibilities in Implementing the Activities of AML/CFT, No.127/Gov). Article 9 of the Directive on Money Laundering and Terrorist Financing Prosecution No.</w:t>
      </w:r>
      <w:r w:rsidRPr="00CF27AC">
        <w:rPr>
          <w:rFonts w:asciiTheme="majorHAnsi" w:hAnsiTheme="majorHAnsi"/>
          <w:cs/>
          <w:lang w:bidi="th-TH"/>
        </w:rPr>
        <w:t xml:space="preserve"> </w:t>
      </w:r>
      <w:r w:rsidRPr="00CF27AC">
        <w:rPr>
          <w:rFonts w:asciiTheme="majorHAnsi" w:hAnsiTheme="majorHAnsi"/>
        </w:rPr>
        <w:t>01/NCC notifies that the investigation-interrogation of the predicate offenses shall be conducted parallelly with the investigation-interrogation of the money laundering and financing of terrorism based on the information, evidences and financial transactions or other properties occurred in the period of the commission of predicate offences. Lao PDR indicates that Anti-Corruption authority is responsible for financial investigation based on legal basis</w:t>
      </w:r>
      <w:r w:rsidRPr="00CF27AC">
        <w:rPr>
          <w:rFonts w:asciiTheme="majorHAnsi" w:hAnsiTheme="majorHAnsi" w:hint="cs"/>
          <w:cs/>
          <w:lang w:bidi="th-TH"/>
        </w:rPr>
        <w:t xml:space="preserve"> </w:t>
      </w:r>
      <w:commentRangeStart w:id="488"/>
      <w:r w:rsidRPr="00CF27AC">
        <w:rPr>
          <w:rFonts w:asciiTheme="majorHAnsi" w:hAnsiTheme="majorHAnsi"/>
          <w:highlight w:val="yellow"/>
        </w:rPr>
        <w:t xml:space="preserve">[For Lao PDR: please provide the </w:t>
      </w:r>
      <w:proofErr w:type="spellStart"/>
      <w:r w:rsidRPr="00CF27AC">
        <w:rPr>
          <w:rFonts w:asciiTheme="majorHAnsi" w:hAnsiTheme="majorHAnsi"/>
          <w:highlight w:val="yellow"/>
        </w:rPr>
        <w:t>the</w:t>
      </w:r>
      <w:proofErr w:type="spellEnd"/>
      <w:r w:rsidRPr="00CF27AC">
        <w:rPr>
          <w:rFonts w:asciiTheme="majorHAnsi" w:hAnsiTheme="majorHAnsi"/>
          <w:highlight w:val="yellow"/>
        </w:rPr>
        <w:t xml:space="preserve"> legal provision that authorises the Anti-Corruption authority to conduct financial investigations].</w:t>
      </w:r>
      <w:r w:rsidRPr="00CF27AC">
        <w:rPr>
          <w:rFonts w:asciiTheme="majorHAnsi" w:hAnsiTheme="majorHAnsi"/>
        </w:rPr>
        <w:t xml:space="preserve"> </w:t>
      </w:r>
      <w:commentRangeEnd w:id="488"/>
      <w:r>
        <w:rPr>
          <w:rStyle w:val="CommentReference"/>
          <w:rFonts w:ascii="Times New Roman" w:hAnsi="Times New Roman"/>
          <w:spacing w:val="0"/>
        </w:rPr>
        <w:commentReference w:id="488"/>
      </w:r>
    </w:p>
    <w:p w14:paraId="07D4E591" w14:textId="77777777" w:rsidR="00600F87" w:rsidRPr="00CF27AC"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CF27AC">
        <w:rPr>
          <w:rFonts w:asciiTheme="majorHAnsi" w:hAnsiTheme="majorHAnsi"/>
        </w:rPr>
        <w:t xml:space="preserve">Article 5 of the Anti-Corruption Law (revised version) No. 27/NA provides that the Anti-Corruption authority should deal an offence with strictly, immediately, and with justice. Article 7 of the Anti-Corruption Law (revised version) No. 27/NA identifies public and private partners to prevent and counter corruption by the timely provision of cooperation, facilitation, information, and evidence. The Anti-Corruption authority has powers to identify and trace the evidence related to corruption. In addition, the Anti-Corruption authority is able to initiate freezing or seizing of property that is, or may become, subject to confiscation (Article 53 and Article 128 of the Law on the Criminal Procedure No.37/NA and Article 41 of the Anti-Corruption Law (revised version) No. 27/NA). </w:t>
      </w:r>
      <w:commentRangeStart w:id="489"/>
      <w:r w:rsidRPr="00CF27AC">
        <w:rPr>
          <w:rFonts w:asciiTheme="majorHAnsi" w:hAnsiTheme="majorHAnsi"/>
          <w:highlight w:val="yellow"/>
        </w:rPr>
        <w:t>[For Lao PDR: Please recheck rights and duties in Article 41 of the Anti-Corruption Law (revised version) No. 27/NA since there is minor different information provided in Lao PDR TC (Rec. 30.5) and in the Anti-Corruption Law.]</w:t>
      </w:r>
      <w:commentRangeEnd w:id="489"/>
      <w:r>
        <w:rPr>
          <w:rStyle w:val="CommentReference"/>
          <w:rFonts w:ascii="Times New Roman" w:hAnsi="Times New Roman"/>
          <w:spacing w:val="0"/>
        </w:rPr>
        <w:commentReference w:id="489"/>
      </w:r>
    </w:p>
    <w:p w14:paraId="0D779F9B" w14:textId="77777777" w:rsidR="00600F87" w:rsidRDefault="00600F87" w:rsidP="00600F87">
      <w:pPr>
        <w:pStyle w:val="FAFT-TEXTEjustifiedleft"/>
        <w:numPr>
          <w:ilvl w:val="0"/>
          <w:numId w:val="0"/>
        </w:numPr>
        <w:tabs>
          <w:tab w:val="clear" w:pos="850"/>
          <w:tab w:val="clear" w:pos="1191"/>
          <w:tab w:val="left" w:pos="0"/>
          <w:tab w:val="left" w:pos="810"/>
        </w:tabs>
        <w:rPr>
          <w:rFonts w:asciiTheme="majorHAnsi" w:hAnsiTheme="majorHAnsi"/>
        </w:rPr>
      </w:pPr>
      <w:commentRangeStart w:id="490"/>
      <w:r w:rsidRPr="00CF27AC">
        <w:rPr>
          <w:rFonts w:asciiTheme="majorHAnsi" w:hAnsiTheme="majorHAnsi"/>
          <w:highlight w:val="yellow"/>
        </w:rPr>
        <w:t>[For Lao PDR: as mentioned above it appears that Articles 53 and 128 only authorises investigation organisations to seize and confiscate property, where in the legal provisions is the power to identify and trace assets/property – is it articles 3 and 4 of the Instruction on Application of Provisional Measures on Properties Relating to ML and TF No 08/NCC?]</w:t>
      </w:r>
      <w:commentRangeEnd w:id="490"/>
      <w:r>
        <w:rPr>
          <w:rStyle w:val="CommentReference"/>
          <w:rFonts w:ascii="Times New Roman" w:hAnsi="Times New Roman"/>
          <w:spacing w:val="0"/>
        </w:rPr>
        <w:commentReference w:id="490"/>
      </w:r>
    </w:p>
    <w:p w14:paraId="4132AC10" w14:textId="77777777" w:rsidR="00600F87" w:rsidRPr="00CF27AC"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CF27AC">
        <w:rPr>
          <w:rFonts w:asciiTheme="majorHAnsi" w:hAnsiTheme="majorHAnsi"/>
        </w:rPr>
        <w:t xml:space="preserve">Pursuant to Article 32 and Article 38 of the Anti-Corruption Law (revised version) No. 27/NA, an investigative case shall be submitted to the public prosecutor for consideration within 2 months for major offences and within 3 months for crimes, from the date of the order to open an investigation. </w:t>
      </w:r>
    </w:p>
    <w:p w14:paraId="4FFFC8D7" w14:textId="77777777" w:rsidR="00600F87" w:rsidRPr="00435FB3" w:rsidRDefault="00600F87" w:rsidP="00600F87">
      <w:pPr>
        <w:pStyle w:val="TemplateMERH4"/>
        <w:rPr>
          <w:rFonts w:asciiTheme="majorHAnsi" w:hAnsiTheme="majorHAnsi"/>
        </w:rPr>
      </w:pPr>
      <w:r w:rsidRPr="00435FB3">
        <w:rPr>
          <w:rFonts w:asciiTheme="majorHAnsi" w:hAnsiTheme="majorHAnsi"/>
        </w:rPr>
        <w:t>Weighting and Conclusion</w:t>
      </w:r>
    </w:p>
    <w:p w14:paraId="22C8B095" w14:textId="77777777" w:rsidR="00600F87" w:rsidRPr="00EE61E1"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EE61E1">
        <w:rPr>
          <w:rFonts w:asciiTheme="majorHAnsi" w:hAnsiTheme="majorHAnsi"/>
        </w:rPr>
        <w:t>Five main law enforcement bodies which are the Ministry of Public Security, the Military Investigators, the Investigation Office of Customs, the Investigation Office of Forestry and the Investigation Office of Anti-corruption are authorized to investigate predicate offences which include all criminal offences leading to and including money laundering, to further prosecution of ML/TF cases. Whereas other designated agencies proceed with relevant money laundering investigation, the Ministry of Public Security is responsible for proceeding money laundering</w:t>
      </w:r>
      <w:r w:rsidRPr="00AB7C12">
        <w:rPr>
          <w:rFonts w:asciiTheme="majorHAnsi" w:hAnsiTheme="majorHAnsi"/>
        </w:rPr>
        <w:t xml:space="preserve"> </w:t>
      </w:r>
      <w:r w:rsidRPr="00EE61E1">
        <w:rPr>
          <w:rFonts w:asciiTheme="majorHAnsi" w:hAnsiTheme="majorHAnsi"/>
        </w:rPr>
        <w:t>and terrorist financing. The Lao Securities Commission Office as a securities companies’ supervisor is another body which has the responsibility for pursuing financial investigations of predicate offences, to the extent that designated competent authorities are exercising functions covered under Recommendation 30. However, there are moderate</w:t>
      </w:r>
      <w:r w:rsidRPr="00AB7C12">
        <w:rPr>
          <w:rFonts w:asciiTheme="majorHAnsi" w:hAnsiTheme="majorHAnsi"/>
        </w:rPr>
        <w:t xml:space="preserve"> shortcomings.</w:t>
      </w:r>
      <w:r w:rsidRPr="00EE61E1">
        <w:rPr>
          <w:rFonts w:asciiTheme="majorHAnsi" w:hAnsiTheme="majorHAnsi"/>
        </w:rPr>
        <w:t xml:space="preserve">  It is not explicit whether the cooperation and coordination among the investigative bodies focuses on referring a financial investigation to another body or conducting a financial investigation.  It is also not clear whether securities investigative officers have </w:t>
      </w:r>
      <w:proofErr w:type="spellStart"/>
      <w:r w:rsidRPr="00EE61E1">
        <w:rPr>
          <w:rFonts w:asciiTheme="majorHAnsi" w:hAnsiTheme="majorHAnsi"/>
        </w:rPr>
        <w:t>authoritiy</w:t>
      </w:r>
      <w:proofErr w:type="spellEnd"/>
      <w:r w:rsidRPr="00EE61E1">
        <w:rPr>
          <w:rFonts w:asciiTheme="majorHAnsi" w:hAnsiTheme="majorHAnsi"/>
        </w:rPr>
        <w:t xml:space="preserve"> to conduct financial investigation including pursuing ML</w:t>
      </w:r>
      <w:r w:rsidRPr="00EE61E1">
        <w:rPr>
          <w:rFonts w:asciiTheme="majorHAnsi" w:hAnsiTheme="majorHAnsi"/>
          <w:cs/>
          <w:lang w:bidi="th-TH"/>
        </w:rPr>
        <w:t>/</w:t>
      </w:r>
      <w:r w:rsidRPr="00EE61E1">
        <w:rPr>
          <w:rFonts w:asciiTheme="majorHAnsi" w:hAnsiTheme="majorHAnsi"/>
        </w:rPr>
        <w:t xml:space="preserve">TF offences investigation in parallel with financial investigation. It is also not clear whether law enforcement investigation organisations have power to identify and trace </w:t>
      </w:r>
      <w:proofErr w:type="spellStart"/>
      <w:r w:rsidRPr="00EE61E1">
        <w:rPr>
          <w:rFonts w:asciiTheme="majorHAnsi" w:hAnsiTheme="majorHAnsi"/>
        </w:rPr>
        <w:t>assests</w:t>
      </w:r>
      <w:proofErr w:type="spellEnd"/>
      <w:r w:rsidRPr="00EE61E1">
        <w:rPr>
          <w:rFonts w:asciiTheme="majorHAnsi" w:hAnsiTheme="majorHAnsi"/>
        </w:rPr>
        <w:t xml:space="preserve">.  </w:t>
      </w:r>
    </w:p>
    <w:p w14:paraId="082AFAC1" w14:textId="77777777" w:rsidR="00600F87" w:rsidRPr="00CF27AC"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b/>
        </w:rPr>
      </w:pPr>
      <w:r w:rsidRPr="00CF27AC">
        <w:rPr>
          <w:rFonts w:asciiTheme="majorHAnsi" w:hAnsiTheme="majorHAnsi"/>
          <w:b/>
        </w:rPr>
        <w:lastRenderedPageBreak/>
        <w:t>Recommendation 30 is rated partly compliant.</w:t>
      </w:r>
    </w:p>
    <w:p w14:paraId="73E2818C" w14:textId="77777777" w:rsidR="00600F87" w:rsidRPr="00435FB3" w:rsidRDefault="00600F87" w:rsidP="00600F87">
      <w:pPr>
        <w:pStyle w:val="TemplateMERH2"/>
        <w:rPr>
          <w:rFonts w:asciiTheme="majorHAnsi" w:hAnsiTheme="majorHAnsi"/>
        </w:rPr>
      </w:pPr>
      <w:r w:rsidRPr="00435FB3">
        <w:rPr>
          <w:rFonts w:asciiTheme="majorHAnsi" w:hAnsiTheme="majorHAnsi"/>
        </w:rPr>
        <w:t>Recommendation 31 - Powers of law enforcement and investigative authorities</w:t>
      </w:r>
      <w:bookmarkEnd w:id="469"/>
      <w:bookmarkEnd w:id="470"/>
      <w:bookmarkEnd w:id="471"/>
      <w:bookmarkEnd w:id="472"/>
    </w:p>
    <w:p w14:paraId="5390C3FB" w14:textId="77777777" w:rsidR="00600F87"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bookmarkStart w:id="491" w:name="_Toc435082214"/>
      <w:bookmarkStart w:id="492" w:name="_Toc28876749"/>
      <w:bookmarkStart w:id="493" w:name="_Toc46318345"/>
      <w:bookmarkEnd w:id="473"/>
      <w:r w:rsidRPr="003D5E3F">
        <w:rPr>
          <w:rFonts w:asciiTheme="majorHAnsi" w:hAnsiTheme="majorHAnsi"/>
        </w:rPr>
        <w:t>In its 2011 Lao PDR was rated largely compliant with former recommendation 28 due to a lack of effective implementation of available powers in investigation and prosecution.</w:t>
      </w:r>
    </w:p>
    <w:p w14:paraId="73BB5237" w14:textId="77777777" w:rsidR="00600F87" w:rsidRPr="00CF27AC"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CF27AC">
        <w:rPr>
          <w:rFonts w:asciiTheme="majorHAnsi" w:hAnsiTheme="majorHAnsi"/>
          <w:i/>
        </w:rPr>
        <w:t>Criterion 31.1 is</w:t>
      </w:r>
      <w:r w:rsidRPr="00CF27AC">
        <w:rPr>
          <w:rFonts w:asciiTheme="majorHAnsi" w:hAnsiTheme="majorHAnsi"/>
        </w:rPr>
        <w:t xml:space="preserve"> </w:t>
      </w:r>
      <w:r w:rsidRPr="00CF27AC">
        <w:rPr>
          <w:rFonts w:asciiTheme="majorHAnsi" w:hAnsiTheme="majorHAnsi"/>
          <w:b/>
        </w:rPr>
        <w:t>mostly</w:t>
      </w:r>
      <w:r w:rsidRPr="00CF27AC">
        <w:rPr>
          <w:rFonts w:asciiTheme="majorHAnsi" w:hAnsiTheme="majorHAnsi" w:hint="cs"/>
          <w:b/>
          <w:cs/>
          <w:lang w:bidi="th-TH"/>
        </w:rPr>
        <w:t xml:space="preserve"> </w:t>
      </w:r>
      <w:r w:rsidRPr="00CF27AC">
        <w:rPr>
          <w:rFonts w:asciiTheme="majorHAnsi" w:hAnsiTheme="majorHAnsi"/>
          <w:b/>
        </w:rPr>
        <w:t>met.</w:t>
      </w:r>
      <w:r>
        <w:rPr>
          <w:rFonts w:asciiTheme="majorHAnsi" w:hAnsiTheme="majorHAnsi"/>
        </w:rPr>
        <w:t xml:space="preserve"> </w:t>
      </w:r>
      <w:r w:rsidRPr="00CF27AC">
        <w:rPr>
          <w:rFonts w:asciiTheme="majorHAnsi" w:hAnsiTheme="majorHAnsi"/>
        </w:rPr>
        <w:t xml:space="preserve">The Law on Criminal Procedure No.37/NA empowers law enforcement investigators to obtain access to crucial documents and information for use in </w:t>
      </w:r>
      <w:proofErr w:type="gramStart"/>
      <w:r w:rsidRPr="00CF27AC">
        <w:rPr>
          <w:rFonts w:asciiTheme="majorHAnsi" w:hAnsiTheme="majorHAnsi"/>
        </w:rPr>
        <w:t>investigations,  prosecutions</w:t>
      </w:r>
      <w:proofErr w:type="gramEnd"/>
      <w:r w:rsidRPr="00CF27AC">
        <w:rPr>
          <w:rFonts w:asciiTheme="majorHAnsi" w:hAnsiTheme="majorHAnsi"/>
        </w:rPr>
        <w:t xml:space="preserve"> and related actions. The compulsory measures available to authorities are as follows:</w:t>
      </w:r>
    </w:p>
    <w:p w14:paraId="744E069B" w14:textId="77777777" w:rsidR="00600F87" w:rsidRPr="004929BC" w:rsidRDefault="00600F87" w:rsidP="00600F87">
      <w:pPr>
        <w:pStyle w:val="FAFT-TEXTEjustifiedleft"/>
        <w:numPr>
          <w:ilvl w:val="0"/>
          <w:numId w:val="22"/>
        </w:numPr>
        <w:tabs>
          <w:tab w:val="clear" w:pos="850"/>
          <w:tab w:val="clear" w:pos="1531"/>
          <w:tab w:val="left" w:pos="851"/>
        </w:tabs>
        <w:ind w:left="851" w:hanging="425"/>
        <w:rPr>
          <w:rFonts w:asciiTheme="majorHAnsi" w:hAnsiTheme="majorHAnsi"/>
        </w:rPr>
      </w:pPr>
      <w:r w:rsidRPr="007C08BF">
        <w:rPr>
          <w:rFonts w:asciiTheme="majorHAnsi" w:hAnsiTheme="majorHAnsi"/>
        </w:rPr>
        <w:t xml:space="preserve">Articles 43, 113, 115, 116 and 118 authorise the issuing of warrants and taking of testimony with a documentary record from relevant persons such as an accused person, injured party, civil plaintiff or witness. The warrant shall include the responsibilities of the </w:t>
      </w:r>
      <w:r w:rsidRPr="005944C5">
        <w:rPr>
          <w:rFonts w:asciiTheme="majorHAnsi" w:hAnsiTheme="majorHAnsi"/>
        </w:rPr>
        <w:t xml:space="preserve">person subject to </w:t>
      </w:r>
      <w:r>
        <w:rPr>
          <w:rFonts w:asciiTheme="majorHAnsi" w:hAnsiTheme="majorHAnsi"/>
        </w:rPr>
        <w:t>a</w:t>
      </w:r>
      <w:r w:rsidRPr="005944C5">
        <w:rPr>
          <w:rFonts w:asciiTheme="majorHAnsi" w:hAnsiTheme="majorHAnsi"/>
        </w:rPr>
        <w:t xml:space="preserve"> warrant not obeying th</w:t>
      </w:r>
      <w:r>
        <w:rPr>
          <w:rFonts w:asciiTheme="majorHAnsi" w:hAnsiTheme="majorHAnsi"/>
        </w:rPr>
        <w:t>at</w:t>
      </w:r>
      <w:r w:rsidRPr="005944C5">
        <w:rPr>
          <w:rFonts w:asciiTheme="majorHAnsi" w:hAnsiTheme="majorHAnsi"/>
        </w:rPr>
        <w:t xml:space="preserve"> warrant.</w:t>
      </w:r>
      <w:r w:rsidRPr="004929BC">
        <w:rPr>
          <w:rFonts w:asciiTheme="majorHAnsi" w:hAnsiTheme="majorHAnsi"/>
        </w:rPr>
        <w:t xml:space="preserve"> </w:t>
      </w:r>
    </w:p>
    <w:p w14:paraId="7060679C" w14:textId="77777777" w:rsidR="00600F87" w:rsidRDefault="00600F87" w:rsidP="00600F87">
      <w:pPr>
        <w:pStyle w:val="FAFT-TEXTEjustifiedleft"/>
        <w:numPr>
          <w:ilvl w:val="0"/>
          <w:numId w:val="22"/>
        </w:numPr>
        <w:tabs>
          <w:tab w:val="clear" w:pos="850"/>
          <w:tab w:val="clear" w:pos="1531"/>
          <w:tab w:val="left" w:pos="851"/>
        </w:tabs>
        <w:ind w:left="851" w:hanging="425"/>
        <w:rPr>
          <w:rFonts w:asciiTheme="majorHAnsi" w:hAnsiTheme="majorHAnsi"/>
        </w:rPr>
      </w:pPr>
      <w:r w:rsidRPr="00D508E8">
        <w:rPr>
          <w:rFonts w:asciiTheme="majorHAnsi" w:hAnsiTheme="majorHAnsi"/>
        </w:rPr>
        <w:t>Articles 121 to 125 authorise the searching of</w:t>
      </w:r>
      <w:r>
        <w:rPr>
          <w:rFonts w:asciiTheme="majorHAnsi" w:hAnsiTheme="majorHAnsi"/>
        </w:rPr>
        <w:t xml:space="preserve"> </w:t>
      </w:r>
      <w:r w:rsidRPr="00D508E8">
        <w:rPr>
          <w:rFonts w:asciiTheme="majorHAnsi" w:hAnsiTheme="majorHAnsi"/>
        </w:rPr>
        <w:t xml:space="preserve">buildings, vehicles or </w:t>
      </w:r>
      <w:r w:rsidRPr="00B15065">
        <w:rPr>
          <w:rFonts w:ascii="Times New Roman" w:hAnsi="Times New Roman"/>
          <w:color w:val="000000"/>
          <w:sz w:val="23"/>
          <w:szCs w:val="23"/>
          <w:lang w:val="en-US" w:bidi="th-TH"/>
        </w:rPr>
        <w:t>individual suspects</w:t>
      </w:r>
      <w:r w:rsidRPr="00D508E8">
        <w:rPr>
          <w:rFonts w:asciiTheme="majorHAnsi" w:hAnsiTheme="majorHAnsi"/>
        </w:rPr>
        <w:t xml:space="preserve">. Searching shall be conducted within 24 hours from the date of signing the order </w:t>
      </w:r>
      <w:r w:rsidRPr="00345EE6">
        <w:rPr>
          <w:rFonts w:asciiTheme="majorHAnsi" w:hAnsiTheme="majorHAnsi"/>
        </w:rPr>
        <w:t xml:space="preserve">by prosecutor or the People’s Court. In necessary and urgent cases, the search shall be reported to </w:t>
      </w:r>
      <w:r w:rsidRPr="00D508E8">
        <w:rPr>
          <w:rFonts w:asciiTheme="majorHAnsi" w:hAnsiTheme="majorHAnsi"/>
        </w:rPr>
        <w:t xml:space="preserve">the public prosecutor within 24 hours after completing such search. </w:t>
      </w:r>
    </w:p>
    <w:p w14:paraId="3D73BCE4" w14:textId="77777777" w:rsidR="00600F87" w:rsidRPr="00D508E8" w:rsidRDefault="00600F87" w:rsidP="00600F87">
      <w:pPr>
        <w:pStyle w:val="FAFT-TEXTEjustifiedleft"/>
        <w:numPr>
          <w:ilvl w:val="0"/>
          <w:numId w:val="22"/>
        </w:numPr>
        <w:tabs>
          <w:tab w:val="clear" w:pos="850"/>
          <w:tab w:val="clear" w:pos="1531"/>
          <w:tab w:val="left" w:pos="851"/>
        </w:tabs>
        <w:ind w:left="851" w:hanging="425"/>
        <w:rPr>
          <w:rFonts w:asciiTheme="majorHAnsi" w:hAnsiTheme="majorHAnsi"/>
        </w:rPr>
      </w:pPr>
      <w:r w:rsidRPr="00D508E8">
        <w:rPr>
          <w:rFonts w:asciiTheme="majorHAnsi" w:hAnsiTheme="majorHAnsi"/>
        </w:rPr>
        <w:t xml:space="preserve">Articles 126 to 128 </w:t>
      </w:r>
      <w:r>
        <w:rPr>
          <w:rFonts w:asciiTheme="majorHAnsi" w:hAnsiTheme="majorHAnsi"/>
        </w:rPr>
        <w:t>enable the</w:t>
      </w:r>
      <w:r w:rsidRPr="00D508E8">
        <w:rPr>
          <w:rFonts w:asciiTheme="majorHAnsi" w:hAnsiTheme="majorHAnsi"/>
        </w:rPr>
        <w:t xml:space="preserve"> confiscating/seizing and obtaining of objects or documents that are relevant as evidence or for the tracing of offences. Law enforcement investigators are able to confiscate/seize objects or documents at the time of search, suspicious postal objects and telegraphs related to the offences with an order from the head of the investigation or public prosecutor, or objects which are useful for the case with an o</w:t>
      </w:r>
      <w:r>
        <w:rPr>
          <w:rFonts w:asciiTheme="majorHAnsi" w:hAnsiTheme="majorHAnsi"/>
        </w:rPr>
        <w:t>r</w:t>
      </w:r>
      <w:r w:rsidRPr="00D508E8">
        <w:rPr>
          <w:rFonts w:asciiTheme="majorHAnsi" w:hAnsiTheme="majorHAnsi"/>
        </w:rPr>
        <w:t xml:space="preserve">der from the head of the relevant investigation organization in order to guarantee for compensation, fines, and other fee, or to handover to the state. </w:t>
      </w:r>
    </w:p>
    <w:p w14:paraId="1C223BFD" w14:textId="77777777" w:rsidR="00600F87" w:rsidRPr="00122028" w:rsidRDefault="00600F87" w:rsidP="00600F87">
      <w:pPr>
        <w:pStyle w:val="FAFT-TEXTEjustifiedleft"/>
        <w:numPr>
          <w:ilvl w:val="0"/>
          <w:numId w:val="22"/>
        </w:numPr>
        <w:tabs>
          <w:tab w:val="clear" w:pos="850"/>
          <w:tab w:val="clear" w:pos="1531"/>
          <w:tab w:val="left" w:pos="851"/>
        </w:tabs>
        <w:ind w:left="851" w:hanging="425"/>
        <w:rPr>
          <w:rFonts w:asciiTheme="majorHAnsi" w:hAnsiTheme="majorHAnsi"/>
        </w:rPr>
      </w:pPr>
      <w:r w:rsidRPr="00D508E8">
        <w:rPr>
          <w:rFonts w:asciiTheme="majorHAnsi" w:hAnsiTheme="majorHAnsi"/>
        </w:rPr>
        <w:t>Articles 129 to 134 authorize law enforcement agencies to inspect incident</w:t>
      </w:r>
      <w:r>
        <w:rPr>
          <w:rFonts w:asciiTheme="majorHAnsi" w:hAnsiTheme="majorHAnsi"/>
        </w:rPr>
        <w:t xml:space="preserve"> </w:t>
      </w:r>
      <w:r w:rsidRPr="00D508E8">
        <w:rPr>
          <w:rFonts w:asciiTheme="majorHAnsi" w:hAnsiTheme="majorHAnsi"/>
        </w:rPr>
        <w:t>s</w:t>
      </w:r>
      <w:r>
        <w:rPr>
          <w:rFonts w:asciiTheme="majorHAnsi" w:hAnsiTheme="majorHAnsi"/>
        </w:rPr>
        <w:t>ite</w:t>
      </w:r>
      <w:r w:rsidRPr="00D508E8">
        <w:rPr>
          <w:rFonts w:asciiTheme="majorHAnsi" w:hAnsiTheme="majorHAnsi"/>
        </w:rPr>
        <w:t xml:space="preserve"> (crime scene</w:t>
      </w:r>
      <w:r>
        <w:rPr>
          <w:rFonts w:asciiTheme="majorHAnsi" w:hAnsiTheme="majorHAnsi"/>
        </w:rPr>
        <w:t>),</w:t>
      </w:r>
      <w:r w:rsidRPr="00D508E8">
        <w:rPr>
          <w:rFonts w:asciiTheme="majorHAnsi" w:hAnsiTheme="majorHAnsi"/>
        </w:rPr>
        <w:t xml:space="preserve"> conduct autopsies, appoint experts or specialists to perform inspections </w:t>
      </w:r>
      <w:r w:rsidRPr="00122028">
        <w:rPr>
          <w:rFonts w:asciiTheme="majorHAnsi" w:hAnsiTheme="majorHAnsi"/>
        </w:rPr>
        <w:t>and test information.</w:t>
      </w:r>
    </w:p>
    <w:p w14:paraId="6864257C" w14:textId="77777777" w:rsidR="00600F87"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CF27AC">
        <w:rPr>
          <w:rFonts w:asciiTheme="majorHAnsi" w:hAnsiTheme="majorHAnsi"/>
        </w:rPr>
        <w:t xml:space="preserve">Individuals and related partners must follow and respond to requests from the authorities including the handover of gathered criminal evidence to the relevant authorities (Article 43 of Law on the Criminal Procedure No.37/NA). Article 26 of the Law on the Criminal Procedure No.37/NA provides that public and private partners which are state authorities, the Lao National Construction Committee, social organizations, civil society, and entities are required to work closely with criminal proceeding authorities within their own responsible areas regarding the measures to prevent and suppress criminal offences. </w:t>
      </w:r>
    </w:p>
    <w:p w14:paraId="64FEF850" w14:textId="77777777" w:rsidR="00600F87"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CF27AC">
        <w:rPr>
          <w:rFonts w:asciiTheme="majorHAnsi" w:hAnsiTheme="majorHAnsi"/>
        </w:rPr>
        <w:t xml:space="preserve">Regarding power to obtain and access to records held by FIs and DNFBPs, articles 8, 9, 11 and 12 of the Decree on Entrust and Responsibilities in Implementing the Activities of AML/CFT, No.127/Gov empower Ministry of Finance, Ministry of Agriculture and Forestry, Ministry of Public Security and State Inspection and Anti-Corruption Authority to request information from </w:t>
      </w:r>
      <w:proofErr w:type="spellStart"/>
      <w:r w:rsidRPr="00CF27AC">
        <w:rPr>
          <w:rFonts w:asciiTheme="majorHAnsi" w:hAnsiTheme="majorHAnsi"/>
        </w:rPr>
        <w:t>REs.</w:t>
      </w:r>
      <w:proofErr w:type="spellEnd"/>
      <w:r w:rsidRPr="00CF27AC">
        <w:rPr>
          <w:rFonts w:asciiTheme="majorHAnsi" w:hAnsiTheme="majorHAnsi"/>
        </w:rPr>
        <w:t xml:space="preserve"> However, these powers are broad and not compulsory in their terms. </w:t>
      </w:r>
    </w:p>
    <w:p w14:paraId="2488EEFA" w14:textId="77777777" w:rsidR="00600F87"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CF27AC">
        <w:rPr>
          <w:rFonts w:asciiTheme="majorHAnsi" w:hAnsiTheme="majorHAnsi"/>
          <w:i/>
        </w:rPr>
        <w:t>Criterion 31.2 (a)-(d) is</w:t>
      </w:r>
      <w:r w:rsidRPr="00CF27AC">
        <w:rPr>
          <w:rFonts w:asciiTheme="majorHAnsi" w:hAnsiTheme="majorHAnsi"/>
        </w:rPr>
        <w:t xml:space="preserve"> </w:t>
      </w:r>
      <w:r w:rsidRPr="00CF27AC">
        <w:rPr>
          <w:rFonts w:asciiTheme="majorHAnsi" w:hAnsiTheme="majorHAnsi"/>
          <w:b/>
        </w:rPr>
        <w:t>partly met.</w:t>
      </w:r>
      <w:r w:rsidRPr="00CF27AC">
        <w:rPr>
          <w:rFonts w:asciiTheme="majorHAnsi" w:hAnsiTheme="majorHAnsi"/>
        </w:rPr>
        <w:t xml:space="preserve"> The Law on National Public Security Work, No. 40/NA and the Law on Customs No. 04/NA states that Academic Combatants, which are departments and headquarters under Ministry of Public Security for  the protection of political security and social order under the security sector (Article 34 of the Law on National Public Security Work, No. 40/NA), and Customs have key roles to apply investigative techniques for </w:t>
      </w:r>
      <w:r w:rsidRPr="00CF27AC">
        <w:rPr>
          <w:rFonts w:asciiTheme="majorHAnsi" w:hAnsiTheme="majorHAnsi"/>
        </w:rPr>
        <w:lastRenderedPageBreak/>
        <w:t xml:space="preserve">money laundering, associated predicate offences and terrorist financing which relate to accessing computer systems and controlled delivery.  </w:t>
      </w:r>
    </w:p>
    <w:p w14:paraId="3444C576" w14:textId="77777777" w:rsidR="00600F87"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CF27AC">
        <w:rPr>
          <w:rFonts w:asciiTheme="majorHAnsi" w:hAnsiTheme="majorHAnsi"/>
        </w:rPr>
        <w:t xml:space="preserve">Article 34 of the Law on National Public Security Work, No. 40/NA authorizes the Academic Combatants to collect information on accounting movements, sources of money which might be illegal and </w:t>
      </w:r>
      <w:proofErr w:type="spellStart"/>
      <w:r w:rsidRPr="00CF27AC">
        <w:rPr>
          <w:rFonts w:asciiTheme="majorHAnsi" w:hAnsiTheme="majorHAnsi"/>
        </w:rPr>
        <w:t>affect</w:t>
      </w:r>
      <w:proofErr w:type="spellEnd"/>
      <w:r w:rsidRPr="00CF27AC">
        <w:rPr>
          <w:rFonts w:asciiTheme="majorHAnsi" w:hAnsiTheme="majorHAnsi"/>
        </w:rPr>
        <w:t xml:space="preserve"> on national security and social order. They are also empowered to use communication tools to perform national security tasks in the event of an emergency to prevent damage that may cause to society or harm the country. In addition, the Academic Combatants are assigned to inspect transport vehicles, communications equipment, technical system networks - information, documents, goods, packages, any place related to the commission of a crime (Article 34 of the Law on National Public Security Work, No. 40/NA).  </w:t>
      </w:r>
    </w:p>
    <w:p w14:paraId="4D581523" w14:textId="77777777" w:rsidR="00600F87"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CF27AC">
        <w:rPr>
          <w:rFonts w:asciiTheme="majorHAnsi" w:hAnsiTheme="majorHAnsi"/>
          <w:iCs/>
        </w:rPr>
        <w:t>Article 16 of the Law on Customs No. 04/NA empowers Customs to control goods arriving at the Customs border checkpoint by requiring the transporter to submit a manifest within 24 hours including conveyance papers, goods cannot be loaded without this submission. Parcel post and mail which are imported, exported or in transit are subject to customs control (Article 21 of the Law on Customs No. 04/NA). A legal entity running a business as a freight forwarder and dispatching parcels and mail shall be responsible for customs clearance on behalf of the goods owner as prescribed in the Customs Law and regulations. Article 20 of this law provides that personal belongings of passengers travelling by car, train, boat, and airplane through customs checkpoints are under customs control. Passengers have to declare any goods in excessive amount permitted by regulations and compliance with other requirements which are, the export and import of foreign currencies, Lao Kip, precious objects, and archaeological and cultural objects.</w:t>
      </w:r>
    </w:p>
    <w:p w14:paraId="472FAE51" w14:textId="77777777" w:rsidR="00600F87"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CF27AC">
        <w:rPr>
          <w:rFonts w:asciiTheme="majorHAnsi" w:hAnsiTheme="majorHAnsi"/>
          <w:iCs/>
        </w:rPr>
        <w:t xml:space="preserve">Lao PDR mentions that the Law on Public Security Forces (Amended Version) No. 20/NA empowers competent authorities to perform undercover operations and intercepting communications. Article 11 of the Law No. 20/NA identifies that the professional public security forces are the armed forces, which comprise many specialists who systematically receive specialized training, and belong within the organizational structure of the public security forces, with police chiefs and officers being equipped completely with weapons and specialized technics </w:t>
      </w:r>
      <w:r w:rsidRPr="00CF27AC">
        <w:rPr>
          <w:rFonts w:asciiTheme="majorHAnsi" w:hAnsiTheme="majorHAnsi"/>
          <w:iCs/>
          <w:highlight w:val="yellow"/>
        </w:rPr>
        <w:t>[</w:t>
      </w:r>
      <w:r w:rsidRPr="00E23305">
        <w:rPr>
          <w:rFonts w:asciiTheme="majorHAnsi" w:hAnsiTheme="majorHAnsi"/>
          <w:iCs/>
          <w:highlight w:val="yellow"/>
        </w:rPr>
        <w:annotationRef/>
      </w:r>
      <w:r w:rsidRPr="00CF27AC">
        <w:rPr>
          <w:rFonts w:asciiTheme="majorHAnsi" w:hAnsiTheme="majorHAnsi"/>
          <w:iCs/>
          <w:highlight w:val="yellow"/>
        </w:rPr>
        <w:t>For Lao PDR: is this “techniques”?].</w:t>
      </w:r>
      <w:r w:rsidRPr="00CF27AC">
        <w:rPr>
          <w:rFonts w:asciiTheme="majorHAnsi" w:hAnsiTheme="majorHAnsi"/>
          <w:iCs/>
        </w:rPr>
        <w:t xml:space="preserve"> They have the rights to investigate-interrogate criminal cases and use investigation-interrogation methods including preventive measures such as quarantine, arrest, release, search, confiscation and fines as determined in the law (Article 12 of the Law No. 20/NA). They are able to equip and use weaponry, explosive substances, explosives, land, water and air vehicles, specialized animals, equipment, specialized technical equipment in accordance with the law and regulations to ensure the operation of duties. They are also authorized to monitor and check the frequency waves, electronic businesses, information-news management and computing systems as determined in the law </w:t>
      </w:r>
      <w:commentRangeStart w:id="494"/>
      <w:r w:rsidRPr="00CF27AC">
        <w:rPr>
          <w:rFonts w:asciiTheme="majorHAnsi" w:hAnsiTheme="majorHAnsi"/>
          <w:iCs/>
          <w:highlight w:val="yellow"/>
        </w:rPr>
        <w:t>[For Lao PDR: do the powers in article 12 paragraph 10 purport to cover intercepting communications techniques? The translation is not clear.].</w:t>
      </w:r>
      <w:r w:rsidRPr="00CF27AC">
        <w:rPr>
          <w:rFonts w:asciiTheme="majorHAnsi" w:hAnsiTheme="majorHAnsi"/>
          <w:iCs/>
        </w:rPr>
        <w:t xml:space="preserve"> </w:t>
      </w:r>
      <w:commentRangeEnd w:id="494"/>
      <w:r>
        <w:rPr>
          <w:rStyle w:val="CommentReference"/>
          <w:rFonts w:ascii="Times New Roman" w:hAnsi="Times New Roman"/>
          <w:spacing w:val="0"/>
        </w:rPr>
        <w:commentReference w:id="494"/>
      </w:r>
      <w:r w:rsidRPr="00CF27AC">
        <w:rPr>
          <w:rFonts w:asciiTheme="majorHAnsi" w:hAnsiTheme="majorHAnsi"/>
          <w:iCs/>
        </w:rPr>
        <w:t xml:space="preserve">However, these powers are broad and not specific to undercover operation and intercepting communication techniques. </w:t>
      </w:r>
    </w:p>
    <w:p w14:paraId="0B3F21A9" w14:textId="77777777" w:rsidR="00600F87"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CF27AC">
        <w:rPr>
          <w:rFonts w:asciiTheme="majorHAnsi" w:hAnsiTheme="majorHAnsi"/>
          <w:i/>
          <w:iCs/>
        </w:rPr>
        <w:t>Criterion 31.3</w:t>
      </w:r>
      <w:r w:rsidRPr="00CF27AC">
        <w:rPr>
          <w:rFonts w:asciiTheme="majorHAnsi" w:hAnsiTheme="majorHAnsi"/>
          <w:iCs/>
        </w:rPr>
        <w:t xml:space="preserve"> is </w:t>
      </w:r>
      <w:r w:rsidRPr="00CF27AC">
        <w:rPr>
          <w:rFonts w:asciiTheme="majorHAnsi" w:hAnsiTheme="majorHAnsi"/>
          <w:b/>
          <w:iCs/>
        </w:rPr>
        <w:t>partly met.</w:t>
      </w:r>
    </w:p>
    <w:p w14:paraId="0FFB07C5" w14:textId="77777777" w:rsidR="00600F87"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CF27AC">
        <w:rPr>
          <w:rFonts w:asciiTheme="majorHAnsi" w:hAnsiTheme="majorHAnsi"/>
          <w:i/>
          <w:iCs/>
        </w:rPr>
        <w:t>Criterion 31.3(a)</w:t>
      </w:r>
      <w:r w:rsidRPr="00CF27AC">
        <w:rPr>
          <w:rFonts w:asciiTheme="majorHAnsi" w:hAnsiTheme="majorHAnsi"/>
          <w:iCs/>
        </w:rPr>
        <w:t xml:space="preserve"> is </w:t>
      </w:r>
      <w:r w:rsidRPr="00CF27AC">
        <w:rPr>
          <w:rFonts w:asciiTheme="majorHAnsi" w:hAnsiTheme="majorHAnsi"/>
          <w:b/>
          <w:iCs/>
        </w:rPr>
        <w:t>met.</w:t>
      </w:r>
    </w:p>
    <w:p w14:paraId="2C65CCF6" w14:textId="77777777" w:rsidR="00600F87"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CF27AC">
        <w:rPr>
          <w:rFonts w:asciiTheme="majorHAnsi" w:hAnsiTheme="majorHAnsi"/>
          <w:iCs/>
        </w:rPr>
        <w:t xml:space="preserve">Articles 2, 3 and 4 of Instruction on Application of Provisional Measures on Properties Relating to Money Laundering or Terrorist Financing No.08/NCC provide that investigative bodies shall use investigative techniques and preventive measures to identify and monitor properties related to money laundering including terrorism or terrorist financing, proceeds of money laundering or predicate offences including instrumentalities for committing the offences, and property of corresponding value from money laundering or related to money laundering in </w:t>
      </w:r>
      <w:r w:rsidRPr="00CF27AC">
        <w:rPr>
          <w:rFonts w:asciiTheme="majorHAnsi" w:hAnsiTheme="majorHAnsi"/>
          <w:iCs/>
        </w:rPr>
        <w:lastRenderedPageBreak/>
        <w:t>case it is impossible to withhold, seize or freeze such property at that time. A competent authority shall issue an order to seize or freeze properties immediately without a prior notice if property as defined in Article 3 of this instruction is detected.</w:t>
      </w:r>
    </w:p>
    <w:p w14:paraId="5874BC47" w14:textId="77777777" w:rsidR="00600F87"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CF27AC">
        <w:rPr>
          <w:rFonts w:asciiTheme="majorHAnsi" w:hAnsiTheme="majorHAnsi"/>
          <w:iCs/>
        </w:rPr>
        <w:t>When reporting entities and postal enterprises receive notification of lists of persons associated with properties subject to seizure or freezing as defined in article 3 of the Instruction from the investigation authorities, or once there is evidence confirming that the property of their customer attempting to conduct a transaction or establish a business relationship  with them is connected to money laundering or terrorist financing,  reporting entities and postal enterprises must suspend related transactions and withhold such property then report immediately to AMLIO and investigative authorities. In case of receiving a report from reporting entities and postal enterprises, investigative authorities must issue an order to seize or freeze such properties immediately.</w:t>
      </w:r>
    </w:p>
    <w:p w14:paraId="1167D181" w14:textId="77777777" w:rsidR="00600F87"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CF27AC">
        <w:rPr>
          <w:rFonts w:asciiTheme="majorHAnsi" w:hAnsiTheme="majorHAnsi"/>
          <w:iCs/>
        </w:rPr>
        <w:t xml:space="preserve">Reporting entities and postal enterprises are able to withhold such property for a period not exceeding 30 working days. Any natural persons and legal persons shall strictly comply with the order. If the property is needed for the investigation of predicate offences relating to money laundering, a seizure or freezing order shall be effective till a prosecution comes to an end. </w:t>
      </w:r>
    </w:p>
    <w:p w14:paraId="56DCEFF1" w14:textId="77777777" w:rsidR="00600F87"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CF27AC">
        <w:rPr>
          <w:rFonts w:asciiTheme="majorHAnsi" w:hAnsiTheme="majorHAnsi"/>
          <w:iCs/>
        </w:rPr>
        <w:t xml:space="preserve">Law </w:t>
      </w:r>
      <w:proofErr w:type="spellStart"/>
      <w:r w:rsidRPr="00CF27AC">
        <w:rPr>
          <w:rFonts w:asciiTheme="majorHAnsi" w:hAnsiTheme="majorHAnsi"/>
          <w:iCs/>
        </w:rPr>
        <w:t>enfocrement</w:t>
      </w:r>
      <w:proofErr w:type="spellEnd"/>
      <w:r w:rsidRPr="00CF27AC">
        <w:rPr>
          <w:rFonts w:asciiTheme="majorHAnsi" w:hAnsiTheme="majorHAnsi"/>
          <w:iCs/>
        </w:rPr>
        <w:t xml:space="preserve"> and investigative authorities are authorized under the Article 26 and Article 43 of the Law on the Criminal Procedure No.37/NA to compel the production of necessary information for an investigation and to gather evidence related to money laundering, associated predicate offences and terrorist financing, including information of ordinary person and legal entities.</w:t>
      </w:r>
    </w:p>
    <w:p w14:paraId="74EDE596" w14:textId="77777777" w:rsidR="00600F87"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CF27AC">
        <w:rPr>
          <w:rFonts w:asciiTheme="majorHAnsi" w:hAnsiTheme="majorHAnsi"/>
          <w:i/>
          <w:iCs/>
        </w:rPr>
        <w:t>Criterion 31.3(b)</w:t>
      </w:r>
      <w:r w:rsidRPr="00CF27AC">
        <w:rPr>
          <w:rFonts w:asciiTheme="majorHAnsi" w:hAnsiTheme="majorHAnsi"/>
          <w:iCs/>
        </w:rPr>
        <w:t xml:space="preserve"> is </w:t>
      </w:r>
      <w:r w:rsidRPr="00CF27AC">
        <w:rPr>
          <w:rFonts w:asciiTheme="majorHAnsi" w:hAnsiTheme="majorHAnsi"/>
          <w:b/>
          <w:iCs/>
        </w:rPr>
        <w:t>partly met.</w:t>
      </w:r>
      <w:r w:rsidRPr="00CF27AC">
        <w:rPr>
          <w:rFonts w:asciiTheme="majorHAnsi" w:hAnsiTheme="majorHAnsi"/>
          <w:iCs/>
        </w:rPr>
        <w:t xml:space="preserve"> </w:t>
      </w:r>
    </w:p>
    <w:p w14:paraId="658DA10D" w14:textId="77777777" w:rsidR="00600F87"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CF27AC">
        <w:rPr>
          <w:rFonts w:asciiTheme="majorHAnsi" w:hAnsiTheme="majorHAnsi"/>
          <w:iCs/>
        </w:rPr>
        <w:t xml:space="preserve">Articles 3 and 4 of Instruction on </w:t>
      </w:r>
      <w:bookmarkStart w:id="495" w:name="_Hlk57232192"/>
      <w:r w:rsidRPr="00CF27AC">
        <w:rPr>
          <w:rFonts w:asciiTheme="majorHAnsi" w:hAnsiTheme="majorHAnsi"/>
          <w:iCs/>
        </w:rPr>
        <w:t>Application of Provisional Measures on Properties Relating to Money Laundering or Terrorist Financing No.08/NCC</w:t>
      </w:r>
      <w:bookmarkEnd w:id="495"/>
      <w:r w:rsidRPr="00CF27AC">
        <w:rPr>
          <w:rFonts w:asciiTheme="majorHAnsi" w:hAnsiTheme="majorHAnsi"/>
          <w:iCs/>
        </w:rPr>
        <w:t xml:space="preserve"> provides that investigative bodies shall use investigative techniques and preventive measures to identify and monitor properties identified in Article 3 of the Instruction. A competent authority shall issue an order to seize or freeze properties without a prior notification if traces of properties relating to money laundering or terrorist financing, as defined in Article 3 of this instruction, are detected. REs </w:t>
      </w:r>
      <w:proofErr w:type="gramStart"/>
      <w:r w:rsidRPr="00CF27AC">
        <w:rPr>
          <w:rFonts w:asciiTheme="majorHAnsi" w:hAnsiTheme="majorHAnsi"/>
          <w:iCs/>
        </w:rPr>
        <w:t>are</w:t>
      </w:r>
      <w:proofErr w:type="gramEnd"/>
      <w:r w:rsidRPr="00CF27AC">
        <w:rPr>
          <w:rFonts w:asciiTheme="majorHAnsi" w:hAnsiTheme="majorHAnsi"/>
          <w:iCs/>
        </w:rPr>
        <w:t xml:space="preserve"> able to withhold such properties from customers for a period not exceed 30 working days (Article 2 Instruction</w:t>
      </w:r>
      <w:r w:rsidRPr="00CF27AC">
        <w:rPr>
          <w:rFonts w:asciiTheme="majorHAnsi" w:hAnsiTheme="majorHAnsi"/>
          <w:iCs/>
          <w:cs/>
          <w:lang w:bidi="th-TH"/>
        </w:rPr>
        <w:t xml:space="preserve"> </w:t>
      </w:r>
      <w:r w:rsidRPr="00CF27AC">
        <w:rPr>
          <w:rFonts w:asciiTheme="majorHAnsi" w:hAnsiTheme="majorHAnsi"/>
          <w:iCs/>
        </w:rPr>
        <w:t>No.08/NCC). Article 2 Instruction</w:t>
      </w:r>
      <w:r w:rsidRPr="00CF27AC">
        <w:rPr>
          <w:rFonts w:asciiTheme="majorHAnsi" w:hAnsiTheme="majorHAnsi"/>
          <w:iCs/>
          <w:cs/>
          <w:lang w:bidi="th-TH"/>
        </w:rPr>
        <w:t xml:space="preserve"> </w:t>
      </w:r>
      <w:r w:rsidRPr="00CF27AC">
        <w:rPr>
          <w:rFonts w:asciiTheme="majorHAnsi" w:hAnsiTheme="majorHAnsi"/>
          <w:iCs/>
        </w:rPr>
        <w:t xml:space="preserve">No.08/NCC also requires REs to immediately report to AMLIO and investigation authorities in the meantime they withhold the properties. With an order, designated investigators start the process of seizures but before they have seized, they can either inform or not inform, the owners of the properties of the assets (Article 4 of the Instruction). </w:t>
      </w:r>
      <w:commentRangeStart w:id="496"/>
      <w:r w:rsidRPr="00CF27AC">
        <w:rPr>
          <w:rFonts w:asciiTheme="majorHAnsi" w:hAnsiTheme="majorHAnsi"/>
          <w:iCs/>
          <w:highlight w:val="yellow"/>
        </w:rPr>
        <w:t>[For Lao PDR: Please confirm whether the matter “they can either inform, or not inform, the owners of the properties of the assets” is correct? If it is correct, please clarify more.]</w:t>
      </w:r>
      <w:r w:rsidRPr="00CF27AC">
        <w:rPr>
          <w:rFonts w:asciiTheme="majorHAnsi" w:hAnsiTheme="majorHAnsi"/>
          <w:iCs/>
        </w:rPr>
        <w:t xml:space="preserve"> </w:t>
      </w:r>
      <w:commentRangeEnd w:id="496"/>
      <w:r>
        <w:rPr>
          <w:rStyle w:val="CommentReference"/>
          <w:rFonts w:ascii="Times New Roman" w:hAnsi="Times New Roman"/>
          <w:spacing w:val="0"/>
        </w:rPr>
        <w:commentReference w:id="496"/>
      </w:r>
      <w:r w:rsidRPr="00CF27AC">
        <w:rPr>
          <w:rFonts w:asciiTheme="majorHAnsi" w:hAnsiTheme="majorHAnsi"/>
          <w:iCs/>
        </w:rPr>
        <w:t xml:space="preserve">Any natural persons and legal persons shall strictly implement compliant with the order and the order shall be effective till a prosecution comes to an end. </w:t>
      </w:r>
    </w:p>
    <w:p w14:paraId="05686FC7" w14:textId="77777777" w:rsidR="00600F87"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CF27AC">
        <w:rPr>
          <w:rFonts w:asciiTheme="majorHAnsi" w:hAnsiTheme="majorHAnsi"/>
          <w:i/>
          <w:iCs/>
        </w:rPr>
        <w:t>Criterion 31.4</w:t>
      </w:r>
      <w:r w:rsidRPr="00CF27AC">
        <w:rPr>
          <w:rFonts w:asciiTheme="majorHAnsi" w:hAnsiTheme="majorHAnsi"/>
          <w:iCs/>
        </w:rPr>
        <w:t xml:space="preserve"> is </w:t>
      </w:r>
      <w:r w:rsidRPr="00CF27AC">
        <w:rPr>
          <w:rFonts w:asciiTheme="majorHAnsi" w:hAnsiTheme="majorHAnsi"/>
          <w:b/>
          <w:iCs/>
        </w:rPr>
        <w:t>mostly met.</w:t>
      </w:r>
      <w:r w:rsidRPr="00CF27AC">
        <w:rPr>
          <w:rFonts w:asciiTheme="majorHAnsi" w:hAnsiTheme="majorHAnsi"/>
          <w:iCs/>
        </w:rPr>
        <w:t xml:space="preserve"> Article 43 of the Law on the Criminal Procedure No.37 empowers law enforcement investigators to obtain access to all crucial documents and information for investigation purposes and other relevant intention. Individuals and related partners must follow and respond to requests from the authorities including handing over gathered criminal evidence to the relevant authorities. </w:t>
      </w:r>
      <w:proofErr w:type="gramStart"/>
      <w:r w:rsidRPr="00CF27AC">
        <w:rPr>
          <w:rFonts w:asciiTheme="majorHAnsi" w:hAnsiTheme="majorHAnsi"/>
          <w:iCs/>
        </w:rPr>
        <w:t>Significant  public</w:t>
      </w:r>
      <w:proofErr w:type="gramEnd"/>
      <w:r w:rsidRPr="00CF27AC">
        <w:rPr>
          <w:rFonts w:asciiTheme="majorHAnsi" w:hAnsiTheme="majorHAnsi"/>
          <w:iCs/>
        </w:rPr>
        <w:t xml:space="preserve"> and private partners including AMLIO in its role as the FIU are obliged  to work closely with criminal proceeding authorities within their own responsible areas regarding the measures to prevent and suppress criminal offences (Article 26 of the Law on the Criminal Procedure No.37/NA).</w:t>
      </w:r>
      <w:bookmarkStart w:id="497" w:name="_Hlk45018164"/>
      <w:r w:rsidRPr="00CF27AC">
        <w:rPr>
          <w:rFonts w:asciiTheme="majorHAnsi" w:hAnsiTheme="majorHAnsi"/>
          <w:iCs/>
        </w:rPr>
        <w:t xml:space="preserve"> </w:t>
      </w:r>
    </w:p>
    <w:p w14:paraId="1294E908" w14:textId="77777777" w:rsidR="00600F87"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CF27AC">
        <w:rPr>
          <w:rFonts w:asciiTheme="majorHAnsi" w:hAnsiTheme="majorHAnsi"/>
          <w:iCs/>
        </w:rPr>
        <w:lastRenderedPageBreak/>
        <w:t xml:space="preserve">There is explicit power for Ministry of Finance, Ministry of Agriculture and Forestry, State Inspection (and Anti-Corruption Authority and Ministry of Public Security to obtain information from AMLIO. Article 8, 9 and 12 of the Decree on Entrust and Responsibilities in Implementing the Activities of AML/CFT, No.127/Gov empowers these competent investigative authorities to request information in their roles from reporting entities and AMLIO. Information sharing on money laundering, associated predicate offences and terrorist financing between the Ministry of Public Security in its role as a significant law enforcement investigator and AMLIO is authorised under Article 11 of the Decree. The Ministry of Public Security officers are designated to review and consider the completeness and adequacy of information in Financial Intelligence Reports (FIR) conducted by AMLIO </w:t>
      </w:r>
      <w:proofErr w:type="gramStart"/>
      <w:r w:rsidRPr="00CF27AC">
        <w:rPr>
          <w:rFonts w:asciiTheme="majorHAnsi" w:hAnsiTheme="majorHAnsi"/>
          <w:iCs/>
        </w:rPr>
        <w:t>including  providing</w:t>
      </w:r>
      <w:proofErr w:type="gramEnd"/>
      <w:r w:rsidRPr="00CF27AC">
        <w:rPr>
          <w:rFonts w:asciiTheme="majorHAnsi" w:hAnsiTheme="majorHAnsi"/>
          <w:iCs/>
        </w:rPr>
        <w:t xml:space="preserve"> feedback or recommendations regarding the FIR in order to initiate a criminal proceeding in the case of ML. Conversely, the Ministry of Public Security officers shall report a result of the investigation to AMLIO. Conversely, AMLIO (FIU) is required to submit documents and conduct financial reports relevant to suspicious information on ML</w:t>
      </w:r>
      <w:r w:rsidRPr="00CF27AC">
        <w:rPr>
          <w:rFonts w:asciiTheme="majorHAnsi" w:hAnsiTheme="majorHAnsi"/>
          <w:iCs/>
          <w:cs/>
          <w:lang w:bidi="th-TH"/>
        </w:rPr>
        <w:t>/</w:t>
      </w:r>
      <w:r w:rsidRPr="00CF27AC">
        <w:rPr>
          <w:rFonts w:asciiTheme="majorHAnsi" w:hAnsiTheme="majorHAnsi"/>
          <w:iCs/>
        </w:rPr>
        <w:t xml:space="preserve">TF in order to disseminate them to the related investigation organisations (Article 3 of Agreement on Organization and Operations of the Anti-Money Laundering Intelligence Office No. 02/NCC). AMLIO is also authorised to require the provision of extra necessary information from the related organisations of Ministries, agencies, local authorities and other organisations in the jurisdiction including Reporting Entities regarding to their own works (Article 4 of Agreement).     </w:t>
      </w:r>
      <w:bookmarkEnd w:id="497"/>
    </w:p>
    <w:p w14:paraId="75BC932C" w14:textId="77777777" w:rsidR="00600F87" w:rsidRPr="00CF27AC"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rPr>
      </w:pPr>
      <w:r w:rsidRPr="00CF27AC">
        <w:rPr>
          <w:rFonts w:asciiTheme="majorHAnsi" w:hAnsiTheme="majorHAnsi"/>
          <w:iCs/>
        </w:rPr>
        <w:t xml:space="preserve">In addition, there are </w:t>
      </w:r>
      <w:proofErr w:type="spellStart"/>
      <w:r w:rsidRPr="00CF27AC">
        <w:rPr>
          <w:rFonts w:asciiTheme="majorHAnsi" w:hAnsiTheme="majorHAnsi"/>
          <w:iCs/>
        </w:rPr>
        <w:t>MoUs</w:t>
      </w:r>
      <w:proofErr w:type="spellEnd"/>
      <w:r w:rsidRPr="00CF27AC">
        <w:rPr>
          <w:rFonts w:asciiTheme="majorHAnsi" w:hAnsiTheme="majorHAnsi"/>
          <w:iCs/>
        </w:rPr>
        <w:t xml:space="preserve"> between investigative bodies and AMLIO such as MoU between Anti Money Laundering Intelligence Unit, Bank of Lao PDR and Economic Police Department, Ministry of Public Security on access to and exchange of financial Intelligence and information relating to suspected Money Laundering. </w:t>
      </w:r>
      <w:commentRangeStart w:id="498"/>
      <w:r w:rsidRPr="00CF27AC">
        <w:rPr>
          <w:rFonts w:asciiTheme="majorHAnsi" w:hAnsiTheme="majorHAnsi"/>
          <w:iCs/>
          <w:highlight w:val="yellow"/>
        </w:rPr>
        <w:t>[For Lao PDR:</w:t>
      </w:r>
      <w:r w:rsidRPr="00CF27AC">
        <w:rPr>
          <w:rFonts w:asciiTheme="majorHAnsi" w:hAnsiTheme="majorHAnsi" w:hint="cs"/>
          <w:iCs/>
          <w:highlight w:val="yellow"/>
          <w:cs/>
          <w:lang w:bidi="th-TH"/>
        </w:rPr>
        <w:t xml:space="preserve"> </w:t>
      </w:r>
      <w:r w:rsidRPr="00CF27AC">
        <w:rPr>
          <w:rFonts w:asciiTheme="majorHAnsi" w:hAnsiTheme="majorHAnsi"/>
          <w:iCs/>
          <w:highlight w:val="yellow"/>
        </w:rPr>
        <w:t>Please provide MoU between FIU and Customs Department of MOF including MoU between FIU and Anti-Corruption Department of SIAA.]</w:t>
      </w:r>
      <w:commentRangeEnd w:id="498"/>
      <w:r>
        <w:rPr>
          <w:rStyle w:val="CommentReference"/>
          <w:rFonts w:ascii="Times New Roman" w:hAnsi="Times New Roman"/>
          <w:spacing w:val="0"/>
        </w:rPr>
        <w:commentReference w:id="498"/>
      </w:r>
    </w:p>
    <w:p w14:paraId="5E66F2D2" w14:textId="77777777" w:rsidR="00600F87" w:rsidRPr="00435FB3" w:rsidRDefault="00600F87" w:rsidP="00600F87">
      <w:pPr>
        <w:pStyle w:val="TemplateMERH4"/>
        <w:rPr>
          <w:rFonts w:asciiTheme="majorHAnsi" w:hAnsiTheme="majorHAnsi"/>
        </w:rPr>
      </w:pPr>
      <w:r w:rsidRPr="00435FB3">
        <w:rPr>
          <w:rFonts w:asciiTheme="majorHAnsi" w:hAnsiTheme="majorHAnsi"/>
        </w:rPr>
        <w:t>Weighting and Conclusion</w:t>
      </w:r>
    </w:p>
    <w:p w14:paraId="2E7E5B99" w14:textId="77777777" w:rsidR="00600F87" w:rsidRPr="00A14DCF"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iCs/>
        </w:rPr>
      </w:pPr>
      <w:r w:rsidRPr="00A14DCF">
        <w:rPr>
          <w:rFonts w:asciiTheme="majorHAnsi" w:hAnsiTheme="majorHAnsi"/>
          <w:iCs/>
        </w:rPr>
        <w:t xml:space="preserve">There are moderate shortcomings. Based on information provided, there are broad powers for </w:t>
      </w:r>
      <w:r w:rsidRPr="00D508E8">
        <w:rPr>
          <w:rFonts w:asciiTheme="majorHAnsi" w:hAnsiTheme="majorHAnsi"/>
          <w:iCs/>
        </w:rPr>
        <w:t>law enforcement investigators</w:t>
      </w:r>
      <w:r w:rsidRPr="00A14DCF">
        <w:rPr>
          <w:rFonts w:asciiTheme="majorHAnsi" w:hAnsiTheme="majorHAnsi"/>
          <w:iCs/>
        </w:rPr>
        <w:t xml:space="preserve"> to obtain and access to records held by FIs and DNFBPs. In addition, it </w:t>
      </w:r>
      <w:proofErr w:type="gramStart"/>
      <w:r w:rsidRPr="00A14DCF">
        <w:rPr>
          <w:rFonts w:asciiTheme="majorHAnsi" w:hAnsiTheme="majorHAnsi"/>
          <w:iCs/>
        </w:rPr>
        <w:t>is  not</w:t>
      </w:r>
      <w:proofErr w:type="gramEnd"/>
      <w:r w:rsidRPr="00A14DCF">
        <w:rPr>
          <w:rFonts w:asciiTheme="majorHAnsi" w:hAnsiTheme="majorHAnsi"/>
          <w:iCs/>
        </w:rPr>
        <w:t xml:space="preserve"> clear whether there are </w:t>
      </w:r>
      <w:r w:rsidRPr="00A30CB7">
        <w:rPr>
          <w:rFonts w:asciiTheme="majorHAnsi" w:hAnsiTheme="majorHAnsi"/>
          <w:iCs/>
        </w:rPr>
        <w:t xml:space="preserve">specific investigative techniques on </w:t>
      </w:r>
      <w:r w:rsidRPr="00A14DCF">
        <w:rPr>
          <w:rFonts w:asciiTheme="majorHAnsi" w:hAnsiTheme="majorHAnsi"/>
          <w:iCs/>
        </w:rPr>
        <w:t xml:space="preserve">undercover operations and intercepting communications and </w:t>
      </w:r>
      <w:r w:rsidRPr="00A30CB7">
        <w:rPr>
          <w:rFonts w:asciiTheme="majorHAnsi" w:hAnsiTheme="majorHAnsi"/>
          <w:iCs/>
        </w:rPr>
        <w:t>whether the requirement for competen</w:t>
      </w:r>
      <w:r>
        <w:rPr>
          <w:rFonts w:asciiTheme="majorHAnsi" w:hAnsiTheme="majorHAnsi"/>
          <w:iCs/>
        </w:rPr>
        <w:t>t</w:t>
      </w:r>
      <w:r w:rsidRPr="00A30CB7">
        <w:rPr>
          <w:rFonts w:asciiTheme="majorHAnsi" w:hAnsiTheme="majorHAnsi"/>
          <w:iCs/>
        </w:rPr>
        <w:t xml:space="preserve"> authorities to identify assets </w:t>
      </w:r>
      <w:r w:rsidRPr="00A14DCF">
        <w:rPr>
          <w:rFonts w:asciiTheme="majorHAnsi" w:hAnsiTheme="majorHAnsi"/>
          <w:iCs/>
        </w:rPr>
        <w:t xml:space="preserve">without a prior </w:t>
      </w:r>
      <w:r w:rsidRPr="00A30CB7">
        <w:rPr>
          <w:rFonts w:asciiTheme="majorHAnsi" w:hAnsiTheme="majorHAnsi"/>
          <w:iCs/>
        </w:rPr>
        <w:t xml:space="preserve">notification cover to the owner or not.  </w:t>
      </w:r>
    </w:p>
    <w:p w14:paraId="408CD958" w14:textId="77777777" w:rsidR="00600F87" w:rsidRPr="00CF27AC" w:rsidRDefault="00600F87" w:rsidP="00600F87">
      <w:pPr>
        <w:pStyle w:val="FAFT-TEXTEjustifiedleft"/>
        <w:numPr>
          <w:ilvl w:val="0"/>
          <w:numId w:val="16"/>
        </w:numPr>
        <w:tabs>
          <w:tab w:val="clear" w:pos="850"/>
          <w:tab w:val="clear" w:pos="1191"/>
          <w:tab w:val="left" w:pos="0"/>
          <w:tab w:val="left" w:pos="810"/>
        </w:tabs>
        <w:ind w:left="0" w:firstLine="0"/>
        <w:rPr>
          <w:rFonts w:asciiTheme="majorHAnsi" w:hAnsiTheme="majorHAnsi"/>
          <w:b/>
          <w:iCs/>
        </w:rPr>
      </w:pPr>
      <w:r w:rsidRPr="00CF27AC">
        <w:rPr>
          <w:rFonts w:asciiTheme="majorHAnsi" w:hAnsiTheme="majorHAnsi"/>
          <w:b/>
          <w:iCs/>
        </w:rPr>
        <w:t>Recommendation 31 is rated partially compliant.</w:t>
      </w:r>
    </w:p>
    <w:p w14:paraId="767AD9DC" w14:textId="77777777" w:rsidR="00600F87" w:rsidRDefault="00600F87" w:rsidP="00600F87">
      <w:pPr>
        <w:pStyle w:val="TemplateMERH2"/>
        <w:rPr>
          <w:rFonts w:asciiTheme="majorHAnsi" w:hAnsiTheme="majorHAnsi"/>
        </w:rPr>
      </w:pPr>
      <w:r w:rsidRPr="00435FB3">
        <w:rPr>
          <w:rFonts w:asciiTheme="majorHAnsi" w:hAnsiTheme="majorHAnsi"/>
        </w:rPr>
        <w:t>Recommendation 32 – Cash Couriers</w:t>
      </w:r>
      <w:bookmarkEnd w:id="491"/>
      <w:bookmarkEnd w:id="492"/>
      <w:bookmarkEnd w:id="493"/>
    </w:p>
    <w:p w14:paraId="6204C568" w14:textId="77777777" w:rsidR="00600F87" w:rsidRPr="00441D43" w:rsidRDefault="00600F87" w:rsidP="00600F87">
      <w:pPr>
        <w:pStyle w:val="FAFT-TEXTEjustifiedleft"/>
        <w:numPr>
          <w:ilvl w:val="0"/>
          <w:numId w:val="16"/>
        </w:numPr>
        <w:tabs>
          <w:tab w:val="clear" w:pos="850"/>
          <w:tab w:val="left" w:pos="0"/>
        </w:tabs>
        <w:ind w:left="0" w:firstLine="0"/>
        <w:rPr>
          <w:rFonts w:asciiTheme="majorHAnsi" w:hAnsiTheme="majorHAnsi"/>
        </w:rPr>
      </w:pPr>
      <w:r>
        <w:rPr>
          <w:rFonts w:asciiTheme="majorHAnsi" w:hAnsiTheme="majorHAnsi"/>
        </w:rPr>
        <w:t>In the second r</w:t>
      </w:r>
      <w:r w:rsidRPr="00453F50">
        <w:rPr>
          <w:rFonts w:asciiTheme="majorHAnsi" w:hAnsiTheme="majorHAnsi"/>
        </w:rPr>
        <w:t xml:space="preserve">ound, Lao PDR was rated non-compliant with these requirements due to the declaration requirement not including bearer negotiable instruments, declaration requirements not extending to mail or cargo; the absences of a form for incoming and departing passengers; sanctions and confiscation measures not being stipulated in law; the absences of a legal framework to empower Customs Officers to enforce a declaration requirements and effectiveness identified through the fact that a voluntary declaration had never been made by a traveller.  </w:t>
      </w:r>
    </w:p>
    <w:p w14:paraId="6C16039D" w14:textId="77777777" w:rsidR="00600F87" w:rsidRPr="00E22AB9" w:rsidRDefault="00600F87" w:rsidP="00600F87">
      <w:pPr>
        <w:pStyle w:val="FAFT-TEXTEjustifiedleft"/>
        <w:numPr>
          <w:ilvl w:val="0"/>
          <w:numId w:val="16"/>
        </w:numPr>
        <w:tabs>
          <w:tab w:val="clear" w:pos="850"/>
          <w:tab w:val="left" w:pos="0"/>
        </w:tabs>
        <w:ind w:left="0" w:firstLine="0"/>
        <w:rPr>
          <w:rFonts w:asciiTheme="majorHAnsi" w:hAnsiTheme="majorHAnsi"/>
          <w:highlight w:val="yellow"/>
        </w:rPr>
      </w:pPr>
      <w:r w:rsidRPr="00435FB3">
        <w:rPr>
          <w:rFonts w:asciiTheme="majorHAnsi" w:hAnsiTheme="majorHAnsi"/>
          <w:i/>
        </w:rPr>
        <w:t>Criterion 32.1</w:t>
      </w:r>
      <w:r w:rsidRPr="00435FB3">
        <w:rPr>
          <w:rFonts w:asciiTheme="majorHAnsi" w:hAnsiTheme="majorHAnsi"/>
        </w:rPr>
        <w:t xml:space="preserve"> </w:t>
      </w:r>
      <w:r>
        <w:rPr>
          <w:rFonts w:asciiTheme="majorHAnsi" w:hAnsiTheme="majorHAnsi"/>
        </w:rPr>
        <w:t xml:space="preserve">is </w:t>
      </w:r>
      <w:r w:rsidRPr="004F50AA">
        <w:rPr>
          <w:rFonts w:asciiTheme="majorHAnsi" w:hAnsiTheme="majorHAnsi"/>
          <w:b/>
          <w:iCs/>
        </w:rPr>
        <w:t>partly met</w:t>
      </w:r>
      <w:r w:rsidRPr="004F50AA">
        <w:rPr>
          <w:rFonts w:asciiTheme="majorHAnsi" w:hAnsiTheme="majorHAnsi"/>
          <w:iCs/>
        </w:rPr>
        <w:t>.</w:t>
      </w:r>
      <w:r>
        <w:rPr>
          <w:rFonts w:asciiTheme="majorHAnsi" w:hAnsiTheme="majorHAnsi"/>
          <w:i/>
          <w:iCs/>
        </w:rPr>
        <w:t xml:space="preserve"> </w:t>
      </w:r>
      <w:r w:rsidRPr="00453F50">
        <w:rPr>
          <w:rFonts w:asciiTheme="majorHAnsi" w:hAnsiTheme="majorHAnsi"/>
        </w:rPr>
        <w:t>Lao PDR</w:t>
      </w:r>
      <w:r w:rsidRPr="00453F50">
        <w:rPr>
          <w:rFonts w:asciiTheme="majorHAnsi" w:hAnsiTheme="majorHAnsi"/>
          <w:i/>
        </w:rPr>
        <w:t xml:space="preserve"> </w:t>
      </w:r>
      <w:r w:rsidRPr="00453F50">
        <w:rPr>
          <w:rFonts w:asciiTheme="majorHAnsi" w:hAnsiTheme="majorHAnsi"/>
        </w:rPr>
        <w:t>implemented a declaration system that exists for incoming and outgoing cross-border transportation of both national and foreign currency at all ports of entry to/departure points from Lao PDR, including airports, rail, road and river crossing</w:t>
      </w:r>
      <w:r>
        <w:rPr>
          <w:rFonts w:asciiTheme="majorHAnsi" w:hAnsiTheme="majorHAnsi"/>
        </w:rPr>
        <w:t xml:space="preserve"> border points (</w:t>
      </w:r>
      <w:r>
        <w:rPr>
          <w:lang w:val="en-NZ"/>
        </w:rPr>
        <w:t>Article 20 Reporting of Personal Belongings Passengers – Customs Law (Revised version) No.04/NA 20 December 2011)</w:t>
      </w:r>
      <w:r>
        <w:rPr>
          <w:rFonts w:asciiTheme="majorHAnsi" w:hAnsiTheme="majorHAnsi"/>
        </w:rPr>
        <w:t>.</w:t>
      </w:r>
      <w:r w:rsidRPr="00EE1509">
        <w:t xml:space="preserve"> </w:t>
      </w:r>
      <w:r w:rsidRPr="00453F50">
        <w:rPr>
          <w:rFonts w:asciiTheme="majorHAnsi" w:hAnsiTheme="majorHAnsi"/>
        </w:rPr>
        <w:t xml:space="preserve">Travellers are required to declare to a </w:t>
      </w:r>
      <w:r w:rsidRPr="00453F50">
        <w:rPr>
          <w:rFonts w:asciiTheme="majorHAnsi" w:hAnsiTheme="majorHAnsi"/>
        </w:rPr>
        <w:lastRenderedPageBreak/>
        <w:t xml:space="preserve">Customs Officer </w:t>
      </w:r>
      <w:r w:rsidRPr="00E53205">
        <w:rPr>
          <w:rFonts w:asciiTheme="majorHAnsi" w:hAnsiTheme="majorHAnsi"/>
          <w:i/>
        </w:rPr>
        <w:t>all physical inward and outward transportations of foreign or national currency, precious metals and BNIS</w:t>
      </w:r>
      <w:r w:rsidRPr="00453F50">
        <w:rPr>
          <w:rFonts w:asciiTheme="majorHAnsi" w:hAnsiTheme="majorHAnsi"/>
        </w:rPr>
        <w:t xml:space="preserve"> above the prescribed threshold of 100,000,000 (one hundred million Kip is approx. $11,000 USD)</w:t>
      </w:r>
      <w:r>
        <w:rPr>
          <w:rFonts w:asciiTheme="majorHAnsi" w:hAnsiTheme="majorHAnsi"/>
        </w:rPr>
        <w:t xml:space="preserve"> (</w:t>
      </w:r>
      <w:r>
        <w:rPr>
          <w:lang w:val="en-NZ"/>
        </w:rPr>
        <w:t xml:space="preserve">Article 3 and 4 </w:t>
      </w:r>
      <w:proofErr w:type="gramStart"/>
      <w:r>
        <w:rPr>
          <w:lang w:val="en-NZ"/>
        </w:rPr>
        <w:t>Declaration  of</w:t>
      </w:r>
      <w:proofErr w:type="gramEnd"/>
      <w:r>
        <w:rPr>
          <w:lang w:val="en-NZ"/>
        </w:rPr>
        <w:t xml:space="preserve"> Cash, Precious Metals and Bearer Negotiable Instruments While  Entering or Exiting the Lao PDR No.06/NCC 19 May 2015 )</w:t>
      </w:r>
      <w:r w:rsidRPr="00453F50">
        <w:rPr>
          <w:rFonts w:asciiTheme="majorHAnsi" w:hAnsiTheme="majorHAnsi"/>
        </w:rPr>
        <w:t>.</w:t>
      </w:r>
      <w:r w:rsidRPr="00806026">
        <w:rPr>
          <w:rFonts w:asciiTheme="majorHAnsi" w:hAnsiTheme="majorHAnsi"/>
        </w:rPr>
        <w:t xml:space="preserve"> </w:t>
      </w:r>
      <w:r w:rsidRPr="00C93B90">
        <w:rPr>
          <w:rFonts w:asciiTheme="majorHAnsi" w:hAnsiTheme="majorHAnsi"/>
        </w:rPr>
        <w:t xml:space="preserve">The Customs Declaration Form for Personal Effects states that </w:t>
      </w:r>
      <w:r w:rsidRPr="00C93B90">
        <w:rPr>
          <w:rFonts w:asciiTheme="majorHAnsi" w:hAnsiTheme="majorHAnsi"/>
          <w:i/>
          <w:iCs/>
        </w:rPr>
        <w:t>“only one written declaration per family is required”</w:t>
      </w:r>
      <w:r w:rsidRPr="00C93B90">
        <w:rPr>
          <w:rFonts w:asciiTheme="majorHAnsi" w:hAnsiTheme="majorHAnsi"/>
        </w:rPr>
        <w:t xml:space="preserve"> and the declaration itself refers to </w:t>
      </w:r>
      <w:r w:rsidRPr="00C93B90">
        <w:rPr>
          <w:rFonts w:asciiTheme="majorHAnsi" w:hAnsiTheme="majorHAnsi"/>
          <w:i/>
          <w:iCs/>
        </w:rPr>
        <w:t>“I am / we are”</w:t>
      </w:r>
      <w:r w:rsidRPr="00C93B90">
        <w:rPr>
          <w:rFonts w:asciiTheme="majorHAnsi" w:hAnsiTheme="majorHAnsi"/>
        </w:rPr>
        <w:t xml:space="preserve"> indicating that the form can be submitted on behalf of multiple persons</w:t>
      </w:r>
      <w:r>
        <w:rPr>
          <w:rFonts w:asciiTheme="majorHAnsi" w:hAnsiTheme="majorHAnsi"/>
        </w:rPr>
        <w:t xml:space="preserve"> however in practice Lao PDR confirm that every traveller is required to make a declaration. </w:t>
      </w:r>
      <w:r w:rsidRPr="00453F50">
        <w:rPr>
          <w:rFonts w:asciiTheme="majorHAnsi" w:hAnsiTheme="majorHAnsi"/>
        </w:rPr>
        <w:t xml:space="preserve">A declaration system for inbound/outbound airline passengers was implemented in </w:t>
      </w:r>
      <w:r>
        <w:rPr>
          <w:rFonts w:asciiTheme="majorHAnsi" w:hAnsiTheme="majorHAnsi"/>
        </w:rPr>
        <w:t xml:space="preserve">November </w:t>
      </w:r>
      <w:commentRangeStart w:id="499"/>
      <w:r w:rsidRPr="00E53205">
        <w:rPr>
          <w:rFonts w:asciiTheme="majorHAnsi" w:hAnsiTheme="majorHAnsi"/>
          <w:highlight w:val="yellow"/>
        </w:rPr>
        <w:t xml:space="preserve">[Lao PDR: </w:t>
      </w:r>
      <w:r>
        <w:rPr>
          <w:rFonts w:asciiTheme="majorHAnsi" w:hAnsiTheme="majorHAnsi"/>
          <w:highlight w:val="yellow"/>
        </w:rPr>
        <w:t>Please confirm this has been implemented and how it works in practice. If it is different to the Customs Declaration Form for Personal Effects, when was that customs declaration form introduced and how is the API/PNR system different to the customs declaration form?</w:t>
      </w:r>
      <w:r w:rsidRPr="00E53205">
        <w:rPr>
          <w:rFonts w:asciiTheme="majorHAnsi" w:hAnsiTheme="majorHAnsi"/>
          <w:highlight w:val="yellow"/>
        </w:rPr>
        <w:t>]</w:t>
      </w:r>
      <w:r w:rsidRPr="00453F50">
        <w:rPr>
          <w:rFonts w:asciiTheme="majorHAnsi" w:hAnsiTheme="majorHAnsi"/>
        </w:rPr>
        <w:t xml:space="preserve"> </w:t>
      </w:r>
      <w:commentRangeEnd w:id="499"/>
      <w:r>
        <w:rPr>
          <w:rStyle w:val="CommentReference"/>
          <w:rFonts w:ascii="Times New Roman" w:hAnsi="Times New Roman"/>
          <w:spacing w:val="0"/>
        </w:rPr>
        <w:commentReference w:id="499"/>
      </w:r>
      <w:r w:rsidRPr="00453F50">
        <w:rPr>
          <w:rFonts w:asciiTheme="majorHAnsi" w:hAnsiTheme="majorHAnsi"/>
        </w:rPr>
        <w:t>2020 which requires passengers to d</w:t>
      </w:r>
      <w:r>
        <w:rPr>
          <w:rFonts w:asciiTheme="majorHAnsi" w:hAnsiTheme="majorHAnsi"/>
        </w:rPr>
        <w:t>eclare</w:t>
      </w:r>
      <w:r w:rsidRPr="00453F50">
        <w:rPr>
          <w:rFonts w:asciiTheme="majorHAnsi" w:hAnsiTheme="majorHAnsi"/>
        </w:rPr>
        <w:t xml:space="preserve"> the carriage or otherwise of </w:t>
      </w:r>
      <w:r w:rsidRPr="00453F50">
        <w:rPr>
          <w:rFonts w:asciiTheme="majorHAnsi" w:hAnsiTheme="majorHAnsi"/>
          <w:i/>
        </w:rPr>
        <w:t>foreign or national currency, precious metals</w:t>
      </w:r>
      <w:r w:rsidRPr="00453F50">
        <w:rPr>
          <w:rFonts w:asciiTheme="majorHAnsi" w:hAnsiTheme="majorHAnsi"/>
        </w:rPr>
        <w:t xml:space="preserve"> </w:t>
      </w:r>
      <w:r w:rsidRPr="00453F50">
        <w:rPr>
          <w:rFonts w:asciiTheme="majorHAnsi" w:hAnsiTheme="majorHAnsi"/>
          <w:i/>
        </w:rPr>
        <w:t>and BNI</w:t>
      </w:r>
      <w:r>
        <w:rPr>
          <w:rFonts w:asciiTheme="majorHAnsi" w:hAnsiTheme="majorHAnsi"/>
          <w:i/>
        </w:rPr>
        <w:t>s</w:t>
      </w:r>
      <w:r w:rsidRPr="00453F50">
        <w:rPr>
          <w:rFonts w:asciiTheme="majorHAnsi" w:hAnsiTheme="majorHAnsi"/>
        </w:rPr>
        <w:t xml:space="preserve"> above the prescribed threshold of 100,000,000 (one hundred million Kip</w:t>
      </w:r>
      <w:r>
        <w:rPr>
          <w:rFonts w:asciiTheme="majorHAnsi" w:hAnsiTheme="majorHAnsi"/>
        </w:rPr>
        <w:t>- $10,700 USD</w:t>
      </w:r>
      <w:r w:rsidRPr="00453F50">
        <w:rPr>
          <w:rFonts w:asciiTheme="majorHAnsi" w:hAnsiTheme="majorHAnsi"/>
        </w:rPr>
        <w:t>) on an Airline Passenger Information form (API</w:t>
      </w:r>
      <w:commentRangeStart w:id="500"/>
      <w:r w:rsidRPr="00453F50">
        <w:rPr>
          <w:rFonts w:asciiTheme="majorHAnsi" w:hAnsiTheme="majorHAnsi"/>
        </w:rPr>
        <w:t xml:space="preserve">). </w:t>
      </w:r>
    </w:p>
    <w:p w14:paraId="2395A043" w14:textId="77777777" w:rsidR="00600F87" w:rsidRPr="004F50AA" w:rsidRDefault="00600F87" w:rsidP="00600F87">
      <w:pPr>
        <w:pStyle w:val="FAFT-TEXTEjustifiedleft"/>
        <w:numPr>
          <w:ilvl w:val="0"/>
          <w:numId w:val="16"/>
        </w:numPr>
        <w:tabs>
          <w:tab w:val="clear" w:pos="850"/>
          <w:tab w:val="left" w:pos="0"/>
        </w:tabs>
        <w:ind w:left="0" w:firstLine="0"/>
        <w:rPr>
          <w:rFonts w:asciiTheme="majorHAnsi" w:hAnsiTheme="majorHAnsi"/>
          <w:highlight w:val="yellow"/>
        </w:rPr>
      </w:pPr>
      <w:commentRangeStart w:id="501"/>
      <w:r w:rsidRPr="00E22AB9">
        <w:rPr>
          <w:rFonts w:asciiTheme="majorHAnsi" w:hAnsiTheme="majorHAnsi"/>
          <w:highlight w:val="yellow"/>
        </w:rPr>
        <w:t xml:space="preserve">[For Lao PDR: Can the associated regulation be provided for the API form? Is information about currency, precious metals and BNIs contained in the API/PNR form or does it contain different information? </w:t>
      </w:r>
      <w:r w:rsidRPr="00E22AB9">
        <w:rPr>
          <w:highlight w:val="yellow"/>
        </w:rPr>
        <w:t xml:space="preserve">Who collects the disclosure </w:t>
      </w:r>
      <w:proofErr w:type="gramStart"/>
      <w:r w:rsidRPr="00E22AB9">
        <w:rPr>
          <w:highlight w:val="yellow"/>
        </w:rPr>
        <w:t>information ?</w:t>
      </w:r>
      <w:proofErr w:type="gramEnd"/>
      <w:r w:rsidRPr="00E22AB9">
        <w:rPr>
          <w:highlight w:val="yellow"/>
        </w:rPr>
        <w:t xml:space="preserve"> Are passengers required to disclose their </w:t>
      </w:r>
      <w:proofErr w:type="spellStart"/>
      <w:r w:rsidRPr="00E22AB9">
        <w:rPr>
          <w:highlight w:val="yellow"/>
        </w:rPr>
        <w:t>carrage</w:t>
      </w:r>
      <w:proofErr w:type="spellEnd"/>
      <w:r w:rsidRPr="00E22AB9">
        <w:rPr>
          <w:highlight w:val="yellow"/>
        </w:rPr>
        <w:t xml:space="preserve"> of funds prior to boarding the </w:t>
      </w:r>
      <w:proofErr w:type="gramStart"/>
      <w:r w:rsidRPr="00E22AB9">
        <w:rPr>
          <w:highlight w:val="yellow"/>
        </w:rPr>
        <w:t>aircraft ?</w:t>
      </w:r>
      <w:proofErr w:type="gramEnd"/>
      <w:r w:rsidRPr="00E22AB9">
        <w:rPr>
          <w:highlight w:val="yellow"/>
        </w:rPr>
        <w:t xml:space="preserve"> The associated regulation is required to fully explain his process.</w:t>
      </w:r>
      <w:r w:rsidRPr="00E22AB9">
        <w:rPr>
          <w:rFonts w:asciiTheme="majorHAnsi" w:hAnsiTheme="majorHAnsi"/>
          <w:highlight w:val="yellow"/>
        </w:rPr>
        <w:t xml:space="preserve">]  </w:t>
      </w:r>
      <w:commentRangeEnd w:id="500"/>
      <w:r w:rsidRPr="00E22AB9">
        <w:rPr>
          <w:rStyle w:val="CommentReference"/>
          <w:rFonts w:ascii="Times New Roman" w:hAnsi="Times New Roman"/>
          <w:spacing w:val="0"/>
          <w:highlight w:val="yellow"/>
        </w:rPr>
        <w:commentReference w:id="500"/>
      </w:r>
      <w:commentRangeEnd w:id="501"/>
      <w:r>
        <w:rPr>
          <w:rStyle w:val="CommentReference"/>
          <w:rFonts w:ascii="Times New Roman" w:hAnsi="Times New Roman"/>
          <w:spacing w:val="0"/>
        </w:rPr>
        <w:commentReference w:id="501"/>
      </w:r>
    </w:p>
    <w:p w14:paraId="3E31F87E" w14:textId="77777777" w:rsidR="00600F87" w:rsidRDefault="00600F87" w:rsidP="00600F87">
      <w:pPr>
        <w:pStyle w:val="FAFT-TEXTEjustifiedleft"/>
        <w:numPr>
          <w:ilvl w:val="0"/>
          <w:numId w:val="16"/>
        </w:numPr>
        <w:tabs>
          <w:tab w:val="clear" w:pos="850"/>
          <w:tab w:val="left" w:pos="0"/>
        </w:tabs>
        <w:ind w:left="0" w:firstLine="0"/>
        <w:rPr>
          <w:rFonts w:asciiTheme="majorHAnsi" w:hAnsiTheme="majorHAnsi"/>
          <w:highlight w:val="yellow"/>
        </w:rPr>
      </w:pPr>
      <w:r w:rsidRPr="00E22AB9">
        <w:rPr>
          <w:rFonts w:asciiTheme="majorHAnsi" w:hAnsiTheme="majorHAnsi"/>
          <w:highlight w:val="yellow"/>
        </w:rPr>
        <w:t xml:space="preserve">Currency control measures exist which require that the Bank of Lao PDR (Article </w:t>
      </w:r>
      <w:proofErr w:type="gramStart"/>
      <w:r w:rsidRPr="00E22AB9">
        <w:rPr>
          <w:rFonts w:asciiTheme="majorHAnsi" w:hAnsiTheme="majorHAnsi"/>
          <w:highlight w:val="yellow"/>
        </w:rPr>
        <w:t>7 )</w:t>
      </w:r>
      <w:proofErr w:type="gramEnd"/>
      <w:r w:rsidRPr="00E22AB9">
        <w:rPr>
          <w:rFonts w:asciiTheme="majorHAnsi" w:hAnsiTheme="majorHAnsi"/>
          <w:highlight w:val="yellow"/>
        </w:rPr>
        <w:t xml:space="preserve"> approve the removal of cash or foreign currency from Lao DPR.  The prescribed amount is 100 million kip (USD10,700</w:t>
      </w:r>
      <w:proofErr w:type="gramStart"/>
      <w:r w:rsidRPr="00E22AB9">
        <w:rPr>
          <w:rFonts w:asciiTheme="majorHAnsi" w:hAnsiTheme="majorHAnsi"/>
          <w:highlight w:val="yellow"/>
        </w:rPr>
        <w:t>).(</w:t>
      </w:r>
      <w:proofErr w:type="gramEnd"/>
      <w:r w:rsidRPr="00E22AB9">
        <w:rPr>
          <w:rFonts w:asciiTheme="majorHAnsi" w:hAnsiTheme="majorHAnsi"/>
          <w:highlight w:val="yellow"/>
        </w:rPr>
        <w:t xml:space="preserve">Article 10 Decision on Opening Bank Accounts, Money Transfer and Carrying Cash In and Out of Lao PDR No.454/BOL, dated 30 May 2019)  Having obtained the corresponding certification document, travellers are still required to declare the transportation to a Customs Officer. Transportation of foreign currency in cash through mail and cargo is also subject to prior authorisation </w:t>
      </w:r>
    </w:p>
    <w:p w14:paraId="1E16BE8F" w14:textId="77777777" w:rsidR="00600F87" w:rsidRDefault="00600F87" w:rsidP="00600F87">
      <w:pPr>
        <w:pStyle w:val="ListParagraph"/>
        <w:rPr>
          <w:rFonts w:asciiTheme="majorHAnsi" w:hAnsiTheme="majorHAnsi"/>
          <w:highlight w:val="yellow"/>
        </w:rPr>
      </w:pPr>
    </w:p>
    <w:p w14:paraId="6999440C" w14:textId="77777777" w:rsidR="00600F87" w:rsidRDefault="00600F87" w:rsidP="00600F87">
      <w:pPr>
        <w:pStyle w:val="FAFT-TEXTEjustifiedleft"/>
        <w:numPr>
          <w:ilvl w:val="0"/>
          <w:numId w:val="16"/>
        </w:numPr>
        <w:tabs>
          <w:tab w:val="clear" w:pos="850"/>
          <w:tab w:val="left" w:pos="0"/>
        </w:tabs>
        <w:ind w:left="0" w:firstLine="0"/>
        <w:rPr>
          <w:rFonts w:asciiTheme="majorHAnsi" w:hAnsiTheme="majorHAnsi"/>
          <w:highlight w:val="yellow"/>
        </w:rPr>
      </w:pPr>
      <w:commentRangeStart w:id="502"/>
      <w:r w:rsidRPr="00E22AB9">
        <w:rPr>
          <w:rFonts w:asciiTheme="majorHAnsi" w:hAnsiTheme="majorHAnsi"/>
          <w:highlight w:val="yellow"/>
        </w:rPr>
        <w:t xml:space="preserve">[For Lao PDR: Can you provide the legal reference to this requirement? Article 33 of Law on AML and CFT does not cover mail or cargo].   </w:t>
      </w:r>
      <w:commentRangeEnd w:id="502"/>
      <w:r>
        <w:rPr>
          <w:rStyle w:val="CommentReference"/>
          <w:rFonts w:ascii="Times New Roman" w:hAnsi="Times New Roman"/>
          <w:spacing w:val="0"/>
        </w:rPr>
        <w:commentReference w:id="502"/>
      </w:r>
    </w:p>
    <w:p w14:paraId="37D460DE" w14:textId="77777777" w:rsidR="00600F87" w:rsidRPr="00E22AB9" w:rsidRDefault="00600F87" w:rsidP="00600F87">
      <w:pPr>
        <w:pStyle w:val="FAFT-TEXTEjustifiedleft"/>
        <w:numPr>
          <w:ilvl w:val="0"/>
          <w:numId w:val="16"/>
        </w:numPr>
        <w:tabs>
          <w:tab w:val="clear" w:pos="850"/>
          <w:tab w:val="left" w:pos="0"/>
        </w:tabs>
        <w:ind w:left="0" w:firstLine="0"/>
        <w:rPr>
          <w:rFonts w:asciiTheme="majorHAnsi" w:hAnsiTheme="majorHAnsi"/>
        </w:rPr>
      </w:pPr>
      <w:r w:rsidRPr="00E22AB9">
        <w:rPr>
          <w:rFonts w:asciiTheme="majorHAnsi" w:hAnsiTheme="majorHAnsi"/>
          <w:i/>
        </w:rPr>
        <w:t>Criterion 32.2</w:t>
      </w:r>
      <w:r>
        <w:rPr>
          <w:rFonts w:asciiTheme="majorHAnsi" w:hAnsiTheme="majorHAnsi"/>
        </w:rPr>
        <w:t xml:space="preserve"> is</w:t>
      </w:r>
      <w:r w:rsidRPr="00E22AB9">
        <w:rPr>
          <w:rFonts w:asciiTheme="majorHAnsi" w:hAnsiTheme="majorHAnsi"/>
          <w:b/>
          <w:i/>
        </w:rPr>
        <w:t xml:space="preserve"> </w:t>
      </w:r>
      <w:r w:rsidRPr="00E22AB9">
        <w:rPr>
          <w:rFonts w:asciiTheme="majorHAnsi" w:hAnsiTheme="majorHAnsi"/>
          <w:b/>
        </w:rPr>
        <w:t>mostly met</w:t>
      </w:r>
      <w:r w:rsidRPr="00E22AB9">
        <w:rPr>
          <w:rFonts w:asciiTheme="majorHAnsi" w:hAnsiTheme="majorHAnsi"/>
          <w:b/>
          <w:i/>
        </w:rPr>
        <w:t xml:space="preserve">. </w:t>
      </w:r>
      <w:r w:rsidRPr="00E22AB9">
        <w:rPr>
          <w:rFonts w:asciiTheme="majorHAnsi" w:hAnsiTheme="majorHAnsi"/>
        </w:rPr>
        <w:t xml:space="preserve">Lao PDR has a written declaration system in place, and all travellers must complete a Customs Declaration Form when entering or exiting Lao PDR with national or foreign currency, precious metals or BNIs of a value of equal or exceeding the prescribed threshold of 100 million </w:t>
      </w:r>
      <w:proofErr w:type="gramStart"/>
      <w:r w:rsidRPr="00E22AB9">
        <w:rPr>
          <w:rFonts w:asciiTheme="majorHAnsi" w:hAnsiTheme="majorHAnsi"/>
        </w:rPr>
        <w:t>kip(</w:t>
      </w:r>
      <w:proofErr w:type="gramEnd"/>
      <w:r w:rsidRPr="00E22AB9">
        <w:rPr>
          <w:rFonts w:asciiTheme="majorHAnsi" w:hAnsiTheme="majorHAnsi"/>
        </w:rPr>
        <w:t xml:space="preserve">USD10,700)(Article 33 Law on Anti-Money Laundering and Counter Financing of Terrorism 21 July 2014). </w:t>
      </w:r>
    </w:p>
    <w:p w14:paraId="6994FCB0" w14:textId="77777777" w:rsidR="00600F87" w:rsidRPr="00E22AB9" w:rsidRDefault="00600F87" w:rsidP="00600F87">
      <w:pPr>
        <w:pStyle w:val="FAFT-TEXTEjustifiedleft"/>
        <w:numPr>
          <w:ilvl w:val="0"/>
          <w:numId w:val="16"/>
        </w:numPr>
        <w:tabs>
          <w:tab w:val="clear" w:pos="850"/>
          <w:tab w:val="left" w:pos="0"/>
        </w:tabs>
        <w:ind w:left="0" w:firstLine="0"/>
        <w:rPr>
          <w:rFonts w:asciiTheme="majorHAnsi" w:hAnsiTheme="majorHAnsi"/>
        </w:rPr>
      </w:pPr>
      <w:r w:rsidRPr="00E22AB9">
        <w:rPr>
          <w:rFonts w:asciiTheme="majorHAnsi" w:hAnsiTheme="majorHAnsi"/>
          <w:i/>
        </w:rPr>
        <w:t>Criterion 32.3 is</w:t>
      </w:r>
      <w:r>
        <w:rPr>
          <w:rFonts w:asciiTheme="majorHAnsi" w:hAnsiTheme="majorHAnsi"/>
        </w:rPr>
        <w:t xml:space="preserve"> </w:t>
      </w:r>
      <w:r w:rsidRPr="00E22AB9">
        <w:rPr>
          <w:rFonts w:asciiTheme="majorHAnsi" w:hAnsiTheme="majorHAnsi"/>
          <w:b/>
        </w:rPr>
        <w:t>not applicable.</w:t>
      </w:r>
      <w:r>
        <w:rPr>
          <w:rFonts w:asciiTheme="majorHAnsi" w:hAnsiTheme="majorHAnsi"/>
        </w:rPr>
        <w:t xml:space="preserve"> </w:t>
      </w:r>
      <w:r w:rsidRPr="00E22AB9">
        <w:rPr>
          <w:rFonts w:asciiTheme="majorHAnsi" w:hAnsiTheme="majorHAnsi"/>
        </w:rPr>
        <w:t xml:space="preserve"> </w:t>
      </w:r>
    </w:p>
    <w:p w14:paraId="13AED630" w14:textId="77777777" w:rsidR="00600F87" w:rsidRPr="00E22AB9" w:rsidRDefault="00600F87" w:rsidP="00600F87">
      <w:pPr>
        <w:pStyle w:val="FAFT-TEXTEjustifiedleft"/>
        <w:numPr>
          <w:ilvl w:val="0"/>
          <w:numId w:val="16"/>
        </w:numPr>
        <w:tabs>
          <w:tab w:val="clear" w:pos="850"/>
          <w:tab w:val="left" w:pos="0"/>
        </w:tabs>
        <w:ind w:left="0" w:firstLine="0"/>
        <w:rPr>
          <w:rFonts w:asciiTheme="majorHAnsi" w:hAnsiTheme="majorHAnsi"/>
          <w:i/>
        </w:rPr>
      </w:pPr>
      <w:r>
        <w:rPr>
          <w:rFonts w:asciiTheme="majorHAnsi" w:hAnsiTheme="majorHAnsi"/>
          <w:i/>
        </w:rPr>
        <w:t xml:space="preserve">Criterion 32.4 is </w:t>
      </w:r>
      <w:r w:rsidRPr="00E22AB9">
        <w:rPr>
          <w:rFonts w:asciiTheme="majorHAnsi" w:hAnsiTheme="majorHAnsi"/>
          <w:b/>
        </w:rPr>
        <w:t>met</w:t>
      </w:r>
      <w:r>
        <w:rPr>
          <w:rFonts w:asciiTheme="majorHAnsi" w:hAnsiTheme="majorHAnsi"/>
          <w:i/>
        </w:rPr>
        <w:t xml:space="preserve">. </w:t>
      </w:r>
      <w:r w:rsidRPr="00E22AB9">
        <w:rPr>
          <w:rFonts w:asciiTheme="majorHAnsi" w:hAnsiTheme="majorHAnsi"/>
        </w:rPr>
        <w:t xml:space="preserve">Article 3 of the Law on Customs No.04 December 2011 establishes that Customs Administration is a function of the Ministry of </w:t>
      </w:r>
      <w:proofErr w:type="spellStart"/>
      <w:r w:rsidRPr="00E22AB9">
        <w:rPr>
          <w:rFonts w:asciiTheme="majorHAnsi" w:hAnsiTheme="majorHAnsi"/>
        </w:rPr>
        <w:t>Fiance</w:t>
      </w:r>
      <w:proofErr w:type="spellEnd"/>
      <w:r w:rsidRPr="00E22AB9">
        <w:rPr>
          <w:rFonts w:asciiTheme="majorHAnsi" w:hAnsiTheme="majorHAnsi"/>
        </w:rPr>
        <w:t>.  Article 8 of the Decree on Entrust and Implementing the Activities of AML/CFT No127 20 Feb 2020 outlines the responsibilities of the Ministry of Finance which includes responsibility to co-operation and investigation of violations of failure to declare; or the making false declarations associated with cash, precious metals and BNIs at the border, and to investigate associated predicate offences for which they are responsible. Customs has the authority to request and obtain further information from the carrier with regard to the origin and the intended use of the cash, precious metal or BNI upon discovery of a false declaration or a failure to declare (Article 34 Law on Anti-Money Laundering and Counter Financing of Terrorism 21 July 2014).</w:t>
      </w:r>
    </w:p>
    <w:p w14:paraId="355BB8A5" w14:textId="77777777" w:rsidR="00600F87" w:rsidRDefault="00600F87" w:rsidP="00600F87">
      <w:pPr>
        <w:pStyle w:val="FAFT-TEXTEjustifiedleft"/>
        <w:numPr>
          <w:ilvl w:val="0"/>
          <w:numId w:val="0"/>
        </w:numPr>
        <w:tabs>
          <w:tab w:val="clear" w:pos="850"/>
          <w:tab w:val="left" w:pos="0"/>
        </w:tabs>
        <w:rPr>
          <w:rFonts w:asciiTheme="majorHAnsi" w:hAnsiTheme="majorHAnsi"/>
        </w:rPr>
      </w:pPr>
      <w:r w:rsidRPr="00F73028">
        <w:rPr>
          <w:rFonts w:asciiTheme="majorHAnsi" w:hAnsiTheme="majorHAnsi"/>
        </w:rPr>
        <w:lastRenderedPageBreak/>
        <w:t>406.405.</w:t>
      </w:r>
      <w:r>
        <w:rPr>
          <w:rFonts w:asciiTheme="majorHAnsi" w:hAnsiTheme="majorHAnsi"/>
          <w:i/>
        </w:rPr>
        <w:tab/>
        <w:t xml:space="preserve">Criterion 32.5 </w:t>
      </w:r>
      <w:r w:rsidRPr="00F73028">
        <w:rPr>
          <w:rFonts w:asciiTheme="majorHAnsi" w:hAnsiTheme="majorHAnsi"/>
          <w:i/>
        </w:rPr>
        <w:t xml:space="preserve">is </w:t>
      </w:r>
      <w:r w:rsidRPr="00F73028">
        <w:rPr>
          <w:rFonts w:asciiTheme="majorHAnsi" w:hAnsiTheme="majorHAnsi"/>
          <w:b/>
        </w:rPr>
        <w:t>met.</w:t>
      </w:r>
      <w:r w:rsidRPr="00F73028">
        <w:rPr>
          <w:rFonts w:asciiTheme="majorHAnsi" w:hAnsiTheme="majorHAnsi"/>
        </w:rPr>
        <w:t xml:space="preserve"> There exists a wide range of proportionate and dissuasive sanctions for making a false declaration or failing to declare. Almost all of the relevant sanctions include the ability to freeze, seize, and confiscate the cash involved (Customs Law (Revised version) No.04/NA, 20 December 2011, Article 88-96; Law on Foreign Currency Management No55/NA 22 December 2014, Article 49; and Penal code No.26/NA 17 May 2017 Article 284 and 286).</w:t>
      </w:r>
    </w:p>
    <w:p w14:paraId="1AC7572E" w14:textId="77777777" w:rsidR="00600F87" w:rsidRPr="00F73028"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p>
    <w:p w14:paraId="6C682CE4" w14:textId="77777777" w:rsidR="00600F87" w:rsidRPr="00F73028"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73028" w:rsidDel="00F72564">
        <w:rPr>
          <w:rFonts w:asciiTheme="majorHAnsi" w:eastAsia="Times New Roman" w:hAnsiTheme="majorHAnsi" w:cs="Times New Roman"/>
          <w:spacing w:val="2"/>
          <w:highlight w:val="yellow"/>
          <w:lang w:eastAsia="zh-CN"/>
        </w:rPr>
        <w:t xml:space="preserve"> </w:t>
      </w:r>
      <w:commentRangeStart w:id="503"/>
      <w:r w:rsidRPr="00F73028">
        <w:rPr>
          <w:rFonts w:asciiTheme="majorHAnsi" w:eastAsia="Times New Roman" w:hAnsiTheme="majorHAnsi" w:cs="Times New Roman"/>
          <w:i/>
          <w:spacing w:val="2"/>
          <w:lang w:eastAsia="zh-CN"/>
        </w:rPr>
        <w:t>Criterion 32.6</w:t>
      </w:r>
      <w:r w:rsidRPr="00F73028">
        <w:rPr>
          <w:rFonts w:asciiTheme="majorHAnsi" w:eastAsia="Times New Roman" w:hAnsiTheme="majorHAnsi" w:cs="Times New Roman"/>
          <w:spacing w:val="2"/>
          <w:lang w:eastAsia="zh-CN"/>
        </w:rPr>
        <w:t xml:space="preserve"> </w:t>
      </w:r>
      <w:r>
        <w:rPr>
          <w:rFonts w:asciiTheme="majorHAnsi" w:eastAsia="Times New Roman" w:hAnsiTheme="majorHAnsi" w:cs="Times New Roman"/>
          <w:spacing w:val="2"/>
          <w:lang w:eastAsia="zh-CN"/>
        </w:rPr>
        <w:t xml:space="preserve">is </w:t>
      </w:r>
      <w:r w:rsidRPr="004F50AA">
        <w:rPr>
          <w:rFonts w:asciiTheme="majorHAnsi" w:eastAsia="Times New Roman" w:hAnsiTheme="majorHAnsi" w:cs="Times New Roman"/>
          <w:b/>
          <w:iCs/>
          <w:spacing w:val="2"/>
          <w:lang w:eastAsia="zh-CN"/>
        </w:rPr>
        <w:t>partly met</w:t>
      </w:r>
      <w:r w:rsidRPr="004F50AA">
        <w:rPr>
          <w:rFonts w:asciiTheme="majorHAnsi" w:eastAsia="Times New Roman" w:hAnsiTheme="majorHAnsi" w:cs="Times New Roman"/>
          <w:iCs/>
          <w:spacing w:val="2"/>
          <w:lang w:eastAsia="zh-CN"/>
        </w:rPr>
        <w:t>.</w:t>
      </w:r>
      <w:r>
        <w:rPr>
          <w:rFonts w:asciiTheme="majorHAnsi" w:eastAsia="Times New Roman" w:hAnsiTheme="majorHAnsi" w:cs="Times New Roman"/>
          <w:i/>
          <w:iCs/>
          <w:spacing w:val="2"/>
          <w:lang w:eastAsia="zh-CN"/>
        </w:rPr>
        <w:t xml:space="preserve"> </w:t>
      </w:r>
      <w:r w:rsidRPr="00F73028">
        <w:rPr>
          <w:rFonts w:asciiTheme="majorHAnsi" w:eastAsia="Times New Roman" w:hAnsiTheme="majorHAnsi" w:cs="Times New Roman"/>
          <w:spacing w:val="2"/>
          <w:lang w:eastAsia="zh-CN"/>
        </w:rPr>
        <w:t>Authorities have established a Cross Border Report Online System in January 2020 (</w:t>
      </w:r>
      <w:r w:rsidRPr="00F73028">
        <w:rPr>
          <w:rFonts w:ascii="Cambria" w:eastAsia="Times New Roman" w:hAnsi="Cambria" w:cs="Times New Roman"/>
          <w:spacing w:val="2"/>
          <w:lang w:eastAsia="zh-CN"/>
        </w:rPr>
        <w:t>Notice on Cross Border Report No.245/CD dated 14 January 2020)</w:t>
      </w:r>
      <w:r w:rsidRPr="00F73028">
        <w:rPr>
          <w:rFonts w:asciiTheme="majorHAnsi" w:eastAsia="Times New Roman" w:hAnsiTheme="majorHAnsi" w:cs="Times New Roman"/>
          <w:spacing w:val="2"/>
          <w:lang w:eastAsia="zh-CN"/>
        </w:rPr>
        <w:t xml:space="preserve"> at 13 priority international border crossing points </w:t>
      </w:r>
      <w:commentRangeStart w:id="504"/>
      <w:r w:rsidRPr="00F73028">
        <w:rPr>
          <w:rFonts w:asciiTheme="majorHAnsi" w:eastAsia="Times New Roman" w:hAnsiTheme="majorHAnsi" w:cs="Times New Roman"/>
          <w:spacing w:val="2"/>
          <w:lang w:eastAsia="zh-CN"/>
        </w:rPr>
        <w:t xml:space="preserve">[For Lao PDR: If there are border points where it is not installed, how is the reporting conducted?] </w:t>
      </w:r>
      <w:commentRangeEnd w:id="504"/>
      <w:r>
        <w:rPr>
          <w:rStyle w:val="CommentReference"/>
          <w:rFonts w:ascii="Times New Roman" w:eastAsia="Times New Roman" w:hAnsi="Times New Roman" w:cs="Times New Roman"/>
          <w:lang w:eastAsia="zh-CN"/>
        </w:rPr>
        <w:commentReference w:id="504"/>
      </w:r>
      <w:r w:rsidRPr="00F73028">
        <w:rPr>
          <w:rFonts w:asciiTheme="majorHAnsi" w:eastAsia="Times New Roman" w:hAnsiTheme="majorHAnsi" w:cs="Times New Roman"/>
          <w:spacing w:val="2"/>
          <w:lang w:eastAsia="zh-CN"/>
        </w:rPr>
        <w:t>through which Customs Officials submit reports to the AMLIO.  These reports are required to be submitted within 15 working days of the declaration having been made (</w:t>
      </w:r>
      <w:r w:rsidRPr="00F73028">
        <w:rPr>
          <w:rFonts w:ascii="Cambria" w:eastAsia="Times New Roman" w:hAnsi="Cambria" w:cs="Times New Roman"/>
          <w:spacing w:val="2"/>
          <w:lang w:val="en-NZ" w:eastAsia="zh-CN"/>
        </w:rPr>
        <w:t>Article 6 Regulation on the Declaration of Cash Precious Metals and Bearer Negotiable Instruments While Entering / Exiting the Lao PDR No.06/NCC 19 May 2015)</w:t>
      </w:r>
      <w:r w:rsidRPr="00F73028">
        <w:rPr>
          <w:rFonts w:asciiTheme="majorHAnsi" w:eastAsia="Times New Roman" w:hAnsiTheme="majorHAnsi" w:cs="Times New Roman"/>
          <w:spacing w:val="2"/>
          <w:lang w:eastAsia="zh-CN"/>
        </w:rPr>
        <w:t>.</w:t>
      </w:r>
      <w:r w:rsidRPr="00F73028">
        <w:rPr>
          <w:rFonts w:ascii="Cambria" w:eastAsia="Times New Roman" w:hAnsi="Cambria" w:cs="Times New Roman"/>
          <w:spacing w:val="2"/>
          <w:lang w:eastAsia="zh-CN"/>
        </w:rPr>
        <w:t xml:space="preserve"> </w:t>
      </w:r>
    </w:p>
    <w:p w14:paraId="738F14F8" w14:textId="77777777" w:rsidR="00600F87" w:rsidRPr="00F73028" w:rsidRDefault="00600F87" w:rsidP="00600F87">
      <w:pPr>
        <w:tabs>
          <w:tab w:val="left" w:pos="0"/>
          <w:tab w:val="left" w:pos="1191"/>
          <w:tab w:val="left" w:pos="1531"/>
        </w:tabs>
        <w:spacing w:after="120" w:line="280" w:lineRule="exact"/>
        <w:jc w:val="both"/>
        <w:rPr>
          <w:rFonts w:asciiTheme="majorHAnsi" w:eastAsia="Times New Roman" w:hAnsiTheme="majorHAnsi" w:cs="Times New Roman"/>
          <w:spacing w:val="2"/>
          <w:lang w:eastAsia="zh-CN"/>
        </w:rPr>
      </w:pPr>
      <w:commentRangeStart w:id="505"/>
      <w:r w:rsidRPr="00F73028">
        <w:rPr>
          <w:rFonts w:ascii="Cambria" w:eastAsia="Times New Roman" w:hAnsi="Cambria" w:cs="Times New Roman"/>
          <w:b/>
          <w:spacing w:val="2"/>
          <w:lang w:eastAsia="zh-CN"/>
        </w:rPr>
        <w:t>[For Lao PDR: Please confirm how this is undertaken in practice, by email, by phone, directly into a database?]</w:t>
      </w:r>
      <w:r w:rsidRPr="00F73028" w:rsidDel="001C7EA6">
        <w:rPr>
          <w:rFonts w:ascii="Cambria" w:eastAsia="Times New Roman" w:hAnsi="Cambria" w:cs="Times New Roman"/>
          <w:spacing w:val="2"/>
          <w:vertAlign w:val="superscript"/>
          <w:lang w:eastAsia="zh-CN"/>
        </w:rPr>
        <w:t xml:space="preserve"> </w:t>
      </w:r>
      <w:commentRangeEnd w:id="503"/>
      <w:r w:rsidRPr="00F73028">
        <w:rPr>
          <w:rFonts w:ascii="Times New Roman" w:eastAsia="Times New Roman" w:hAnsi="Times New Roman" w:cs="Times New Roman"/>
          <w:sz w:val="16"/>
          <w:szCs w:val="16"/>
          <w:lang w:eastAsia="zh-CN"/>
        </w:rPr>
        <w:commentReference w:id="503"/>
      </w:r>
      <w:commentRangeEnd w:id="505"/>
      <w:r>
        <w:rPr>
          <w:rStyle w:val="CommentReference"/>
          <w:rFonts w:ascii="Times New Roman" w:eastAsia="Times New Roman" w:hAnsi="Times New Roman" w:cs="Times New Roman"/>
          <w:lang w:eastAsia="zh-CN"/>
        </w:rPr>
        <w:commentReference w:id="505"/>
      </w:r>
    </w:p>
    <w:p w14:paraId="53246EE5" w14:textId="77777777" w:rsidR="00600F87" w:rsidRPr="00F73028" w:rsidRDefault="00600F87" w:rsidP="00600F87">
      <w:pPr>
        <w:tabs>
          <w:tab w:val="left" w:pos="0"/>
          <w:tab w:val="left" w:pos="1191"/>
          <w:tab w:val="left" w:pos="1531"/>
        </w:tabs>
        <w:spacing w:after="120" w:line="280" w:lineRule="exact"/>
        <w:jc w:val="both"/>
        <w:rPr>
          <w:rFonts w:asciiTheme="majorHAnsi" w:eastAsia="Times New Roman" w:hAnsiTheme="majorHAnsi" w:cs="Times New Roman"/>
          <w:spacing w:val="2"/>
          <w:lang w:eastAsia="zh-CN"/>
        </w:rPr>
      </w:pPr>
      <w:commentRangeStart w:id="507"/>
      <w:commentRangeStart w:id="508"/>
      <w:r w:rsidRPr="00F73028">
        <w:rPr>
          <w:rFonts w:asciiTheme="majorHAnsi" w:eastAsia="Times New Roman" w:hAnsiTheme="majorHAnsi" w:cs="Times New Roman"/>
          <w:spacing w:val="2"/>
          <w:highlight w:val="yellow"/>
          <w:lang w:eastAsia="zh-CN"/>
        </w:rPr>
        <w:t xml:space="preserve">[For Lao PDR: Are the declarations themselves provided to AMLIO? </w:t>
      </w:r>
      <w:r w:rsidRPr="00F73028">
        <w:rPr>
          <w:rFonts w:asciiTheme="majorHAnsi" w:eastAsia="Times New Roman" w:hAnsiTheme="majorHAnsi" w:cs="Times New Roman"/>
          <w:b/>
          <w:spacing w:val="2"/>
          <w:highlight w:val="yellow"/>
          <w:lang w:eastAsia="zh-CN"/>
        </w:rPr>
        <w:t xml:space="preserve">What happens to the physical reports that a completed by the </w:t>
      </w:r>
      <w:proofErr w:type="gramStart"/>
      <w:r w:rsidRPr="00F73028">
        <w:rPr>
          <w:rFonts w:asciiTheme="majorHAnsi" w:eastAsia="Times New Roman" w:hAnsiTheme="majorHAnsi" w:cs="Times New Roman"/>
          <w:b/>
          <w:spacing w:val="2"/>
          <w:highlight w:val="yellow"/>
          <w:lang w:eastAsia="zh-CN"/>
        </w:rPr>
        <w:t>traveller ?</w:t>
      </w:r>
      <w:proofErr w:type="gramEnd"/>
      <w:r w:rsidRPr="00F73028">
        <w:rPr>
          <w:rFonts w:asciiTheme="majorHAnsi" w:eastAsia="Times New Roman" w:hAnsiTheme="majorHAnsi" w:cs="Times New Roman"/>
          <w:b/>
          <w:spacing w:val="2"/>
          <w:highlight w:val="yellow"/>
          <w:lang w:eastAsia="zh-CN"/>
        </w:rPr>
        <w:t xml:space="preserve"> Where are they stored ?]</w:t>
      </w:r>
      <w:commentRangeEnd w:id="507"/>
      <w:r w:rsidRPr="00F73028">
        <w:rPr>
          <w:rFonts w:ascii="Times New Roman" w:eastAsia="Times New Roman" w:hAnsi="Times New Roman" w:cs="Times New Roman"/>
          <w:b/>
          <w:sz w:val="16"/>
          <w:szCs w:val="16"/>
          <w:lang w:eastAsia="zh-CN"/>
        </w:rPr>
        <w:commentReference w:id="507"/>
      </w:r>
      <w:commentRangeEnd w:id="508"/>
      <w:r>
        <w:rPr>
          <w:rStyle w:val="CommentReference"/>
          <w:rFonts w:ascii="Times New Roman" w:eastAsia="Times New Roman" w:hAnsi="Times New Roman" w:cs="Times New Roman"/>
          <w:lang w:eastAsia="zh-CN"/>
        </w:rPr>
        <w:commentReference w:id="508"/>
      </w:r>
    </w:p>
    <w:p w14:paraId="37BF2A53" w14:textId="77777777" w:rsidR="00600F87" w:rsidRPr="00F73028"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73028">
        <w:rPr>
          <w:rFonts w:asciiTheme="majorHAnsi" w:eastAsia="Times New Roman" w:hAnsiTheme="majorHAnsi" w:cs="Times New Roman"/>
          <w:i/>
          <w:spacing w:val="2"/>
          <w:lang w:eastAsia="zh-CN"/>
        </w:rPr>
        <w:t>Criterion 32.7</w:t>
      </w:r>
      <w:r w:rsidRPr="00F73028">
        <w:rPr>
          <w:rFonts w:asciiTheme="majorHAnsi" w:eastAsia="Times New Roman" w:hAnsiTheme="majorHAnsi" w:cs="Times New Roman"/>
          <w:spacing w:val="2"/>
          <w:lang w:eastAsia="zh-CN"/>
        </w:rPr>
        <w:t xml:space="preserve"> </w:t>
      </w:r>
      <w:r>
        <w:rPr>
          <w:rFonts w:asciiTheme="majorHAnsi" w:eastAsia="Times New Roman" w:hAnsiTheme="majorHAnsi" w:cs="Times New Roman"/>
          <w:i/>
          <w:iCs/>
          <w:spacing w:val="2"/>
          <w:lang w:eastAsia="zh-CN"/>
        </w:rPr>
        <w:t xml:space="preserve">is </w:t>
      </w:r>
      <w:r w:rsidRPr="004F50AA">
        <w:rPr>
          <w:rFonts w:asciiTheme="majorHAnsi" w:eastAsia="Times New Roman" w:hAnsiTheme="majorHAnsi" w:cs="Times New Roman"/>
          <w:b/>
          <w:iCs/>
          <w:spacing w:val="2"/>
          <w:lang w:eastAsia="zh-CN"/>
        </w:rPr>
        <w:t>partly met</w:t>
      </w:r>
      <w:r w:rsidRPr="004F50AA">
        <w:rPr>
          <w:rFonts w:asciiTheme="majorHAnsi" w:eastAsia="Times New Roman" w:hAnsiTheme="majorHAnsi" w:cs="Times New Roman"/>
          <w:iCs/>
          <w:spacing w:val="2"/>
          <w:lang w:eastAsia="zh-CN"/>
        </w:rPr>
        <w:t>.</w:t>
      </w:r>
      <w:r>
        <w:rPr>
          <w:rFonts w:asciiTheme="majorHAnsi" w:eastAsia="Times New Roman" w:hAnsiTheme="majorHAnsi" w:cs="Times New Roman"/>
          <w:i/>
          <w:iCs/>
          <w:spacing w:val="2"/>
          <w:lang w:eastAsia="zh-CN"/>
        </w:rPr>
        <w:t xml:space="preserve"> </w:t>
      </w:r>
      <w:r w:rsidRPr="00F73028">
        <w:rPr>
          <w:rFonts w:asciiTheme="majorHAnsi" w:eastAsia="Times New Roman" w:hAnsiTheme="majorHAnsi" w:cs="Times New Roman"/>
          <w:spacing w:val="2"/>
          <w:lang w:eastAsia="zh-CN"/>
        </w:rPr>
        <w:t>Lao PDR Customs and other security agencies (</w:t>
      </w:r>
      <w:proofErr w:type="spellStart"/>
      <w:r w:rsidRPr="00F73028">
        <w:rPr>
          <w:rFonts w:asciiTheme="majorHAnsi" w:eastAsia="Times New Roman" w:hAnsiTheme="majorHAnsi" w:cs="Times New Roman"/>
          <w:spacing w:val="2"/>
          <w:lang w:eastAsia="zh-CN"/>
        </w:rPr>
        <w:t>e.g</w:t>
      </w:r>
      <w:proofErr w:type="spellEnd"/>
      <w:r w:rsidRPr="00F73028">
        <w:rPr>
          <w:rFonts w:asciiTheme="majorHAnsi" w:eastAsia="Times New Roman" w:hAnsiTheme="majorHAnsi" w:cs="Times New Roman"/>
          <w:spacing w:val="2"/>
          <w:lang w:eastAsia="zh-CN"/>
        </w:rPr>
        <w:t> departments of immigration and related authorities) are required to coordinate and cooperate at the border.</w:t>
      </w:r>
      <w:r w:rsidRPr="00F73028">
        <w:rPr>
          <w:rFonts w:ascii="Cambria" w:eastAsia="Times New Roman" w:hAnsi="Cambria" w:cs="Times New Roman"/>
          <w:color w:val="000000"/>
          <w:spacing w:val="2"/>
          <w:lang w:eastAsia="zh-CN"/>
        </w:rPr>
        <w:t xml:space="preserve"> (</w:t>
      </w:r>
      <w:r w:rsidRPr="00F73028">
        <w:rPr>
          <w:rFonts w:ascii="Cambria" w:eastAsia="Times New Roman" w:hAnsi="Cambria" w:cs="Times New Roman"/>
          <w:spacing w:val="2"/>
          <w:lang w:eastAsia="zh-CN"/>
        </w:rPr>
        <w:t xml:space="preserve">Part V (Article 53- </w:t>
      </w:r>
      <w:proofErr w:type="gramStart"/>
      <w:r w:rsidRPr="00F73028">
        <w:rPr>
          <w:rFonts w:ascii="Cambria" w:eastAsia="Times New Roman" w:hAnsi="Cambria" w:cs="Times New Roman"/>
          <w:spacing w:val="2"/>
          <w:lang w:eastAsia="zh-CN"/>
        </w:rPr>
        <w:t>54 )</w:t>
      </w:r>
      <w:proofErr w:type="gramEnd"/>
      <w:r w:rsidRPr="00F73028">
        <w:rPr>
          <w:rFonts w:ascii="Cambria" w:eastAsia="Times New Roman" w:hAnsi="Cambria" w:cs="Times New Roman"/>
          <w:spacing w:val="2"/>
          <w:lang w:eastAsia="zh-CN"/>
        </w:rPr>
        <w:t xml:space="preserve"> of the Law on AML and CFT No 50/NA July 2014 requires that the NCC (Chair - Deputy Prime Minister of Lao DPR) has a duty to co-ordination the various elements of </w:t>
      </w:r>
      <w:proofErr w:type="spellStart"/>
      <w:r w:rsidRPr="00F73028">
        <w:rPr>
          <w:rFonts w:ascii="Cambria" w:eastAsia="Times New Roman" w:hAnsi="Cambria" w:cs="Times New Roman"/>
          <w:spacing w:val="2"/>
          <w:lang w:eastAsia="zh-CN"/>
        </w:rPr>
        <w:t>thte</w:t>
      </w:r>
      <w:proofErr w:type="spellEnd"/>
      <w:r w:rsidRPr="00F73028">
        <w:rPr>
          <w:rFonts w:ascii="Cambria" w:eastAsia="Times New Roman" w:hAnsi="Cambria" w:cs="Times New Roman"/>
          <w:spacing w:val="2"/>
          <w:lang w:eastAsia="zh-CN"/>
        </w:rPr>
        <w:t xml:space="preserve"> AML/CFT system.)</w:t>
      </w:r>
      <w:r w:rsidRPr="00F73028">
        <w:rPr>
          <w:rFonts w:asciiTheme="majorHAnsi" w:eastAsia="Times New Roman" w:hAnsiTheme="majorHAnsi" w:cs="Times New Roman"/>
          <w:spacing w:val="2"/>
          <w:lang w:eastAsia="zh-CN"/>
        </w:rPr>
        <w:t xml:space="preserve">  </w:t>
      </w:r>
    </w:p>
    <w:p w14:paraId="3BC7718B" w14:textId="77777777" w:rsidR="00600F87" w:rsidRPr="00F73028" w:rsidRDefault="00600F87" w:rsidP="00600F87">
      <w:pPr>
        <w:tabs>
          <w:tab w:val="left" w:pos="0"/>
          <w:tab w:val="left" w:pos="1191"/>
          <w:tab w:val="left" w:pos="1531"/>
        </w:tabs>
        <w:spacing w:after="120" w:line="280" w:lineRule="exact"/>
        <w:jc w:val="both"/>
        <w:rPr>
          <w:rFonts w:asciiTheme="majorHAnsi" w:eastAsia="Times New Roman" w:hAnsiTheme="majorHAnsi" w:cs="Times New Roman"/>
          <w:spacing w:val="2"/>
          <w:lang w:eastAsia="zh-CN"/>
        </w:rPr>
      </w:pPr>
      <w:r w:rsidRPr="00F73028" w:rsidDel="0033711C">
        <w:rPr>
          <w:rFonts w:asciiTheme="majorHAnsi" w:eastAsia="Times New Roman" w:hAnsiTheme="majorHAnsi" w:cs="Times New Roman"/>
          <w:spacing w:val="2"/>
          <w:highlight w:val="yellow"/>
          <w:lang w:eastAsia="zh-CN"/>
        </w:rPr>
        <w:t xml:space="preserve"> </w:t>
      </w:r>
      <w:commentRangeStart w:id="509"/>
      <w:commentRangeStart w:id="510"/>
      <w:r w:rsidRPr="00F73028">
        <w:rPr>
          <w:rFonts w:asciiTheme="majorHAnsi" w:eastAsia="Times New Roman" w:hAnsiTheme="majorHAnsi" w:cs="Times New Roman"/>
          <w:spacing w:val="2"/>
          <w:highlight w:val="yellow"/>
          <w:lang w:eastAsia="zh-CN"/>
        </w:rPr>
        <w:t>[</w:t>
      </w:r>
      <w:r w:rsidRPr="00F73028">
        <w:rPr>
          <w:rFonts w:asciiTheme="majorHAnsi" w:eastAsia="Times New Roman" w:hAnsiTheme="majorHAnsi" w:cs="Times New Roman"/>
          <w:b/>
          <w:spacing w:val="2"/>
          <w:highlight w:val="yellow"/>
          <w:lang w:eastAsia="zh-CN"/>
        </w:rPr>
        <w:t>For Lao PDR: Do AMLIO provide intelligence to border authorities?]</w:t>
      </w:r>
      <w:commentRangeEnd w:id="509"/>
      <w:r w:rsidRPr="00F73028">
        <w:rPr>
          <w:rFonts w:ascii="Times New Roman" w:eastAsia="Times New Roman" w:hAnsi="Times New Roman" w:cs="Times New Roman"/>
          <w:b/>
          <w:sz w:val="16"/>
          <w:szCs w:val="16"/>
          <w:lang w:eastAsia="zh-CN"/>
        </w:rPr>
        <w:commentReference w:id="509"/>
      </w:r>
      <w:r w:rsidRPr="00F73028">
        <w:rPr>
          <w:rFonts w:asciiTheme="majorHAnsi" w:eastAsia="Times New Roman" w:hAnsiTheme="majorHAnsi" w:cs="Times New Roman"/>
          <w:b/>
          <w:spacing w:val="2"/>
          <w:highlight w:val="yellow"/>
          <w:lang w:eastAsia="zh-CN"/>
        </w:rPr>
        <w:t>.</w:t>
      </w:r>
      <w:commentRangeEnd w:id="510"/>
      <w:r>
        <w:rPr>
          <w:rStyle w:val="CommentReference"/>
          <w:rFonts w:ascii="Times New Roman" w:eastAsia="Times New Roman" w:hAnsi="Times New Roman" w:cs="Times New Roman"/>
          <w:lang w:eastAsia="zh-CN"/>
        </w:rPr>
        <w:commentReference w:id="510"/>
      </w:r>
    </w:p>
    <w:p w14:paraId="6D5BAE98" w14:textId="77777777" w:rsidR="00600F87" w:rsidRPr="00F73028"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73028">
        <w:rPr>
          <w:rFonts w:asciiTheme="majorHAnsi" w:eastAsia="Times New Roman" w:hAnsiTheme="majorHAnsi" w:cs="Times New Roman"/>
          <w:i/>
          <w:spacing w:val="2"/>
          <w:lang w:eastAsia="zh-CN"/>
        </w:rPr>
        <w:t>Criterion 32.8</w:t>
      </w:r>
      <w:r w:rsidRPr="00F73028">
        <w:rPr>
          <w:rFonts w:asciiTheme="majorHAnsi" w:eastAsia="Times New Roman" w:hAnsiTheme="majorHAnsi" w:cs="Times New Roman"/>
          <w:spacing w:val="2"/>
          <w:lang w:eastAsia="zh-CN"/>
        </w:rPr>
        <w:t xml:space="preserve"> </w:t>
      </w:r>
      <w:r>
        <w:rPr>
          <w:rFonts w:asciiTheme="majorHAnsi" w:eastAsia="Times New Roman" w:hAnsiTheme="majorHAnsi" w:cs="Times New Roman"/>
          <w:spacing w:val="2"/>
          <w:lang w:eastAsia="zh-CN"/>
        </w:rPr>
        <w:t xml:space="preserve">is </w:t>
      </w:r>
      <w:r w:rsidRPr="00F73028">
        <w:rPr>
          <w:rFonts w:asciiTheme="majorHAnsi" w:eastAsia="Times New Roman" w:hAnsiTheme="majorHAnsi" w:cs="Times New Roman"/>
          <w:b/>
          <w:i/>
          <w:spacing w:val="2"/>
          <w:lang w:eastAsia="zh-CN"/>
        </w:rPr>
        <w:t>met</w:t>
      </w:r>
      <w:r>
        <w:rPr>
          <w:rFonts w:asciiTheme="majorHAnsi" w:eastAsia="Times New Roman" w:hAnsiTheme="majorHAnsi" w:cs="Times New Roman"/>
          <w:i/>
          <w:spacing w:val="2"/>
          <w:lang w:eastAsia="zh-CN"/>
        </w:rPr>
        <w:t xml:space="preserve">. </w:t>
      </w:r>
      <w:r w:rsidRPr="00F73028">
        <w:rPr>
          <w:rFonts w:asciiTheme="majorHAnsi" w:eastAsia="Times New Roman" w:hAnsiTheme="majorHAnsi" w:cs="Times New Roman"/>
          <w:spacing w:val="2"/>
          <w:lang w:eastAsia="zh-CN"/>
        </w:rPr>
        <w:t>Customs have the power to inspect particular, suspicious, or random targets; check and examine cross-border vehicles, goods, and articles, and detain items, goods, and articles in violation of relevant laws and administrative regulations, including the regulations on the control of the cross-border transportation of cash. Customs also have the power to seize undeclared cash BNIs or precious metals without delay for the purpose of investigation of money laundering or the financing of terrorism. (</w:t>
      </w:r>
      <w:r w:rsidRPr="00F73028">
        <w:rPr>
          <w:rFonts w:ascii="Cambria" w:eastAsia="Times New Roman" w:hAnsi="Cambria" w:cs="Times New Roman"/>
          <w:spacing w:val="2"/>
          <w:lang w:val="en-NZ" w:eastAsia="zh-CN"/>
        </w:rPr>
        <w:t xml:space="preserve">Article 34 of the Law on </w:t>
      </w:r>
      <w:r w:rsidRPr="00F73028">
        <w:rPr>
          <w:rFonts w:ascii="Cambria" w:eastAsia="Times New Roman" w:hAnsi="Cambria" w:cs="Times New Roman"/>
          <w:spacing w:val="2"/>
          <w:lang w:eastAsia="zh-CN"/>
        </w:rPr>
        <w:t>AML and CFT No 50/NA July 2014)</w:t>
      </w:r>
    </w:p>
    <w:p w14:paraId="7145F9E6" w14:textId="77777777" w:rsidR="00600F87" w:rsidRPr="00F73028"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73028">
        <w:rPr>
          <w:rFonts w:asciiTheme="majorHAnsi" w:eastAsia="Times New Roman" w:hAnsiTheme="majorHAnsi" w:cs="Times New Roman"/>
          <w:i/>
          <w:spacing w:val="2"/>
          <w:lang w:eastAsia="zh-CN"/>
        </w:rPr>
        <w:t>Criterion 32.9</w:t>
      </w:r>
      <w:r w:rsidRPr="00F73028">
        <w:rPr>
          <w:rFonts w:asciiTheme="majorHAnsi" w:eastAsia="Times New Roman" w:hAnsiTheme="majorHAnsi" w:cs="Times New Roman"/>
          <w:spacing w:val="2"/>
          <w:lang w:eastAsia="zh-CN"/>
        </w:rPr>
        <w:t xml:space="preserve"> </w:t>
      </w:r>
      <w:r>
        <w:rPr>
          <w:rFonts w:asciiTheme="majorHAnsi" w:eastAsia="Times New Roman" w:hAnsiTheme="majorHAnsi" w:cs="Times New Roman"/>
          <w:spacing w:val="2"/>
          <w:lang w:eastAsia="zh-CN"/>
        </w:rPr>
        <w:t xml:space="preserve">is </w:t>
      </w:r>
      <w:r w:rsidRPr="004F50AA">
        <w:rPr>
          <w:rFonts w:asciiTheme="majorHAnsi" w:eastAsia="Times New Roman" w:hAnsiTheme="majorHAnsi" w:cs="Times New Roman"/>
          <w:b/>
          <w:iCs/>
          <w:spacing w:val="2"/>
          <w:lang w:eastAsia="zh-CN"/>
        </w:rPr>
        <w:t>mostly met</w:t>
      </w:r>
      <w:r w:rsidRPr="004F50AA">
        <w:rPr>
          <w:rFonts w:asciiTheme="majorHAnsi" w:eastAsia="Times New Roman" w:hAnsiTheme="majorHAnsi" w:cs="Times New Roman"/>
          <w:iCs/>
          <w:spacing w:val="2"/>
          <w:lang w:eastAsia="zh-CN"/>
        </w:rPr>
        <w:t>.</w:t>
      </w:r>
      <w:r>
        <w:rPr>
          <w:rFonts w:asciiTheme="majorHAnsi" w:eastAsia="Times New Roman" w:hAnsiTheme="majorHAnsi" w:cs="Times New Roman"/>
          <w:i/>
          <w:iCs/>
          <w:spacing w:val="2"/>
          <w:lang w:eastAsia="zh-CN"/>
        </w:rPr>
        <w:t xml:space="preserve"> </w:t>
      </w:r>
      <w:r w:rsidRPr="00F73028">
        <w:rPr>
          <w:rFonts w:asciiTheme="majorHAnsi" w:eastAsia="Times New Roman" w:hAnsiTheme="majorHAnsi" w:cs="Times New Roman"/>
          <w:spacing w:val="2"/>
          <w:lang w:eastAsia="zh-CN"/>
        </w:rPr>
        <w:t>As mentioned at c.32.7, the information collected at the border is made available to the FIU who when appropriate can share and exchange this information with its foreign counterparts. The same information is also available for exchange with some foreign customs authorities via MOUs, and international conventions.  Information collected at the border is retained for 3 years (</w:t>
      </w:r>
      <w:r w:rsidRPr="00F73028">
        <w:rPr>
          <w:rFonts w:ascii="Cambria" w:eastAsia="Times New Roman" w:hAnsi="Cambria" w:cs="Times New Roman"/>
          <w:spacing w:val="2"/>
          <w:lang w:val="en-NZ" w:eastAsia="zh-CN"/>
        </w:rPr>
        <w:t>Article 64 Law on Customs)</w:t>
      </w:r>
      <w:r w:rsidRPr="00F73028">
        <w:rPr>
          <w:rFonts w:asciiTheme="majorHAnsi" w:eastAsia="Times New Roman" w:hAnsiTheme="majorHAnsi" w:cs="Times New Roman"/>
          <w:spacing w:val="2"/>
          <w:lang w:eastAsia="zh-CN"/>
        </w:rPr>
        <w:t>, however information provided to AMLIO is retained for 10 years (</w:t>
      </w:r>
      <w:r w:rsidRPr="00F73028">
        <w:rPr>
          <w:rFonts w:ascii="Cambria" w:eastAsia="Times New Roman" w:hAnsi="Cambria" w:cs="Times New Roman"/>
          <w:spacing w:val="2"/>
          <w:lang w:val="en-NZ" w:eastAsia="zh-CN"/>
        </w:rPr>
        <w:t>Article 50 Law on Accounting No47/NA 26 December 2013)</w:t>
      </w:r>
      <w:r w:rsidRPr="00F73028">
        <w:rPr>
          <w:rFonts w:asciiTheme="majorHAnsi" w:eastAsia="Times New Roman" w:hAnsiTheme="majorHAnsi" w:cs="Times New Roman"/>
          <w:spacing w:val="2"/>
          <w:lang w:eastAsia="zh-CN"/>
        </w:rPr>
        <w:t xml:space="preserve">. </w:t>
      </w:r>
      <w:commentRangeStart w:id="511"/>
      <w:r>
        <w:rPr>
          <w:rFonts w:asciiTheme="majorHAnsi" w:eastAsia="Times New Roman" w:hAnsiTheme="majorHAnsi" w:cs="Times New Roman"/>
          <w:spacing w:val="2"/>
          <w:highlight w:val="yellow"/>
          <w:lang w:eastAsia="zh-CN"/>
        </w:rPr>
        <w:t>[For Lao PD</w:t>
      </w:r>
      <w:r w:rsidRPr="00F73028">
        <w:rPr>
          <w:rFonts w:asciiTheme="majorHAnsi" w:eastAsia="Times New Roman" w:hAnsiTheme="majorHAnsi" w:cs="Times New Roman"/>
          <w:spacing w:val="2"/>
          <w:highlight w:val="yellow"/>
          <w:lang w:eastAsia="zh-CN"/>
        </w:rPr>
        <w:t xml:space="preserve">R: Please provide a full list of </w:t>
      </w:r>
      <w:proofErr w:type="spellStart"/>
      <w:r w:rsidRPr="00F73028">
        <w:rPr>
          <w:rFonts w:asciiTheme="majorHAnsi" w:eastAsia="Times New Roman" w:hAnsiTheme="majorHAnsi" w:cs="Times New Roman"/>
          <w:spacing w:val="2"/>
          <w:highlight w:val="yellow"/>
          <w:lang w:eastAsia="zh-CN"/>
        </w:rPr>
        <w:t>MoUs</w:t>
      </w:r>
      <w:proofErr w:type="spellEnd"/>
      <w:r w:rsidRPr="00F73028">
        <w:rPr>
          <w:rFonts w:asciiTheme="majorHAnsi" w:eastAsia="Times New Roman" w:hAnsiTheme="majorHAnsi" w:cs="Times New Roman"/>
          <w:spacing w:val="2"/>
          <w:highlight w:val="yellow"/>
          <w:lang w:eastAsia="zh-CN"/>
        </w:rPr>
        <w:t xml:space="preserve"> which Customs rely upon to share information].</w:t>
      </w:r>
      <w:r w:rsidRPr="00F73028">
        <w:rPr>
          <w:rFonts w:asciiTheme="majorHAnsi" w:eastAsia="Times New Roman" w:hAnsiTheme="majorHAnsi" w:cs="Times New Roman"/>
          <w:spacing w:val="2"/>
          <w:lang w:eastAsia="zh-CN"/>
        </w:rPr>
        <w:t xml:space="preserve"> </w:t>
      </w:r>
      <w:commentRangeEnd w:id="511"/>
      <w:r>
        <w:rPr>
          <w:rStyle w:val="CommentReference"/>
          <w:rFonts w:ascii="Times New Roman" w:eastAsia="Times New Roman" w:hAnsi="Times New Roman" w:cs="Times New Roman"/>
          <w:lang w:eastAsia="zh-CN"/>
        </w:rPr>
        <w:commentReference w:id="511"/>
      </w:r>
    </w:p>
    <w:p w14:paraId="2490CFFD" w14:textId="77777777" w:rsidR="00600F87" w:rsidRPr="00F73028"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73028">
        <w:rPr>
          <w:rFonts w:asciiTheme="majorHAnsi" w:eastAsia="Times New Roman" w:hAnsiTheme="majorHAnsi" w:cs="Times New Roman"/>
          <w:i/>
          <w:spacing w:val="2"/>
          <w:lang w:eastAsia="zh-CN"/>
        </w:rPr>
        <w:t>Criterion 32.10</w:t>
      </w:r>
      <w:r w:rsidRPr="00F73028">
        <w:rPr>
          <w:rFonts w:asciiTheme="majorHAnsi" w:eastAsia="Times New Roman" w:hAnsiTheme="majorHAnsi" w:cs="Times New Roman"/>
          <w:spacing w:val="2"/>
          <w:lang w:eastAsia="zh-CN"/>
        </w:rPr>
        <w:t xml:space="preserve"> </w:t>
      </w:r>
      <w:r>
        <w:rPr>
          <w:rFonts w:asciiTheme="majorHAnsi" w:eastAsia="Times New Roman" w:hAnsiTheme="majorHAnsi" w:cs="Times New Roman"/>
          <w:spacing w:val="2"/>
          <w:lang w:eastAsia="zh-CN"/>
        </w:rPr>
        <w:t xml:space="preserve">is </w:t>
      </w:r>
      <w:r w:rsidRPr="00F73028">
        <w:rPr>
          <w:rFonts w:asciiTheme="majorHAnsi" w:eastAsia="Times New Roman" w:hAnsiTheme="majorHAnsi" w:cs="Times New Roman"/>
          <w:b/>
          <w:spacing w:val="2"/>
          <w:lang w:eastAsia="zh-CN"/>
        </w:rPr>
        <w:t>met</w:t>
      </w:r>
      <w:r>
        <w:rPr>
          <w:rFonts w:asciiTheme="majorHAnsi" w:eastAsia="Times New Roman" w:hAnsiTheme="majorHAnsi" w:cs="Times New Roman"/>
          <w:spacing w:val="2"/>
          <w:lang w:eastAsia="zh-CN"/>
        </w:rPr>
        <w:t xml:space="preserve">. </w:t>
      </w:r>
      <w:r w:rsidRPr="00F73028">
        <w:rPr>
          <w:rFonts w:asciiTheme="majorHAnsi" w:eastAsia="Times New Roman" w:hAnsiTheme="majorHAnsi" w:cs="Times New Roman"/>
          <w:spacing w:val="2"/>
          <w:lang w:eastAsia="zh-CN"/>
        </w:rPr>
        <w:t>Lao PDR</w:t>
      </w:r>
      <w:r w:rsidRPr="00F73028">
        <w:rPr>
          <w:rFonts w:asciiTheme="majorHAnsi" w:eastAsia="Times New Roman" w:hAnsiTheme="majorHAnsi" w:cs="Times New Roman"/>
          <w:i/>
          <w:spacing w:val="2"/>
          <w:lang w:eastAsia="zh-CN"/>
        </w:rPr>
        <w:t xml:space="preserve"> </w:t>
      </w:r>
      <w:r w:rsidRPr="00F73028">
        <w:rPr>
          <w:rFonts w:asciiTheme="majorHAnsi" w:eastAsia="Times New Roman" w:hAnsiTheme="majorHAnsi" w:cs="Times New Roman"/>
          <w:spacing w:val="2"/>
          <w:lang w:eastAsia="zh-CN"/>
        </w:rPr>
        <w:t xml:space="preserve">has safeguards in place to ensure proper use of the information collected through the declaration system. The cross-border declaration system does not appear to restrict trade payments between countries nor the freedom of capital movements.   </w:t>
      </w:r>
    </w:p>
    <w:p w14:paraId="6287D1E2" w14:textId="77777777" w:rsidR="00600F87" w:rsidRPr="00F73028"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F73028">
        <w:rPr>
          <w:rFonts w:asciiTheme="majorHAnsi" w:eastAsia="Times New Roman" w:hAnsiTheme="majorHAnsi" w:cs="Times New Roman"/>
          <w:i/>
          <w:spacing w:val="2"/>
          <w:lang w:eastAsia="zh-CN"/>
        </w:rPr>
        <w:lastRenderedPageBreak/>
        <w:t>Criterion 32.11</w:t>
      </w:r>
      <w:r w:rsidRPr="00F73028">
        <w:rPr>
          <w:rFonts w:asciiTheme="majorHAnsi" w:eastAsia="Times New Roman" w:hAnsiTheme="majorHAnsi" w:cs="Times New Roman"/>
          <w:spacing w:val="2"/>
          <w:lang w:eastAsia="zh-CN"/>
        </w:rPr>
        <w:t xml:space="preserve"> </w:t>
      </w:r>
      <w:r>
        <w:rPr>
          <w:rFonts w:asciiTheme="majorHAnsi" w:eastAsia="Times New Roman" w:hAnsiTheme="majorHAnsi" w:cs="Times New Roman"/>
          <w:spacing w:val="2"/>
          <w:lang w:eastAsia="zh-CN"/>
        </w:rPr>
        <w:t xml:space="preserve">is </w:t>
      </w:r>
      <w:r w:rsidRPr="00F73028">
        <w:rPr>
          <w:rFonts w:asciiTheme="majorHAnsi" w:eastAsia="Times New Roman" w:hAnsiTheme="majorHAnsi" w:cs="Times New Roman"/>
          <w:b/>
          <w:spacing w:val="2"/>
          <w:lang w:eastAsia="zh-CN"/>
        </w:rPr>
        <w:t>met/mostly met</w:t>
      </w:r>
      <w:r>
        <w:rPr>
          <w:rFonts w:asciiTheme="majorHAnsi" w:eastAsia="Times New Roman" w:hAnsiTheme="majorHAnsi" w:cs="Times New Roman"/>
          <w:b/>
          <w:spacing w:val="2"/>
          <w:lang w:eastAsia="zh-CN"/>
        </w:rPr>
        <w:t xml:space="preserve">. </w:t>
      </w:r>
      <w:r w:rsidRPr="00F73028">
        <w:rPr>
          <w:rFonts w:asciiTheme="majorHAnsi" w:eastAsia="Times New Roman" w:hAnsiTheme="majorHAnsi" w:cs="Times New Roman"/>
          <w:spacing w:val="2"/>
          <w:lang w:eastAsia="zh-CN"/>
        </w:rPr>
        <w:t>The wide range of sanctions mentioned above in c.32.5, including seizure and confiscation, equally apply to persons who carry out a physical cross-border transportation of currency that is related to ML and TF. In addition, in such cases, persons also qualify for criminal sentences for ML and TF, as set out in R.3 above.</w:t>
      </w:r>
    </w:p>
    <w:p w14:paraId="0F8BB50E" w14:textId="77777777" w:rsidR="00600F87" w:rsidRPr="00F73028" w:rsidRDefault="00600F87" w:rsidP="00600F87">
      <w:pPr>
        <w:tabs>
          <w:tab w:val="left" w:pos="850"/>
          <w:tab w:val="left" w:pos="1191"/>
          <w:tab w:val="left" w:pos="1531"/>
        </w:tabs>
        <w:spacing w:before="240" w:after="240" w:line="240" w:lineRule="auto"/>
        <w:jc w:val="both"/>
        <w:outlineLvl w:val="2"/>
        <w:rPr>
          <w:rFonts w:asciiTheme="majorHAnsi" w:eastAsia="Times New Roman" w:hAnsiTheme="majorHAnsi" w:cs="Times New Roman"/>
          <w:bCs/>
          <w:i/>
          <w:iCs/>
          <w:color w:val="244061" w:themeColor="accent1" w:themeShade="80"/>
          <w:sz w:val="24"/>
          <w:szCs w:val="24"/>
          <w:lang w:eastAsia="zh-CN"/>
        </w:rPr>
      </w:pPr>
      <w:r w:rsidRPr="00F73028">
        <w:rPr>
          <w:rFonts w:asciiTheme="majorHAnsi" w:eastAsia="Times New Roman" w:hAnsiTheme="majorHAnsi" w:cs="Times New Roman"/>
          <w:bCs/>
          <w:i/>
          <w:iCs/>
          <w:color w:val="244061" w:themeColor="accent1" w:themeShade="80"/>
          <w:sz w:val="24"/>
          <w:szCs w:val="24"/>
          <w:lang w:eastAsia="zh-CN"/>
        </w:rPr>
        <w:t>Weighting and Conclusion</w:t>
      </w:r>
    </w:p>
    <w:p w14:paraId="7DAD876A" w14:textId="77777777" w:rsidR="00600F87" w:rsidRPr="00F73028" w:rsidRDefault="00600F87" w:rsidP="00600F87">
      <w:pPr>
        <w:numPr>
          <w:ilvl w:val="0"/>
          <w:numId w:val="16"/>
        </w:numPr>
        <w:tabs>
          <w:tab w:val="left" w:pos="0"/>
          <w:tab w:val="left" w:pos="1191"/>
          <w:tab w:val="left" w:pos="1531"/>
        </w:tabs>
        <w:spacing w:after="120" w:line="280" w:lineRule="exact"/>
        <w:ind w:left="720" w:hanging="720"/>
        <w:jc w:val="both"/>
        <w:rPr>
          <w:rFonts w:asciiTheme="majorHAnsi" w:eastAsia="Times New Roman" w:hAnsiTheme="majorHAnsi" w:cs="Times New Roman"/>
          <w:spacing w:val="2"/>
          <w:lang w:eastAsia="zh-CN"/>
        </w:rPr>
      </w:pPr>
      <w:r w:rsidRPr="00F73028">
        <w:rPr>
          <w:rFonts w:asciiTheme="majorHAnsi" w:eastAsia="Times New Roman" w:hAnsiTheme="majorHAnsi" w:cs="Times New Roman"/>
          <w:spacing w:val="2"/>
          <w:lang w:eastAsia="zh-CN"/>
        </w:rPr>
        <w:t>Further information is required on border co-ordination and the exchange of information.</w:t>
      </w:r>
    </w:p>
    <w:p w14:paraId="768D1674" w14:textId="77777777" w:rsidR="00600F87" w:rsidRDefault="00600F87" w:rsidP="00600F87">
      <w:pPr>
        <w:pStyle w:val="TemplateMERH2"/>
        <w:rPr>
          <w:rFonts w:asciiTheme="majorHAnsi" w:hAnsiTheme="majorHAnsi"/>
          <w:spacing w:val="2"/>
        </w:rPr>
      </w:pPr>
      <w:r w:rsidRPr="00F73028">
        <w:rPr>
          <w:rFonts w:asciiTheme="majorHAnsi" w:hAnsiTheme="majorHAnsi"/>
          <w:spacing w:val="2"/>
        </w:rPr>
        <w:t>Recommendation 32 is part</w:t>
      </w:r>
      <w:r>
        <w:rPr>
          <w:rFonts w:asciiTheme="majorHAnsi" w:hAnsiTheme="majorHAnsi"/>
          <w:spacing w:val="2"/>
        </w:rPr>
        <w:t>ial</w:t>
      </w:r>
      <w:r w:rsidRPr="00F73028">
        <w:rPr>
          <w:rFonts w:asciiTheme="majorHAnsi" w:hAnsiTheme="majorHAnsi"/>
          <w:spacing w:val="2"/>
        </w:rPr>
        <w:t>ly compliant.</w:t>
      </w:r>
    </w:p>
    <w:bookmarkEnd w:id="11"/>
    <w:bookmarkEnd w:id="12"/>
    <w:bookmarkEnd w:id="13"/>
    <w:bookmarkEnd w:id="440"/>
    <w:bookmarkEnd w:id="441"/>
    <w:bookmarkEnd w:id="442"/>
    <w:bookmarkEnd w:id="443"/>
    <w:p w14:paraId="2149BFD1" w14:textId="77777777" w:rsidR="00600F87" w:rsidRPr="00435FB3" w:rsidRDefault="00600F87" w:rsidP="00600F87">
      <w:pPr>
        <w:pStyle w:val="TemplateMERH2"/>
        <w:rPr>
          <w:rFonts w:asciiTheme="majorHAnsi" w:hAnsiTheme="majorHAnsi"/>
        </w:rPr>
      </w:pPr>
      <w:r w:rsidRPr="00435FB3">
        <w:rPr>
          <w:rFonts w:asciiTheme="majorHAnsi" w:hAnsiTheme="majorHAnsi"/>
        </w:rPr>
        <w:t>Recommendation 33 – Statistics</w:t>
      </w:r>
    </w:p>
    <w:p w14:paraId="25506D46" w14:textId="77777777" w:rsidR="00600F87" w:rsidRDefault="00600F87" w:rsidP="00600F87">
      <w:pPr>
        <w:numPr>
          <w:ilvl w:val="0"/>
          <w:numId w:val="16"/>
        </w:numPr>
        <w:tabs>
          <w:tab w:val="left" w:pos="0"/>
          <w:tab w:val="left" w:pos="1191"/>
          <w:tab w:val="left" w:pos="1531"/>
        </w:tabs>
        <w:spacing w:after="120" w:line="280" w:lineRule="exact"/>
        <w:ind w:left="0" w:firstLine="0"/>
        <w:jc w:val="both"/>
        <w:rPr>
          <w:rFonts w:asciiTheme="majorHAnsi" w:hAnsiTheme="majorHAnsi"/>
        </w:rPr>
      </w:pPr>
      <w:bookmarkStart w:id="512" w:name="_Toc358292302"/>
      <w:bookmarkStart w:id="513" w:name="_Toc429126873"/>
      <w:bookmarkStart w:id="514" w:name="_Toc435082216"/>
      <w:bookmarkStart w:id="515" w:name="_Toc28876751"/>
      <w:bookmarkStart w:id="516" w:name="_Toc46318347"/>
      <w:bookmarkStart w:id="517" w:name="_Toc358292308"/>
      <w:bookmarkStart w:id="518" w:name="_Toc429126875"/>
      <w:bookmarkStart w:id="519" w:name="_Toc435082218"/>
      <w:bookmarkStart w:id="520" w:name="_Toc28876753"/>
      <w:bookmarkStart w:id="521" w:name="_Toc46318349"/>
      <w:r w:rsidRPr="00AB06FF">
        <w:rPr>
          <w:rFonts w:asciiTheme="majorHAnsi" w:hAnsiTheme="majorHAnsi"/>
          <w:i/>
        </w:rPr>
        <w:t>Criterion</w:t>
      </w:r>
      <w:r w:rsidRPr="00435FB3">
        <w:rPr>
          <w:rFonts w:asciiTheme="majorHAnsi" w:hAnsiTheme="majorHAnsi"/>
          <w:i/>
        </w:rPr>
        <w:t xml:space="preserve"> 33.1</w:t>
      </w:r>
      <w:r w:rsidRPr="00AB06FF">
        <w:rPr>
          <w:rFonts w:asciiTheme="majorHAnsi" w:hAnsiTheme="majorHAnsi"/>
          <w:i/>
        </w:rPr>
        <w:t xml:space="preserve"> is</w:t>
      </w:r>
      <w:r w:rsidRPr="00435FB3">
        <w:rPr>
          <w:rFonts w:asciiTheme="majorHAnsi" w:hAnsiTheme="majorHAnsi"/>
        </w:rPr>
        <w:t xml:space="preserve"> </w:t>
      </w:r>
      <w:r w:rsidRPr="00650C76">
        <w:rPr>
          <w:rFonts w:asciiTheme="majorHAnsi" w:hAnsiTheme="majorHAnsi"/>
          <w:b/>
          <w:bCs/>
        </w:rPr>
        <w:t xml:space="preserve">not </w:t>
      </w:r>
      <w:r w:rsidRPr="00620E05">
        <w:rPr>
          <w:rFonts w:asciiTheme="majorHAnsi" w:hAnsiTheme="majorHAnsi"/>
          <w:b/>
        </w:rPr>
        <w:t>met</w:t>
      </w:r>
      <w:r w:rsidRPr="00620E05">
        <w:rPr>
          <w:rFonts w:asciiTheme="majorHAnsi" w:hAnsiTheme="majorHAnsi"/>
          <w:b/>
          <w:bCs/>
        </w:rPr>
        <w:t>.</w:t>
      </w:r>
    </w:p>
    <w:p w14:paraId="197CE0B0" w14:textId="77777777" w:rsidR="00600F87" w:rsidRPr="00AB06FF" w:rsidRDefault="00600F87" w:rsidP="00600F87">
      <w:pPr>
        <w:numPr>
          <w:ilvl w:val="0"/>
          <w:numId w:val="16"/>
        </w:numPr>
        <w:tabs>
          <w:tab w:val="left" w:pos="0"/>
          <w:tab w:val="left" w:pos="1191"/>
          <w:tab w:val="left" w:pos="1531"/>
        </w:tabs>
        <w:spacing w:after="120" w:line="280" w:lineRule="exact"/>
        <w:ind w:left="0" w:firstLine="0"/>
        <w:jc w:val="both"/>
        <w:rPr>
          <w:rFonts w:asciiTheme="majorHAnsi" w:hAnsiTheme="majorHAnsi"/>
          <w:i/>
        </w:rPr>
      </w:pPr>
      <w:r>
        <w:rPr>
          <w:rFonts w:asciiTheme="majorHAnsi" w:hAnsiTheme="majorHAnsi"/>
          <w:i/>
        </w:rPr>
        <w:t xml:space="preserve">Criterion </w:t>
      </w:r>
      <w:r w:rsidRPr="00AB06FF">
        <w:rPr>
          <w:rFonts w:asciiTheme="majorHAnsi" w:hAnsiTheme="majorHAnsi"/>
          <w:i/>
        </w:rPr>
        <w:t>33.1(a)</w:t>
      </w:r>
      <w:r>
        <w:rPr>
          <w:rFonts w:asciiTheme="majorHAnsi" w:hAnsiTheme="majorHAnsi"/>
          <w:i/>
        </w:rPr>
        <w:t xml:space="preserve"> -</w:t>
      </w:r>
      <w:r w:rsidRPr="00AB06FF">
        <w:rPr>
          <w:rFonts w:asciiTheme="majorHAnsi" w:hAnsiTheme="majorHAnsi"/>
          <w:i/>
        </w:rPr>
        <w:t xml:space="preserve"> </w:t>
      </w:r>
      <w:r w:rsidRPr="00AB06FF">
        <w:rPr>
          <w:rFonts w:asciiTheme="majorHAnsi" w:hAnsiTheme="majorHAnsi"/>
        </w:rPr>
        <w:t>AMLIO is required to maintain statistics as part of its Standard Operating Procedure which was introduced on 15 January 2020.   These statistics include data on reports received, disseminated and the international exchange of intelligence.</w:t>
      </w:r>
      <w:r w:rsidRPr="00AB06FF">
        <w:rPr>
          <w:rFonts w:asciiTheme="majorHAnsi" w:hAnsiTheme="majorHAnsi"/>
          <w:i/>
        </w:rPr>
        <w:t xml:space="preserve">   </w:t>
      </w:r>
    </w:p>
    <w:p w14:paraId="66C473A3" w14:textId="77777777" w:rsidR="00600F87" w:rsidRPr="00AB06FF" w:rsidRDefault="00600F87" w:rsidP="00600F87">
      <w:pPr>
        <w:pStyle w:val="FAFT-TEXTEjustifiedleft"/>
        <w:numPr>
          <w:ilvl w:val="0"/>
          <w:numId w:val="0"/>
        </w:numPr>
        <w:tabs>
          <w:tab w:val="clear" w:pos="850"/>
          <w:tab w:val="left" w:pos="0"/>
        </w:tabs>
        <w:rPr>
          <w:rFonts w:asciiTheme="majorHAnsi" w:hAnsiTheme="majorHAnsi"/>
        </w:rPr>
      </w:pPr>
      <w:commentRangeStart w:id="522"/>
      <w:commentRangeStart w:id="523"/>
      <w:commentRangeStart w:id="524"/>
      <w:r w:rsidRPr="00AB06FF">
        <w:rPr>
          <w:rFonts w:asciiTheme="majorHAnsi" w:hAnsiTheme="majorHAnsi"/>
          <w:highlight w:val="yellow"/>
        </w:rPr>
        <w:t>[</w:t>
      </w:r>
      <w:r>
        <w:rPr>
          <w:rFonts w:asciiTheme="majorHAnsi" w:hAnsiTheme="majorHAnsi"/>
          <w:highlight w:val="yellow"/>
        </w:rPr>
        <w:t>For Lao PDR: Please p</w:t>
      </w:r>
      <w:r w:rsidRPr="00AB06FF">
        <w:rPr>
          <w:rFonts w:asciiTheme="majorHAnsi" w:hAnsiTheme="majorHAnsi"/>
          <w:highlight w:val="yellow"/>
        </w:rPr>
        <w:t>rovide comprehensive statistics on the number of reports received from reporting entities and data on the number then disseminated to LEAS – it is noted that stats are contained with the document Anti Money Laundering Intelligence Office Strategic Report however these statistics conflict with the statistics provided within the Report on National Money Laundering and Financing Risk Assessment of the Lao PDR]</w:t>
      </w:r>
      <w:r w:rsidRPr="00AB06FF">
        <w:rPr>
          <w:rFonts w:asciiTheme="majorHAnsi" w:hAnsiTheme="majorHAnsi"/>
        </w:rPr>
        <w:t xml:space="preserve"> </w:t>
      </w:r>
      <w:commentRangeEnd w:id="522"/>
      <w:r>
        <w:rPr>
          <w:rStyle w:val="CommentReference"/>
          <w:rFonts w:ascii="Times New Roman" w:hAnsi="Times New Roman"/>
          <w:spacing w:val="0"/>
        </w:rPr>
        <w:commentReference w:id="522"/>
      </w:r>
      <w:commentRangeEnd w:id="523"/>
      <w:r>
        <w:rPr>
          <w:rStyle w:val="CommentReference"/>
          <w:rFonts w:ascii="Times New Roman" w:hAnsi="Times New Roman"/>
          <w:spacing w:val="0"/>
        </w:rPr>
        <w:commentReference w:id="523"/>
      </w:r>
      <w:commentRangeEnd w:id="524"/>
      <w:r>
        <w:rPr>
          <w:rStyle w:val="CommentReference"/>
          <w:rFonts w:ascii="Times New Roman" w:hAnsi="Times New Roman"/>
          <w:spacing w:val="0"/>
        </w:rPr>
        <w:commentReference w:id="524"/>
      </w:r>
    </w:p>
    <w:p w14:paraId="19951ACB" w14:textId="77777777" w:rsidR="00600F87" w:rsidRPr="00AB06FF" w:rsidRDefault="00600F87" w:rsidP="00600F87">
      <w:pPr>
        <w:numPr>
          <w:ilvl w:val="0"/>
          <w:numId w:val="16"/>
        </w:numPr>
        <w:tabs>
          <w:tab w:val="left" w:pos="0"/>
          <w:tab w:val="left" w:pos="1191"/>
          <w:tab w:val="left" w:pos="1531"/>
        </w:tabs>
        <w:spacing w:after="120" w:line="280" w:lineRule="exact"/>
        <w:ind w:left="0" w:firstLine="0"/>
        <w:jc w:val="both"/>
        <w:rPr>
          <w:rFonts w:asciiTheme="majorHAnsi" w:hAnsiTheme="majorHAnsi"/>
        </w:rPr>
      </w:pPr>
      <w:r>
        <w:rPr>
          <w:rFonts w:asciiTheme="majorHAnsi" w:hAnsiTheme="majorHAnsi"/>
          <w:i/>
        </w:rPr>
        <w:t xml:space="preserve">Criterion </w:t>
      </w:r>
      <w:r w:rsidRPr="00AB06FF">
        <w:rPr>
          <w:rFonts w:asciiTheme="majorHAnsi" w:hAnsiTheme="majorHAnsi"/>
          <w:i/>
        </w:rPr>
        <w:t>33.1</w:t>
      </w:r>
      <w:r w:rsidRPr="00AB06FF">
        <w:rPr>
          <w:rFonts w:asciiTheme="majorHAnsi" w:hAnsiTheme="majorHAnsi"/>
        </w:rPr>
        <w:t xml:space="preserve"> (b)</w:t>
      </w:r>
      <w:r>
        <w:rPr>
          <w:rFonts w:asciiTheme="majorHAnsi" w:hAnsiTheme="majorHAnsi"/>
        </w:rPr>
        <w:t xml:space="preserve"> -</w:t>
      </w:r>
      <w:r w:rsidRPr="00AB06FF">
        <w:rPr>
          <w:rFonts w:asciiTheme="majorHAnsi" w:hAnsiTheme="majorHAnsi"/>
        </w:rPr>
        <w:t xml:space="preserve"> Law Enforcement agencies and Prosecutors are required maintain comprehensive information and statistics associated with ML/TF investigations prosecutions and convictions </w:t>
      </w:r>
      <w:commentRangeStart w:id="525"/>
      <w:commentRangeStart w:id="526"/>
      <w:commentRangeStart w:id="527"/>
      <w:r w:rsidRPr="00AB06FF">
        <w:rPr>
          <w:rFonts w:asciiTheme="majorHAnsi" w:hAnsiTheme="majorHAnsi"/>
        </w:rPr>
        <w:t xml:space="preserve">as per Article 100 of The Memo of Investigation of the Law on Criminal Procedure No.37/NA November 2014. </w:t>
      </w:r>
      <w:r w:rsidRPr="0021746C">
        <w:rPr>
          <w:rFonts w:asciiTheme="majorHAnsi" w:hAnsiTheme="majorHAnsi"/>
          <w:highlight w:val="yellow"/>
        </w:rPr>
        <w:t>[</w:t>
      </w:r>
      <w:r>
        <w:rPr>
          <w:rFonts w:asciiTheme="majorHAnsi" w:hAnsiTheme="majorHAnsi"/>
          <w:highlight w:val="yellow"/>
        </w:rPr>
        <w:t xml:space="preserve">For Lao PDR: </w:t>
      </w:r>
      <w:r w:rsidRPr="0021746C">
        <w:rPr>
          <w:rFonts w:asciiTheme="majorHAnsi" w:hAnsiTheme="majorHAnsi"/>
          <w:highlight w:val="yellow"/>
        </w:rPr>
        <w:t>Confirm legislation]</w:t>
      </w:r>
      <w:r w:rsidRPr="00AB06FF">
        <w:rPr>
          <w:rFonts w:asciiTheme="majorHAnsi" w:hAnsiTheme="majorHAnsi"/>
        </w:rPr>
        <w:t xml:space="preserve">.   </w:t>
      </w:r>
      <w:commentRangeEnd w:id="525"/>
      <w:r>
        <w:rPr>
          <w:rStyle w:val="CommentReference"/>
          <w:rFonts w:ascii="Times New Roman" w:hAnsi="Times New Roman"/>
        </w:rPr>
        <w:commentReference w:id="525"/>
      </w:r>
      <w:commentRangeEnd w:id="526"/>
      <w:r>
        <w:rPr>
          <w:rStyle w:val="CommentReference"/>
          <w:rFonts w:ascii="Times New Roman" w:hAnsi="Times New Roman"/>
        </w:rPr>
        <w:commentReference w:id="526"/>
      </w:r>
      <w:commentRangeEnd w:id="527"/>
      <w:r>
        <w:rPr>
          <w:rStyle w:val="CommentReference"/>
          <w:rFonts w:ascii="Times New Roman" w:eastAsia="Times New Roman" w:hAnsi="Times New Roman" w:cs="Times New Roman"/>
          <w:lang w:eastAsia="zh-CN"/>
        </w:rPr>
        <w:commentReference w:id="527"/>
      </w:r>
    </w:p>
    <w:p w14:paraId="0831AAC7" w14:textId="77777777" w:rsidR="00600F87" w:rsidRDefault="00600F87" w:rsidP="00600F87">
      <w:pPr>
        <w:pStyle w:val="Para0"/>
        <w:tabs>
          <w:tab w:val="left" w:pos="0"/>
        </w:tabs>
        <w:ind w:left="0" w:right="95"/>
      </w:pPr>
      <w:commentRangeStart w:id="528"/>
      <w:commentRangeStart w:id="529"/>
      <w:commentRangeStart w:id="530"/>
      <w:r w:rsidRPr="0046202B">
        <w:rPr>
          <w:highlight w:val="yellow"/>
        </w:rPr>
        <w:t>[</w:t>
      </w:r>
      <w:r>
        <w:rPr>
          <w:highlight w:val="yellow"/>
        </w:rPr>
        <w:t xml:space="preserve">For </w:t>
      </w:r>
      <w:r>
        <w:rPr>
          <w:rFonts w:asciiTheme="majorHAnsi" w:eastAsia="Times New Roman" w:hAnsiTheme="majorHAnsi"/>
          <w:spacing w:val="2"/>
          <w:szCs w:val="22"/>
          <w:highlight w:val="yellow"/>
          <w:lang w:eastAsia="zh-CN"/>
        </w:rPr>
        <w:t>Lao PDR: Please p</w:t>
      </w:r>
      <w:r w:rsidRPr="00AB06FF">
        <w:rPr>
          <w:rFonts w:asciiTheme="majorHAnsi" w:eastAsia="Times New Roman" w:hAnsiTheme="majorHAnsi"/>
          <w:spacing w:val="2"/>
          <w:szCs w:val="22"/>
          <w:highlight w:val="yellow"/>
          <w:lang w:eastAsia="zh-CN"/>
        </w:rPr>
        <w:t>rovide comprehensive statis</w:t>
      </w:r>
      <w:r>
        <w:rPr>
          <w:rFonts w:asciiTheme="majorHAnsi" w:eastAsia="Times New Roman" w:hAnsiTheme="majorHAnsi"/>
          <w:spacing w:val="2"/>
          <w:szCs w:val="22"/>
          <w:highlight w:val="yellow"/>
          <w:lang w:eastAsia="zh-CN"/>
        </w:rPr>
        <w:t xml:space="preserve">tics on ML/TF Investigations </w:t>
      </w:r>
      <w:r w:rsidRPr="00AB06FF">
        <w:rPr>
          <w:rFonts w:asciiTheme="majorHAnsi" w:eastAsia="Times New Roman" w:hAnsiTheme="majorHAnsi"/>
          <w:spacing w:val="2"/>
          <w:szCs w:val="22"/>
          <w:highlight w:val="yellow"/>
          <w:lang w:eastAsia="zh-CN"/>
        </w:rPr>
        <w:t>Prosecutions and Convictions and Sentences]</w:t>
      </w:r>
      <w:r>
        <w:t xml:space="preserve"> </w:t>
      </w:r>
      <w:commentRangeEnd w:id="528"/>
      <w:r>
        <w:rPr>
          <w:rStyle w:val="CommentReference"/>
          <w:rFonts w:eastAsia="Times New Roman"/>
          <w:lang w:eastAsia="zh-CN"/>
        </w:rPr>
        <w:commentReference w:id="528"/>
      </w:r>
      <w:commentRangeEnd w:id="529"/>
      <w:r>
        <w:rPr>
          <w:rStyle w:val="CommentReference"/>
          <w:rFonts w:eastAsia="Times New Roman"/>
          <w:lang w:eastAsia="zh-CN"/>
        </w:rPr>
        <w:commentReference w:id="529"/>
      </w:r>
      <w:commentRangeEnd w:id="530"/>
      <w:r>
        <w:rPr>
          <w:rStyle w:val="CommentReference"/>
          <w:rFonts w:eastAsia="Times New Roman"/>
          <w:lang w:eastAsia="zh-CN"/>
        </w:rPr>
        <w:commentReference w:id="530"/>
      </w:r>
    </w:p>
    <w:p w14:paraId="74713D47" w14:textId="77777777" w:rsidR="00600F87" w:rsidRPr="00AB06FF" w:rsidRDefault="00600F87" w:rsidP="00600F87">
      <w:pPr>
        <w:numPr>
          <w:ilvl w:val="0"/>
          <w:numId w:val="16"/>
        </w:numPr>
        <w:tabs>
          <w:tab w:val="left" w:pos="0"/>
          <w:tab w:val="left" w:pos="1191"/>
          <w:tab w:val="left" w:pos="1531"/>
        </w:tabs>
        <w:spacing w:after="120" w:line="280" w:lineRule="exact"/>
        <w:ind w:left="0" w:firstLine="0"/>
        <w:jc w:val="both"/>
        <w:rPr>
          <w:rFonts w:asciiTheme="majorHAnsi" w:hAnsiTheme="majorHAnsi"/>
        </w:rPr>
      </w:pPr>
      <w:r>
        <w:rPr>
          <w:rFonts w:asciiTheme="majorHAnsi" w:hAnsiTheme="majorHAnsi"/>
          <w:i/>
        </w:rPr>
        <w:t xml:space="preserve">Criterion </w:t>
      </w:r>
      <w:r w:rsidRPr="00AB06FF">
        <w:rPr>
          <w:rFonts w:asciiTheme="majorHAnsi" w:hAnsiTheme="majorHAnsi"/>
          <w:i/>
        </w:rPr>
        <w:t>33.1</w:t>
      </w:r>
      <w:r w:rsidRPr="00AB06FF">
        <w:rPr>
          <w:rFonts w:asciiTheme="majorHAnsi" w:hAnsiTheme="majorHAnsi"/>
        </w:rPr>
        <w:t xml:space="preserve"> (c</w:t>
      </w:r>
      <w:r>
        <w:rPr>
          <w:rFonts w:asciiTheme="majorHAnsi" w:hAnsiTheme="majorHAnsi"/>
        </w:rPr>
        <w:t>) -</w:t>
      </w:r>
      <w:r w:rsidRPr="00AB06FF">
        <w:rPr>
          <w:rFonts w:asciiTheme="majorHAnsi" w:hAnsiTheme="majorHAnsi"/>
        </w:rPr>
        <w:t xml:space="preserve"> Along with 33.1(b) Authorities are required to maintain statistics on property confiscated.   </w:t>
      </w:r>
    </w:p>
    <w:p w14:paraId="3748B458" w14:textId="77777777" w:rsidR="00600F87" w:rsidRPr="00AB06FF" w:rsidRDefault="00600F87" w:rsidP="00600F87">
      <w:pPr>
        <w:pStyle w:val="Para0"/>
        <w:tabs>
          <w:tab w:val="left" w:pos="0"/>
        </w:tabs>
        <w:ind w:left="0" w:right="95"/>
        <w:rPr>
          <w:rFonts w:asciiTheme="majorHAnsi" w:eastAsia="Times New Roman" w:hAnsiTheme="majorHAnsi"/>
          <w:spacing w:val="2"/>
          <w:szCs w:val="22"/>
          <w:highlight w:val="yellow"/>
          <w:lang w:eastAsia="zh-CN"/>
        </w:rPr>
      </w:pPr>
      <w:commentRangeStart w:id="531"/>
      <w:commentRangeStart w:id="532"/>
      <w:r w:rsidRPr="00AB06FF">
        <w:rPr>
          <w:rFonts w:asciiTheme="majorHAnsi" w:eastAsia="Times New Roman" w:hAnsiTheme="majorHAnsi"/>
          <w:spacing w:val="2"/>
          <w:szCs w:val="22"/>
          <w:highlight w:val="yellow"/>
          <w:lang w:eastAsia="zh-CN"/>
        </w:rPr>
        <w:t>[</w:t>
      </w:r>
      <w:r>
        <w:rPr>
          <w:rFonts w:asciiTheme="majorHAnsi" w:eastAsia="Times New Roman" w:hAnsiTheme="majorHAnsi"/>
          <w:spacing w:val="2"/>
          <w:szCs w:val="22"/>
          <w:highlight w:val="yellow"/>
          <w:lang w:eastAsia="zh-CN"/>
        </w:rPr>
        <w:t>For Lao PDR: P</w:t>
      </w:r>
      <w:r w:rsidRPr="00AB06FF">
        <w:rPr>
          <w:rFonts w:asciiTheme="majorHAnsi" w:eastAsia="Times New Roman" w:hAnsiTheme="majorHAnsi"/>
          <w:spacing w:val="2"/>
          <w:szCs w:val="22"/>
          <w:highlight w:val="yellow"/>
          <w:lang w:eastAsia="zh-CN"/>
        </w:rPr>
        <w:t xml:space="preserve">rovide comprehensive statistics on property frozen, seized and confiscated it is noted that some of these statistics are referred to in the Report on National Money Laundering and Financing Risk Assessment of the Lao </w:t>
      </w:r>
      <w:proofErr w:type="gramStart"/>
      <w:r w:rsidRPr="00AB06FF">
        <w:rPr>
          <w:rFonts w:asciiTheme="majorHAnsi" w:eastAsia="Times New Roman" w:hAnsiTheme="majorHAnsi"/>
          <w:spacing w:val="2"/>
          <w:szCs w:val="22"/>
          <w:highlight w:val="yellow"/>
          <w:lang w:eastAsia="zh-CN"/>
        </w:rPr>
        <w:t>PDR ]</w:t>
      </w:r>
      <w:proofErr w:type="gramEnd"/>
      <w:r w:rsidRPr="00AB06FF">
        <w:rPr>
          <w:rFonts w:asciiTheme="majorHAnsi" w:eastAsia="Times New Roman" w:hAnsiTheme="majorHAnsi"/>
          <w:spacing w:val="2"/>
          <w:szCs w:val="22"/>
          <w:highlight w:val="yellow"/>
          <w:lang w:eastAsia="zh-CN"/>
        </w:rPr>
        <w:t xml:space="preserve"> </w:t>
      </w:r>
      <w:commentRangeEnd w:id="531"/>
      <w:r>
        <w:rPr>
          <w:rStyle w:val="CommentReference"/>
          <w:rFonts w:eastAsia="Times New Roman"/>
          <w:lang w:eastAsia="zh-CN"/>
        </w:rPr>
        <w:commentReference w:id="531"/>
      </w:r>
      <w:commentRangeEnd w:id="532"/>
      <w:r>
        <w:rPr>
          <w:rStyle w:val="CommentReference"/>
          <w:rFonts w:eastAsia="Times New Roman"/>
          <w:lang w:eastAsia="zh-CN"/>
        </w:rPr>
        <w:commentReference w:id="532"/>
      </w:r>
    </w:p>
    <w:p w14:paraId="7B3B6F01" w14:textId="77777777" w:rsidR="00600F87" w:rsidRPr="00AB06FF" w:rsidRDefault="00600F87" w:rsidP="00600F87">
      <w:pPr>
        <w:numPr>
          <w:ilvl w:val="0"/>
          <w:numId w:val="16"/>
        </w:numPr>
        <w:tabs>
          <w:tab w:val="left" w:pos="0"/>
          <w:tab w:val="left" w:pos="1191"/>
          <w:tab w:val="left" w:pos="1531"/>
        </w:tabs>
        <w:spacing w:after="120" w:line="280" w:lineRule="exact"/>
        <w:ind w:left="0" w:firstLine="0"/>
        <w:jc w:val="both"/>
        <w:rPr>
          <w:rFonts w:asciiTheme="majorHAnsi" w:hAnsiTheme="majorHAnsi"/>
        </w:rPr>
      </w:pPr>
      <w:r>
        <w:rPr>
          <w:rFonts w:asciiTheme="majorHAnsi" w:hAnsiTheme="majorHAnsi"/>
          <w:i/>
        </w:rPr>
        <w:t xml:space="preserve">Criterion </w:t>
      </w:r>
      <w:r w:rsidRPr="00AB06FF">
        <w:rPr>
          <w:rFonts w:asciiTheme="majorHAnsi" w:hAnsiTheme="majorHAnsi"/>
          <w:i/>
        </w:rPr>
        <w:t>33.1</w:t>
      </w:r>
      <w:r w:rsidRPr="00AB06FF">
        <w:rPr>
          <w:rFonts w:asciiTheme="majorHAnsi" w:hAnsiTheme="majorHAnsi"/>
        </w:rPr>
        <w:t xml:space="preserve"> (d) </w:t>
      </w:r>
      <w:r>
        <w:rPr>
          <w:rFonts w:asciiTheme="majorHAnsi" w:hAnsiTheme="majorHAnsi"/>
        </w:rPr>
        <w:t>-</w:t>
      </w:r>
      <w:r w:rsidRPr="00AB06FF">
        <w:rPr>
          <w:rFonts w:asciiTheme="majorHAnsi" w:hAnsiTheme="majorHAnsi"/>
        </w:rPr>
        <w:t xml:space="preserve"> It </w:t>
      </w:r>
      <w:r>
        <w:rPr>
          <w:rFonts w:asciiTheme="majorHAnsi" w:hAnsiTheme="majorHAnsi"/>
        </w:rPr>
        <w:t xml:space="preserve">will be a duty </w:t>
      </w:r>
      <w:proofErr w:type="gramStart"/>
      <w:r>
        <w:rPr>
          <w:rFonts w:asciiTheme="majorHAnsi" w:hAnsiTheme="majorHAnsi"/>
        </w:rPr>
        <w:t xml:space="preserve">of </w:t>
      </w:r>
      <w:r w:rsidRPr="00AB06FF">
        <w:rPr>
          <w:rFonts w:asciiTheme="majorHAnsi" w:hAnsiTheme="majorHAnsi"/>
        </w:rPr>
        <w:t xml:space="preserve"> the</w:t>
      </w:r>
      <w:proofErr w:type="gramEnd"/>
      <w:r w:rsidRPr="00AB06FF">
        <w:rPr>
          <w:rFonts w:asciiTheme="majorHAnsi" w:hAnsiTheme="majorHAnsi"/>
        </w:rPr>
        <w:t xml:space="preserve"> </w:t>
      </w:r>
      <w:r>
        <w:rPr>
          <w:rFonts w:asciiTheme="majorHAnsi" w:hAnsiTheme="majorHAnsi"/>
        </w:rPr>
        <w:t xml:space="preserve">Ministry of Justice </w:t>
      </w:r>
      <w:r w:rsidRPr="00AB06FF">
        <w:rPr>
          <w:rFonts w:asciiTheme="majorHAnsi" w:hAnsiTheme="majorHAnsi"/>
        </w:rPr>
        <w:t xml:space="preserve"> to collect statistics on mutual legal assistance request and other international requests for co-operation made and received pursuant to Article 44 Rights and Duties of the Public Prosecutors Office </w:t>
      </w:r>
      <w:r>
        <w:rPr>
          <w:rFonts w:asciiTheme="majorHAnsi" w:hAnsiTheme="majorHAnsi"/>
        </w:rPr>
        <w:t xml:space="preserve">in the Draft Law on </w:t>
      </w:r>
      <w:proofErr w:type="spellStart"/>
      <w:r>
        <w:rPr>
          <w:rFonts w:asciiTheme="majorHAnsi" w:hAnsiTheme="majorHAnsi"/>
        </w:rPr>
        <w:t>Mutula</w:t>
      </w:r>
      <w:proofErr w:type="spellEnd"/>
      <w:r>
        <w:rPr>
          <w:rFonts w:asciiTheme="majorHAnsi" w:hAnsiTheme="majorHAnsi"/>
        </w:rPr>
        <w:t xml:space="preserve"> Legal Assistance. </w:t>
      </w:r>
      <w:commentRangeStart w:id="533"/>
      <w:commentRangeStart w:id="534"/>
      <w:commentRangeStart w:id="535"/>
      <w:r w:rsidRPr="00AB06FF">
        <w:rPr>
          <w:rFonts w:asciiTheme="majorHAnsi" w:hAnsiTheme="majorHAnsi"/>
        </w:rPr>
        <w:t xml:space="preserve"> </w:t>
      </w:r>
      <w:commentRangeEnd w:id="533"/>
      <w:r>
        <w:rPr>
          <w:rStyle w:val="CommentReference"/>
          <w:rFonts w:ascii="Times New Roman" w:hAnsi="Times New Roman"/>
        </w:rPr>
        <w:commentReference w:id="533"/>
      </w:r>
      <w:commentRangeEnd w:id="534"/>
      <w:r>
        <w:rPr>
          <w:rStyle w:val="CommentReference"/>
          <w:rFonts w:ascii="Times New Roman" w:hAnsi="Times New Roman"/>
        </w:rPr>
        <w:commentReference w:id="534"/>
      </w:r>
      <w:commentRangeEnd w:id="535"/>
      <w:r>
        <w:rPr>
          <w:rStyle w:val="CommentReference"/>
          <w:rFonts w:ascii="Times New Roman" w:eastAsia="Times New Roman" w:hAnsi="Times New Roman" w:cs="Times New Roman"/>
          <w:lang w:eastAsia="zh-CN"/>
        </w:rPr>
        <w:commentReference w:id="535"/>
      </w:r>
    </w:p>
    <w:p w14:paraId="321E6DCE" w14:textId="77777777" w:rsidR="00600F87" w:rsidRPr="00AB06FF" w:rsidRDefault="00600F87" w:rsidP="00600F87">
      <w:pPr>
        <w:pStyle w:val="Para0"/>
        <w:tabs>
          <w:tab w:val="left" w:pos="0"/>
        </w:tabs>
        <w:ind w:left="0"/>
        <w:rPr>
          <w:rFonts w:asciiTheme="majorHAnsi" w:eastAsia="Times New Roman" w:hAnsiTheme="majorHAnsi"/>
          <w:spacing w:val="2"/>
          <w:szCs w:val="22"/>
          <w:highlight w:val="yellow"/>
          <w:lang w:eastAsia="zh-CN"/>
        </w:rPr>
      </w:pPr>
      <w:commentRangeStart w:id="536"/>
      <w:r w:rsidRPr="00AB06FF">
        <w:rPr>
          <w:rFonts w:asciiTheme="majorHAnsi" w:eastAsia="Times New Roman" w:hAnsiTheme="majorHAnsi"/>
          <w:spacing w:val="2"/>
          <w:szCs w:val="22"/>
          <w:highlight w:val="yellow"/>
          <w:lang w:eastAsia="zh-CN"/>
        </w:rPr>
        <w:t>[</w:t>
      </w:r>
      <w:r>
        <w:rPr>
          <w:rFonts w:asciiTheme="majorHAnsi" w:eastAsia="Times New Roman" w:hAnsiTheme="majorHAnsi"/>
          <w:spacing w:val="2"/>
          <w:szCs w:val="22"/>
          <w:highlight w:val="yellow"/>
          <w:lang w:eastAsia="zh-CN"/>
        </w:rPr>
        <w:t>For Lao PDR: Please p</w:t>
      </w:r>
      <w:r w:rsidRPr="00AB06FF">
        <w:rPr>
          <w:rFonts w:asciiTheme="majorHAnsi" w:eastAsia="Times New Roman" w:hAnsiTheme="majorHAnsi"/>
          <w:spacing w:val="2"/>
          <w:szCs w:val="22"/>
          <w:highlight w:val="yellow"/>
          <w:lang w:eastAsia="zh-CN"/>
        </w:rPr>
        <w:t xml:space="preserve">rovide comprehensive statistics on mutual legal assistance request and other international requests for co-operation made and received] </w:t>
      </w:r>
      <w:commentRangeEnd w:id="536"/>
      <w:r>
        <w:rPr>
          <w:rStyle w:val="CommentReference"/>
          <w:rFonts w:eastAsia="Times New Roman"/>
          <w:lang w:eastAsia="zh-CN"/>
        </w:rPr>
        <w:commentReference w:id="536"/>
      </w:r>
    </w:p>
    <w:p w14:paraId="546735CD" w14:textId="77777777" w:rsidR="00600F87" w:rsidRDefault="00600F87" w:rsidP="00600F87">
      <w:pPr>
        <w:pStyle w:val="TemplateMERH4"/>
        <w:rPr>
          <w:rFonts w:asciiTheme="majorHAnsi" w:hAnsiTheme="majorHAnsi"/>
        </w:rPr>
      </w:pPr>
      <w:r w:rsidRPr="00435FB3">
        <w:rPr>
          <w:rFonts w:asciiTheme="majorHAnsi" w:hAnsiTheme="majorHAnsi"/>
        </w:rPr>
        <w:t>Weighting and Conclusion</w:t>
      </w:r>
    </w:p>
    <w:p w14:paraId="1687DBA2" w14:textId="77777777" w:rsidR="00600F87" w:rsidRPr="00AB06FF" w:rsidRDefault="00600F87" w:rsidP="00600F87">
      <w:pPr>
        <w:numPr>
          <w:ilvl w:val="0"/>
          <w:numId w:val="16"/>
        </w:numPr>
        <w:tabs>
          <w:tab w:val="left" w:pos="0"/>
          <w:tab w:val="left" w:pos="1191"/>
          <w:tab w:val="left" w:pos="1531"/>
        </w:tabs>
        <w:spacing w:after="120" w:line="280" w:lineRule="exact"/>
        <w:ind w:left="0" w:firstLine="0"/>
        <w:jc w:val="both"/>
        <w:rPr>
          <w:rFonts w:asciiTheme="majorHAnsi" w:hAnsiTheme="majorHAnsi"/>
        </w:rPr>
      </w:pPr>
      <w:commentRangeStart w:id="537"/>
      <w:commentRangeStart w:id="538"/>
      <w:commentRangeStart w:id="539"/>
      <w:r w:rsidRPr="00AB06FF">
        <w:rPr>
          <w:rFonts w:asciiTheme="majorHAnsi" w:hAnsiTheme="majorHAnsi"/>
        </w:rPr>
        <w:t>No statistics have been provided for the four main areas covered by R.33</w:t>
      </w:r>
      <w:commentRangeEnd w:id="537"/>
      <w:r>
        <w:rPr>
          <w:rStyle w:val="CommentReference"/>
          <w:rFonts w:ascii="Times New Roman" w:hAnsi="Times New Roman"/>
        </w:rPr>
        <w:commentReference w:id="537"/>
      </w:r>
      <w:commentRangeEnd w:id="538"/>
      <w:r>
        <w:rPr>
          <w:rStyle w:val="CommentReference"/>
          <w:rFonts w:ascii="Times New Roman" w:hAnsi="Times New Roman"/>
        </w:rPr>
        <w:commentReference w:id="538"/>
      </w:r>
      <w:commentRangeEnd w:id="539"/>
      <w:r w:rsidR="00A4470F">
        <w:rPr>
          <w:rStyle w:val="CommentReference"/>
          <w:rFonts w:ascii="Times New Roman" w:eastAsia="Times New Roman" w:hAnsi="Times New Roman" w:cs="Times New Roman"/>
          <w:lang w:eastAsia="zh-CN"/>
        </w:rPr>
        <w:commentReference w:id="539"/>
      </w:r>
      <w:r w:rsidRPr="00AB06FF">
        <w:rPr>
          <w:rFonts w:asciiTheme="majorHAnsi" w:hAnsiTheme="majorHAnsi"/>
        </w:rPr>
        <w:t xml:space="preserve">.  </w:t>
      </w:r>
    </w:p>
    <w:p w14:paraId="75018760" w14:textId="77777777" w:rsidR="00600F87" w:rsidRPr="00435FB3" w:rsidRDefault="00600F87" w:rsidP="00600F87">
      <w:pPr>
        <w:numPr>
          <w:ilvl w:val="0"/>
          <w:numId w:val="16"/>
        </w:numPr>
        <w:tabs>
          <w:tab w:val="left" w:pos="0"/>
          <w:tab w:val="left" w:pos="1191"/>
          <w:tab w:val="left" w:pos="1531"/>
        </w:tabs>
        <w:spacing w:after="120" w:line="280" w:lineRule="exact"/>
        <w:ind w:left="0" w:firstLine="0"/>
        <w:jc w:val="both"/>
        <w:rPr>
          <w:rFonts w:asciiTheme="majorHAnsi" w:hAnsiTheme="majorHAnsi"/>
          <w:color w:val="000000"/>
          <w:u w:val="single"/>
        </w:rPr>
      </w:pPr>
      <w:r w:rsidRPr="00620E05">
        <w:rPr>
          <w:rFonts w:asciiTheme="majorHAnsi" w:hAnsiTheme="majorHAnsi"/>
        </w:rPr>
        <w:t>Recommendation</w:t>
      </w:r>
      <w:r w:rsidRPr="00435FB3">
        <w:rPr>
          <w:rFonts w:asciiTheme="majorHAnsi" w:hAnsiTheme="majorHAnsi"/>
          <w:b/>
        </w:rPr>
        <w:t xml:space="preserve"> 33 is rated non-compliant.</w:t>
      </w:r>
    </w:p>
    <w:p w14:paraId="56B3708D" w14:textId="77777777" w:rsidR="00600F87" w:rsidRPr="00435FB3" w:rsidRDefault="00600F87" w:rsidP="00600F87">
      <w:pPr>
        <w:pStyle w:val="TemplateMERH2"/>
        <w:rPr>
          <w:rFonts w:asciiTheme="majorHAnsi" w:hAnsiTheme="majorHAnsi"/>
        </w:rPr>
      </w:pPr>
      <w:r w:rsidRPr="00435FB3">
        <w:rPr>
          <w:rFonts w:asciiTheme="majorHAnsi" w:hAnsiTheme="majorHAnsi"/>
        </w:rPr>
        <w:lastRenderedPageBreak/>
        <w:t>Recommendation 34 – Guidance and feedback</w:t>
      </w:r>
      <w:bookmarkEnd w:id="512"/>
      <w:bookmarkEnd w:id="513"/>
      <w:bookmarkEnd w:id="514"/>
      <w:bookmarkEnd w:id="515"/>
      <w:bookmarkEnd w:id="516"/>
    </w:p>
    <w:p w14:paraId="3CF1A2AC" w14:textId="77777777" w:rsidR="00600F87" w:rsidRPr="00B01E08" w:rsidRDefault="00600F87" w:rsidP="00600F87">
      <w:pPr>
        <w:numPr>
          <w:ilvl w:val="0"/>
          <w:numId w:val="16"/>
        </w:numPr>
        <w:tabs>
          <w:tab w:val="left" w:pos="0"/>
          <w:tab w:val="left" w:pos="1191"/>
          <w:tab w:val="left" w:pos="1531"/>
        </w:tabs>
        <w:spacing w:after="120" w:line="280" w:lineRule="exact"/>
        <w:ind w:left="0" w:firstLine="0"/>
        <w:jc w:val="both"/>
        <w:rPr>
          <w:rFonts w:asciiTheme="majorHAnsi" w:hAnsiTheme="majorHAnsi"/>
          <w:i/>
        </w:rPr>
      </w:pPr>
      <w:bookmarkStart w:id="540" w:name="_Toc358292303"/>
      <w:bookmarkStart w:id="541" w:name="_Toc429126874"/>
      <w:bookmarkStart w:id="542" w:name="_Toc435082217"/>
      <w:bookmarkStart w:id="543" w:name="_Toc28876752"/>
      <w:bookmarkStart w:id="544" w:name="_Toc46318348"/>
      <w:r w:rsidRPr="00B01E08">
        <w:rPr>
          <w:rFonts w:asciiTheme="majorHAnsi" w:hAnsiTheme="majorHAnsi"/>
          <w:i/>
        </w:rPr>
        <w:t xml:space="preserve">Criterion 34.1 </w:t>
      </w:r>
      <w:r>
        <w:rPr>
          <w:rFonts w:asciiTheme="majorHAnsi" w:hAnsiTheme="majorHAnsi"/>
          <w:i/>
        </w:rPr>
        <w:t xml:space="preserve">is </w:t>
      </w:r>
      <w:r w:rsidRPr="00B01E08">
        <w:rPr>
          <w:rFonts w:asciiTheme="majorHAnsi" w:hAnsiTheme="majorHAnsi"/>
          <w:b/>
        </w:rPr>
        <w:t>partly met.</w:t>
      </w:r>
      <w:r>
        <w:rPr>
          <w:rFonts w:asciiTheme="majorHAnsi" w:hAnsiTheme="majorHAnsi"/>
          <w:i/>
        </w:rPr>
        <w:t xml:space="preserve"> </w:t>
      </w:r>
      <w:r w:rsidRPr="00B01E08">
        <w:rPr>
          <w:rFonts w:asciiTheme="majorHAnsi" w:hAnsiTheme="majorHAnsi"/>
        </w:rPr>
        <w:t xml:space="preserve">Lao PDR had issued guidance such as Decision on Reporting Suspicious Transaction Related to ML/TF No.13/NCC, dated 19 October 2015, Instruction </w:t>
      </w:r>
      <w:proofErr w:type="gramStart"/>
      <w:r w:rsidRPr="00B01E08">
        <w:rPr>
          <w:rFonts w:asciiTheme="majorHAnsi" w:hAnsiTheme="majorHAnsi"/>
        </w:rPr>
        <w:t>On</w:t>
      </w:r>
      <w:proofErr w:type="gramEnd"/>
      <w:r w:rsidRPr="00B01E08">
        <w:rPr>
          <w:rFonts w:asciiTheme="majorHAnsi" w:hAnsiTheme="majorHAnsi"/>
        </w:rPr>
        <w:t xml:space="preserve"> </w:t>
      </w:r>
      <w:r w:rsidRPr="00620E05">
        <w:rPr>
          <w:rFonts w:asciiTheme="majorHAnsi" w:hAnsiTheme="majorHAnsi"/>
          <w:b/>
        </w:rPr>
        <w:t>Indicators</w:t>
      </w:r>
      <w:r w:rsidRPr="00B01E08">
        <w:rPr>
          <w:rFonts w:asciiTheme="majorHAnsi" w:hAnsiTheme="majorHAnsi"/>
        </w:rPr>
        <w:t xml:space="preserve"> of Transactions Suspected of Money Laundering or Financing Terrorism No. 41/AMLIU, dated 12 January 2016, Instruction on Suspected Transactions Reporting on Money Laundering or Financing Terrorism No. 42/AMLIU, dated 12 January 2016.  In addition, a provision on feedback to REs regarding STR submission is also available in the Standard Operating Procedure (SOP) clause 2.3. and risk assessment is provided in the Agreement on KYC/CDD.  There was also an engagement program conducted by AMLIO with the REs which focus on STR, AML/CFT policy, NRA, KYC/CDD and RBA.</w:t>
      </w:r>
    </w:p>
    <w:p w14:paraId="1CFA64F9" w14:textId="77777777" w:rsidR="00600F87" w:rsidRPr="00B01E08" w:rsidRDefault="00600F87" w:rsidP="00600F87">
      <w:pPr>
        <w:tabs>
          <w:tab w:val="left" w:pos="0"/>
          <w:tab w:val="left" w:pos="1191"/>
          <w:tab w:val="left" w:pos="1531"/>
        </w:tabs>
        <w:spacing w:after="120" w:line="280" w:lineRule="exact"/>
        <w:jc w:val="both"/>
        <w:rPr>
          <w:rFonts w:ascii="Cambria" w:eastAsia="Times New Roman" w:hAnsi="Cambria" w:cs="Times New Roman"/>
          <w:spacing w:val="2"/>
          <w:lang w:eastAsia="zh-CN"/>
        </w:rPr>
      </w:pPr>
      <w:r w:rsidRPr="00B01E08">
        <w:rPr>
          <w:rFonts w:ascii="Cambria" w:eastAsia="Times New Roman" w:hAnsi="Cambria" w:cs="Times New Roman"/>
          <w:spacing w:val="2"/>
          <w:highlight w:val="yellow"/>
          <w:lang w:eastAsia="zh-CN"/>
        </w:rPr>
        <w:t xml:space="preserve">[To Lao PDR: r34 seeks information on guidance from competent authorities, supervisors, and SRBs and relates to applying all national measures, not just STR reporting. </w:t>
      </w:r>
      <w:commentRangeStart w:id="545"/>
      <w:r w:rsidRPr="00B01E08">
        <w:rPr>
          <w:rFonts w:ascii="Cambria" w:eastAsia="Times New Roman" w:hAnsi="Cambria" w:cs="Times New Roman"/>
          <w:spacing w:val="2"/>
          <w:highlight w:val="yellow"/>
          <w:lang w:eastAsia="zh-CN"/>
        </w:rPr>
        <w:t>Could you please provide further information on guidance outside of STR reporting, such as guidance on CDD and implementation of RBA?</w:t>
      </w:r>
      <w:commentRangeEnd w:id="545"/>
      <w:r w:rsidRPr="00B01E08">
        <w:rPr>
          <w:rFonts w:ascii="Times New Roman" w:eastAsia="Times New Roman" w:hAnsi="Times New Roman" w:cs="Times New Roman"/>
          <w:sz w:val="16"/>
          <w:szCs w:val="16"/>
          <w:lang w:eastAsia="zh-CN"/>
        </w:rPr>
        <w:commentReference w:id="545"/>
      </w:r>
      <w:r w:rsidRPr="00B01E08">
        <w:rPr>
          <w:rFonts w:ascii="Cambria" w:eastAsia="Times New Roman" w:hAnsi="Cambria" w:cs="Times New Roman"/>
          <w:spacing w:val="2"/>
          <w:highlight w:val="yellow"/>
          <w:lang w:eastAsia="zh-CN"/>
        </w:rPr>
        <w:t xml:space="preserve"> </w:t>
      </w:r>
      <w:commentRangeStart w:id="546"/>
      <w:r w:rsidRPr="00B01E08">
        <w:rPr>
          <w:rFonts w:ascii="Cambria" w:eastAsia="Times New Roman" w:hAnsi="Cambria" w:cs="Times New Roman"/>
          <w:spacing w:val="2"/>
          <w:highlight w:val="yellow"/>
          <w:lang w:eastAsia="zh-CN"/>
        </w:rPr>
        <w:t>Also provide any information on whether there was any engagement or outreach program conducted with RE on other areas.]</w:t>
      </w:r>
      <w:commentRangeEnd w:id="546"/>
      <w:r w:rsidRPr="00B01E08">
        <w:rPr>
          <w:rFonts w:ascii="Times New Roman" w:eastAsia="Times New Roman" w:hAnsi="Times New Roman" w:cs="Times New Roman"/>
          <w:sz w:val="16"/>
          <w:szCs w:val="16"/>
          <w:lang w:eastAsia="zh-CN"/>
        </w:rPr>
        <w:commentReference w:id="546"/>
      </w:r>
    </w:p>
    <w:p w14:paraId="4D0058AE" w14:textId="77777777" w:rsidR="00600F87" w:rsidRPr="00B01E08" w:rsidRDefault="00600F87" w:rsidP="00600F87">
      <w:pPr>
        <w:tabs>
          <w:tab w:val="left" w:pos="850"/>
          <w:tab w:val="left" w:pos="1191"/>
          <w:tab w:val="left" w:pos="1531"/>
        </w:tabs>
        <w:spacing w:before="240" w:after="240" w:line="240" w:lineRule="auto"/>
        <w:jc w:val="both"/>
        <w:outlineLvl w:val="2"/>
        <w:rPr>
          <w:rFonts w:ascii="Cambria" w:eastAsia="Times New Roman" w:hAnsi="Cambria" w:cs="Times New Roman"/>
          <w:bCs/>
          <w:i/>
          <w:iCs/>
          <w:color w:val="000000"/>
          <w:sz w:val="24"/>
          <w:szCs w:val="24"/>
          <w:u w:val="single"/>
          <w:lang w:eastAsia="zh-CN"/>
        </w:rPr>
      </w:pPr>
      <w:r w:rsidRPr="00B01E08">
        <w:rPr>
          <w:rFonts w:ascii="Cambria" w:eastAsia="Times New Roman" w:hAnsi="Cambria" w:cs="Times New Roman"/>
          <w:bCs/>
          <w:i/>
          <w:iCs/>
          <w:color w:val="244061"/>
          <w:sz w:val="24"/>
          <w:szCs w:val="24"/>
          <w:lang w:eastAsia="zh-CN"/>
        </w:rPr>
        <w:t>Weighting and Conclusion</w:t>
      </w:r>
    </w:p>
    <w:p w14:paraId="2156FC34" w14:textId="77777777" w:rsidR="00600F87" w:rsidRPr="00B01E08" w:rsidRDefault="00600F87" w:rsidP="00600F87">
      <w:pPr>
        <w:numPr>
          <w:ilvl w:val="0"/>
          <w:numId w:val="16"/>
        </w:numPr>
        <w:tabs>
          <w:tab w:val="left" w:pos="0"/>
          <w:tab w:val="left" w:pos="1191"/>
          <w:tab w:val="left" w:pos="1531"/>
        </w:tabs>
        <w:spacing w:after="120" w:line="280" w:lineRule="exact"/>
        <w:ind w:left="0" w:firstLine="0"/>
        <w:jc w:val="both"/>
        <w:rPr>
          <w:rFonts w:asciiTheme="majorHAnsi" w:hAnsiTheme="majorHAnsi"/>
        </w:rPr>
      </w:pPr>
      <w:r w:rsidRPr="00B01E08">
        <w:rPr>
          <w:rFonts w:asciiTheme="majorHAnsi" w:hAnsiTheme="majorHAnsi"/>
        </w:rPr>
        <w:t>There is limited guidance issued</w:t>
      </w:r>
      <w:commentRangeStart w:id="547"/>
      <w:commentRangeStart w:id="548"/>
      <w:commentRangeStart w:id="549"/>
      <w:r w:rsidRPr="00B01E08">
        <w:rPr>
          <w:rFonts w:asciiTheme="majorHAnsi" w:hAnsiTheme="majorHAnsi"/>
        </w:rPr>
        <w:t xml:space="preserve"> and few awareness campaign </w:t>
      </w:r>
      <w:proofErr w:type="gramStart"/>
      <w:r w:rsidRPr="00B01E08">
        <w:rPr>
          <w:rFonts w:asciiTheme="majorHAnsi" w:hAnsiTheme="majorHAnsi"/>
        </w:rPr>
        <w:t>program</w:t>
      </w:r>
      <w:proofErr w:type="gramEnd"/>
      <w:r w:rsidRPr="00B01E08">
        <w:rPr>
          <w:rFonts w:asciiTheme="majorHAnsi" w:hAnsiTheme="majorHAnsi"/>
        </w:rPr>
        <w:t xml:space="preserve"> with the reporting entities.</w:t>
      </w:r>
      <w:commentRangeEnd w:id="547"/>
      <w:r w:rsidRPr="00B01E08">
        <w:rPr>
          <w:rFonts w:asciiTheme="majorHAnsi" w:hAnsiTheme="majorHAnsi"/>
        </w:rPr>
        <w:commentReference w:id="547"/>
      </w:r>
      <w:commentRangeEnd w:id="548"/>
      <w:r w:rsidRPr="00B01E08">
        <w:rPr>
          <w:rFonts w:asciiTheme="majorHAnsi" w:hAnsiTheme="majorHAnsi"/>
        </w:rPr>
        <w:commentReference w:id="548"/>
      </w:r>
      <w:commentRangeEnd w:id="549"/>
      <w:r>
        <w:rPr>
          <w:rStyle w:val="CommentReference"/>
          <w:rFonts w:ascii="Times New Roman" w:eastAsia="Times New Roman" w:hAnsi="Times New Roman" w:cs="Times New Roman"/>
          <w:lang w:eastAsia="zh-CN"/>
        </w:rPr>
        <w:commentReference w:id="549"/>
      </w:r>
    </w:p>
    <w:p w14:paraId="21162D6F" w14:textId="77777777" w:rsidR="00600F87" w:rsidRPr="00B01E08" w:rsidRDefault="00600F87" w:rsidP="00600F87">
      <w:pPr>
        <w:numPr>
          <w:ilvl w:val="0"/>
          <w:numId w:val="16"/>
        </w:numPr>
        <w:tabs>
          <w:tab w:val="left" w:pos="0"/>
          <w:tab w:val="left" w:pos="1191"/>
          <w:tab w:val="left" w:pos="1531"/>
        </w:tabs>
        <w:spacing w:after="120" w:line="280" w:lineRule="exact"/>
        <w:ind w:left="0" w:firstLine="0"/>
        <w:jc w:val="both"/>
        <w:rPr>
          <w:rFonts w:asciiTheme="majorHAnsi" w:hAnsiTheme="majorHAnsi"/>
          <w:b/>
        </w:rPr>
      </w:pPr>
      <w:r w:rsidRPr="00620E05">
        <w:rPr>
          <w:rFonts w:asciiTheme="majorHAnsi" w:hAnsiTheme="majorHAnsi"/>
        </w:rPr>
        <w:t>Recommendation</w:t>
      </w:r>
      <w:r w:rsidRPr="00B01E08">
        <w:rPr>
          <w:rFonts w:asciiTheme="majorHAnsi" w:hAnsiTheme="majorHAnsi"/>
          <w:b/>
        </w:rPr>
        <w:t xml:space="preserve"> 34 is rated partially compliant</w:t>
      </w:r>
    </w:p>
    <w:p w14:paraId="6AD9CD4B" w14:textId="77777777" w:rsidR="00600F87" w:rsidRPr="00435FB3" w:rsidRDefault="00600F87" w:rsidP="00600F87">
      <w:pPr>
        <w:pStyle w:val="TemplateMERH2"/>
        <w:rPr>
          <w:rFonts w:asciiTheme="majorHAnsi" w:hAnsiTheme="majorHAnsi"/>
        </w:rPr>
      </w:pPr>
      <w:r w:rsidRPr="00435FB3">
        <w:rPr>
          <w:rFonts w:asciiTheme="majorHAnsi" w:hAnsiTheme="majorHAnsi"/>
        </w:rPr>
        <w:t>Recommendation 35 – Sanctions</w:t>
      </w:r>
      <w:bookmarkEnd w:id="540"/>
      <w:bookmarkEnd w:id="541"/>
      <w:bookmarkEnd w:id="542"/>
      <w:bookmarkEnd w:id="543"/>
      <w:bookmarkEnd w:id="544"/>
    </w:p>
    <w:p w14:paraId="40A5AB82" w14:textId="77777777" w:rsidR="00600F87" w:rsidRPr="00387289" w:rsidRDefault="00600F87" w:rsidP="00600F87">
      <w:pPr>
        <w:numPr>
          <w:ilvl w:val="0"/>
          <w:numId w:val="16"/>
        </w:numPr>
        <w:tabs>
          <w:tab w:val="left" w:pos="0"/>
          <w:tab w:val="left" w:pos="1191"/>
          <w:tab w:val="left" w:pos="1531"/>
        </w:tabs>
        <w:spacing w:after="120" w:line="280" w:lineRule="exact"/>
        <w:ind w:left="0" w:firstLine="0"/>
        <w:jc w:val="both"/>
        <w:rPr>
          <w:rFonts w:asciiTheme="majorHAnsi" w:hAnsiTheme="majorHAnsi"/>
        </w:rPr>
      </w:pPr>
      <w:bookmarkStart w:id="550" w:name="_Toc429126880"/>
      <w:bookmarkStart w:id="551" w:name="_Toc429383225"/>
      <w:bookmarkStart w:id="552" w:name="_Toc465762086"/>
      <w:bookmarkEnd w:id="517"/>
      <w:bookmarkEnd w:id="518"/>
      <w:bookmarkEnd w:id="519"/>
      <w:bookmarkEnd w:id="520"/>
      <w:bookmarkEnd w:id="521"/>
      <w:r w:rsidRPr="00387289">
        <w:rPr>
          <w:rFonts w:asciiTheme="majorHAnsi" w:hAnsiTheme="majorHAnsi"/>
          <w:i/>
        </w:rPr>
        <w:t>Criterion 35.1 is</w:t>
      </w:r>
      <w:r w:rsidRPr="00387289">
        <w:rPr>
          <w:rFonts w:asciiTheme="majorHAnsi" w:hAnsiTheme="majorHAnsi"/>
        </w:rPr>
        <w:t xml:space="preserve"> </w:t>
      </w:r>
      <w:r w:rsidRPr="006C2FBF">
        <w:rPr>
          <w:rFonts w:asciiTheme="majorHAnsi" w:hAnsiTheme="majorHAnsi"/>
          <w:b/>
        </w:rPr>
        <w:t>mostly</w:t>
      </w:r>
      <w:r w:rsidRPr="00387289">
        <w:rPr>
          <w:rFonts w:asciiTheme="majorHAnsi" w:hAnsiTheme="majorHAnsi"/>
          <w:b/>
        </w:rPr>
        <w:t xml:space="preserve"> met/partly met</w:t>
      </w:r>
      <w:r w:rsidRPr="006C2FBF">
        <w:rPr>
          <w:rFonts w:asciiTheme="majorHAnsi" w:hAnsiTheme="majorHAnsi"/>
          <w:b/>
        </w:rPr>
        <w:t>.</w:t>
      </w:r>
    </w:p>
    <w:p w14:paraId="2EB17E68" w14:textId="77777777" w:rsidR="00600F87" w:rsidRPr="00387289" w:rsidRDefault="00600F87" w:rsidP="00600F87">
      <w:pPr>
        <w:numPr>
          <w:ilvl w:val="0"/>
          <w:numId w:val="16"/>
        </w:numPr>
        <w:tabs>
          <w:tab w:val="left" w:pos="0"/>
          <w:tab w:val="left" w:pos="1191"/>
          <w:tab w:val="left" w:pos="1531"/>
        </w:tabs>
        <w:spacing w:after="120" w:line="280" w:lineRule="exact"/>
        <w:ind w:left="0" w:firstLine="0"/>
        <w:jc w:val="both"/>
        <w:rPr>
          <w:rFonts w:asciiTheme="majorHAnsi" w:hAnsiTheme="majorHAnsi"/>
        </w:rPr>
      </w:pPr>
      <w:r w:rsidRPr="00387289">
        <w:rPr>
          <w:rFonts w:asciiTheme="majorHAnsi" w:hAnsiTheme="majorHAnsi"/>
        </w:rPr>
        <w:t xml:space="preserve">Law </w:t>
      </w:r>
      <w:r w:rsidRPr="00620E05">
        <w:rPr>
          <w:rFonts w:asciiTheme="majorHAnsi" w:hAnsiTheme="majorHAnsi"/>
          <w:i/>
        </w:rPr>
        <w:t>on</w:t>
      </w:r>
      <w:r w:rsidRPr="00387289">
        <w:rPr>
          <w:rFonts w:asciiTheme="majorHAnsi" w:hAnsiTheme="majorHAnsi"/>
        </w:rPr>
        <w:t xml:space="preserve"> AML/CFT cover criminal, civil or administrative sanctions for violation of the AML/CFT requirements set in Rec.6, Rec.8 and Rec.23 as determined in the Law on AML/CFT, Article 61, 64, 65, 67 and 69. In addition, there is also Decision on Administrative Measures Violated Regulations and Law on Anti-Money Laundering and Counter-Financing of Terrorism No.09/NCC, dated 30 March 2016.  However, the administrative sanctions in the form of warning for initial violations as provided in Article 3 of the Decision on Administrative Measures Violated Regulations and Law on Anti-Money Laundering and Counter-Financing of Terrorism may not be proportionate or dissuasive. This covers key obligations such as compliance program, KYC procedures, CDD collection of detailed customers’ data and data collection on wire transfers. Both administrative and criminal measures may be applied for offences related to key obligations such as compliance programme, KYC, CDD collection and STR. Usually a warning letter will be issued to REs for first time offence but recurring offence will be subjected to a more punitive sanction or criminal measures as deemed appropriate by authorities. </w:t>
      </w:r>
      <w:commentRangeStart w:id="553"/>
      <w:r w:rsidRPr="00387289">
        <w:rPr>
          <w:rFonts w:asciiTheme="majorHAnsi" w:hAnsiTheme="majorHAnsi"/>
        </w:rPr>
        <w:t>Meanwhile, other sanctions of the Law on AML/CFT can be summarized as follows:</w:t>
      </w:r>
      <w:commentRangeEnd w:id="553"/>
      <w:r w:rsidRPr="00387289">
        <w:rPr>
          <w:rFonts w:asciiTheme="majorHAnsi" w:hAnsiTheme="majorHAnsi"/>
        </w:rPr>
        <w:commentReference w:id="553"/>
      </w:r>
    </w:p>
    <w:tbl>
      <w:tblPr>
        <w:tblW w:w="9468" w:type="dxa"/>
        <w:tblInd w:w="-108" w:type="dxa"/>
        <w:tblBorders>
          <w:top w:val="nil"/>
          <w:left w:val="nil"/>
          <w:bottom w:val="nil"/>
          <w:right w:val="nil"/>
        </w:tblBorders>
        <w:tblLayout w:type="fixed"/>
        <w:tblLook w:val="0000" w:firstRow="0" w:lastRow="0" w:firstColumn="0" w:lastColumn="0" w:noHBand="0" w:noVBand="0"/>
      </w:tblPr>
      <w:tblGrid>
        <w:gridCol w:w="9468"/>
      </w:tblGrid>
      <w:tr w:rsidR="00600F87" w:rsidRPr="00387289" w14:paraId="5EA080AF" w14:textId="77777777" w:rsidTr="00B749EC">
        <w:trPr>
          <w:trHeight w:val="973"/>
        </w:trPr>
        <w:tc>
          <w:tcPr>
            <w:tcW w:w="9468" w:type="dxa"/>
          </w:tcPr>
          <w:p w14:paraId="6A4B3000" w14:textId="77777777" w:rsidR="00600F87" w:rsidRPr="00387289" w:rsidRDefault="00600F87" w:rsidP="00B749EC">
            <w:pPr>
              <w:autoSpaceDE w:val="0"/>
              <w:autoSpaceDN w:val="0"/>
              <w:adjustRightInd w:val="0"/>
              <w:spacing w:after="0" w:line="240" w:lineRule="auto"/>
              <w:jc w:val="both"/>
              <w:rPr>
                <w:rFonts w:ascii="Times New Roman" w:eastAsia="Calibri" w:hAnsi="Times New Roman" w:cs="Times New Roman"/>
                <w:color w:val="000000"/>
                <w:sz w:val="24"/>
                <w:szCs w:val="24"/>
              </w:rPr>
            </w:pPr>
          </w:p>
          <w:tbl>
            <w:tblPr>
              <w:tblStyle w:val="TableGrid12"/>
              <w:tblW w:w="9355" w:type="dxa"/>
              <w:tblLayout w:type="fixed"/>
              <w:tblLook w:val="04A0" w:firstRow="1" w:lastRow="0" w:firstColumn="1" w:lastColumn="0" w:noHBand="0" w:noVBand="1"/>
            </w:tblPr>
            <w:tblGrid>
              <w:gridCol w:w="1255"/>
              <w:gridCol w:w="3330"/>
              <w:gridCol w:w="1980"/>
              <w:gridCol w:w="2790"/>
            </w:tblGrid>
            <w:tr w:rsidR="00600F87" w:rsidRPr="00387289" w14:paraId="1B79C339" w14:textId="77777777" w:rsidTr="00B749EC">
              <w:tc>
                <w:tcPr>
                  <w:tcW w:w="1255" w:type="dxa"/>
                  <w:shd w:val="clear" w:color="auto" w:fill="DBE5F1"/>
                </w:tcPr>
                <w:p w14:paraId="617D5022" w14:textId="77777777" w:rsidR="00600F87" w:rsidRPr="00387289" w:rsidRDefault="00600F87" w:rsidP="00B749EC">
                  <w:pPr>
                    <w:autoSpaceDE w:val="0"/>
                    <w:autoSpaceDN w:val="0"/>
                    <w:adjustRightInd w:val="0"/>
                    <w:jc w:val="both"/>
                    <w:rPr>
                      <w:rFonts w:ascii="Cambria" w:hAnsi="Cambria" w:cs="Times New Roman"/>
                      <w:b/>
                      <w:color w:val="000000"/>
                      <w:sz w:val="18"/>
                      <w:szCs w:val="18"/>
                    </w:rPr>
                  </w:pPr>
                  <w:r w:rsidRPr="00387289">
                    <w:rPr>
                      <w:rFonts w:ascii="Cambria" w:hAnsi="Cambria" w:cs="Times New Roman"/>
                      <w:b/>
                      <w:color w:val="000000"/>
                      <w:sz w:val="18"/>
                      <w:szCs w:val="18"/>
                    </w:rPr>
                    <w:t>Article</w:t>
                  </w:r>
                </w:p>
              </w:tc>
              <w:tc>
                <w:tcPr>
                  <w:tcW w:w="3330" w:type="dxa"/>
                  <w:shd w:val="clear" w:color="auto" w:fill="DBE5F1"/>
                </w:tcPr>
                <w:p w14:paraId="1F7803EB" w14:textId="77777777" w:rsidR="00600F87" w:rsidRPr="00387289" w:rsidRDefault="00600F87" w:rsidP="00B749EC">
                  <w:pPr>
                    <w:autoSpaceDE w:val="0"/>
                    <w:autoSpaceDN w:val="0"/>
                    <w:adjustRightInd w:val="0"/>
                    <w:jc w:val="both"/>
                    <w:rPr>
                      <w:rFonts w:ascii="Cambria" w:hAnsi="Cambria" w:cs="Times New Roman"/>
                      <w:b/>
                      <w:color w:val="000000"/>
                      <w:sz w:val="18"/>
                      <w:szCs w:val="18"/>
                    </w:rPr>
                  </w:pPr>
                  <w:r w:rsidRPr="00387289">
                    <w:rPr>
                      <w:rFonts w:ascii="Cambria" w:hAnsi="Cambria" w:cs="Times New Roman"/>
                      <w:b/>
                      <w:color w:val="000000"/>
                      <w:sz w:val="18"/>
                      <w:szCs w:val="18"/>
                    </w:rPr>
                    <w:t>Sanction type</w:t>
                  </w:r>
                </w:p>
              </w:tc>
              <w:tc>
                <w:tcPr>
                  <w:tcW w:w="1980" w:type="dxa"/>
                  <w:shd w:val="clear" w:color="auto" w:fill="DBE5F1"/>
                </w:tcPr>
                <w:p w14:paraId="5A3B007F" w14:textId="77777777" w:rsidR="00600F87" w:rsidRPr="00387289" w:rsidRDefault="00600F87" w:rsidP="00B749EC">
                  <w:pPr>
                    <w:autoSpaceDE w:val="0"/>
                    <w:autoSpaceDN w:val="0"/>
                    <w:adjustRightInd w:val="0"/>
                    <w:jc w:val="both"/>
                    <w:rPr>
                      <w:rFonts w:ascii="Cambria" w:hAnsi="Cambria" w:cs="Times New Roman"/>
                      <w:b/>
                      <w:color w:val="000000"/>
                      <w:sz w:val="18"/>
                      <w:szCs w:val="18"/>
                    </w:rPr>
                  </w:pPr>
                  <w:r w:rsidRPr="00387289">
                    <w:rPr>
                      <w:rFonts w:ascii="Cambria" w:hAnsi="Cambria" w:cs="Times New Roman"/>
                      <w:b/>
                      <w:color w:val="000000"/>
                      <w:sz w:val="18"/>
                      <w:szCs w:val="18"/>
                    </w:rPr>
                    <w:t>Applicability</w:t>
                  </w:r>
                </w:p>
              </w:tc>
              <w:tc>
                <w:tcPr>
                  <w:tcW w:w="2790" w:type="dxa"/>
                  <w:shd w:val="clear" w:color="auto" w:fill="DBE5F1"/>
                </w:tcPr>
                <w:p w14:paraId="248EF5D5" w14:textId="77777777" w:rsidR="00600F87" w:rsidRPr="00387289" w:rsidRDefault="00600F87" w:rsidP="00B749EC">
                  <w:pPr>
                    <w:autoSpaceDE w:val="0"/>
                    <w:autoSpaceDN w:val="0"/>
                    <w:adjustRightInd w:val="0"/>
                    <w:jc w:val="both"/>
                    <w:rPr>
                      <w:rFonts w:ascii="Cambria" w:hAnsi="Cambria" w:cs="Times New Roman"/>
                      <w:b/>
                      <w:color w:val="000000"/>
                      <w:sz w:val="18"/>
                      <w:szCs w:val="18"/>
                    </w:rPr>
                  </w:pPr>
                  <w:r w:rsidRPr="00387289">
                    <w:rPr>
                      <w:rFonts w:ascii="Cambria" w:hAnsi="Cambria" w:cs="Times New Roman"/>
                      <w:b/>
                      <w:color w:val="000000"/>
                      <w:sz w:val="18"/>
                      <w:szCs w:val="18"/>
                    </w:rPr>
                    <w:t>Offence</w:t>
                  </w:r>
                </w:p>
              </w:tc>
            </w:tr>
            <w:tr w:rsidR="00600F87" w:rsidRPr="00387289" w14:paraId="2BA1BD69" w14:textId="77777777" w:rsidTr="00B749EC">
              <w:tc>
                <w:tcPr>
                  <w:tcW w:w="1255" w:type="dxa"/>
                </w:tcPr>
                <w:p w14:paraId="29432931" w14:textId="77777777" w:rsidR="00600F87" w:rsidRPr="00387289" w:rsidRDefault="00600F87" w:rsidP="00B749EC">
                  <w:pPr>
                    <w:autoSpaceDE w:val="0"/>
                    <w:autoSpaceDN w:val="0"/>
                    <w:adjustRightInd w:val="0"/>
                    <w:jc w:val="both"/>
                    <w:rPr>
                      <w:rFonts w:ascii="Cambria" w:hAnsi="Cambria" w:cs="Times New Roman"/>
                      <w:sz w:val="18"/>
                      <w:szCs w:val="18"/>
                    </w:rPr>
                  </w:pPr>
                  <w:r w:rsidRPr="00387289">
                    <w:rPr>
                      <w:rFonts w:ascii="Cambria" w:hAnsi="Cambria" w:cs="Times New Roman"/>
                      <w:sz w:val="18"/>
                      <w:szCs w:val="18"/>
                    </w:rPr>
                    <w:t>Article 62</w:t>
                  </w:r>
                </w:p>
              </w:tc>
              <w:tc>
                <w:tcPr>
                  <w:tcW w:w="3330" w:type="dxa"/>
                </w:tcPr>
                <w:p w14:paraId="108FFB38" w14:textId="77777777" w:rsidR="00600F87" w:rsidRPr="00387289" w:rsidRDefault="00600F87" w:rsidP="00B749EC">
                  <w:pPr>
                    <w:autoSpaceDE w:val="0"/>
                    <w:autoSpaceDN w:val="0"/>
                    <w:adjustRightInd w:val="0"/>
                    <w:jc w:val="both"/>
                    <w:rPr>
                      <w:rFonts w:ascii="Cambria" w:hAnsi="Cambria" w:cs="Times New Roman"/>
                      <w:sz w:val="18"/>
                      <w:szCs w:val="18"/>
                    </w:rPr>
                  </w:pPr>
                  <w:r w:rsidRPr="00387289">
                    <w:rPr>
                      <w:rFonts w:ascii="Cambria" w:hAnsi="Cambria" w:cs="Times New Roman"/>
                      <w:sz w:val="18"/>
                      <w:szCs w:val="18"/>
                    </w:rPr>
                    <w:t xml:space="preserve">Education Measures </w:t>
                  </w:r>
                </w:p>
              </w:tc>
              <w:tc>
                <w:tcPr>
                  <w:tcW w:w="1980" w:type="dxa"/>
                </w:tcPr>
                <w:p w14:paraId="7EA55294" w14:textId="77777777" w:rsidR="00600F87" w:rsidRPr="00387289" w:rsidRDefault="00600F87" w:rsidP="00B749EC">
                  <w:pPr>
                    <w:autoSpaceDE w:val="0"/>
                    <w:autoSpaceDN w:val="0"/>
                    <w:adjustRightInd w:val="0"/>
                    <w:jc w:val="both"/>
                    <w:rPr>
                      <w:rFonts w:ascii="Cambria" w:hAnsi="Cambria" w:cs="Times New Roman"/>
                      <w:sz w:val="18"/>
                      <w:szCs w:val="18"/>
                    </w:rPr>
                  </w:pPr>
                  <w:r w:rsidRPr="00387289">
                    <w:rPr>
                      <w:rFonts w:ascii="Cambria" w:hAnsi="Cambria" w:cs="Times New Roman"/>
                      <w:sz w:val="18"/>
                      <w:szCs w:val="18"/>
                    </w:rPr>
                    <w:t>Natural person, legal person or organization</w:t>
                  </w:r>
                </w:p>
              </w:tc>
              <w:tc>
                <w:tcPr>
                  <w:tcW w:w="2790" w:type="dxa"/>
                </w:tcPr>
                <w:p w14:paraId="275E03A9" w14:textId="77777777" w:rsidR="00600F87" w:rsidRPr="00387289" w:rsidRDefault="00600F87" w:rsidP="00B749EC">
                  <w:pPr>
                    <w:numPr>
                      <w:ilvl w:val="0"/>
                      <w:numId w:val="27"/>
                    </w:numPr>
                    <w:autoSpaceDE w:val="0"/>
                    <w:autoSpaceDN w:val="0"/>
                    <w:adjustRightInd w:val="0"/>
                    <w:ind w:left="337" w:hanging="270"/>
                    <w:contextualSpacing/>
                    <w:jc w:val="both"/>
                    <w:rPr>
                      <w:rFonts w:ascii="Cambria" w:eastAsia="Times New Roman" w:hAnsi="Cambria" w:cs="Times New Roman"/>
                      <w:sz w:val="18"/>
                      <w:szCs w:val="18"/>
                      <w:lang w:eastAsia="zh-CN"/>
                    </w:rPr>
                  </w:pPr>
                  <w:r w:rsidRPr="00387289">
                    <w:rPr>
                      <w:rFonts w:ascii="Cambria" w:eastAsia="Times New Roman" w:hAnsi="Cambria" w:cs="Times New Roman"/>
                      <w:sz w:val="18"/>
                      <w:szCs w:val="18"/>
                      <w:lang w:eastAsia="zh-CN"/>
                    </w:rPr>
                    <w:t>Delayed STR submission</w:t>
                  </w:r>
                </w:p>
                <w:p w14:paraId="5CBF22AA" w14:textId="77777777" w:rsidR="00600F87" w:rsidRPr="00387289" w:rsidRDefault="00600F87" w:rsidP="00B749EC">
                  <w:pPr>
                    <w:numPr>
                      <w:ilvl w:val="0"/>
                      <w:numId w:val="27"/>
                    </w:numPr>
                    <w:autoSpaceDE w:val="0"/>
                    <w:autoSpaceDN w:val="0"/>
                    <w:adjustRightInd w:val="0"/>
                    <w:ind w:left="337" w:hanging="270"/>
                    <w:contextualSpacing/>
                    <w:jc w:val="both"/>
                    <w:rPr>
                      <w:rFonts w:ascii="Cambria" w:eastAsia="Times New Roman" w:hAnsi="Cambria" w:cs="Times New Roman"/>
                      <w:sz w:val="18"/>
                      <w:szCs w:val="18"/>
                      <w:lang w:eastAsia="zh-CN"/>
                    </w:rPr>
                  </w:pPr>
                  <w:r w:rsidRPr="00387289">
                    <w:rPr>
                      <w:rFonts w:ascii="Cambria" w:eastAsia="Times New Roman" w:hAnsi="Cambria" w:cs="Times New Roman"/>
                      <w:sz w:val="18"/>
                      <w:szCs w:val="18"/>
                      <w:lang w:eastAsia="zh-CN"/>
                    </w:rPr>
                    <w:t>Failure to maintain confidentiality of STR</w:t>
                  </w:r>
                </w:p>
              </w:tc>
            </w:tr>
            <w:tr w:rsidR="00600F87" w:rsidRPr="00387289" w14:paraId="00CD2D10" w14:textId="77777777" w:rsidTr="00B749EC">
              <w:tc>
                <w:tcPr>
                  <w:tcW w:w="1255" w:type="dxa"/>
                </w:tcPr>
                <w:p w14:paraId="76EC1CF7" w14:textId="77777777" w:rsidR="00600F87" w:rsidRPr="00387289" w:rsidRDefault="00600F87" w:rsidP="00B749EC">
                  <w:pPr>
                    <w:autoSpaceDE w:val="0"/>
                    <w:autoSpaceDN w:val="0"/>
                    <w:adjustRightInd w:val="0"/>
                    <w:jc w:val="both"/>
                    <w:rPr>
                      <w:rFonts w:ascii="Cambria" w:hAnsi="Cambria" w:cs="Times New Roman"/>
                      <w:color w:val="000000"/>
                      <w:sz w:val="18"/>
                      <w:szCs w:val="18"/>
                    </w:rPr>
                  </w:pPr>
                  <w:r w:rsidRPr="00387289">
                    <w:rPr>
                      <w:rFonts w:ascii="Cambria" w:hAnsi="Cambria" w:cs="Times New Roman"/>
                      <w:color w:val="000000"/>
                      <w:sz w:val="18"/>
                      <w:szCs w:val="18"/>
                    </w:rPr>
                    <w:t>Article 63</w:t>
                  </w:r>
                </w:p>
              </w:tc>
              <w:tc>
                <w:tcPr>
                  <w:tcW w:w="3330" w:type="dxa"/>
                </w:tcPr>
                <w:p w14:paraId="5B2015EE" w14:textId="77777777" w:rsidR="00600F87" w:rsidRPr="00387289" w:rsidRDefault="00600F87" w:rsidP="00B749EC">
                  <w:pPr>
                    <w:autoSpaceDE w:val="0"/>
                    <w:autoSpaceDN w:val="0"/>
                    <w:adjustRightInd w:val="0"/>
                    <w:jc w:val="both"/>
                    <w:rPr>
                      <w:rFonts w:ascii="Cambria" w:hAnsi="Cambria" w:cs="Times New Roman"/>
                      <w:color w:val="000000"/>
                      <w:sz w:val="18"/>
                      <w:szCs w:val="18"/>
                    </w:rPr>
                  </w:pPr>
                  <w:r w:rsidRPr="00387289">
                    <w:rPr>
                      <w:rFonts w:ascii="Cambria" w:hAnsi="Cambria" w:cs="Times New Roman"/>
                      <w:color w:val="000000"/>
                      <w:sz w:val="18"/>
                      <w:szCs w:val="18"/>
                    </w:rPr>
                    <w:t>Disciplinary measures</w:t>
                  </w:r>
                </w:p>
              </w:tc>
              <w:tc>
                <w:tcPr>
                  <w:tcW w:w="1980" w:type="dxa"/>
                </w:tcPr>
                <w:p w14:paraId="78F6425E" w14:textId="77777777" w:rsidR="00600F87" w:rsidRPr="00387289" w:rsidRDefault="00600F87" w:rsidP="00B749EC">
                  <w:pPr>
                    <w:autoSpaceDE w:val="0"/>
                    <w:autoSpaceDN w:val="0"/>
                    <w:adjustRightInd w:val="0"/>
                    <w:jc w:val="both"/>
                    <w:rPr>
                      <w:rFonts w:ascii="Cambria" w:hAnsi="Cambria" w:cs="Times New Roman"/>
                      <w:color w:val="000000"/>
                      <w:sz w:val="18"/>
                      <w:szCs w:val="18"/>
                    </w:rPr>
                  </w:pPr>
                  <w:r w:rsidRPr="00387289">
                    <w:rPr>
                      <w:rFonts w:ascii="Cambria" w:hAnsi="Cambria" w:cs="Times New Roman"/>
                      <w:color w:val="000000"/>
                      <w:sz w:val="18"/>
                      <w:szCs w:val="18"/>
                    </w:rPr>
                    <w:t>Officers</w:t>
                  </w:r>
                </w:p>
              </w:tc>
              <w:tc>
                <w:tcPr>
                  <w:tcW w:w="2790" w:type="dxa"/>
                </w:tcPr>
                <w:p w14:paraId="1A5D1A78" w14:textId="77777777" w:rsidR="00600F87" w:rsidRPr="00387289" w:rsidRDefault="00600F87" w:rsidP="00B749EC">
                  <w:pPr>
                    <w:numPr>
                      <w:ilvl w:val="0"/>
                      <w:numId w:val="30"/>
                    </w:numPr>
                    <w:autoSpaceDE w:val="0"/>
                    <w:autoSpaceDN w:val="0"/>
                    <w:adjustRightInd w:val="0"/>
                    <w:ind w:hanging="293"/>
                    <w:contextualSpacing/>
                    <w:jc w:val="both"/>
                    <w:rPr>
                      <w:rFonts w:ascii="Cambria" w:eastAsia="Times New Roman" w:hAnsi="Cambria" w:cs="Times New Roman"/>
                      <w:color w:val="000000"/>
                      <w:sz w:val="18"/>
                      <w:szCs w:val="18"/>
                      <w:lang w:eastAsia="zh-CN"/>
                    </w:rPr>
                  </w:pPr>
                  <w:r w:rsidRPr="00387289">
                    <w:rPr>
                      <w:rFonts w:ascii="Cambria" w:eastAsia="Times New Roman" w:hAnsi="Cambria" w:cs="Times New Roman"/>
                      <w:color w:val="000000"/>
                      <w:sz w:val="18"/>
                      <w:szCs w:val="18"/>
                      <w:lang w:eastAsia="zh-CN"/>
                    </w:rPr>
                    <w:t>Non-criminal</w:t>
                  </w:r>
                </w:p>
              </w:tc>
            </w:tr>
            <w:tr w:rsidR="00600F87" w:rsidRPr="00387289" w14:paraId="56A7EABD" w14:textId="77777777" w:rsidTr="00B749EC">
              <w:tc>
                <w:tcPr>
                  <w:tcW w:w="1255" w:type="dxa"/>
                </w:tcPr>
                <w:p w14:paraId="5A466C84" w14:textId="77777777" w:rsidR="00600F87" w:rsidRPr="00387289" w:rsidRDefault="00600F87" w:rsidP="00B749EC">
                  <w:pPr>
                    <w:autoSpaceDE w:val="0"/>
                    <w:autoSpaceDN w:val="0"/>
                    <w:adjustRightInd w:val="0"/>
                    <w:jc w:val="both"/>
                    <w:rPr>
                      <w:rFonts w:ascii="Cambria" w:hAnsi="Cambria" w:cs="Times New Roman"/>
                      <w:color w:val="000000"/>
                      <w:sz w:val="18"/>
                      <w:szCs w:val="18"/>
                    </w:rPr>
                  </w:pPr>
                  <w:r w:rsidRPr="00387289">
                    <w:rPr>
                      <w:rFonts w:ascii="Cambria" w:hAnsi="Cambria" w:cs="Times New Roman"/>
                      <w:color w:val="000000"/>
                      <w:sz w:val="18"/>
                      <w:szCs w:val="18"/>
                    </w:rPr>
                    <w:t>Article 64</w:t>
                  </w:r>
                </w:p>
              </w:tc>
              <w:tc>
                <w:tcPr>
                  <w:tcW w:w="3330" w:type="dxa"/>
                </w:tcPr>
                <w:p w14:paraId="5ABDFC83" w14:textId="77777777" w:rsidR="00600F87" w:rsidRPr="00387289" w:rsidRDefault="00600F87" w:rsidP="00B749EC">
                  <w:pPr>
                    <w:autoSpaceDE w:val="0"/>
                    <w:autoSpaceDN w:val="0"/>
                    <w:adjustRightInd w:val="0"/>
                    <w:jc w:val="both"/>
                    <w:rPr>
                      <w:rFonts w:ascii="Cambria" w:hAnsi="Cambria" w:cs="Times New Roman"/>
                      <w:color w:val="000000"/>
                      <w:sz w:val="18"/>
                      <w:szCs w:val="18"/>
                    </w:rPr>
                  </w:pPr>
                  <w:r w:rsidRPr="00387289">
                    <w:rPr>
                      <w:rFonts w:ascii="Cambria" w:hAnsi="Cambria" w:cs="Times New Roman"/>
                      <w:color w:val="000000"/>
                      <w:sz w:val="18"/>
                      <w:szCs w:val="18"/>
                    </w:rPr>
                    <w:t>Fining measures</w:t>
                  </w:r>
                </w:p>
              </w:tc>
              <w:tc>
                <w:tcPr>
                  <w:tcW w:w="1980" w:type="dxa"/>
                </w:tcPr>
                <w:p w14:paraId="458D1CDC" w14:textId="77777777" w:rsidR="00600F87" w:rsidRPr="00387289" w:rsidRDefault="00600F87" w:rsidP="00B749EC">
                  <w:pPr>
                    <w:autoSpaceDE w:val="0"/>
                    <w:autoSpaceDN w:val="0"/>
                    <w:adjustRightInd w:val="0"/>
                    <w:jc w:val="both"/>
                    <w:rPr>
                      <w:rFonts w:ascii="Cambria" w:hAnsi="Cambria" w:cs="Times New Roman"/>
                      <w:color w:val="000000"/>
                      <w:sz w:val="18"/>
                      <w:szCs w:val="18"/>
                    </w:rPr>
                  </w:pPr>
                  <w:r w:rsidRPr="00387289">
                    <w:rPr>
                      <w:rFonts w:ascii="Cambria" w:hAnsi="Cambria" w:cs="Times New Roman"/>
                      <w:color w:val="000000"/>
                      <w:sz w:val="18"/>
                      <w:szCs w:val="18"/>
                    </w:rPr>
                    <w:t>Natural person, legal person or organization</w:t>
                  </w:r>
                </w:p>
              </w:tc>
              <w:tc>
                <w:tcPr>
                  <w:tcW w:w="2790" w:type="dxa"/>
                </w:tcPr>
                <w:p w14:paraId="5198F3A5" w14:textId="77777777" w:rsidR="00600F87" w:rsidRPr="00387289" w:rsidRDefault="00600F87" w:rsidP="00B749EC">
                  <w:pPr>
                    <w:numPr>
                      <w:ilvl w:val="0"/>
                      <w:numId w:val="27"/>
                    </w:numPr>
                    <w:autoSpaceDE w:val="0"/>
                    <w:autoSpaceDN w:val="0"/>
                    <w:adjustRightInd w:val="0"/>
                    <w:ind w:left="337" w:hanging="270"/>
                    <w:contextualSpacing/>
                    <w:jc w:val="both"/>
                    <w:rPr>
                      <w:rFonts w:ascii="Cambria" w:eastAsia="Times New Roman" w:hAnsi="Cambria" w:cs="Times New Roman"/>
                      <w:color w:val="000000"/>
                      <w:sz w:val="18"/>
                      <w:szCs w:val="18"/>
                      <w:lang w:eastAsia="zh-CN"/>
                    </w:rPr>
                  </w:pPr>
                  <w:r w:rsidRPr="00387289">
                    <w:rPr>
                      <w:rFonts w:ascii="Cambria" w:eastAsia="Times New Roman" w:hAnsi="Cambria" w:cs="Times New Roman"/>
                      <w:color w:val="000000"/>
                      <w:sz w:val="18"/>
                      <w:szCs w:val="18"/>
                      <w:lang w:eastAsia="zh-CN"/>
                    </w:rPr>
                    <w:t>Non-criminal</w:t>
                  </w:r>
                </w:p>
                <w:p w14:paraId="73C7E4F8" w14:textId="77777777" w:rsidR="00600F87" w:rsidRPr="00387289" w:rsidRDefault="00600F87" w:rsidP="00B749EC">
                  <w:pPr>
                    <w:numPr>
                      <w:ilvl w:val="0"/>
                      <w:numId w:val="27"/>
                    </w:numPr>
                    <w:autoSpaceDE w:val="0"/>
                    <w:autoSpaceDN w:val="0"/>
                    <w:adjustRightInd w:val="0"/>
                    <w:ind w:left="337" w:hanging="270"/>
                    <w:contextualSpacing/>
                    <w:jc w:val="both"/>
                    <w:rPr>
                      <w:rFonts w:ascii="Cambria" w:eastAsia="Times New Roman" w:hAnsi="Cambria" w:cs="Times New Roman"/>
                      <w:color w:val="000000"/>
                      <w:sz w:val="18"/>
                      <w:szCs w:val="18"/>
                      <w:lang w:eastAsia="zh-CN"/>
                    </w:rPr>
                  </w:pPr>
                  <w:r w:rsidRPr="00387289">
                    <w:rPr>
                      <w:rFonts w:ascii="Cambria" w:eastAsia="Times New Roman" w:hAnsi="Cambria" w:cs="Times New Roman"/>
                      <w:color w:val="000000"/>
                      <w:sz w:val="18"/>
                      <w:szCs w:val="18"/>
                      <w:lang w:eastAsia="zh-CN"/>
                    </w:rPr>
                    <w:t>Violations of Article 50, 51 and 52</w:t>
                  </w:r>
                </w:p>
              </w:tc>
            </w:tr>
            <w:tr w:rsidR="00600F87" w:rsidRPr="00387289" w14:paraId="712A4928" w14:textId="77777777" w:rsidTr="00B749EC">
              <w:tc>
                <w:tcPr>
                  <w:tcW w:w="1255" w:type="dxa"/>
                </w:tcPr>
                <w:p w14:paraId="02E53D30" w14:textId="77777777" w:rsidR="00600F87" w:rsidRPr="00387289" w:rsidRDefault="00600F87" w:rsidP="00B749EC">
                  <w:pPr>
                    <w:autoSpaceDE w:val="0"/>
                    <w:autoSpaceDN w:val="0"/>
                    <w:adjustRightInd w:val="0"/>
                    <w:jc w:val="both"/>
                    <w:rPr>
                      <w:rFonts w:ascii="Cambria" w:hAnsi="Cambria" w:cs="Times New Roman"/>
                      <w:color w:val="000000"/>
                      <w:sz w:val="18"/>
                      <w:szCs w:val="18"/>
                    </w:rPr>
                  </w:pPr>
                  <w:r w:rsidRPr="00387289">
                    <w:rPr>
                      <w:rFonts w:ascii="Cambria" w:hAnsi="Cambria" w:cs="Times New Roman"/>
                      <w:color w:val="000000"/>
                      <w:sz w:val="18"/>
                      <w:szCs w:val="18"/>
                    </w:rPr>
                    <w:lastRenderedPageBreak/>
                    <w:t>Article 65</w:t>
                  </w:r>
                </w:p>
              </w:tc>
              <w:tc>
                <w:tcPr>
                  <w:tcW w:w="3330" w:type="dxa"/>
                </w:tcPr>
                <w:p w14:paraId="2F691CD3" w14:textId="77777777" w:rsidR="00600F87" w:rsidRPr="00387289" w:rsidRDefault="00600F87" w:rsidP="00B749EC">
                  <w:pPr>
                    <w:autoSpaceDE w:val="0"/>
                    <w:autoSpaceDN w:val="0"/>
                    <w:adjustRightInd w:val="0"/>
                    <w:ind w:left="254" w:hanging="254"/>
                    <w:jc w:val="both"/>
                    <w:rPr>
                      <w:rFonts w:ascii="Cambria" w:eastAsia="Times New Roman" w:hAnsi="Cambria" w:cs="Times New Roman"/>
                      <w:color w:val="000000"/>
                      <w:sz w:val="18"/>
                      <w:szCs w:val="18"/>
                      <w:lang w:val="en-US"/>
                    </w:rPr>
                  </w:pPr>
                  <w:r w:rsidRPr="00387289">
                    <w:rPr>
                      <w:rFonts w:ascii="Cambria" w:eastAsia="Times New Roman" w:hAnsi="Cambria" w:cs="Times New Roman"/>
                      <w:color w:val="000000"/>
                      <w:sz w:val="18"/>
                      <w:szCs w:val="18"/>
                      <w:lang w:val="en-US"/>
                    </w:rPr>
                    <w:t xml:space="preserve">1. Warned in writing and recommended to exercise their rights and obligations; </w:t>
                  </w:r>
                </w:p>
                <w:p w14:paraId="6E83A1F2" w14:textId="77777777" w:rsidR="00600F87" w:rsidRPr="00387289" w:rsidRDefault="00600F87" w:rsidP="00B749EC">
                  <w:pPr>
                    <w:autoSpaceDE w:val="0"/>
                    <w:autoSpaceDN w:val="0"/>
                    <w:adjustRightInd w:val="0"/>
                    <w:ind w:left="254" w:hanging="254"/>
                    <w:jc w:val="both"/>
                    <w:rPr>
                      <w:rFonts w:ascii="Cambria" w:eastAsia="Times New Roman" w:hAnsi="Cambria" w:cs="Times New Roman"/>
                      <w:color w:val="000000"/>
                      <w:sz w:val="18"/>
                      <w:szCs w:val="18"/>
                      <w:lang w:val="en-US"/>
                    </w:rPr>
                  </w:pPr>
                  <w:r w:rsidRPr="00387289">
                    <w:rPr>
                      <w:rFonts w:ascii="Cambria" w:eastAsia="Times New Roman" w:hAnsi="Cambria" w:cs="Times New Roman"/>
                      <w:color w:val="000000"/>
                      <w:sz w:val="18"/>
                      <w:szCs w:val="18"/>
                      <w:lang w:val="en-US"/>
                    </w:rPr>
                    <w:t xml:space="preserve">2. Fined as per a separate regulation. </w:t>
                  </w:r>
                </w:p>
                <w:p w14:paraId="4AE8A2D8" w14:textId="77777777" w:rsidR="00600F87" w:rsidRPr="00387289" w:rsidRDefault="00600F87" w:rsidP="00B749EC">
                  <w:pPr>
                    <w:autoSpaceDE w:val="0"/>
                    <w:autoSpaceDN w:val="0"/>
                    <w:adjustRightInd w:val="0"/>
                    <w:jc w:val="both"/>
                    <w:rPr>
                      <w:rFonts w:ascii="Cambria" w:hAnsi="Cambria" w:cs="Times New Roman"/>
                      <w:color w:val="000000"/>
                      <w:sz w:val="18"/>
                      <w:szCs w:val="18"/>
                    </w:rPr>
                  </w:pPr>
                </w:p>
              </w:tc>
              <w:tc>
                <w:tcPr>
                  <w:tcW w:w="1980" w:type="dxa"/>
                </w:tcPr>
                <w:p w14:paraId="59BC21E4" w14:textId="77777777" w:rsidR="00600F87" w:rsidRPr="00387289" w:rsidRDefault="00600F87" w:rsidP="00B749EC">
                  <w:pPr>
                    <w:autoSpaceDE w:val="0"/>
                    <w:autoSpaceDN w:val="0"/>
                    <w:adjustRightInd w:val="0"/>
                    <w:jc w:val="both"/>
                    <w:rPr>
                      <w:rFonts w:ascii="Cambria" w:hAnsi="Cambria" w:cs="Times New Roman"/>
                      <w:color w:val="000000"/>
                      <w:sz w:val="18"/>
                      <w:szCs w:val="18"/>
                    </w:rPr>
                  </w:pPr>
                  <w:proofErr w:type="gramStart"/>
                  <w:r w:rsidRPr="00387289">
                    <w:rPr>
                      <w:rFonts w:ascii="Cambria" w:hAnsi="Cambria" w:cs="Times New Roman"/>
                      <w:color w:val="000000"/>
                      <w:sz w:val="18"/>
                      <w:szCs w:val="18"/>
                    </w:rPr>
                    <w:t>Reporting  entities</w:t>
                  </w:r>
                  <w:proofErr w:type="gramEnd"/>
                </w:p>
              </w:tc>
              <w:tc>
                <w:tcPr>
                  <w:tcW w:w="2790" w:type="dxa"/>
                </w:tcPr>
                <w:p w14:paraId="216D1779" w14:textId="77777777" w:rsidR="00600F87" w:rsidRPr="00387289" w:rsidRDefault="00600F87" w:rsidP="00B749EC">
                  <w:pPr>
                    <w:numPr>
                      <w:ilvl w:val="0"/>
                      <w:numId w:val="31"/>
                    </w:numPr>
                    <w:autoSpaceDE w:val="0"/>
                    <w:autoSpaceDN w:val="0"/>
                    <w:adjustRightInd w:val="0"/>
                    <w:contextualSpacing/>
                    <w:jc w:val="both"/>
                    <w:rPr>
                      <w:rFonts w:ascii="Cambria" w:eastAsia="Times New Roman" w:hAnsi="Cambria" w:cs="Times New Roman"/>
                      <w:color w:val="000000"/>
                      <w:sz w:val="18"/>
                      <w:szCs w:val="18"/>
                      <w:lang w:eastAsia="zh-CN"/>
                    </w:rPr>
                  </w:pPr>
                  <w:r w:rsidRPr="00387289">
                    <w:rPr>
                      <w:rFonts w:ascii="Cambria" w:eastAsia="Times New Roman" w:hAnsi="Cambria" w:cs="Times New Roman"/>
                      <w:sz w:val="18"/>
                      <w:szCs w:val="18"/>
                      <w:lang w:eastAsia="zh-CN"/>
                    </w:rPr>
                    <w:t>Violation of Article 18: Rights and Obligations of Reporting Entities</w:t>
                  </w:r>
                </w:p>
              </w:tc>
            </w:tr>
            <w:tr w:rsidR="00600F87" w:rsidRPr="00387289" w14:paraId="2A2E5E6D" w14:textId="77777777" w:rsidTr="00B749EC">
              <w:tc>
                <w:tcPr>
                  <w:tcW w:w="1255" w:type="dxa"/>
                </w:tcPr>
                <w:p w14:paraId="7E457951" w14:textId="77777777" w:rsidR="00600F87" w:rsidRPr="00387289" w:rsidRDefault="00600F87" w:rsidP="00B749EC">
                  <w:pPr>
                    <w:autoSpaceDE w:val="0"/>
                    <w:autoSpaceDN w:val="0"/>
                    <w:adjustRightInd w:val="0"/>
                    <w:jc w:val="both"/>
                    <w:rPr>
                      <w:rFonts w:ascii="Cambria" w:hAnsi="Cambria" w:cs="Times New Roman"/>
                      <w:color w:val="000000"/>
                      <w:sz w:val="18"/>
                      <w:szCs w:val="18"/>
                    </w:rPr>
                  </w:pPr>
                </w:p>
              </w:tc>
              <w:tc>
                <w:tcPr>
                  <w:tcW w:w="3330" w:type="dxa"/>
                </w:tcPr>
                <w:p w14:paraId="4A4C06F2" w14:textId="77777777" w:rsidR="00600F87" w:rsidRPr="00387289" w:rsidRDefault="00600F87" w:rsidP="00B749EC">
                  <w:pPr>
                    <w:numPr>
                      <w:ilvl w:val="0"/>
                      <w:numId w:val="28"/>
                    </w:numPr>
                    <w:autoSpaceDE w:val="0"/>
                    <w:autoSpaceDN w:val="0"/>
                    <w:adjustRightInd w:val="0"/>
                    <w:jc w:val="both"/>
                    <w:rPr>
                      <w:rFonts w:ascii="Cambria" w:eastAsia="Times New Roman" w:hAnsi="Cambria" w:cs="Times New Roman"/>
                      <w:color w:val="000000"/>
                      <w:sz w:val="18"/>
                      <w:szCs w:val="18"/>
                      <w:lang w:val="en-US"/>
                    </w:rPr>
                  </w:pPr>
                  <w:r w:rsidRPr="00387289">
                    <w:rPr>
                      <w:rFonts w:ascii="Cambria" w:eastAsia="Times New Roman" w:hAnsi="Cambria" w:cs="Times New Roman"/>
                      <w:color w:val="000000"/>
                      <w:sz w:val="18"/>
                      <w:szCs w:val="18"/>
                      <w:lang w:val="en-US"/>
                    </w:rPr>
                    <w:t xml:space="preserve">Suspended from business operation or subject to management removal; </w:t>
                  </w:r>
                </w:p>
                <w:p w14:paraId="61B348C1" w14:textId="77777777" w:rsidR="00600F87" w:rsidRPr="00387289" w:rsidRDefault="00600F87" w:rsidP="00B749EC">
                  <w:pPr>
                    <w:numPr>
                      <w:ilvl w:val="0"/>
                      <w:numId w:val="28"/>
                    </w:numPr>
                    <w:autoSpaceDE w:val="0"/>
                    <w:autoSpaceDN w:val="0"/>
                    <w:adjustRightInd w:val="0"/>
                    <w:jc w:val="both"/>
                    <w:rPr>
                      <w:rFonts w:ascii="Cambria" w:eastAsia="Times New Roman" w:hAnsi="Cambria" w:cs="Times New Roman"/>
                      <w:color w:val="000000"/>
                      <w:sz w:val="18"/>
                      <w:szCs w:val="18"/>
                      <w:lang w:val="en-US"/>
                    </w:rPr>
                  </w:pPr>
                  <w:r w:rsidRPr="00387289">
                    <w:rPr>
                      <w:rFonts w:ascii="Cambria" w:eastAsia="Times New Roman" w:hAnsi="Cambria" w:cs="Times New Roman"/>
                      <w:color w:val="000000"/>
                      <w:sz w:val="18"/>
                      <w:szCs w:val="18"/>
                      <w:lang w:val="en-US"/>
                    </w:rPr>
                    <w:t>Have their business permits or licenses withdrawn;</w:t>
                  </w:r>
                </w:p>
                <w:p w14:paraId="35FB01F6" w14:textId="77777777" w:rsidR="00600F87" w:rsidRPr="00387289" w:rsidRDefault="00600F87" w:rsidP="00B749EC">
                  <w:pPr>
                    <w:numPr>
                      <w:ilvl w:val="0"/>
                      <w:numId w:val="28"/>
                    </w:numPr>
                    <w:autoSpaceDE w:val="0"/>
                    <w:autoSpaceDN w:val="0"/>
                    <w:adjustRightInd w:val="0"/>
                    <w:jc w:val="both"/>
                    <w:rPr>
                      <w:rFonts w:ascii="Cambria" w:eastAsia="Times New Roman" w:hAnsi="Cambria" w:cs="Times New Roman"/>
                      <w:color w:val="000000"/>
                      <w:sz w:val="18"/>
                      <w:szCs w:val="18"/>
                      <w:lang w:val="en-US"/>
                    </w:rPr>
                  </w:pPr>
                  <w:r w:rsidRPr="00387289">
                    <w:rPr>
                      <w:rFonts w:ascii="Cambria" w:eastAsia="Times New Roman" w:hAnsi="Cambria" w:cs="Times New Roman"/>
                      <w:color w:val="000000"/>
                      <w:sz w:val="18"/>
                      <w:szCs w:val="18"/>
                      <w:lang w:val="en-US"/>
                    </w:rPr>
                    <w:t>Be criminally prosecuted in accordance with relevant laws fined 100,000,000kip (USD11,090) up to 2,000,000,000kip (USD22,180,000).”</w:t>
                  </w:r>
                </w:p>
                <w:p w14:paraId="7986F8C7" w14:textId="77777777" w:rsidR="00600F87" w:rsidRPr="00387289" w:rsidRDefault="00600F87" w:rsidP="00B749EC">
                  <w:pPr>
                    <w:autoSpaceDE w:val="0"/>
                    <w:autoSpaceDN w:val="0"/>
                    <w:adjustRightInd w:val="0"/>
                    <w:jc w:val="both"/>
                    <w:rPr>
                      <w:rFonts w:ascii="Cambria" w:eastAsia="Times New Roman" w:hAnsi="Cambria" w:cs="Times New Roman"/>
                      <w:color w:val="000000"/>
                      <w:sz w:val="18"/>
                      <w:szCs w:val="18"/>
                      <w:lang w:val="en-US"/>
                    </w:rPr>
                  </w:pPr>
                </w:p>
              </w:tc>
              <w:tc>
                <w:tcPr>
                  <w:tcW w:w="1980" w:type="dxa"/>
                </w:tcPr>
                <w:p w14:paraId="4A02F642" w14:textId="77777777" w:rsidR="00600F87" w:rsidRPr="00387289" w:rsidRDefault="00600F87" w:rsidP="00B749EC">
                  <w:pPr>
                    <w:autoSpaceDE w:val="0"/>
                    <w:autoSpaceDN w:val="0"/>
                    <w:adjustRightInd w:val="0"/>
                    <w:jc w:val="both"/>
                    <w:rPr>
                      <w:rFonts w:ascii="Cambria" w:hAnsi="Cambria" w:cs="Times New Roman"/>
                      <w:color w:val="000000"/>
                      <w:sz w:val="18"/>
                      <w:szCs w:val="18"/>
                    </w:rPr>
                  </w:pPr>
                  <w:proofErr w:type="gramStart"/>
                  <w:r w:rsidRPr="00387289">
                    <w:rPr>
                      <w:rFonts w:ascii="Cambria" w:hAnsi="Cambria" w:cs="Times New Roman"/>
                      <w:color w:val="000000"/>
                      <w:sz w:val="18"/>
                      <w:szCs w:val="18"/>
                    </w:rPr>
                    <w:t>Reporting  entities</w:t>
                  </w:r>
                  <w:proofErr w:type="gramEnd"/>
                </w:p>
              </w:tc>
              <w:tc>
                <w:tcPr>
                  <w:tcW w:w="2790" w:type="dxa"/>
                </w:tcPr>
                <w:p w14:paraId="6EAE2780" w14:textId="77777777" w:rsidR="00600F87" w:rsidRPr="00387289" w:rsidRDefault="00600F87" w:rsidP="00B749EC">
                  <w:pPr>
                    <w:numPr>
                      <w:ilvl w:val="0"/>
                      <w:numId w:val="31"/>
                    </w:numPr>
                    <w:autoSpaceDE w:val="0"/>
                    <w:autoSpaceDN w:val="0"/>
                    <w:adjustRightInd w:val="0"/>
                    <w:contextualSpacing/>
                    <w:jc w:val="both"/>
                    <w:rPr>
                      <w:rFonts w:ascii="Cambria" w:eastAsia="Times New Roman" w:hAnsi="Cambria" w:cs="Times New Roman"/>
                      <w:sz w:val="18"/>
                      <w:szCs w:val="18"/>
                      <w:lang w:eastAsia="zh-CN"/>
                    </w:rPr>
                  </w:pPr>
                  <w:r w:rsidRPr="00387289">
                    <w:rPr>
                      <w:rFonts w:ascii="Cambria" w:eastAsia="Times New Roman" w:hAnsi="Cambria" w:cs="Times New Roman"/>
                      <w:sz w:val="18"/>
                      <w:szCs w:val="18"/>
                      <w:lang w:eastAsia="zh-CN"/>
                    </w:rPr>
                    <w:t>Violation of Article 50 and 52</w:t>
                  </w:r>
                </w:p>
              </w:tc>
            </w:tr>
          </w:tbl>
          <w:p w14:paraId="4FE93810" w14:textId="77777777" w:rsidR="00600F87" w:rsidRPr="00387289" w:rsidRDefault="00600F87" w:rsidP="00B749EC">
            <w:pPr>
              <w:tabs>
                <w:tab w:val="left" w:pos="850"/>
                <w:tab w:val="left" w:pos="1191"/>
                <w:tab w:val="left" w:pos="1531"/>
              </w:tabs>
              <w:spacing w:after="120" w:line="280" w:lineRule="exact"/>
              <w:jc w:val="both"/>
              <w:rPr>
                <w:rFonts w:ascii="Cambria" w:eastAsia="Times New Roman" w:hAnsi="Cambria" w:cs="Times New Roman"/>
                <w:spacing w:val="2"/>
                <w:lang w:eastAsia="zh-CN"/>
              </w:rPr>
            </w:pPr>
          </w:p>
          <w:p w14:paraId="4118AE0E" w14:textId="77777777" w:rsidR="00600F87" w:rsidRPr="00387289" w:rsidRDefault="00600F87" w:rsidP="00B749EC">
            <w:pPr>
              <w:autoSpaceDE w:val="0"/>
              <w:autoSpaceDN w:val="0"/>
              <w:adjustRightInd w:val="0"/>
              <w:spacing w:after="0" w:line="240" w:lineRule="auto"/>
              <w:jc w:val="both"/>
              <w:rPr>
                <w:rFonts w:ascii="Cambria" w:eastAsia="Times New Roman" w:hAnsi="Cambria" w:cs="Times New Roman"/>
                <w:b/>
                <w:bCs/>
                <w:color w:val="000000"/>
                <w:sz w:val="18"/>
                <w:szCs w:val="18"/>
                <w:lang w:val="en-US"/>
              </w:rPr>
            </w:pPr>
            <w:r w:rsidRPr="00387289">
              <w:rPr>
                <w:rFonts w:ascii="Cambria" w:eastAsia="Times New Roman" w:hAnsi="Cambria" w:cs="Times New Roman"/>
                <w:b/>
                <w:bCs/>
                <w:color w:val="000000"/>
                <w:sz w:val="18"/>
                <w:szCs w:val="18"/>
                <w:lang w:val="en-US"/>
              </w:rPr>
              <w:t xml:space="preserve">Criminal measures </w:t>
            </w:r>
          </w:p>
          <w:p w14:paraId="6ADA2CAB" w14:textId="77777777" w:rsidR="00600F87" w:rsidRPr="00387289" w:rsidRDefault="00600F87" w:rsidP="00B749EC">
            <w:pPr>
              <w:autoSpaceDE w:val="0"/>
              <w:autoSpaceDN w:val="0"/>
              <w:adjustRightInd w:val="0"/>
              <w:spacing w:after="0" w:line="240" w:lineRule="auto"/>
              <w:jc w:val="both"/>
              <w:rPr>
                <w:rFonts w:ascii="Cambria" w:eastAsia="Times New Roman" w:hAnsi="Cambria" w:cs="Times New Roman"/>
                <w:b/>
                <w:bCs/>
                <w:color w:val="000000"/>
                <w:sz w:val="18"/>
                <w:szCs w:val="18"/>
                <w:lang w:val="en-US"/>
              </w:rPr>
            </w:pPr>
          </w:p>
          <w:tbl>
            <w:tblPr>
              <w:tblStyle w:val="TableGrid12"/>
              <w:tblW w:w="9351" w:type="dxa"/>
              <w:tblLayout w:type="fixed"/>
              <w:tblLook w:val="04A0" w:firstRow="1" w:lastRow="0" w:firstColumn="1" w:lastColumn="0" w:noHBand="0" w:noVBand="1"/>
            </w:tblPr>
            <w:tblGrid>
              <w:gridCol w:w="1165"/>
              <w:gridCol w:w="1980"/>
              <w:gridCol w:w="1945"/>
              <w:gridCol w:w="4261"/>
            </w:tblGrid>
            <w:tr w:rsidR="00600F87" w:rsidRPr="00387289" w14:paraId="2176B57B" w14:textId="77777777" w:rsidTr="00B749EC">
              <w:tc>
                <w:tcPr>
                  <w:tcW w:w="1165" w:type="dxa"/>
                  <w:shd w:val="clear" w:color="auto" w:fill="DBE5F1"/>
                </w:tcPr>
                <w:p w14:paraId="4EF0974D" w14:textId="77777777" w:rsidR="00600F87" w:rsidRPr="00387289" w:rsidRDefault="00600F87" w:rsidP="00B749EC">
                  <w:pPr>
                    <w:autoSpaceDE w:val="0"/>
                    <w:autoSpaceDN w:val="0"/>
                    <w:adjustRightInd w:val="0"/>
                    <w:jc w:val="both"/>
                    <w:rPr>
                      <w:rFonts w:ascii="Cambria" w:eastAsia="Times New Roman" w:hAnsi="Cambria" w:cs="Times New Roman"/>
                      <w:b/>
                      <w:bCs/>
                      <w:color w:val="000000"/>
                      <w:sz w:val="18"/>
                      <w:szCs w:val="18"/>
                      <w:lang w:val="en-US"/>
                    </w:rPr>
                  </w:pPr>
                  <w:r w:rsidRPr="00387289">
                    <w:rPr>
                      <w:rFonts w:ascii="Cambria" w:eastAsia="Times New Roman" w:hAnsi="Cambria" w:cs="Times New Roman"/>
                      <w:b/>
                      <w:bCs/>
                      <w:color w:val="000000"/>
                      <w:sz w:val="18"/>
                      <w:szCs w:val="18"/>
                      <w:lang w:val="en-US"/>
                    </w:rPr>
                    <w:t>Article</w:t>
                  </w:r>
                </w:p>
              </w:tc>
              <w:tc>
                <w:tcPr>
                  <w:tcW w:w="1980" w:type="dxa"/>
                  <w:shd w:val="clear" w:color="auto" w:fill="DBE5F1"/>
                </w:tcPr>
                <w:p w14:paraId="7EE9567C" w14:textId="77777777" w:rsidR="00600F87" w:rsidRPr="00387289" w:rsidRDefault="00600F87" w:rsidP="00B749EC">
                  <w:pPr>
                    <w:autoSpaceDE w:val="0"/>
                    <w:autoSpaceDN w:val="0"/>
                    <w:adjustRightInd w:val="0"/>
                    <w:jc w:val="both"/>
                    <w:rPr>
                      <w:rFonts w:ascii="Cambria" w:eastAsia="Times New Roman" w:hAnsi="Cambria" w:cs="Times New Roman"/>
                      <w:b/>
                      <w:bCs/>
                      <w:color w:val="000000"/>
                      <w:sz w:val="18"/>
                      <w:szCs w:val="18"/>
                      <w:lang w:val="en-US"/>
                    </w:rPr>
                  </w:pPr>
                  <w:r w:rsidRPr="00387289">
                    <w:rPr>
                      <w:rFonts w:ascii="Cambria" w:eastAsia="Times New Roman" w:hAnsi="Cambria" w:cs="Times New Roman"/>
                      <w:b/>
                      <w:bCs/>
                      <w:color w:val="000000"/>
                      <w:sz w:val="18"/>
                      <w:szCs w:val="18"/>
                      <w:lang w:val="en-US"/>
                    </w:rPr>
                    <w:t>Offence Type</w:t>
                  </w:r>
                </w:p>
              </w:tc>
              <w:tc>
                <w:tcPr>
                  <w:tcW w:w="1945" w:type="dxa"/>
                  <w:shd w:val="clear" w:color="auto" w:fill="DBE5F1"/>
                </w:tcPr>
                <w:p w14:paraId="58A7DA5E" w14:textId="77777777" w:rsidR="00600F87" w:rsidRPr="00387289" w:rsidRDefault="00600F87" w:rsidP="00B749EC">
                  <w:pPr>
                    <w:autoSpaceDE w:val="0"/>
                    <w:autoSpaceDN w:val="0"/>
                    <w:adjustRightInd w:val="0"/>
                    <w:jc w:val="both"/>
                    <w:rPr>
                      <w:rFonts w:ascii="Cambria" w:eastAsia="Times New Roman" w:hAnsi="Cambria" w:cs="Times New Roman"/>
                      <w:b/>
                      <w:bCs/>
                      <w:color w:val="000000"/>
                      <w:sz w:val="18"/>
                      <w:szCs w:val="18"/>
                      <w:lang w:val="en-US"/>
                    </w:rPr>
                  </w:pPr>
                  <w:r w:rsidRPr="00387289">
                    <w:rPr>
                      <w:rFonts w:ascii="Cambria" w:eastAsia="Times New Roman" w:hAnsi="Cambria" w:cs="Times New Roman"/>
                      <w:b/>
                      <w:color w:val="000000"/>
                      <w:sz w:val="18"/>
                      <w:szCs w:val="18"/>
                      <w:lang w:val="en-US"/>
                    </w:rPr>
                    <w:t>Applicability</w:t>
                  </w:r>
                </w:p>
              </w:tc>
              <w:tc>
                <w:tcPr>
                  <w:tcW w:w="4261" w:type="dxa"/>
                  <w:shd w:val="clear" w:color="auto" w:fill="DBE5F1"/>
                </w:tcPr>
                <w:p w14:paraId="3A7123C9" w14:textId="77777777" w:rsidR="00600F87" w:rsidRPr="00387289" w:rsidRDefault="00600F87" w:rsidP="00B749EC">
                  <w:pPr>
                    <w:autoSpaceDE w:val="0"/>
                    <w:autoSpaceDN w:val="0"/>
                    <w:adjustRightInd w:val="0"/>
                    <w:jc w:val="both"/>
                    <w:rPr>
                      <w:rFonts w:ascii="Cambria" w:eastAsia="Times New Roman" w:hAnsi="Cambria" w:cs="Times New Roman"/>
                      <w:b/>
                      <w:bCs/>
                      <w:color w:val="000000"/>
                      <w:sz w:val="18"/>
                      <w:szCs w:val="18"/>
                      <w:lang w:val="en-US"/>
                    </w:rPr>
                  </w:pPr>
                  <w:r w:rsidRPr="00387289">
                    <w:rPr>
                      <w:rFonts w:ascii="Cambria" w:eastAsia="Times New Roman" w:hAnsi="Cambria" w:cs="Times New Roman"/>
                      <w:b/>
                      <w:bCs/>
                      <w:color w:val="000000"/>
                      <w:sz w:val="18"/>
                      <w:szCs w:val="18"/>
                      <w:lang w:val="en-US"/>
                    </w:rPr>
                    <w:t>Sanctions</w:t>
                  </w:r>
                </w:p>
              </w:tc>
            </w:tr>
            <w:tr w:rsidR="00600F87" w:rsidRPr="00387289" w14:paraId="3D15FB78" w14:textId="77777777" w:rsidTr="00B749EC">
              <w:tc>
                <w:tcPr>
                  <w:tcW w:w="1165" w:type="dxa"/>
                </w:tcPr>
                <w:p w14:paraId="621CF2E4" w14:textId="77777777" w:rsidR="00600F87" w:rsidRPr="00387289" w:rsidRDefault="00600F87" w:rsidP="00B749EC">
                  <w:pPr>
                    <w:autoSpaceDE w:val="0"/>
                    <w:autoSpaceDN w:val="0"/>
                    <w:adjustRightInd w:val="0"/>
                    <w:jc w:val="both"/>
                    <w:rPr>
                      <w:rFonts w:ascii="Cambria" w:eastAsia="Times New Roman" w:hAnsi="Cambria" w:cs="Times New Roman"/>
                      <w:bCs/>
                      <w:color w:val="000000"/>
                      <w:sz w:val="18"/>
                      <w:szCs w:val="18"/>
                      <w:lang w:val="en-US"/>
                    </w:rPr>
                  </w:pPr>
                  <w:r w:rsidRPr="00387289">
                    <w:rPr>
                      <w:rFonts w:ascii="Cambria" w:eastAsia="Times New Roman" w:hAnsi="Cambria" w:cs="Times New Roman"/>
                      <w:bCs/>
                      <w:color w:val="000000"/>
                      <w:sz w:val="18"/>
                      <w:szCs w:val="18"/>
                      <w:lang w:val="en-US"/>
                    </w:rPr>
                    <w:t>66</w:t>
                  </w:r>
                </w:p>
              </w:tc>
              <w:tc>
                <w:tcPr>
                  <w:tcW w:w="1980" w:type="dxa"/>
                </w:tcPr>
                <w:p w14:paraId="0B9F1269" w14:textId="77777777" w:rsidR="00600F87" w:rsidRPr="00387289" w:rsidRDefault="00600F87" w:rsidP="00B749EC">
                  <w:pPr>
                    <w:autoSpaceDE w:val="0"/>
                    <w:autoSpaceDN w:val="0"/>
                    <w:adjustRightInd w:val="0"/>
                    <w:jc w:val="both"/>
                    <w:rPr>
                      <w:rFonts w:ascii="Cambria" w:eastAsia="Times New Roman" w:hAnsi="Cambria" w:cs="Times New Roman"/>
                      <w:bCs/>
                      <w:color w:val="000000"/>
                      <w:sz w:val="18"/>
                      <w:szCs w:val="18"/>
                      <w:lang w:val="en-US"/>
                    </w:rPr>
                  </w:pPr>
                  <w:r w:rsidRPr="00387289">
                    <w:rPr>
                      <w:rFonts w:ascii="Cambria" w:eastAsia="Times New Roman" w:hAnsi="Cambria" w:cs="Times New Roman"/>
                      <w:bCs/>
                      <w:color w:val="000000"/>
                      <w:sz w:val="18"/>
                      <w:szCs w:val="18"/>
                      <w:lang w:val="en-US"/>
                    </w:rPr>
                    <w:t>Money Laundering</w:t>
                  </w:r>
                </w:p>
              </w:tc>
              <w:tc>
                <w:tcPr>
                  <w:tcW w:w="1945" w:type="dxa"/>
                </w:tcPr>
                <w:p w14:paraId="70920A1A" w14:textId="77777777" w:rsidR="00600F87" w:rsidRPr="00387289" w:rsidRDefault="00600F87" w:rsidP="00B749EC">
                  <w:pPr>
                    <w:autoSpaceDE w:val="0"/>
                    <w:autoSpaceDN w:val="0"/>
                    <w:adjustRightInd w:val="0"/>
                    <w:jc w:val="both"/>
                    <w:rPr>
                      <w:rFonts w:ascii="Cambria" w:eastAsia="Times New Roman" w:hAnsi="Cambria" w:cs="Times New Roman"/>
                      <w:bCs/>
                      <w:color w:val="000000"/>
                      <w:sz w:val="18"/>
                      <w:szCs w:val="18"/>
                      <w:lang w:val="en-US"/>
                    </w:rPr>
                  </w:pPr>
                  <w:r w:rsidRPr="00387289">
                    <w:rPr>
                      <w:rFonts w:ascii="Cambria" w:eastAsia="Times New Roman" w:hAnsi="Cambria" w:cs="Times New Roman"/>
                      <w:bCs/>
                      <w:color w:val="000000"/>
                      <w:sz w:val="18"/>
                      <w:szCs w:val="18"/>
                      <w:lang w:val="en-US"/>
                    </w:rPr>
                    <w:t>Natural persons</w:t>
                  </w:r>
                </w:p>
              </w:tc>
              <w:tc>
                <w:tcPr>
                  <w:tcW w:w="4261" w:type="dxa"/>
                </w:tcPr>
                <w:p w14:paraId="2D9A7DFC" w14:textId="77777777" w:rsidR="00600F87" w:rsidRPr="00387289" w:rsidRDefault="00600F87" w:rsidP="00B749EC">
                  <w:pPr>
                    <w:numPr>
                      <w:ilvl w:val="0"/>
                      <w:numId w:val="29"/>
                    </w:numPr>
                    <w:autoSpaceDE w:val="0"/>
                    <w:autoSpaceDN w:val="0"/>
                    <w:adjustRightInd w:val="0"/>
                    <w:ind w:left="374"/>
                    <w:jc w:val="both"/>
                    <w:rPr>
                      <w:rFonts w:ascii="Cambria" w:eastAsia="Times New Roman" w:hAnsi="Cambria" w:cs="Times New Roman"/>
                      <w:color w:val="000000"/>
                      <w:sz w:val="18"/>
                      <w:szCs w:val="18"/>
                      <w:lang w:val="en-US"/>
                    </w:rPr>
                  </w:pPr>
                  <w:r w:rsidRPr="00387289">
                    <w:rPr>
                      <w:rFonts w:ascii="Cambria" w:eastAsia="Times New Roman" w:hAnsi="Cambria" w:cs="Times New Roman"/>
                      <w:color w:val="000000"/>
                      <w:sz w:val="18"/>
                      <w:szCs w:val="18"/>
                      <w:lang w:val="en-US"/>
                    </w:rPr>
                    <w:t xml:space="preserve">&lt;1,000,000,000Kip (&lt;USD112,315): shall be deprived of freedom from 3-7 years, fined 300,000,000- 500,000,000 Kip (USD33,300 -USD855,500) with his/her properties to be confiscated. </w:t>
                  </w:r>
                </w:p>
                <w:p w14:paraId="1ADFEDD0" w14:textId="77777777" w:rsidR="00600F87" w:rsidRPr="00387289" w:rsidRDefault="00600F87" w:rsidP="00B749EC">
                  <w:pPr>
                    <w:numPr>
                      <w:ilvl w:val="0"/>
                      <w:numId w:val="29"/>
                    </w:numPr>
                    <w:autoSpaceDE w:val="0"/>
                    <w:autoSpaceDN w:val="0"/>
                    <w:adjustRightInd w:val="0"/>
                    <w:ind w:left="374"/>
                    <w:jc w:val="both"/>
                    <w:rPr>
                      <w:rFonts w:ascii="Cambria" w:eastAsia="Times New Roman" w:hAnsi="Cambria" w:cs="Times New Roman"/>
                      <w:color w:val="000000"/>
                      <w:sz w:val="18"/>
                      <w:szCs w:val="18"/>
                      <w:lang w:val="en-US"/>
                    </w:rPr>
                  </w:pPr>
                  <w:r w:rsidRPr="00387289">
                    <w:rPr>
                      <w:rFonts w:ascii="Cambria" w:eastAsia="Times New Roman" w:hAnsi="Cambria" w:cs="Times New Roman"/>
                      <w:color w:val="000000"/>
                      <w:sz w:val="18"/>
                      <w:szCs w:val="18"/>
                      <w:lang w:val="en-US"/>
                    </w:rPr>
                    <w:t xml:space="preserve">&gt;1,000,000,000 (&gt;USD112,315) shall be deprived of freedom from 7-10 years, fined 500,000,000 Kip up to 700,000,000 Kip (USD33,300 –USD77,700), and with his/her properties to be confiscated. </w:t>
                  </w:r>
                </w:p>
                <w:p w14:paraId="1BB3000F" w14:textId="77777777" w:rsidR="00600F87" w:rsidRPr="00387289" w:rsidRDefault="00600F87" w:rsidP="00B749EC">
                  <w:pPr>
                    <w:autoSpaceDE w:val="0"/>
                    <w:autoSpaceDN w:val="0"/>
                    <w:adjustRightInd w:val="0"/>
                    <w:jc w:val="both"/>
                    <w:rPr>
                      <w:rFonts w:ascii="Cambria" w:eastAsia="Times New Roman" w:hAnsi="Cambria" w:cs="Times New Roman"/>
                      <w:bCs/>
                      <w:color w:val="000000"/>
                      <w:sz w:val="18"/>
                      <w:szCs w:val="18"/>
                      <w:lang w:val="en-US"/>
                    </w:rPr>
                  </w:pPr>
                </w:p>
              </w:tc>
            </w:tr>
            <w:tr w:rsidR="00600F87" w:rsidRPr="00387289" w14:paraId="6F21D75E" w14:textId="77777777" w:rsidTr="00B749EC">
              <w:tc>
                <w:tcPr>
                  <w:tcW w:w="1165" w:type="dxa"/>
                </w:tcPr>
                <w:p w14:paraId="0F5CF108" w14:textId="77777777" w:rsidR="00600F87" w:rsidRPr="00387289" w:rsidRDefault="00600F87" w:rsidP="00B749EC">
                  <w:pPr>
                    <w:autoSpaceDE w:val="0"/>
                    <w:autoSpaceDN w:val="0"/>
                    <w:adjustRightInd w:val="0"/>
                    <w:jc w:val="both"/>
                    <w:rPr>
                      <w:rFonts w:ascii="Cambria" w:eastAsia="Times New Roman" w:hAnsi="Cambria" w:cs="Times New Roman"/>
                      <w:bCs/>
                      <w:color w:val="000000"/>
                      <w:sz w:val="18"/>
                      <w:szCs w:val="18"/>
                      <w:lang w:val="en-US"/>
                    </w:rPr>
                  </w:pPr>
                  <w:r w:rsidRPr="00387289">
                    <w:rPr>
                      <w:rFonts w:ascii="Cambria" w:eastAsia="Times New Roman" w:hAnsi="Cambria" w:cs="Times New Roman"/>
                      <w:bCs/>
                      <w:color w:val="000000"/>
                      <w:sz w:val="18"/>
                      <w:szCs w:val="18"/>
                      <w:lang w:val="en-US"/>
                    </w:rPr>
                    <w:t>66</w:t>
                  </w:r>
                </w:p>
              </w:tc>
              <w:tc>
                <w:tcPr>
                  <w:tcW w:w="1980" w:type="dxa"/>
                </w:tcPr>
                <w:p w14:paraId="7B97697D" w14:textId="77777777" w:rsidR="00600F87" w:rsidRPr="00387289" w:rsidRDefault="00600F87" w:rsidP="00B749EC">
                  <w:pPr>
                    <w:autoSpaceDE w:val="0"/>
                    <w:autoSpaceDN w:val="0"/>
                    <w:adjustRightInd w:val="0"/>
                    <w:jc w:val="both"/>
                    <w:rPr>
                      <w:rFonts w:ascii="Cambria" w:eastAsia="Times New Roman" w:hAnsi="Cambria" w:cs="Times New Roman"/>
                      <w:bCs/>
                      <w:color w:val="000000"/>
                      <w:sz w:val="18"/>
                      <w:szCs w:val="18"/>
                      <w:lang w:val="en-US"/>
                    </w:rPr>
                  </w:pPr>
                  <w:r w:rsidRPr="00387289">
                    <w:rPr>
                      <w:rFonts w:ascii="Cambria" w:eastAsia="Times New Roman" w:hAnsi="Cambria" w:cs="Times New Roman"/>
                      <w:bCs/>
                      <w:color w:val="000000"/>
                      <w:sz w:val="18"/>
                      <w:szCs w:val="18"/>
                      <w:lang w:val="en-US"/>
                    </w:rPr>
                    <w:t>Money Laundering</w:t>
                  </w:r>
                </w:p>
              </w:tc>
              <w:tc>
                <w:tcPr>
                  <w:tcW w:w="1945" w:type="dxa"/>
                </w:tcPr>
                <w:p w14:paraId="7AB6D957" w14:textId="77777777" w:rsidR="00600F87" w:rsidRPr="00387289" w:rsidRDefault="00600F87" w:rsidP="00B749EC">
                  <w:pPr>
                    <w:autoSpaceDE w:val="0"/>
                    <w:autoSpaceDN w:val="0"/>
                    <w:adjustRightInd w:val="0"/>
                    <w:jc w:val="both"/>
                    <w:rPr>
                      <w:rFonts w:ascii="Cambria" w:eastAsia="Times New Roman" w:hAnsi="Cambria" w:cs="Times New Roman"/>
                      <w:bCs/>
                      <w:color w:val="000000"/>
                      <w:sz w:val="18"/>
                      <w:szCs w:val="18"/>
                      <w:lang w:val="en-US"/>
                    </w:rPr>
                  </w:pPr>
                  <w:r w:rsidRPr="00387289">
                    <w:rPr>
                      <w:rFonts w:ascii="Cambria" w:eastAsia="Times New Roman" w:hAnsi="Cambria" w:cs="Times New Roman"/>
                      <w:color w:val="000000"/>
                      <w:sz w:val="18"/>
                      <w:szCs w:val="18"/>
                      <w:lang w:val="en-US"/>
                    </w:rPr>
                    <w:t>Organized group, habitual offense</w:t>
                  </w:r>
                </w:p>
              </w:tc>
              <w:tc>
                <w:tcPr>
                  <w:tcW w:w="4261" w:type="dxa"/>
                </w:tcPr>
                <w:p w14:paraId="53BCE567" w14:textId="77777777" w:rsidR="00600F87" w:rsidRPr="00387289" w:rsidRDefault="00600F87" w:rsidP="00B749EC">
                  <w:pPr>
                    <w:numPr>
                      <w:ilvl w:val="0"/>
                      <w:numId w:val="29"/>
                    </w:numPr>
                    <w:autoSpaceDE w:val="0"/>
                    <w:autoSpaceDN w:val="0"/>
                    <w:adjustRightInd w:val="0"/>
                    <w:ind w:left="374"/>
                    <w:jc w:val="both"/>
                    <w:rPr>
                      <w:rFonts w:ascii="Cambria" w:eastAsia="Times New Roman" w:hAnsi="Cambria" w:cs="Times New Roman"/>
                      <w:color w:val="000000"/>
                      <w:sz w:val="18"/>
                      <w:szCs w:val="18"/>
                      <w:lang w:val="en-US"/>
                    </w:rPr>
                  </w:pPr>
                  <w:r w:rsidRPr="00387289">
                    <w:rPr>
                      <w:rFonts w:ascii="Cambria" w:eastAsia="Times New Roman" w:hAnsi="Cambria" w:cs="Times New Roman"/>
                      <w:color w:val="000000"/>
                      <w:sz w:val="18"/>
                      <w:szCs w:val="18"/>
                      <w:lang w:val="en-US"/>
                    </w:rPr>
                    <w:t>An offender shall be deprived of freedom from 10-15 years,</w:t>
                  </w:r>
                </w:p>
                <w:p w14:paraId="10B97192" w14:textId="77777777" w:rsidR="00600F87" w:rsidRPr="00387289" w:rsidRDefault="00600F87" w:rsidP="00B749EC">
                  <w:pPr>
                    <w:numPr>
                      <w:ilvl w:val="0"/>
                      <w:numId w:val="29"/>
                    </w:numPr>
                    <w:autoSpaceDE w:val="0"/>
                    <w:autoSpaceDN w:val="0"/>
                    <w:adjustRightInd w:val="0"/>
                    <w:ind w:left="374"/>
                    <w:jc w:val="both"/>
                    <w:rPr>
                      <w:rFonts w:ascii="Cambria" w:eastAsia="Times New Roman" w:hAnsi="Cambria" w:cs="Times New Roman"/>
                      <w:color w:val="000000"/>
                      <w:sz w:val="18"/>
                      <w:szCs w:val="18"/>
                      <w:lang w:val="en-US"/>
                    </w:rPr>
                  </w:pPr>
                  <w:r w:rsidRPr="00387289">
                    <w:rPr>
                      <w:rFonts w:ascii="Cambria" w:eastAsia="Times New Roman" w:hAnsi="Cambria" w:cs="Times New Roman"/>
                      <w:color w:val="000000"/>
                      <w:sz w:val="18"/>
                      <w:szCs w:val="18"/>
                      <w:lang w:val="en-US"/>
                    </w:rPr>
                    <w:t xml:space="preserve">fined 700,000,000 Kip up to 900,000,000 Kip (USD 89,852 –USD112,315) and with his/her properties to be confiscated. </w:t>
                  </w:r>
                </w:p>
                <w:p w14:paraId="354696A7" w14:textId="77777777" w:rsidR="00600F87" w:rsidRPr="00387289" w:rsidRDefault="00600F87" w:rsidP="00B749EC">
                  <w:pPr>
                    <w:numPr>
                      <w:ilvl w:val="0"/>
                      <w:numId w:val="29"/>
                    </w:numPr>
                    <w:autoSpaceDE w:val="0"/>
                    <w:autoSpaceDN w:val="0"/>
                    <w:adjustRightInd w:val="0"/>
                    <w:ind w:left="374"/>
                    <w:jc w:val="both"/>
                    <w:rPr>
                      <w:rFonts w:ascii="Cambria" w:eastAsia="Times New Roman" w:hAnsi="Cambria" w:cs="Times New Roman"/>
                      <w:color w:val="000000"/>
                      <w:sz w:val="18"/>
                      <w:szCs w:val="18"/>
                      <w:lang w:val="en-US"/>
                    </w:rPr>
                  </w:pPr>
                  <w:r w:rsidRPr="00387289">
                    <w:rPr>
                      <w:rFonts w:ascii="Cambria" w:eastAsia="Times New Roman" w:hAnsi="Cambria" w:cs="Times New Roman"/>
                      <w:color w:val="000000"/>
                      <w:sz w:val="18"/>
                      <w:szCs w:val="18"/>
                      <w:lang w:val="en-US"/>
                    </w:rPr>
                    <w:t>The act of preparation and attempt to commit an offence shall also be penalized.</w:t>
                  </w:r>
                </w:p>
                <w:p w14:paraId="700E4960" w14:textId="77777777" w:rsidR="00600F87" w:rsidRPr="00387289" w:rsidRDefault="00600F87" w:rsidP="00B749EC">
                  <w:pPr>
                    <w:autoSpaceDE w:val="0"/>
                    <w:autoSpaceDN w:val="0"/>
                    <w:adjustRightInd w:val="0"/>
                    <w:jc w:val="both"/>
                    <w:rPr>
                      <w:rFonts w:ascii="Cambria" w:eastAsia="Times New Roman" w:hAnsi="Cambria" w:cs="Times New Roman"/>
                      <w:bCs/>
                      <w:color w:val="000000"/>
                      <w:sz w:val="18"/>
                      <w:szCs w:val="18"/>
                      <w:lang w:val="en-US"/>
                    </w:rPr>
                  </w:pPr>
                </w:p>
              </w:tc>
            </w:tr>
            <w:tr w:rsidR="00600F87" w:rsidRPr="00387289" w14:paraId="0B512B1C" w14:textId="77777777" w:rsidTr="00B749EC">
              <w:trPr>
                <w:trHeight w:val="2349"/>
              </w:trPr>
              <w:tc>
                <w:tcPr>
                  <w:tcW w:w="1165" w:type="dxa"/>
                </w:tcPr>
                <w:p w14:paraId="005015C8" w14:textId="77777777" w:rsidR="00600F87" w:rsidRPr="00387289" w:rsidRDefault="00600F87" w:rsidP="00B749EC">
                  <w:pPr>
                    <w:autoSpaceDE w:val="0"/>
                    <w:autoSpaceDN w:val="0"/>
                    <w:adjustRightInd w:val="0"/>
                    <w:jc w:val="both"/>
                    <w:rPr>
                      <w:rFonts w:ascii="Cambria" w:eastAsia="Times New Roman" w:hAnsi="Cambria" w:cs="Times New Roman"/>
                      <w:bCs/>
                      <w:color w:val="000000"/>
                      <w:sz w:val="18"/>
                      <w:szCs w:val="18"/>
                      <w:lang w:val="en-US"/>
                    </w:rPr>
                  </w:pPr>
                  <w:r w:rsidRPr="00387289">
                    <w:rPr>
                      <w:rFonts w:ascii="Cambria" w:eastAsia="Times New Roman" w:hAnsi="Cambria" w:cs="Times New Roman"/>
                      <w:bCs/>
                      <w:color w:val="000000"/>
                      <w:sz w:val="18"/>
                      <w:szCs w:val="18"/>
                      <w:lang w:val="en-US"/>
                    </w:rPr>
                    <w:t>67</w:t>
                  </w:r>
                </w:p>
              </w:tc>
              <w:tc>
                <w:tcPr>
                  <w:tcW w:w="1980" w:type="dxa"/>
                </w:tcPr>
                <w:p w14:paraId="1B604B09" w14:textId="77777777" w:rsidR="00600F87" w:rsidRPr="00387289" w:rsidRDefault="00600F87" w:rsidP="00B749EC">
                  <w:pPr>
                    <w:autoSpaceDE w:val="0"/>
                    <w:autoSpaceDN w:val="0"/>
                    <w:adjustRightInd w:val="0"/>
                    <w:jc w:val="both"/>
                    <w:rPr>
                      <w:rFonts w:ascii="Cambria" w:eastAsia="Times New Roman" w:hAnsi="Cambria" w:cs="Times New Roman"/>
                      <w:bCs/>
                      <w:color w:val="000000"/>
                      <w:sz w:val="18"/>
                      <w:szCs w:val="18"/>
                      <w:lang w:val="en-US"/>
                    </w:rPr>
                  </w:pPr>
                  <w:r w:rsidRPr="00387289">
                    <w:rPr>
                      <w:rFonts w:ascii="Cambria" w:eastAsia="Times New Roman" w:hAnsi="Cambria" w:cs="Times New Roman"/>
                      <w:bCs/>
                      <w:color w:val="000000"/>
                      <w:sz w:val="18"/>
                      <w:szCs w:val="18"/>
                      <w:lang w:val="en-US"/>
                    </w:rPr>
                    <w:t>Terrorist Financing</w:t>
                  </w:r>
                </w:p>
              </w:tc>
              <w:tc>
                <w:tcPr>
                  <w:tcW w:w="1945" w:type="dxa"/>
                </w:tcPr>
                <w:p w14:paraId="582B66A5" w14:textId="77777777" w:rsidR="00600F87" w:rsidRPr="00387289" w:rsidRDefault="00600F87" w:rsidP="00B749EC">
                  <w:pPr>
                    <w:autoSpaceDE w:val="0"/>
                    <w:autoSpaceDN w:val="0"/>
                    <w:adjustRightInd w:val="0"/>
                    <w:jc w:val="both"/>
                    <w:rPr>
                      <w:rFonts w:ascii="Cambria" w:eastAsia="Times New Roman" w:hAnsi="Cambria" w:cs="Times New Roman"/>
                      <w:bCs/>
                      <w:color w:val="000000"/>
                      <w:sz w:val="18"/>
                      <w:szCs w:val="18"/>
                      <w:lang w:val="en-US"/>
                    </w:rPr>
                  </w:pPr>
                  <w:r w:rsidRPr="00387289">
                    <w:rPr>
                      <w:rFonts w:ascii="Cambria" w:eastAsia="Times New Roman" w:hAnsi="Cambria" w:cs="Times New Roman"/>
                      <w:bCs/>
                      <w:color w:val="000000"/>
                      <w:sz w:val="18"/>
                      <w:szCs w:val="18"/>
                      <w:lang w:val="en-US"/>
                    </w:rPr>
                    <w:t>Natural persons</w:t>
                  </w:r>
                </w:p>
              </w:tc>
              <w:tc>
                <w:tcPr>
                  <w:tcW w:w="4261" w:type="dxa"/>
                </w:tcPr>
                <w:p w14:paraId="140DB005" w14:textId="77777777" w:rsidR="00600F87" w:rsidRPr="00387289" w:rsidRDefault="00600F87" w:rsidP="00B749EC">
                  <w:pPr>
                    <w:numPr>
                      <w:ilvl w:val="0"/>
                      <w:numId w:val="29"/>
                    </w:numPr>
                    <w:autoSpaceDE w:val="0"/>
                    <w:autoSpaceDN w:val="0"/>
                    <w:adjustRightInd w:val="0"/>
                    <w:ind w:left="374"/>
                    <w:jc w:val="both"/>
                    <w:rPr>
                      <w:rFonts w:ascii="Cambria" w:eastAsia="Times New Roman" w:hAnsi="Cambria" w:cs="Times New Roman"/>
                      <w:color w:val="000000"/>
                      <w:sz w:val="18"/>
                      <w:szCs w:val="18"/>
                      <w:lang w:val="en-US"/>
                    </w:rPr>
                  </w:pPr>
                  <w:r w:rsidRPr="00387289">
                    <w:rPr>
                      <w:rFonts w:ascii="Cambria" w:eastAsia="Times New Roman" w:hAnsi="Cambria" w:cs="Times New Roman"/>
                      <w:color w:val="000000"/>
                      <w:sz w:val="18"/>
                      <w:szCs w:val="18"/>
                      <w:lang w:val="en-US"/>
                    </w:rPr>
                    <w:t xml:space="preserve">&lt;1,000,000,000Kip (&lt;USD112,315): shall be deprived of freedom from 5-8 years, fined 500,000,000- 800,000,000 Kip (USD56,158 – USD89,852) with his/her properties to be confiscated. </w:t>
                  </w:r>
                </w:p>
                <w:p w14:paraId="6C266EC1" w14:textId="77777777" w:rsidR="00600F87" w:rsidRPr="00387289" w:rsidRDefault="00600F87" w:rsidP="00B749EC">
                  <w:pPr>
                    <w:numPr>
                      <w:ilvl w:val="0"/>
                      <w:numId w:val="29"/>
                    </w:numPr>
                    <w:autoSpaceDE w:val="0"/>
                    <w:autoSpaceDN w:val="0"/>
                    <w:adjustRightInd w:val="0"/>
                    <w:ind w:left="374"/>
                    <w:jc w:val="both"/>
                    <w:rPr>
                      <w:rFonts w:ascii="Cambria" w:eastAsia="Times New Roman" w:hAnsi="Cambria" w:cs="Times New Roman"/>
                      <w:color w:val="000000"/>
                      <w:sz w:val="18"/>
                      <w:szCs w:val="18"/>
                      <w:lang w:val="en-US"/>
                    </w:rPr>
                  </w:pPr>
                  <w:r w:rsidRPr="00387289">
                    <w:rPr>
                      <w:rFonts w:ascii="Cambria" w:eastAsia="Times New Roman" w:hAnsi="Cambria" w:cs="Times New Roman"/>
                      <w:color w:val="000000"/>
                      <w:sz w:val="18"/>
                      <w:szCs w:val="18"/>
                      <w:lang w:val="en-US"/>
                    </w:rPr>
                    <w:t xml:space="preserve">&gt;1,000,000,000 (&gt;USD112,315) shall be deprived of freedom from 8-12 years, fined 800,000,000 Kip up to 1,000,000,000 Kip (USD 89,852 –USD112,315), and with his/her properties to be confiscated. </w:t>
                  </w:r>
                </w:p>
                <w:p w14:paraId="1973D222" w14:textId="77777777" w:rsidR="00600F87" w:rsidRPr="00387289" w:rsidRDefault="00600F87" w:rsidP="00B749EC">
                  <w:pPr>
                    <w:autoSpaceDE w:val="0"/>
                    <w:autoSpaceDN w:val="0"/>
                    <w:adjustRightInd w:val="0"/>
                    <w:jc w:val="both"/>
                    <w:rPr>
                      <w:rFonts w:ascii="Cambria" w:eastAsia="Times New Roman" w:hAnsi="Cambria" w:cs="Times New Roman"/>
                      <w:bCs/>
                      <w:color w:val="000000"/>
                      <w:sz w:val="18"/>
                      <w:szCs w:val="18"/>
                      <w:lang w:val="en-US"/>
                    </w:rPr>
                  </w:pPr>
                </w:p>
              </w:tc>
            </w:tr>
            <w:tr w:rsidR="00600F87" w:rsidRPr="00387289" w14:paraId="43839D9D" w14:textId="77777777" w:rsidTr="00B749EC">
              <w:tc>
                <w:tcPr>
                  <w:tcW w:w="1165" w:type="dxa"/>
                </w:tcPr>
                <w:p w14:paraId="43EF92F6" w14:textId="77777777" w:rsidR="00600F87" w:rsidRPr="00387289" w:rsidRDefault="00600F87" w:rsidP="00B749EC">
                  <w:pPr>
                    <w:autoSpaceDE w:val="0"/>
                    <w:autoSpaceDN w:val="0"/>
                    <w:adjustRightInd w:val="0"/>
                    <w:jc w:val="both"/>
                    <w:rPr>
                      <w:rFonts w:ascii="Cambria" w:eastAsia="Times New Roman" w:hAnsi="Cambria" w:cs="Times New Roman"/>
                      <w:bCs/>
                      <w:color w:val="000000"/>
                      <w:sz w:val="18"/>
                      <w:szCs w:val="18"/>
                      <w:lang w:val="en-US"/>
                    </w:rPr>
                  </w:pPr>
                  <w:r w:rsidRPr="00387289">
                    <w:rPr>
                      <w:rFonts w:ascii="Cambria" w:eastAsia="Times New Roman" w:hAnsi="Cambria" w:cs="Times New Roman"/>
                      <w:bCs/>
                      <w:color w:val="000000"/>
                      <w:sz w:val="18"/>
                      <w:szCs w:val="18"/>
                      <w:lang w:val="en-US"/>
                    </w:rPr>
                    <w:t>67</w:t>
                  </w:r>
                </w:p>
              </w:tc>
              <w:tc>
                <w:tcPr>
                  <w:tcW w:w="1980" w:type="dxa"/>
                </w:tcPr>
                <w:p w14:paraId="58E5AD46" w14:textId="77777777" w:rsidR="00600F87" w:rsidRPr="00387289" w:rsidRDefault="00600F87" w:rsidP="00B749EC">
                  <w:pPr>
                    <w:autoSpaceDE w:val="0"/>
                    <w:autoSpaceDN w:val="0"/>
                    <w:adjustRightInd w:val="0"/>
                    <w:jc w:val="both"/>
                    <w:rPr>
                      <w:rFonts w:ascii="Cambria" w:eastAsia="Times New Roman" w:hAnsi="Cambria" w:cs="Times New Roman"/>
                      <w:bCs/>
                      <w:color w:val="000000"/>
                      <w:sz w:val="18"/>
                      <w:szCs w:val="18"/>
                      <w:lang w:val="en-US"/>
                    </w:rPr>
                  </w:pPr>
                  <w:r w:rsidRPr="00387289">
                    <w:rPr>
                      <w:rFonts w:ascii="Cambria" w:eastAsia="Times New Roman" w:hAnsi="Cambria" w:cs="Times New Roman"/>
                      <w:bCs/>
                      <w:color w:val="000000"/>
                      <w:sz w:val="18"/>
                      <w:szCs w:val="18"/>
                      <w:lang w:val="en-US"/>
                    </w:rPr>
                    <w:t>Terrorist Financing</w:t>
                  </w:r>
                </w:p>
              </w:tc>
              <w:tc>
                <w:tcPr>
                  <w:tcW w:w="1945" w:type="dxa"/>
                </w:tcPr>
                <w:p w14:paraId="7E354253" w14:textId="77777777" w:rsidR="00600F87" w:rsidRPr="00387289" w:rsidRDefault="00600F87" w:rsidP="00B749EC">
                  <w:pPr>
                    <w:autoSpaceDE w:val="0"/>
                    <w:autoSpaceDN w:val="0"/>
                    <w:adjustRightInd w:val="0"/>
                    <w:jc w:val="both"/>
                    <w:rPr>
                      <w:rFonts w:ascii="Cambria" w:eastAsia="Times New Roman" w:hAnsi="Cambria" w:cs="Times New Roman"/>
                      <w:bCs/>
                      <w:color w:val="000000"/>
                      <w:sz w:val="18"/>
                      <w:szCs w:val="18"/>
                      <w:lang w:val="en-US"/>
                    </w:rPr>
                  </w:pPr>
                  <w:r w:rsidRPr="00387289">
                    <w:rPr>
                      <w:rFonts w:ascii="Cambria" w:eastAsia="Times New Roman" w:hAnsi="Cambria" w:cs="Times New Roman"/>
                      <w:color w:val="000000"/>
                      <w:sz w:val="18"/>
                      <w:szCs w:val="18"/>
                      <w:lang w:val="en-US"/>
                    </w:rPr>
                    <w:t>Organized group, habitual offense</w:t>
                  </w:r>
                </w:p>
              </w:tc>
              <w:tc>
                <w:tcPr>
                  <w:tcW w:w="4261" w:type="dxa"/>
                </w:tcPr>
                <w:p w14:paraId="5C3E5992" w14:textId="77777777" w:rsidR="00600F87" w:rsidRPr="00387289" w:rsidRDefault="00600F87" w:rsidP="00B749EC">
                  <w:pPr>
                    <w:numPr>
                      <w:ilvl w:val="0"/>
                      <w:numId w:val="29"/>
                    </w:numPr>
                    <w:autoSpaceDE w:val="0"/>
                    <w:autoSpaceDN w:val="0"/>
                    <w:adjustRightInd w:val="0"/>
                    <w:ind w:left="374"/>
                    <w:jc w:val="both"/>
                    <w:rPr>
                      <w:rFonts w:ascii="Cambria" w:eastAsia="Times New Roman" w:hAnsi="Cambria" w:cs="Times New Roman"/>
                      <w:color w:val="000000"/>
                      <w:sz w:val="18"/>
                      <w:szCs w:val="18"/>
                      <w:lang w:val="en-US"/>
                    </w:rPr>
                  </w:pPr>
                  <w:r w:rsidRPr="00387289">
                    <w:rPr>
                      <w:rFonts w:ascii="Cambria" w:eastAsia="Times New Roman" w:hAnsi="Cambria" w:cs="Times New Roman"/>
                      <w:color w:val="000000"/>
                      <w:sz w:val="18"/>
                      <w:szCs w:val="18"/>
                      <w:lang w:val="en-US"/>
                    </w:rPr>
                    <w:t>An offender shall be deprived of freedom from 12-20 years,</w:t>
                  </w:r>
                </w:p>
                <w:p w14:paraId="5EFF13C6" w14:textId="77777777" w:rsidR="00600F87" w:rsidRPr="00387289" w:rsidRDefault="00600F87" w:rsidP="00B749EC">
                  <w:pPr>
                    <w:numPr>
                      <w:ilvl w:val="0"/>
                      <w:numId w:val="29"/>
                    </w:numPr>
                    <w:autoSpaceDE w:val="0"/>
                    <w:autoSpaceDN w:val="0"/>
                    <w:adjustRightInd w:val="0"/>
                    <w:ind w:left="374"/>
                    <w:jc w:val="both"/>
                    <w:rPr>
                      <w:rFonts w:ascii="Cambria" w:eastAsia="Times New Roman" w:hAnsi="Cambria" w:cs="Times New Roman"/>
                      <w:color w:val="000000"/>
                      <w:sz w:val="18"/>
                      <w:szCs w:val="18"/>
                      <w:lang w:val="en-US"/>
                    </w:rPr>
                  </w:pPr>
                  <w:r w:rsidRPr="00387289">
                    <w:rPr>
                      <w:rFonts w:ascii="Cambria" w:eastAsia="Times New Roman" w:hAnsi="Cambria" w:cs="Times New Roman"/>
                      <w:color w:val="000000"/>
                      <w:sz w:val="18"/>
                      <w:szCs w:val="18"/>
                      <w:lang w:val="en-US"/>
                    </w:rPr>
                    <w:t xml:space="preserve">fined 800,000,000 Kip up to 1,000,000,000 Kip (USD 89,852 –USD112,315) and with his/her properties to be confiscated. </w:t>
                  </w:r>
                </w:p>
                <w:p w14:paraId="7AA675AF" w14:textId="77777777" w:rsidR="00600F87" w:rsidRPr="00387289" w:rsidRDefault="00600F87" w:rsidP="00B749EC">
                  <w:pPr>
                    <w:numPr>
                      <w:ilvl w:val="0"/>
                      <w:numId w:val="29"/>
                    </w:numPr>
                    <w:autoSpaceDE w:val="0"/>
                    <w:autoSpaceDN w:val="0"/>
                    <w:adjustRightInd w:val="0"/>
                    <w:ind w:left="374"/>
                    <w:jc w:val="both"/>
                    <w:rPr>
                      <w:rFonts w:ascii="Cambria" w:eastAsia="Times New Roman" w:hAnsi="Cambria" w:cs="Times New Roman"/>
                      <w:color w:val="000000"/>
                      <w:sz w:val="18"/>
                      <w:szCs w:val="18"/>
                      <w:lang w:val="en-US"/>
                    </w:rPr>
                  </w:pPr>
                  <w:r w:rsidRPr="00387289">
                    <w:rPr>
                      <w:rFonts w:ascii="Cambria" w:eastAsia="Times New Roman" w:hAnsi="Cambria" w:cs="Times New Roman"/>
                      <w:color w:val="000000"/>
                      <w:sz w:val="18"/>
                      <w:szCs w:val="18"/>
                      <w:lang w:val="en-US"/>
                    </w:rPr>
                    <w:t>The act of preparation and attempt to commit an offence shall also be penalized.</w:t>
                  </w:r>
                </w:p>
                <w:p w14:paraId="5EFDA3D9" w14:textId="77777777" w:rsidR="00600F87" w:rsidRPr="00387289" w:rsidRDefault="00600F87" w:rsidP="00B749EC">
                  <w:pPr>
                    <w:autoSpaceDE w:val="0"/>
                    <w:autoSpaceDN w:val="0"/>
                    <w:adjustRightInd w:val="0"/>
                    <w:jc w:val="both"/>
                    <w:rPr>
                      <w:rFonts w:ascii="Cambria" w:eastAsia="Times New Roman" w:hAnsi="Cambria" w:cs="Times New Roman"/>
                      <w:bCs/>
                      <w:color w:val="000000"/>
                      <w:sz w:val="18"/>
                      <w:szCs w:val="18"/>
                      <w:lang w:val="en-US"/>
                    </w:rPr>
                  </w:pPr>
                </w:p>
              </w:tc>
            </w:tr>
            <w:tr w:rsidR="00600F87" w:rsidRPr="00387289" w14:paraId="5D582C50" w14:textId="77777777" w:rsidTr="00B749EC">
              <w:tc>
                <w:tcPr>
                  <w:tcW w:w="1165" w:type="dxa"/>
                </w:tcPr>
                <w:p w14:paraId="2B426B73" w14:textId="77777777" w:rsidR="00600F87" w:rsidRPr="00387289" w:rsidRDefault="00600F87" w:rsidP="00B749EC">
                  <w:pPr>
                    <w:autoSpaceDE w:val="0"/>
                    <w:autoSpaceDN w:val="0"/>
                    <w:adjustRightInd w:val="0"/>
                    <w:jc w:val="both"/>
                    <w:rPr>
                      <w:rFonts w:ascii="Cambria" w:eastAsia="Times New Roman" w:hAnsi="Cambria" w:cs="Times New Roman"/>
                      <w:bCs/>
                      <w:color w:val="000000"/>
                      <w:sz w:val="18"/>
                      <w:szCs w:val="18"/>
                      <w:lang w:val="en-US"/>
                    </w:rPr>
                  </w:pPr>
                  <w:r w:rsidRPr="00387289">
                    <w:rPr>
                      <w:rFonts w:ascii="Cambria" w:eastAsia="Times New Roman" w:hAnsi="Cambria" w:cs="Times New Roman"/>
                      <w:bCs/>
                      <w:color w:val="000000"/>
                      <w:sz w:val="18"/>
                      <w:szCs w:val="18"/>
                      <w:lang w:val="en-US"/>
                    </w:rPr>
                    <w:t>69</w:t>
                  </w:r>
                </w:p>
              </w:tc>
              <w:tc>
                <w:tcPr>
                  <w:tcW w:w="1980" w:type="dxa"/>
                </w:tcPr>
                <w:p w14:paraId="2E20E555" w14:textId="77777777" w:rsidR="00600F87" w:rsidRPr="00387289" w:rsidRDefault="00600F87" w:rsidP="00B749EC">
                  <w:pPr>
                    <w:autoSpaceDE w:val="0"/>
                    <w:autoSpaceDN w:val="0"/>
                    <w:adjustRightInd w:val="0"/>
                    <w:jc w:val="both"/>
                    <w:rPr>
                      <w:rFonts w:ascii="Cambria" w:eastAsia="Times New Roman" w:hAnsi="Cambria" w:cs="Times New Roman"/>
                      <w:bCs/>
                      <w:color w:val="000000"/>
                      <w:sz w:val="18"/>
                      <w:szCs w:val="18"/>
                      <w:lang w:val="en-US"/>
                    </w:rPr>
                  </w:pPr>
                  <w:r w:rsidRPr="00387289">
                    <w:rPr>
                      <w:rFonts w:ascii="Cambria" w:eastAsia="Times New Roman" w:hAnsi="Cambria" w:cs="Times New Roman"/>
                      <w:bCs/>
                      <w:color w:val="000000"/>
                      <w:sz w:val="18"/>
                      <w:szCs w:val="18"/>
                      <w:lang w:val="en-US"/>
                    </w:rPr>
                    <w:t>Organized criminal group and racketeering</w:t>
                  </w:r>
                </w:p>
              </w:tc>
              <w:tc>
                <w:tcPr>
                  <w:tcW w:w="1945" w:type="dxa"/>
                </w:tcPr>
                <w:p w14:paraId="3F0ABD74" w14:textId="77777777" w:rsidR="00600F87" w:rsidRPr="00387289" w:rsidRDefault="00600F87" w:rsidP="00B749EC">
                  <w:pPr>
                    <w:autoSpaceDE w:val="0"/>
                    <w:autoSpaceDN w:val="0"/>
                    <w:adjustRightInd w:val="0"/>
                    <w:jc w:val="both"/>
                    <w:rPr>
                      <w:rFonts w:ascii="Cambria" w:eastAsia="Times New Roman" w:hAnsi="Cambria" w:cs="Times New Roman"/>
                      <w:bCs/>
                      <w:color w:val="000000"/>
                      <w:sz w:val="18"/>
                      <w:szCs w:val="18"/>
                      <w:lang w:val="en-US"/>
                    </w:rPr>
                  </w:pPr>
                  <w:r w:rsidRPr="00387289">
                    <w:rPr>
                      <w:rFonts w:ascii="Cambria" w:eastAsia="Times New Roman" w:hAnsi="Cambria" w:cs="Times New Roman"/>
                      <w:color w:val="000000"/>
                      <w:sz w:val="18"/>
                      <w:szCs w:val="18"/>
                      <w:lang w:val="en-US"/>
                    </w:rPr>
                    <w:t xml:space="preserve"> Natural person</w:t>
                  </w:r>
                </w:p>
              </w:tc>
              <w:tc>
                <w:tcPr>
                  <w:tcW w:w="4261" w:type="dxa"/>
                </w:tcPr>
                <w:p w14:paraId="1A12E13C" w14:textId="77777777" w:rsidR="00600F87" w:rsidRPr="00387289" w:rsidRDefault="00600F87" w:rsidP="00B749EC">
                  <w:pPr>
                    <w:numPr>
                      <w:ilvl w:val="0"/>
                      <w:numId w:val="29"/>
                    </w:numPr>
                    <w:autoSpaceDE w:val="0"/>
                    <w:autoSpaceDN w:val="0"/>
                    <w:adjustRightInd w:val="0"/>
                    <w:ind w:left="374"/>
                    <w:jc w:val="both"/>
                    <w:rPr>
                      <w:rFonts w:ascii="Cambria" w:eastAsia="Times New Roman" w:hAnsi="Cambria" w:cs="Times New Roman"/>
                      <w:color w:val="000000"/>
                      <w:sz w:val="18"/>
                      <w:szCs w:val="18"/>
                      <w:lang w:val="en-US"/>
                    </w:rPr>
                  </w:pPr>
                  <w:r w:rsidRPr="00387289">
                    <w:rPr>
                      <w:rFonts w:ascii="Cambria" w:eastAsia="Times New Roman" w:hAnsi="Cambria" w:cs="Times New Roman"/>
                      <w:color w:val="000000"/>
                      <w:sz w:val="18"/>
                      <w:szCs w:val="18"/>
                      <w:lang w:val="en-US"/>
                    </w:rPr>
                    <w:t xml:space="preserve">Imprisonment of 3 to 6 years, </w:t>
                  </w:r>
                </w:p>
                <w:p w14:paraId="61578952" w14:textId="77777777" w:rsidR="00600F87" w:rsidRPr="00387289" w:rsidRDefault="00600F87" w:rsidP="00B749EC">
                  <w:pPr>
                    <w:numPr>
                      <w:ilvl w:val="0"/>
                      <w:numId w:val="29"/>
                    </w:numPr>
                    <w:autoSpaceDE w:val="0"/>
                    <w:autoSpaceDN w:val="0"/>
                    <w:adjustRightInd w:val="0"/>
                    <w:ind w:left="374"/>
                    <w:jc w:val="both"/>
                    <w:rPr>
                      <w:rFonts w:ascii="Cambria" w:eastAsia="Times New Roman" w:hAnsi="Cambria" w:cs="Times New Roman"/>
                      <w:color w:val="000000"/>
                      <w:sz w:val="18"/>
                      <w:szCs w:val="18"/>
                      <w:lang w:val="en-US"/>
                    </w:rPr>
                  </w:pPr>
                  <w:r w:rsidRPr="00387289">
                    <w:rPr>
                      <w:rFonts w:ascii="Cambria" w:eastAsia="Times New Roman" w:hAnsi="Cambria" w:cs="Times New Roman"/>
                      <w:color w:val="000000"/>
                      <w:sz w:val="18"/>
                      <w:szCs w:val="18"/>
                      <w:lang w:val="en-US"/>
                    </w:rPr>
                    <w:t xml:space="preserve">Fined 30,000,000 Kip up to 60,000,000 Kip (USD3,330– USD6,660) and with his/her properties to be confiscated. </w:t>
                  </w:r>
                </w:p>
                <w:p w14:paraId="763BF669" w14:textId="77777777" w:rsidR="00600F87" w:rsidRPr="00387289" w:rsidRDefault="00600F87" w:rsidP="00B749EC">
                  <w:pPr>
                    <w:numPr>
                      <w:ilvl w:val="0"/>
                      <w:numId w:val="29"/>
                    </w:numPr>
                    <w:autoSpaceDE w:val="0"/>
                    <w:autoSpaceDN w:val="0"/>
                    <w:adjustRightInd w:val="0"/>
                    <w:ind w:left="374"/>
                    <w:jc w:val="both"/>
                    <w:rPr>
                      <w:rFonts w:ascii="Cambria" w:eastAsia="Times New Roman" w:hAnsi="Cambria" w:cs="Times New Roman"/>
                      <w:color w:val="000000"/>
                      <w:sz w:val="18"/>
                      <w:szCs w:val="18"/>
                      <w:lang w:val="en-US"/>
                    </w:rPr>
                  </w:pPr>
                  <w:r w:rsidRPr="00387289">
                    <w:rPr>
                      <w:rFonts w:ascii="Cambria" w:eastAsia="Times New Roman" w:hAnsi="Cambria" w:cs="Times New Roman"/>
                      <w:color w:val="000000"/>
                      <w:sz w:val="18"/>
                      <w:szCs w:val="18"/>
                      <w:lang w:val="en-US"/>
                    </w:rPr>
                    <w:t>The act of preparation and attempt to commit an offence shall also be penalized.</w:t>
                  </w:r>
                </w:p>
                <w:p w14:paraId="7569225C" w14:textId="77777777" w:rsidR="00600F87" w:rsidRPr="00387289" w:rsidRDefault="00600F87" w:rsidP="00B749EC">
                  <w:pPr>
                    <w:autoSpaceDE w:val="0"/>
                    <w:autoSpaceDN w:val="0"/>
                    <w:adjustRightInd w:val="0"/>
                    <w:jc w:val="both"/>
                    <w:rPr>
                      <w:rFonts w:ascii="Cambria" w:eastAsia="Times New Roman" w:hAnsi="Cambria" w:cs="Times New Roman"/>
                      <w:bCs/>
                      <w:color w:val="000000"/>
                      <w:sz w:val="18"/>
                      <w:szCs w:val="18"/>
                      <w:lang w:val="en-US"/>
                    </w:rPr>
                  </w:pPr>
                </w:p>
              </w:tc>
            </w:tr>
          </w:tbl>
          <w:p w14:paraId="1AA8F3DF" w14:textId="77777777" w:rsidR="00600F87" w:rsidRPr="00387289" w:rsidRDefault="00600F87" w:rsidP="00B749EC">
            <w:pPr>
              <w:autoSpaceDE w:val="0"/>
              <w:autoSpaceDN w:val="0"/>
              <w:adjustRightInd w:val="0"/>
              <w:spacing w:after="0" w:line="240" w:lineRule="auto"/>
              <w:jc w:val="both"/>
              <w:rPr>
                <w:rFonts w:ascii="Times New Roman" w:eastAsia="Times New Roman" w:hAnsi="Times New Roman" w:cs="Times New Roman"/>
                <w:color w:val="000000"/>
                <w:sz w:val="24"/>
                <w:szCs w:val="24"/>
                <w:lang w:val="en-US"/>
              </w:rPr>
            </w:pPr>
          </w:p>
        </w:tc>
      </w:tr>
    </w:tbl>
    <w:p w14:paraId="4E75AF23" w14:textId="77777777" w:rsidR="00600F87" w:rsidRPr="00387289" w:rsidRDefault="00600F87" w:rsidP="00600F87">
      <w:pPr>
        <w:tabs>
          <w:tab w:val="left" w:pos="0"/>
          <w:tab w:val="left" w:pos="1191"/>
          <w:tab w:val="left" w:pos="1531"/>
        </w:tabs>
        <w:spacing w:after="120" w:line="280" w:lineRule="exact"/>
        <w:jc w:val="both"/>
        <w:rPr>
          <w:rFonts w:ascii="Cambria" w:eastAsia="Times New Roman" w:hAnsi="Cambria" w:cs="Times New Roman"/>
          <w:b/>
          <w:bCs/>
          <w:spacing w:val="2"/>
          <w:lang w:val="en-MY" w:eastAsia="zh-CN"/>
        </w:rPr>
      </w:pPr>
    </w:p>
    <w:p w14:paraId="13CCAB55" w14:textId="77777777" w:rsidR="00600F87" w:rsidRPr="00387289" w:rsidRDefault="00600F87" w:rsidP="00600F87">
      <w:pPr>
        <w:numPr>
          <w:ilvl w:val="0"/>
          <w:numId w:val="16"/>
        </w:numPr>
        <w:tabs>
          <w:tab w:val="left" w:pos="0"/>
          <w:tab w:val="left" w:pos="1191"/>
          <w:tab w:val="left" w:pos="1531"/>
        </w:tabs>
        <w:spacing w:after="120" w:line="280" w:lineRule="exact"/>
        <w:ind w:left="0" w:firstLine="0"/>
        <w:jc w:val="both"/>
        <w:rPr>
          <w:rFonts w:asciiTheme="majorHAnsi" w:hAnsiTheme="majorHAnsi"/>
        </w:rPr>
      </w:pPr>
      <w:r w:rsidRPr="00387289">
        <w:rPr>
          <w:rFonts w:asciiTheme="majorHAnsi" w:hAnsiTheme="majorHAnsi"/>
          <w:i/>
        </w:rPr>
        <w:t>Criterion 35.2 is</w:t>
      </w:r>
      <w:r w:rsidRPr="00387289">
        <w:rPr>
          <w:rFonts w:asciiTheme="majorHAnsi" w:hAnsiTheme="majorHAnsi"/>
        </w:rPr>
        <w:t xml:space="preserve"> </w:t>
      </w:r>
      <w:r w:rsidRPr="006C2FBF">
        <w:rPr>
          <w:rFonts w:asciiTheme="majorHAnsi" w:hAnsiTheme="majorHAnsi"/>
          <w:b/>
        </w:rPr>
        <w:t xml:space="preserve">met. </w:t>
      </w:r>
      <w:r w:rsidRPr="00387289">
        <w:rPr>
          <w:rFonts w:asciiTheme="majorHAnsi" w:hAnsiTheme="majorHAnsi"/>
        </w:rPr>
        <w:t>The sanctions in the Law on Anti-Money Laundering and Counter-Financing of Terrorism No. 50/NA, dated 21 July 2014 is applicable to natural person and legal person as provided in Article 61 of the law.</w:t>
      </w:r>
    </w:p>
    <w:p w14:paraId="2DD598A6" w14:textId="77777777" w:rsidR="00600F87" w:rsidRPr="00387289" w:rsidRDefault="00600F87" w:rsidP="00600F87">
      <w:pPr>
        <w:tabs>
          <w:tab w:val="left" w:pos="850"/>
          <w:tab w:val="left" w:pos="1191"/>
          <w:tab w:val="left" w:pos="1531"/>
        </w:tabs>
        <w:spacing w:after="120" w:line="280" w:lineRule="exact"/>
        <w:jc w:val="both"/>
        <w:rPr>
          <w:rFonts w:ascii="Cambria" w:eastAsia="Times New Roman" w:hAnsi="Cambria" w:cs="Times New Roman"/>
          <w:spacing w:val="2"/>
          <w:lang w:val="en-MY" w:eastAsia="zh-CN"/>
        </w:rPr>
      </w:pPr>
      <w:r w:rsidRPr="00387289">
        <w:rPr>
          <w:rFonts w:ascii="Cambria" w:eastAsia="Times New Roman" w:hAnsi="Cambria" w:cs="Times New Roman"/>
          <w:b/>
          <w:bCs/>
          <w:spacing w:val="2"/>
          <w:lang w:val="en-MY" w:eastAsia="zh-CN"/>
        </w:rPr>
        <w:t xml:space="preserve">“Article 61 Measures against violators </w:t>
      </w:r>
    </w:p>
    <w:p w14:paraId="764DD7B1" w14:textId="77777777" w:rsidR="00600F87" w:rsidRPr="00387289" w:rsidRDefault="00600F87" w:rsidP="00600F87">
      <w:pPr>
        <w:tabs>
          <w:tab w:val="left" w:pos="850"/>
          <w:tab w:val="left" w:pos="1191"/>
          <w:tab w:val="left" w:pos="1531"/>
        </w:tabs>
        <w:spacing w:after="120" w:line="280" w:lineRule="exact"/>
        <w:jc w:val="both"/>
        <w:rPr>
          <w:rFonts w:ascii="Cambria" w:eastAsia="Times New Roman" w:hAnsi="Cambria" w:cs="Times New Roman"/>
          <w:spacing w:val="2"/>
          <w:lang w:val="en-MY" w:eastAsia="zh-CN"/>
        </w:rPr>
      </w:pPr>
      <w:r w:rsidRPr="00387289">
        <w:rPr>
          <w:rFonts w:ascii="Cambria" w:eastAsia="Times New Roman" w:hAnsi="Cambria" w:cs="Times New Roman"/>
          <w:spacing w:val="2"/>
          <w:lang w:val="en-MY" w:eastAsia="zh-CN"/>
        </w:rPr>
        <w:t xml:space="preserve">Any natural person, legal person or organization violating this law shall be educated, disciplined, fined or criminally punished in accordance with the severity of the violation, and shall pay compensation for damages incurred.” </w:t>
      </w:r>
    </w:p>
    <w:p w14:paraId="235894C4" w14:textId="77777777" w:rsidR="00600F87" w:rsidRPr="00387289" w:rsidRDefault="00600F87" w:rsidP="00600F87">
      <w:pPr>
        <w:tabs>
          <w:tab w:val="left" w:pos="850"/>
          <w:tab w:val="left" w:pos="1191"/>
          <w:tab w:val="left" w:pos="1531"/>
        </w:tabs>
        <w:spacing w:before="240" w:after="240" w:line="240" w:lineRule="auto"/>
        <w:jc w:val="both"/>
        <w:outlineLvl w:val="2"/>
        <w:rPr>
          <w:rFonts w:ascii="Cambria" w:eastAsia="Times New Roman" w:hAnsi="Cambria" w:cs="Times New Roman"/>
          <w:bCs/>
          <w:i/>
          <w:iCs/>
          <w:color w:val="000000"/>
          <w:sz w:val="24"/>
          <w:szCs w:val="24"/>
          <w:u w:val="single"/>
          <w:lang w:eastAsia="zh-CN"/>
        </w:rPr>
      </w:pPr>
      <w:r w:rsidRPr="00387289">
        <w:rPr>
          <w:rFonts w:ascii="Cambria" w:eastAsia="Times New Roman" w:hAnsi="Cambria" w:cs="Times New Roman"/>
          <w:bCs/>
          <w:i/>
          <w:iCs/>
          <w:color w:val="244061"/>
          <w:sz w:val="24"/>
          <w:szCs w:val="24"/>
          <w:lang w:eastAsia="zh-CN"/>
        </w:rPr>
        <w:t>Weighting and Conclusion</w:t>
      </w:r>
    </w:p>
    <w:p w14:paraId="184FF999" w14:textId="77777777" w:rsidR="00600F87" w:rsidRDefault="00600F87" w:rsidP="00600F87">
      <w:pPr>
        <w:numPr>
          <w:ilvl w:val="0"/>
          <w:numId w:val="16"/>
        </w:numPr>
        <w:tabs>
          <w:tab w:val="left" w:pos="0"/>
          <w:tab w:val="left" w:pos="1191"/>
          <w:tab w:val="left" w:pos="1531"/>
        </w:tabs>
        <w:spacing w:after="120" w:line="280" w:lineRule="exact"/>
        <w:ind w:left="0" w:firstLine="0"/>
        <w:jc w:val="both"/>
        <w:rPr>
          <w:rFonts w:asciiTheme="majorHAnsi" w:hAnsiTheme="majorHAnsi"/>
        </w:rPr>
      </w:pPr>
      <w:r w:rsidRPr="00387289">
        <w:rPr>
          <w:rFonts w:asciiTheme="majorHAnsi" w:hAnsiTheme="majorHAnsi"/>
        </w:rPr>
        <w:t xml:space="preserve">While Lao PDR provides a range of sanctions, further clarity is needed on whether the maximum sanctions available or applied for serious offences are dissuasive and proportionate. </w:t>
      </w:r>
    </w:p>
    <w:p w14:paraId="4F27269E" w14:textId="77777777" w:rsidR="00600F87" w:rsidRPr="00387289" w:rsidRDefault="00600F87" w:rsidP="00600F87">
      <w:pPr>
        <w:pStyle w:val="FAFT-TEXTEjustifiedleft"/>
        <w:numPr>
          <w:ilvl w:val="0"/>
          <w:numId w:val="0"/>
        </w:numPr>
        <w:tabs>
          <w:tab w:val="clear" w:pos="850"/>
          <w:tab w:val="left" w:pos="0"/>
        </w:tabs>
        <w:rPr>
          <w:rFonts w:asciiTheme="majorHAnsi" w:hAnsiTheme="majorHAnsi"/>
        </w:rPr>
      </w:pPr>
      <w:commentRangeStart w:id="554"/>
      <w:r w:rsidRPr="00F86876">
        <w:rPr>
          <w:rFonts w:asciiTheme="majorHAnsi" w:hAnsiTheme="majorHAnsi"/>
          <w:highlight w:val="yellow"/>
        </w:rPr>
        <w:t>[</w:t>
      </w:r>
      <w:r w:rsidRPr="00F86876">
        <w:rPr>
          <w:highlight w:val="yellow"/>
        </w:rPr>
        <w:t>To Lao PDR: while R35 speaks to whether sanctions are available (and the IO deals with how they are applied) we will need further information on whether relatively serious offences can be punished by more than administrative penalties.]</w:t>
      </w:r>
      <w:commentRangeEnd w:id="554"/>
      <w:r>
        <w:rPr>
          <w:rStyle w:val="CommentReference"/>
          <w:rFonts w:ascii="Times New Roman" w:hAnsi="Times New Roman"/>
          <w:spacing w:val="0"/>
        </w:rPr>
        <w:commentReference w:id="554"/>
      </w:r>
    </w:p>
    <w:p w14:paraId="2C01528B" w14:textId="77777777" w:rsidR="00600F87" w:rsidRPr="00387289" w:rsidRDefault="00600F87" w:rsidP="00600F87">
      <w:pPr>
        <w:numPr>
          <w:ilvl w:val="0"/>
          <w:numId w:val="16"/>
        </w:numPr>
        <w:tabs>
          <w:tab w:val="left" w:pos="0"/>
          <w:tab w:val="left" w:pos="1191"/>
          <w:tab w:val="left" w:pos="1531"/>
        </w:tabs>
        <w:spacing w:after="120" w:line="280" w:lineRule="exact"/>
        <w:ind w:left="0" w:firstLine="0"/>
        <w:jc w:val="both"/>
        <w:rPr>
          <w:rFonts w:asciiTheme="majorHAnsi" w:hAnsiTheme="majorHAnsi"/>
          <w:b/>
        </w:rPr>
      </w:pPr>
      <w:r w:rsidRPr="00387289">
        <w:rPr>
          <w:rFonts w:asciiTheme="majorHAnsi" w:hAnsiTheme="majorHAnsi"/>
          <w:b/>
        </w:rPr>
        <w:t xml:space="preserve">Recommendation </w:t>
      </w:r>
      <w:r w:rsidRPr="00620E05">
        <w:rPr>
          <w:rFonts w:asciiTheme="majorHAnsi" w:hAnsiTheme="majorHAnsi"/>
        </w:rPr>
        <w:t>35</w:t>
      </w:r>
      <w:r w:rsidRPr="00387289">
        <w:rPr>
          <w:rFonts w:asciiTheme="majorHAnsi" w:hAnsiTheme="majorHAnsi"/>
          <w:b/>
        </w:rPr>
        <w:t xml:space="preserve"> is rated largely/part</w:t>
      </w:r>
      <w:r>
        <w:rPr>
          <w:rFonts w:asciiTheme="majorHAnsi" w:hAnsiTheme="majorHAnsi"/>
          <w:b/>
        </w:rPr>
        <w:t>ial</w:t>
      </w:r>
      <w:r w:rsidRPr="00387289">
        <w:rPr>
          <w:rFonts w:asciiTheme="majorHAnsi" w:hAnsiTheme="majorHAnsi"/>
          <w:b/>
        </w:rPr>
        <w:t>ly compliant.</w:t>
      </w:r>
    </w:p>
    <w:p w14:paraId="49C85B7D" w14:textId="77777777" w:rsidR="00600F87" w:rsidRPr="00435FB3" w:rsidRDefault="00600F87" w:rsidP="00600F87">
      <w:pPr>
        <w:pStyle w:val="TemplateMERH2"/>
        <w:rPr>
          <w:rFonts w:asciiTheme="majorHAnsi" w:hAnsiTheme="majorHAnsi"/>
        </w:rPr>
      </w:pPr>
      <w:r w:rsidRPr="00435FB3">
        <w:rPr>
          <w:rFonts w:asciiTheme="majorHAnsi" w:hAnsiTheme="majorHAnsi"/>
        </w:rPr>
        <w:t>Recommendation 36 – International instruments</w:t>
      </w:r>
    </w:p>
    <w:p w14:paraId="266A9EB5" w14:textId="77777777" w:rsidR="00600F87" w:rsidRPr="002667CA" w:rsidRDefault="00600F87" w:rsidP="00600F87">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36.1</w:t>
      </w:r>
      <w:r w:rsidRPr="00435FB3">
        <w:rPr>
          <w:rFonts w:asciiTheme="majorHAnsi" w:hAnsiTheme="majorHAnsi"/>
        </w:rPr>
        <w:t xml:space="preserve"> </w:t>
      </w:r>
      <w:r>
        <w:rPr>
          <w:rFonts w:asciiTheme="majorHAnsi" w:hAnsiTheme="majorHAnsi"/>
        </w:rPr>
        <w:t xml:space="preserve">is </w:t>
      </w:r>
      <w:r>
        <w:rPr>
          <w:rFonts w:asciiTheme="majorHAnsi" w:hAnsiTheme="majorHAnsi"/>
          <w:b/>
        </w:rPr>
        <w:t xml:space="preserve">mostly met. </w:t>
      </w:r>
      <w:r w:rsidRPr="002667CA">
        <w:rPr>
          <w:rFonts w:asciiTheme="majorHAnsi" w:hAnsiTheme="majorHAnsi"/>
        </w:rPr>
        <w:t xml:space="preserve">Lao PDR acceded to the Vienna Convention on 11 October 2004, the Palermo Convention on 26 September 2003, the United Nations Convention against Corruption on 10 December 2009, and the Terrorist Financing Convention on 29 September 2008. </w:t>
      </w:r>
      <w:commentRangeStart w:id="556"/>
      <w:r w:rsidRPr="002667CA">
        <w:rPr>
          <w:rFonts w:asciiTheme="majorHAnsi" w:hAnsiTheme="majorHAnsi"/>
        </w:rPr>
        <w:t>However, Lao PDR has not yet acceded to 2 of the 9 treaties related to the Terrorist Financing Convention, namely (a) the Convention for the Suppression of Unlawful Acts against the Safety of Maritime Navigation; and (b) the Protocol for the Suppression of Unlawful Acts against the Safety of Fixed Platforms located on the Continental Shelf.</w:t>
      </w:r>
      <w:commentRangeEnd w:id="556"/>
      <w:r>
        <w:rPr>
          <w:rStyle w:val="CommentReference"/>
          <w:rFonts w:ascii="Times New Roman" w:hAnsi="Times New Roman"/>
          <w:spacing w:val="0"/>
        </w:rPr>
        <w:commentReference w:id="556"/>
      </w:r>
    </w:p>
    <w:p w14:paraId="6357467D" w14:textId="77777777" w:rsidR="00600F87" w:rsidRPr="002667CA" w:rsidRDefault="00600F87" w:rsidP="00600F87">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36.2</w:t>
      </w:r>
      <w:r w:rsidRPr="00435FB3">
        <w:rPr>
          <w:rFonts w:asciiTheme="majorHAnsi" w:hAnsiTheme="majorHAnsi"/>
        </w:rPr>
        <w:t xml:space="preserve"> is </w:t>
      </w:r>
      <w:r w:rsidRPr="00435FB3">
        <w:rPr>
          <w:rFonts w:asciiTheme="majorHAnsi" w:hAnsiTheme="majorHAnsi"/>
          <w:b/>
        </w:rPr>
        <w:t>partly met</w:t>
      </w:r>
      <w:r>
        <w:rPr>
          <w:rFonts w:asciiTheme="majorHAnsi" w:hAnsiTheme="majorHAnsi"/>
          <w:b/>
        </w:rPr>
        <w:t xml:space="preserve">.  </w:t>
      </w:r>
      <w:r w:rsidRPr="002667CA">
        <w:rPr>
          <w:rFonts w:asciiTheme="majorHAnsi" w:hAnsiTheme="majorHAnsi"/>
          <w:iCs/>
        </w:rPr>
        <w:t xml:space="preserve">The relevant articles of the Vienna Convention, the Merida Convention, the Palermo Convention, and the Terrorist Financing Convention have been implemented to some extent, but there are some shortcomings in implementation, such as </w:t>
      </w:r>
      <w:r w:rsidRPr="009E77D3">
        <w:rPr>
          <w:rFonts w:asciiTheme="majorHAnsi" w:hAnsiTheme="majorHAnsi"/>
          <w:iCs/>
        </w:rPr>
        <w:t xml:space="preserve">(a) </w:t>
      </w:r>
      <w:r>
        <w:rPr>
          <w:rFonts w:asciiTheme="majorHAnsi" w:hAnsiTheme="majorHAnsi"/>
          <w:iCs/>
        </w:rPr>
        <w:t>some deficiencies in the</w:t>
      </w:r>
      <w:r w:rsidRPr="009E77D3">
        <w:rPr>
          <w:rFonts w:asciiTheme="majorHAnsi" w:hAnsiTheme="majorHAnsi"/>
          <w:iCs/>
        </w:rPr>
        <w:t xml:space="preserve"> mutual legal assistance law</w:t>
      </w:r>
      <w:r w:rsidRPr="002667CA">
        <w:rPr>
          <w:rFonts w:asciiTheme="majorHAnsi" w:hAnsiTheme="majorHAnsi"/>
          <w:iCs/>
        </w:rPr>
        <w:t xml:space="preserve"> </w:t>
      </w:r>
      <w:r>
        <w:rPr>
          <w:rFonts w:asciiTheme="majorHAnsi" w:hAnsiTheme="majorHAnsi"/>
          <w:iCs/>
        </w:rPr>
        <w:t xml:space="preserve">2020 (MLA Law 2020) </w:t>
      </w:r>
      <w:r w:rsidRPr="002667CA">
        <w:rPr>
          <w:rFonts w:asciiTheme="majorHAnsi" w:hAnsiTheme="majorHAnsi"/>
          <w:iCs/>
        </w:rPr>
        <w:t xml:space="preserve">(see R.37 and R.38); </w:t>
      </w:r>
      <w:commentRangeStart w:id="557"/>
      <w:r w:rsidRPr="002667CA">
        <w:rPr>
          <w:rFonts w:asciiTheme="majorHAnsi" w:hAnsiTheme="majorHAnsi"/>
          <w:iCs/>
        </w:rPr>
        <w:t xml:space="preserve">(b) investigators are not supported with the power to conduct control deliveries (see R.31); </w:t>
      </w:r>
      <w:commentRangeEnd w:id="557"/>
      <w:r>
        <w:rPr>
          <w:rStyle w:val="CommentReference"/>
          <w:rFonts w:ascii="Times New Roman" w:hAnsi="Times New Roman"/>
          <w:spacing w:val="0"/>
        </w:rPr>
        <w:commentReference w:id="557"/>
      </w:r>
      <w:commentRangeStart w:id="558"/>
      <w:r w:rsidRPr="002667CA">
        <w:rPr>
          <w:rFonts w:asciiTheme="majorHAnsi" w:hAnsiTheme="majorHAnsi"/>
          <w:iCs/>
        </w:rPr>
        <w:t xml:space="preserve">(c) unclear provision  for the ancillary offences of association with or participation in money laundering (see R.3); </w:t>
      </w:r>
      <w:commentRangeEnd w:id="558"/>
      <w:r>
        <w:rPr>
          <w:rStyle w:val="CommentReference"/>
          <w:rFonts w:ascii="Times New Roman" w:hAnsi="Times New Roman"/>
          <w:spacing w:val="0"/>
        </w:rPr>
        <w:commentReference w:id="558"/>
      </w:r>
      <w:r w:rsidRPr="002667CA">
        <w:rPr>
          <w:rFonts w:asciiTheme="majorHAnsi" w:hAnsiTheme="majorHAnsi"/>
          <w:iCs/>
        </w:rPr>
        <w:t xml:space="preserve">(d) unclear provision to enable law enforcement authorities to conduct joint investigation based on bilateral or multilateral agreement (see R.40). </w:t>
      </w:r>
    </w:p>
    <w:p w14:paraId="26382737" w14:textId="77777777" w:rsidR="00600F87" w:rsidRDefault="00600F87" w:rsidP="00600F87">
      <w:pPr>
        <w:pStyle w:val="TemplateMERH4"/>
        <w:rPr>
          <w:rFonts w:asciiTheme="majorHAnsi" w:hAnsiTheme="majorHAnsi"/>
        </w:rPr>
      </w:pPr>
      <w:r w:rsidRPr="00435FB3">
        <w:rPr>
          <w:rFonts w:asciiTheme="majorHAnsi" w:hAnsiTheme="majorHAnsi"/>
        </w:rPr>
        <w:t>Weighting and Conclusion</w:t>
      </w:r>
    </w:p>
    <w:p w14:paraId="534541D8" w14:textId="77777777" w:rsidR="00600F87" w:rsidRPr="002C2469" w:rsidRDefault="00600F87" w:rsidP="00600F87">
      <w:pPr>
        <w:pStyle w:val="FAFT-TEXTEjustifiedleft"/>
        <w:numPr>
          <w:ilvl w:val="0"/>
          <w:numId w:val="16"/>
        </w:numPr>
        <w:tabs>
          <w:tab w:val="clear" w:pos="850"/>
          <w:tab w:val="left" w:pos="0"/>
        </w:tabs>
        <w:ind w:left="0" w:firstLine="0"/>
        <w:rPr>
          <w:rFonts w:asciiTheme="majorHAnsi" w:hAnsiTheme="majorHAnsi"/>
        </w:rPr>
      </w:pPr>
      <w:r w:rsidRPr="002C2469">
        <w:rPr>
          <w:rFonts w:asciiTheme="majorHAnsi" w:hAnsiTheme="majorHAnsi"/>
        </w:rPr>
        <w:t>Lao PDR is a party to the four conventions, but there are some shortcomings in implementation (see R.3, R.31, R.37, R.38, and R.40).</w:t>
      </w:r>
    </w:p>
    <w:p w14:paraId="22FBE5A5" w14:textId="77777777" w:rsidR="00600F87" w:rsidRPr="00435FB3" w:rsidRDefault="00600F87" w:rsidP="00600F87">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b/>
        </w:rPr>
        <w:t>Recommendation 36 is rated partly compliant</w:t>
      </w:r>
      <w:r w:rsidRPr="00435FB3">
        <w:rPr>
          <w:rFonts w:asciiTheme="majorHAnsi" w:hAnsiTheme="majorHAnsi"/>
        </w:rPr>
        <w:t xml:space="preserve"> </w:t>
      </w:r>
    </w:p>
    <w:p w14:paraId="34A5AD2E" w14:textId="77777777" w:rsidR="00600F87" w:rsidRPr="00435FB3" w:rsidRDefault="00600F87" w:rsidP="00600F87">
      <w:pPr>
        <w:pStyle w:val="TemplateMERH2"/>
        <w:rPr>
          <w:rFonts w:asciiTheme="majorHAnsi" w:hAnsiTheme="majorHAnsi"/>
        </w:rPr>
      </w:pPr>
      <w:bookmarkStart w:id="559" w:name="_Toc358292309"/>
      <w:bookmarkStart w:id="560" w:name="_Toc429126876"/>
      <w:bookmarkStart w:id="561" w:name="_Toc435082219"/>
      <w:bookmarkStart w:id="562" w:name="_Toc28876754"/>
      <w:bookmarkStart w:id="563" w:name="_Toc46318350"/>
      <w:r w:rsidRPr="00435FB3">
        <w:rPr>
          <w:rFonts w:asciiTheme="majorHAnsi" w:hAnsiTheme="majorHAnsi"/>
        </w:rPr>
        <w:t>Recommendation 37 - Mutual legal assistance</w:t>
      </w:r>
      <w:bookmarkEnd w:id="559"/>
      <w:bookmarkEnd w:id="560"/>
      <w:bookmarkEnd w:id="561"/>
      <w:bookmarkEnd w:id="562"/>
      <w:bookmarkEnd w:id="563"/>
    </w:p>
    <w:p w14:paraId="52F18711" w14:textId="77777777" w:rsidR="00600F87" w:rsidRPr="005926B4"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bookmarkStart w:id="564" w:name="_Toc358292310"/>
      <w:bookmarkStart w:id="565" w:name="_Toc429126877"/>
      <w:bookmarkStart w:id="566" w:name="_Toc435082220"/>
      <w:bookmarkStart w:id="567" w:name="_Toc28876755"/>
      <w:bookmarkStart w:id="568" w:name="_Toc46318351"/>
      <w:r w:rsidRPr="005926B4">
        <w:rPr>
          <w:rFonts w:asciiTheme="majorHAnsi" w:eastAsia="Times New Roman" w:hAnsiTheme="majorHAnsi" w:cs="Times New Roman"/>
          <w:i/>
          <w:spacing w:val="2"/>
          <w:lang w:eastAsia="zh-CN"/>
        </w:rPr>
        <w:t>Criterion 37.1</w:t>
      </w:r>
      <w:r w:rsidRPr="005926B4">
        <w:rPr>
          <w:rFonts w:asciiTheme="majorHAnsi" w:eastAsia="Times New Roman" w:hAnsiTheme="majorHAnsi" w:cs="Times New Roman"/>
          <w:spacing w:val="2"/>
          <w:lang w:eastAsia="zh-CN"/>
        </w:rPr>
        <w:t xml:space="preserve"> is </w:t>
      </w:r>
      <w:r w:rsidRPr="005926B4">
        <w:rPr>
          <w:rFonts w:asciiTheme="majorHAnsi" w:eastAsia="Times New Roman" w:hAnsiTheme="majorHAnsi" w:cs="Times New Roman"/>
          <w:b/>
          <w:spacing w:val="2"/>
          <w:lang w:eastAsia="zh-CN"/>
        </w:rPr>
        <w:t>met</w:t>
      </w:r>
      <w:r>
        <w:rPr>
          <w:rFonts w:asciiTheme="majorHAnsi" w:eastAsia="Times New Roman" w:hAnsiTheme="majorHAnsi" w:cs="Times New Roman"/>
          <w:spacing w:val="2"/>
          <w:lang w:eastAsia="zh-CN"/>
        </w:rPr>
        <w:t xml:space="preserve">. </w:t>
      </w:r>
      <w:r w:rsidRPr="005926B4">
        <w:rPr>
          <w:rFonts w:ascii="Cambria" w:eastAsia="Times New Roman" w:hAnsi="Cambria" w:cs="Times New Roman"/>
          <w:spacing w:val="2"/>
          <w:lang w:eastAsia="zh-CN"/>
        </w:rPr>
        <w:t xml:space="preserve"> </w:t>
      </w:r>
      <w:r w:rsidRPr="005926B4">
        <w:rPr>
          <w:rFonts w:asciiTheme="majorHAnsi" w:eastAsia="Times New Roman" w:hAnsiTheme="majorHAnsi" w:cs="Times New Roman"/>
          <w:spacing w:val="2"/>
          <w:lang w:eastAsia="zh-CN"/>
        </w:rPr>
        <w:t xml:space="preserve">Since Lao PDR’s 2011 mutual evaluation, the MLA Law 2020 was enacted. Article 44 of Law on Money Laundering and Counter-Financing Terrorism 2014 </w:t>
      </w:r>
      <w:r w:rsidRPr="005926B4">
        <w:rPr>
          <w:rFonts w:asciiTheme="majorHAnsi" w:eastAsia="Times New Roman" w:hAnsiTheme="majorHAnsi" w:cs="Times New Roman"/>
          <w:spacing w:val="2"/>
          <w:lang w:eastAsia="zh-CN"/>
        </w:rPr>
        <w:lastRenderedPageBreak/>
        <w:t xml:space="preserve">provides general provision on mutual legal assistance in money laundering and terrorist financing cases. This provision also states that the mechanism and procedures for mutual legal assistance are defined in the relevant regulations and laws. Article 3(6) of MLA Law 2020 provides definition of criminal matters that related to criminal offences and criminal proceedings, but contains no further explanation of the scope of criminal offences, except under article 44 of AML and CFT Law. Moreover, Chapter 4, article 31 to article 35 of MLA Law 2020 regulates the execution of mutual legal assistances. Moreover, article 272 of Law on the Criminal Procedure 2017 requires Lao PDR authorities to comply with agreements with foreign countries, as well as with any international conventions to which Lao PDR has become a party. </w:t>
      </w:r>
      <w:commentRangeStart w:id="569"/>
      <w:r w:rsidRPr="005926B4">
        <w:rPr>
          <w:rFonts w:asciiTheme="majorHAnsi" w:eastAsia="Times New Roman" w:hAnsiTheme="majorHAnsi" w:cs="Times New Roman"/>
          <w:spacing w:val="2"/>
          <w:lang w:eastAsia="zh-CN"/>
        </w:rPr>
        <w:t xml:space="preserve">Lao PDR has signed treaties covering various forms of mutual legal assistance with a few countries, namely the United Kingdom and Northern Ireland, Vietnam, as well as ASEAN MLAT. </w:t>
      </w:r>
      <w:commentRangeEnd w:id="569"/>
      <w:r>
        <w:rPr>
          <w:rStyle w:val="CommentReference"/>
          <w:rFonts w:ascii="Times New Roman" w:eastAsia="Times New Roman" w:hAnsi="Times New Roman" w:cs="Times New Roman"/>
          <w:lang w:eastAsia="zh-CN"/>
        </w:rPr>
        <w:commentReference w:id="569"/>
      </w:r>
      <w:r w:rsidRPr="005926B4">
        <w:rPr>
          <w:rFonts w:asciiTheme="majorHAnsi" w:eastAsia="Times New Roman" w:hAnsiTheme="majorHAnsi" w:cs="Times New Roman"/>
          <w:spacing w:val="2"/>
          <w:lang w:eastAsia="zh-CN"/>
        </w:rPr>
        <w:t xml:space="preserve">Moreover, article 271 paragraph 2 of Law on the Criminal Procedure allows Lao PDR to provide judicial assistance, including MLA without agreement and with mutual cooperation basis, but should not conflict with the Lao PDR laws. </w:t>
      </w:r>
    </w:p>
    <w:p w14:paraId="16D76A59" w14:textId="77777777" w:rsidR="00600F87" w:rsidRPr="005926B4"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5926B4">
        <w:rPr>
          <w:rFonts w:asciiTheme="majorHAnsi" w:eastAsia="Times New Roman" w:hAnsiTheme="majorHAnsi" w:cs="Times New Roman"/>
          <w:i/>
          <w:spacing w:val="2"/>
          <w:lang w:eastAsia="zh-CN"/>
        </w:rPr>
        <w:t>Criterion 37.2</w:t>
      </w:r>
      <w:r w:rsidRPr="005926B4">
        <w:rPr>
          <w:rFonts w:asciiTheme="majorHAnsi" w:eastAsia="Times New Roman" w:hAnsiTheme="majorHAnsi" w:cs="Times New Roman"/>
          <w:spacing w:val="2"/>
          <w:lang w:eastAsia="zh-CN"/>
        </w:rPr>
        <w:t xml:space="preserve"> is </w:t>
      </w:r>
      <w:r w:rsidRPr="005926B4">
        <w:rPr>
          <w:rFonts w:asciiTheme="majorHAnsi" w:eastAsia="Times New Roman" w:hAnsiTheme="majorHAnsi" w:cs="Times New Roman"/>
          <w:b/>
          <w:spacing w:val="2"/>
          <w:lang w:eastAsia="zh-CN"/>
        </w:rPr>
        <w:t>mostly met</w:t>
      </w:r>
      <w:r>
        <w:rPr>
          <w:rFonts w:asciiTheme="majorHAnsi" w:eastAsia="Times New Roman" w:hAnsiTheme="majorHAnsi" w:cs="Times New Roman"/>
          <w:spacing w:val="2"/>
          <w:lang w:eastAsia="zh-CN"/>
        </w:rPr>
        <w:t xml:space="preserve">. </w:t>
      </w:r>
      <w:r w:rsidRPr="005926B4">
        <w:rPr>
          <w:rFonts w:asciiTheme="majorHAnsi" w:eastAsia="Times New Roman" w:hAnsiTheme="majorHAnsi" w:cs="Times New Roman"/>
          <w:spacing w:val="2"/>
          <w:highlight w:val="yellow"/>
          <w:lang w:eastAsia="zh-CN"/>
        </w:rPr>
        <w:t>[</w:t>
      </w:r>
      <w:commentRangeStart w:id="570"/>
      <w:r w:rsidRPr="005926B4">
        <w:rPr>
          <w:rFonts w:ascii="Cambria" w:eastAsia="Times New Roman" w:hAnsi="Cambria" w:cs="Times New Roman"/>
          <w:spacing w:val="2"/>
          <w:highlight w:val="yellow"/>
          <w:lang w:eastAsia="zh-CN"/>
        </w:rPr>
        <w:t>For Lao PDR: Please provide an explanation of the designated authority for judicial assistance. Is there any guidance on judicial assistance?]</w:t>
      </w:r>
      <w:r w:rsidRPr="005926B4">
        <w:rPr>
          <w:rFonts w:asciiTheme="majorHAnsi" w:eastAsia="Times New Roman" w:hAnsiTheme="majorHAnsi" w:cs="Times New Roman"/>
          <w:spacing w:val="2"/>
          <w:lang w:eastAsia="zh-CN"/>
        </w:rPr>
        <w:t>-</w:t>
      </w:r>
      <w:r w:rsidRPr="005926B4">
        <w:rPr>
          <w:rFonts w:ascii="Cambria" w:eastAsia="Times New Roman" w:hAnsi="Cambria" w:cs="Times New Roman"/>
          <w:spacing w:val="2"/>
          <w:lang w:eastAsia="zh-CN"/>
        </w:rPr>
        <w:t xml:space="preserve"> </w:t>
      </w:r>
      <w:commentRangeEnd w:id="570"/>
      <w:r>
        <w:rPr>
          <w:rStyle w:val="CommentReference"/>
          <w:rFonts w:ascii="Times New Roman" w:eastAsia="Times New Roman" w:hAnsi="Times New Roman" w:cs="Times New Roman"/>
          <w:lang w:eastAsia="zh-CN"/>
        </w:rPr>
        <w:commentReference w:id="570"/>
      </w:r>
      <w:r w:rsidRPr="005926B4">
        <w:rPr>
          <w:rFonts w:asciiTheme="majorHAnsi" w:eastAsia="Times New Roman" w:hAnsiTheme="majorHAnsi" w:cs="Times New Roman"/>
          <w:spacing w:val="2"/>
          <w:lang w:eastAsia="zh-CN"/>
        </w:rPr>
        <w:t xml:space="preserve">The assessor acknowledges article 9 of MLA Law 2020 which regulates the request of mutual legal assistance via a focal coordination agency through diplomatic channels. The law also designates </w:t>
      </w:r>
      <w:commentRangeStart w:id="571"/>
      <w:r w:rsidRPr="005926B4">
        <w:rPr>
          <w:rFonts w:asciiTheme="majorHAnsi" w:eastAsia="Times New Roman" w:hAnsiTheme="majorHAnsi" w:cs="Times New Roman"/>
          <w:spacing w:val="2"/>
          <w:lang w:eastAsia="zh-CN"/>
        </w:rPr>
        <w:t xml:space="preserve">the People’s Supreme Court Office </w:t>
      </w:r>
      <w:commentRangeEnd w:id="571"/>
      <w:r>
        <w:rPr>
          <w:rStyle w:val="CommentReference"/>
          <w:rFonts w:ascii="Times New Roman" w:eastAsia="Times New Roman" w:hAnsi="Times New Roman" w:cs="Times New Roman"/>
          <w:lang w:eastAsia="zh-CN"/>
        </w:rPr>
        <w:commentReference w:id="571"/>
      </w:r>
      <w:r w:rsidRPr="005926B4">
        <w:rPr>
          <w:rFonts w:asciiTheme="majorHAnsi" w:eastAsia="Times New Roman" w:hAnsiTheme="majorHAnsi" w:cs="Times New Roman"/>
          <w:spacing w:val="2"/>
          <w:lang w:eastAsia="zh-CN"/>
        </w:rPr>
        <w:t xml:space="preserve">as a focal coordinator as indicated in article 43 para 1 of MLA Law </w:t>
      </w:r>
      <w:proofErr w:type="gramStart"/>
      <w:r w:rsidRPr="005926B4">
        <w:rPr>
          <w:rFonts w:asciiTheme="majorHAnsi" w:eastAsia="Times New Roman" w:hAnsiTheme="majorHAnsi" w:cs="Times New Roman"/>
          <w:spacing w:val="2"/>
          <w:lang w:eastAsia="zh-CN"/>
        </w:rPr>
        <w:t>2020  and</w:t>
      </w:r>
      <w:proofErr w:type="gramEnd"/>
      <w:r w:rsidRPr="005926B4">
        <w:rPr>
          <w:rFonts w:asciiTheme="majorHAnsi" w:eastAsia="Times New Roman" w:hAnsiTheme="majorHAnsi" w:cs="Times New Roman"/>
          <w:spacing w:val="2"/>
          <w:lang w:eastAsia="zh-CN"/>
        </w:rPr>
        <w:t xml:space="preserve"> provides for coordination with the Ministry of Public Security, the People’s Court, the Ministry of foreign Affairs, </w:t>
      </w:r>
      <w:proofErr w:type="spellStart"/>
      <w:r w:rsidRPr="005926B4">
        <w:rPr>
          <w:rFonts w:asciiTheme="majorHAnsi" w:eastAsia="Times New Roman" w:hAnsiTheme="majorHAnsi" w:cs="Times New Roman"/>
          <w:spacing w:val="2"/>
          <w:lang w:eastAsia="zh-CN"/>
        </w:rPr>
        <w:t>theMinistry</w:t>
      </w:r>
      <w:proofErr w:type="spellEnd"/>
      <w:r w:rsidRPr="005926B4">
        <w:rPr>
          <w:rFonts w:asciiTheme="majorHAnsi" w:eastAsia="Times New Roman" w:hAnsiTheme="majorHAnsi" w:cs="Times New Roman"/>
          <w:spacing w:val="2"/>
          <w:lang w:eastAsia="zh-CN"/>
        </w:rPr>
        <w:t xml:space="preserve"> of Justice, and </w:t>
      </w:r>
      <w:proofErr w:type="spellStart"/>
      <w:r w:rsidRPr="005926B4">
        <w:rPr>
          <w:rFonts w:asciiTheme="majorHAnsi" w:eastAsia="Times New Roman" w:hAnsiTheme="majorHAnsi" w:cs="Times New Roman"/>
          <w:spacing w:val="2"/>
          <w:lang w:eastAsia="zh-CN"/>
        </w:rPr>
        <w:t>theLocal</w:t>
      </w:r>
      <w:proofErr w:type="spellEnd"/>
      <w:r w:rsidRPr="005926B4">
        <w:rPr>
          <w:rFonts w:asciiTheme="majorHAnsi" w:eastAsia="Times New Roman" w:hAnsiTheme="majorHAnsi" w:cs="Times New Roman"/>
          <w:spacing w:val="2"/>
          <w:lang w:eastAsia="zh-CN"/>
        </w:rPr>
        <w:t xml:space="preserve"> Administration Office. Moreover, article 44(2) of MLA Law 2020designates the Public Prosecutor Office to coordinate with foreign organizations about the international cooperation for mutual legal assistance in criminal matter, and article 45(2) of MLA Law 2020 requires the Ministry of Public Security to take the lead and support the execution of mutual legal assistance in criminal matters requests in accordance with the scope of its own responsibilities. </w:t>
      </w:r>
    </w:p>
    <w:p w14:paraId="6117A3A2" w14:textId="77777777" w:rsidR="00600F87" w:rsidRPr="005926B4"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5926B4">
        <w:rPr>
          <w:rFonts w:asciiTheme="majorHAnsi" w:eastAsia="Times New Roman" w:hAnsiTheme="majorHAnsi" w:cs="Times New Roman"/>
          <w:spacing w:val="2"/>
          <w:lang w:eastAsia="zh-CN"/>
        </w:rPr>
        <w:t xml:space="preserve">Nevertheless, it is unclear in the implementation of treaties, such as the ASEAN MLAT that only contains a general provision regarding nomination of a central authority (Article 4) without specifying one, and there is no other established official mechanism to execute mutual legal assistance, including prioritisation and monitoring of mutual </w:t>
      </w:r>
      <w:proofErr w:type="gramStart"/>
      <w:r w:rsidRPr="005926B4">
        <w:rPr>
          <w:rFonts w:asciiTheme="majorHAnsi" w:eastAsia="Times New Roman" w:hAnsiTheme="majorHAnsi" w:cs="Times New Roman"/>
          <w:spacing w:val="2"/>
          <w:lang w:eastAsia="zh-CN"/>
        </w:rPr>
        <w:t>legal  assistance</w:t>
      </w:r>
      <w:proofErr w:type="gramEnd"/>
      <w:r w:rsidRPr="005926B4">
        <w:rPr>
          <w:rFonts w:asciiTheme="majorHAnsi" w:eastAsia="Times New Roman" w:hAnsiTheme="majorHAnsi" w:cs="Times New Roman"/>
          <w:spacing w:val="2"/>
          <w:lang w:eastAsia="zh-CN"/>
        </w:rPr>
        <w:t xml:space="preserve"> requests. </w:t>
      </w:r>
    </w:p>
    <w:p w14:paraId="62ED6CBE" w14:textId="77777777" w:rsidR="00600F87" w:rsidRPr="005926B4" w:rsidRDefault="00600F87" w:rsidP="00600F87">
      <w:pPr>
        <w:tabs>
          <w:tab w:val="left" w:pos="0"/>
          <w:tab w:val="left" w:pos="850"/>
          <w:tab w:val="left" w:pos="1191"/>
          <w:tab w:val="left" w:pos="1531"/>
        </w:tabs>
        <w:spacing w:after="120" w:line="280" w:lineRule="exact"/>
        <w:jc w:val="both"/>
        <w:rPr>
          <w:rFonts w:asciiTheme="majorHAnsi" w:eastAsia="Times New Roman" w:hAnsiTheme="majorHAnsi" w:cs="Times New Roman"/>
          <w:spacing w:val="2"/>
          <w:lang w:eastAsia="zh-CN"/>
        </w:rPr>
      </w:pPr>
      <w:commentRangeStart w:id="572"/>
      <w:commentRangeStart w:id="573"/>
      <w:commentRangeStart w:id="574"/>
      <w:r w:rsidRPr="005926B4">
        <w:rPr>
          <w:rFonts w:asciiTheme="majorHAnsi" w:eastAsia="Times New Roman" w:hAnsiTheme="majorHAnsi" w:cs="Times New Roman"/>
          <w:spacing w:val="2"/>
          <w:highlight w:val="yellow"/>
          <w:lang w:eastAsia="zh-CN"/>
        </w:rPr>
        <w:t>[For Lao PDR: Please provide further information regarding the established official mechanism for transmission and execution of requests, processes for timely prioritisation and execution of requests pursuant to the ASEAN MLAT or other treaties, and information about the case management system in place.]</w:t>
      </w:r>
      <w:commentRangeEnd w:id="572"/>
      <w:r w:rsidRPr="005926B4">
        <w:rPr>
          <w:rFonts w:ascii="Times New Roman" w:eastAsia="Times New Roman" w:hAnsi="Times New Roman" w:cs="Times New Roman"/>
          <w:sz w:val="16"/>
          <w:szCs w:val="16"/>
          <w:lang w:eastAsia="zh-CN"/>
        </w:rPr>
        <w:commentReference w:id="572"/>
      </w:r>
      <w:commentRangeEnd w:id="573"/>
      <w:r w:rsidRPr="005926B4">
        <w:rPr>
          <w:rFonts w:ascii="Times New Roman" w:eastAsia="Times New Roman" w:hAnsi="Times New Roman" w:cs="Times New Roman"/>
          <w:sz w:val="16"/>
          <w:szCs w:val="16"/>
          <w:lang w:eastAsia="zh-CN"/>
        </w:rPr>
        <w:commentReference w:id="573"/>
      </w:r>
      <w:commentRangeEnd w:id="574"/>
      <w:r>
        <w:rPr>
          <w:rStyle w:val="CommentReference"/>
          <w:rFonts w:ascii="Times New Roman" w:eastAsia="Times New Roman" w:hAnsi="Times New Roman" w:cs="Times New Roman"/>
          <w:lang w:eastAsia="zh-CN"/>
        </w:rPr>
        <w:commentReference w:id="574"/>
      </w:r>
    </w:p>
    <w:p w14:paraId="4971AEA2" w14:textId="77777777" w:rsidR="00600F87" w:rsidRPr="005926B4"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5926B4">
        <w:rPr>
          <w:rFonts w:asciiTheme="majorHAnsi" w:eastAsia="Times New Roman" w:hAnsiTheme="majorHAnsi" w:cs="Times New Roman"/>
          <w:i/>
          <w:spacing w:val="2"/>
          <w:lang w:eastAsia="zh-CN"/>
        </w:rPr>
        <w:t>Criterion 37.3</w:t>
      </w:r>
      <w:r w:rsidRPr="005926B4">
        <w:rPr>
          <w:rFonts w:asciiTheme="majorHAnsi" w:eastAsia="Times New Roman" w:hAnsiTheme="majorHAnsi" w:cs="Times New Roman"/>
          <w:spacing w:val="2"/>
          <w:lang w:eastAsia="zh-CN"/>
        </w:rPr>
        <w:t xml:space="preserve"> is </w:t>
      </w:r>
      <w:r w:rsidRPr="005926B4">
        <w:rPr>
          <w:rFonts w:asciiTheme="majorHAnsi" w:eastAsia="Times New Roman" w:hAnsiTheme="majorHAnsi" w:cs="Times New Roman"/>
          <w:b/>
          <w:spacing w:val="2"/>
          <w:lang w:eastAsia="zh-CN"/>
        </w:rPr>
        <w:t>not met</w:t>
      </w:r>
      <w:r>
        <w:rPr>
          <w:rFonts w:asciiTheme="majorHAnsi" w:eastAsia="Times New Roman" w:hAnsiTheme="majorHAnsi" w:cs="Times New Roman"/>
          <w:spacing w:val="2"/>
          <w:lang w:eastAsia="zh-CN"/>
        </w:rPr>
        <w:t>.</w:t>
      </w:r>
      <w:r w:rsidRPr="005926B4">
        <w:rPr>
          <w:rFonts w:asciiTheme="majorHAnsi" w:eastAsia="Times New Roman" w:hAnsiTheme="majorHAnsi" w:cs="Times New Roman"/>
          <w:spacing w:val="2"/>
          <w:lang w:eastAsia="zh-CN"/>
        </w:rPr>
        <w:t xml:space="preserve"> There is provision under article 3 of ASEAN MLAT regarding the limitations on providing assistance amongst the countries party to the treaty. Article 3(1)(e) ASEAN MLAT permits parties to provide mutual legal assistance in the absence of dual criminality. Nevertheless, the dual criminality limitation still applies when the domestic law does not permit assistance in the absence of dual criminality, and it is also regulated under 8(1) and article 8(6) of MLA Law 2020. The assessor acknowledges that article 272 of criminal law regulates judicial assistance provision. Moreover, article 273 of </w:t>
      </w:r>
      <w:proofErr w:type="spellStart"/>
      <w:proofErr w:type="gramStart"/>
      <w:r w:rsidRPr="005926B4">
        <w:rPr>
          <w:rFonts w:asciiTheme="majorHAnsi" w:eastAsia="Times New Roman" w:hAnsiTheme="majorHAnsi" w:cs="Times New Roman"/>
          <w:spacing w:val="2"/>
          <w:lang w:eastAsia="zh-CN"/>
        </w:rPr>
        <w:t>it</w:t>
      </w:r>
      <w:proofErr w:type="spellEnd"/>
      <w:proofErr w:type="gramEnd"/>
      <w:r w:rsidRPr="005926B4">
        <w:rPr>
          <w:rFonts w:asciiTheme="majorHAnsi" w:eastAsia="Times New Roman" w:hAnsiTheme="majorHAnsi" w:cs="Times New Roman"/>
          <w:spacing w:val="2"/>
          <w:lang w:eastAsia="zh-CN"/>
        </w:rPr>
        <w:t xml:space="preserve"> provision provides the requirement of refusal of judicial assistance. This provision states that Lao PDR may refuse a foreign request if parties do not comply with the agreement, and the requirement of dual criminality as mentioned in the MLAT applies unreasonably or unduly restrictive on MLA. According to the article 8(1) of MLA Law 2020, the absence of dual criminality is a basis </w:t>
      </w:r>
      <w:proofErr w:type="gramStart"/>
      <w:r w:rsidRPr="005926B4">
        <w:rPr>
          <w:rFonts w:asciiTheme="majorHAnsi" w:eastAsia="Times New Roman" w:hAnsiTheme="majorHAnsi" w:cs="Times New Roman"/>
          <w:spacing w:val="2"/>
          <w:lang w:eastAsia="zh-CN"/>
        </w:rPr>
        <w:t>for  authorities</w:t>
      </w:r>
      <w:proofErr w:type="gramEnd"/>
      <w:r w:rsidRPr="005926B4">
        <w:rPr>
          <w:rFonts w:asciiTheme="majorHAnsi" w:eastAsia="Times New Roman" w:hAnsiTheme="majorHAnsi" w:cs="Times New Roman"/>
          <w:spacing w:val="2"/>
          <w:lang w:eastAsia="zh-CN"/>
        </w:rPr>
        <w:t xml:space="preserve"> to refuse requests for mutual legal assistance. </w:t>
      </w:r>
      <w:commentRangeStart w:id="578"/>
      <w:commentRangeStart w:id="579"/>
      <w:commentRangeStart w:id="580"/>
      <w:r w:rsidRPr="005926B4">
        <w:rPr>
          <w:rFonts w:asciiTheme="majorHAnsi" w:eastAsia="Times New Roman" w:hAnsiTheme="majorHAnsi" w:cs="Times New Roman"/>
          <w:spacing w:val="2"/>
          <w:highlight w:val="yellow"/>
          <w:lang w:eastAsia="zh-CN"/>
        </w:rPr>
        <w:t>[For Lao PDR: Please clarify as to whether Lao PDR uses an offence based or conduct based dual criminality requirement]</w:t>
      </w:r>
      <w:r w:rsidRPr="005926B4">
        <w:rPr>
          <w:rFonts w:asciiTheme="majorHAnsi" w:eastAsia="Times New Roman" w:hAnsiTheme="majorHAnsi" w:cs="Times New Roman"/>
          <w:spacing w:val="2"/>
          <w:lang w:eastAsia="zh-CN"/>
        </w:rPr>
        <w:t xml:space="preserve"> </w:t>
      </w:r>
      <w:commentRangeEnd w:id="578"/>
      <w:r w:rsidRPr="005926B4">
        <w:rPr>
          <w:rFonts w:ascii="Times New Roman" w:eastAsia="Times New Roman" w:hAnsi="Times New Roman" w:cs="Times New Roman"/>
          <w:sz w:val="16"/>
          <w:szCs w:val="16"/>
          <w:lang w:eastAsia="zh-CN"/>
        </w:rPr>
        <w:lastRenderedPageBreak/>
        <w:commentReference w:id="578"/>
      </w:r>
      <w:commentRangeEnd w:id="579"/>
      <w:r w:rsidRPr="005926B4">
        <w:rPr>
          <w:rFonts w:ascii="Times New Roman" w:eastAsia="Times New Roman" w:hAnsi="Times New Roman" w:cs="Times New Roman"/>
          <w:sz w:val="16"/>
          <w:szCs w:val="16"/>
          <w:lang w:eastAsia="zh-CN"/>
        </w:rPr>
        <w:commentReference w:id="579"/>
      </w:r>
      <w:commentRangeEnd w:id="580"/>
      <w:r>
        <w:rPr>
          <w:rStyle w:val="CommentReference"/>
          <w:rFonts w:ascii="Times New Roman" w:eastAsia="Times New Roman" w:hAnsi="Times New Roman" w:cs="Times New Roman"/>
          <w:lang w:eastAsia="zh-CN"/>
        </w:rPr>
        <w:commentReference w:id="580"/>
      </w:r>
      <w:r w:rsidRPr="005926B4">
        <w:rPr>
          <w:rFonts w:asciiTheme="majorHAnsi" w:eastAsia="Times New Roman" w:hAnsiTheme="majorHAnsi" w:cs="Times New Roman"/>
          <w:spacing w:val="2"/>
          <w:lang w:eastAsia="zh-CN"/>
        </w:rPr>
        <w:t xml:space="preserve">Similarly, article 8(6) also regulates the dual criminality requirement, except where defined differently in a treaty on international cooperation for mutual legal assistance in criminal matters to which Lao PDR is a party or international principles of justice, the internal laws of the requesting state or Lao PDR may allow execution of the request, and shows unreasonably or unduly restrictive conditions. The exception provision provides unclear and inconsistent explanation regarding the </w:t>
      </w:r>
      <w:proofErr w:type="spellStart"/>
      <w:r w:rsidRPr="005926B4">
        <w:rPr>
          <w:rFonts w:asciiTheme="majorHAnsi" w:eastAsia="Times New Roman" w:hAnsiTheme="majorHAnsi" w:cs="Times New Roman"/>
          <w:spacing w:val="2"/>
          <w:lang w:eastAsia="zh-CN"/>
        </w:rPr>
        <w:t>prohibitation</w:t>
      </w:r>
      <w:proofErr w:type="spellEnd"/>
      <w:r w:rsidRPr="005926B4">
        <w:rPr>
          <w:rFonts w:asciiTheme="majorHAnsi" w:eastAsia="Times New Roman" w:hAnsiTheme="majorHAnsi" w:cs="Times New Roman"/>
          <w:spacing w:val="2"/>
          <w:lang w:eastAsia="zh-CN"/>
        </w:rPr>
        <w:t xml:space="preserve"> of mutual legal assistance. Moreover, the MLA Law 2020 </w:t>
      </w:r>
      <w:r w:rsidRPr="005926B4">
        <w:rPr>
          <w:rFonts w:asciiTheme="majorHAnsi" w:eastAsia="Times New Roman" w:hAnsiTheme="majorHAnsi" w:cs="Times New Roman"/>
          <w:bCs/>
          <w:iCs/>
          <w:spacing w:val="2"/>
          <w:lang w:eastAsia="zh-CN"/>
        </w:rPr>
        <w:t xml:space="preserve">permits refusal if the requesting countries have not yet confirmed that they will provide similar legal assistance in the future that may be requested by Lao PDR (article 8(7) </w:t>
      </w:r>
      <w:r w:rsidRPr="005926B4">
        <w:rPr>
          <w:rFonts w:asciiTheme="majorHAnsi" w:eastAsia="Times New Roman" w:hAnsiTheme="majorHAnsi" w:cs="Times New Roman"/>
          <w:spacing w:val="2"/>
          <w:lang w:eastAsia="zh-CN"/>
        </w:rPr>
        <w:t>of MLA Law 2020</w:t>
      </w:r>
      <w:r w:rsidRPr="005926B4">
        <w:rPr>
          <w:rFonts w:asciiTheme="majorHAnsi" w:eastAsia="Times New Roman" w:hAnsiTheme="majorHAnsi" w:cs="Times New Roman"/>
          <w:bCs/>
          <w:iCs/>
          <w:spacing w:val="2"/>
          <w:lang w:eastAsia="zh-CN"/>
        </w:rPr>
        <w:t>), and the provision allowing refusal where cooperation may cause harm to a person is unclear (article 8(</w:t>
      </w:r>
      <w:proofErr w:type="gramStart"/>
      <w:r w:rsidRPr="005926B4">
        <w:rPr>
          <w:rFonts w:asciiTheme="majorHAnsi" w:eastAsia="Times New Roman" w:hAnsiTheme="majorHAnsi" w:cs="Times New Roman"/>
          <w:bCs/>
          <w:iCs/>
          <w:spacing w:val="2"/>
          <w:lang w:eastAsia="zh-CN"/>
        </w:rPr>
        <w:t>9)</w:t>
      </w:r>
      <w:r w:rsidRPr="005926B4">
        <w:rPr>
          <w:rFonts w:asciiTheme="majorHAnsi" w:eastAsia="Times New Roman" w:hAnsiTheme="majorHAnsi" w:cs="Times New Roman"/>
          <w:spacing w:val="2"/>
          <w:lang w:eastAsia="zh-CN"/>
        </w:rPr>
        <w:t>of</w:t>
      </w:r>
      <w:proofErr w:type="gramEnd"/>
      <w:r w:rsidRPr="005926B4">
        <w:rPr>
          <w:rFonts w:asciiTheme="majorHAnsi" w:eastAsia="Times New Roman" w:hAnsiTheme="majorHAnsi" w:cs="Times New Roman"/>
          <w:spacing w:val="2"/>
          <w:lang w:eastAsia="zh-CN"/>
        </w:rPr>
        <w:t xml:space="preserve"> MLA Law 2020</w:t>
      </w:r>
      <w:r w:rsidRPr="005926B4">
        <w:rPr>
          <w:rFonts w:asciiTheme="majorHAnsi" w:eastAsia="Times New Roman" w:hAnsiTheme="majorHAnsi" w:cs="Times New Roman"/>
          <w:bCs/>
          <w:iCs/>
          <w:spacing w:val="2"/>
          <w:lang w:eastAsia="zh-CN"/>
        </w:rPr>
        <w:t xml:space="preserve">) </w:t>
      </w:r>
      <w:commentRangeStart w:id="583"/>
      <w:r w:rsidRPr="005926B4">
        <w:rPr>
          <w:rFonts w:asciiTheme="majorHAnsi" w:eastAsia="Times New Roman" w:hAnsiTheme="majorHAnsi" w:cs="Times New Roman"/>
          <w:bCs/>
          <w:iCs/>
          <w:spacing w:val="2"/>
          <w:highlight w:val="yellow"/>
          <w:lang w:eastAsia="zh-CN"/>
        </w:rPr>
        <w:t>[For Lao: Is this clause regarding the death penalty? Please clarify the translation in the final law]</w:t>
      </w:r>
      <w:r w:rsidRPr="005926B4">
        <w:rPr>
          <w:rFonts w:asciiTheme="majorHAnsi" w:eastAsia="Times New Roman" w:hAnsiTheme="majorHAnsi" w:cs="Times New Roman"/>
          <w:bCs/>
          <w:iCs/>
          <w:spacing w:val="2"/>
          <w:lang w:eastAsia="zh-CN"/>
        </w:rPr>
        <w:t xml:space="preserve">, </w:t>
      </w:r>
      <w:commentRangeEnd w:id="583"/>
      <w:r>
        <w:rPr>
          <w:rStyle w:val="CommentReference"/>
          <w:rFonts w:ascii="Times New Roman" w:eastAsia="Times New Roman" w:hAnsi="Times New Roman" w:cs="Times New Roman"/>
          <w:lang w:eastAsia="zh-CN"/>
        </w:rPr>
        <w:commentReference w:id="583"/>
      </w:r>
      <w:r w:rsidRPr="005926B4">
        <w:rPr>
          <w:rFonts w:asciiTheme="majorHAnsi" w:eastAsia="Times New Roman" w:hAnsiTheme="majorHAnsi" w:cs="Times New Roman"/>
          <w:bCs/>
          <w:iCs/>
          <w:spacing w:val="2"/>
          <w:lang w:eastAsia="zh-CN"/>
        </w:rPr>
        <w:t xml:space="preserve">and cause a severe burden for Lao PDR (article 8(10) </w:t>
      </w:r>
      <w:r w:rsidRPr="005926B4">
        <w:rPr>
          <w:rFonts w:asciiTheme="majorHAnsi" w:eastAsia="Times New Roman" w:hAnsiTheme="majorHAnsi" w:cs="Times New Roman"/>
          <w:spacing w:val="2"/>
          <w:lang w:eastAsia="zh-CN"/>
        </w:rPr>
        <w:t xml:space="preserve">of MLA Law 2020). Moreover, article </w:t>
      </w:r>
      <w:proofErr w:type="gramStart"/>
      <w:r w:rsidRPr="005926B4">
        <w:rPr>
          <w:rFonts w:asciiTheme="majorHAnsi" w:eastAsia="Times New Roman" w:hAnsiTheme="majorHAnsi" w:cs="Times New Roman"/>
          <w:spacing w:val="2"/>
          <w:lang w:eastAsia="zh-CN"/>
        </w:rPr>
        <w:t>14  of</w:t>
      </w:r>
      <w:proofErr w:type="gramEnd"/>
      <w:r w:rsidRPr="005926B4">
        <w:rPr>
          <w:rFonts w:asciiTheme="majorHAnsi" w:eastAsia="Times New Roman" w:hAnsiTheme="majorHAnsi" w:cs="Times New Roman"/>
          <w:spacing w:val="2"/>
          <w:lang w:eastAsia="zh-CN"/>
        </w:rPr>
        <w:t xml:space="preserve"> the MLA Law 2020 provides rights for any individual to refuse to give any statements, evidence or relevant documents if as defined under the Law on Criminal Procedure and it is</w:t>
      </w:r>
      <w:r w:rsidRPr="005926B4">
        <w:rPr>
          <w:rFonts w:asciiTheme="majorHAnsi" w:eastAsia="Times New Roman" w:hAnsiTheme="majorHAnsi" w:cs="Times New Roman"/>
          <w:bCs/>
          <w:iCs/>
          <w:spacing w:val="2"/>
          <w:lang w:eastAsia="zh-CN"/>
        </w:rPr>
        <w:t xml:space="preserve"> unclear what is being provided for under this provision </w:t>
      </w:r>
      <w:commentRangeStart w:id="584"/>
      <w:r w:rsidRPr="005926B4">
        <w:rPr>
          <w:rFonts w:asciiTheme="majorHAnsi" w:eastAsia="Times New Roman" w:hAnsiTheme="majorHAnsi" w:cs="Times New Roman"/>
          <w:bCs/>
          <w:iCs/>
          <w:spacing w:val="2"/>
          <w:highlight w:val="yellow"/>
          <w:lang w:eastAsia="zh-CN"/>
        </w:rPr>
        <w:t>[For Lao PDR: please clarify what this provision means, and whether it is contemplating situations like the right to silence for a defendant]</w:t>
      </w:r>
      <w:r w:rsidRPr="005926B4">
        <w:rPr>
          <w:rFonts w:asciiTheme="majorHAnsi" w:eastAsia="Times New Roman" w:hAnsiTheme="majorHAnsi" w:cs="Times New Roman"/>
          <w:spacing w:val="2"/>
          <w:lang w:eastAsia="zh-CN"/>
        </w:rPr>
        <w:t xml:space="preserve">. </w:t>
      </w:r>
      <w:commentRangeEnd w:id="584"/>
      <w:r>
        <w:rPr>
          <w:rStyle w:val="CommentReference"/>
          <w:rFonts w:ascii="Times New Roman" w:eastAsia="Times New Roman" w:hAnsi="Times New Roman" w:cs="Times New Roman"/>
          <w:lang w:eastAsia="zh-CN"/>
        </w:rPr>
        <w:commentReference w:id="584"/>
      </w:r>
      <w:r w:rsidRPr="005926B4">
        <w:rPr>
          <w:rFonts w:asciiTheme="majorHAnsi" w:eastAsia="Times New Roman" w:hAnsiTheme="majorHAnsi" w:cs="Times New Roman"/>
          <w:spacing w:val="2"/>
          <w:lang w:eastAsia="zh-CN"/>
        </w:rPr>
        <w:t xml:space="preserve">Those considerations of refusal are unreasonably or unduly restrictive on MLA. </w:t>
      </w:r>
    </w:p>
    <w:p w14:paraId="29454F20" w14:textId="77777777" w:rsidR="00600F87" w:rsidRPr="005926B4" w:rsidRDefault="00600F87" w:rsidP="00600F87">
      <w:pPr>
        <w:tabs>
          <w:tab w:val="left" w:pos="0"/>
          <w:tab w:val="left" w:pos="850"/>
          <w:tab w:val="left" w:pos="1191"/>
          <w:tab w:val="left" w:pos="1531"/>
        </w:tabs>
        <w:spacing w:after="120" w:line="280" w:lineRule="exact"/>
        <w:jc w:val="both"/>
        <w:rPr>
          <w:rFonts w:asciiTheme="majorHAnsi" w:eastAsia="Times New Roman" w:hAnsiTheme="majorHAnsi" w:cs="Times New Roman"/>
          <w:spacing w:val="2"/>
          <w:lang w:eastAsia="zh-CN"/>
        </w:rPr>
      </w:pPr>
      <w:commentRangeStart w:id="585"/>
      <w:commentRangeStart w:id="586"/>
      <w:commentRangeStart w:id="587"/>
      <w:r w:rsidRPr="005926B4">
        <w:rPr>
          <w:rFonts w:asciiTheme="majorHAnsi" w:eastAsia="Times New Roman" w:hAnsiTheme="majorHAnsi" w:cs="Times New Roman"/>
          <w:spacing w:val="2"/>
          <w:highlight w:val="yellow"/>
          <w:lang w:eastAsia="zh-CN"/>
        </w:rPr>
        <w:t xml:space="preserve">[For Lao PDR: please provide </w:t>
      </w:r>
      <w:proofErr w:type="gramStart"/>
      <w:r w:rsidRPr="005926B4">
        <w:rPr>
          <w:rFonts w:asciiTheme="majorHAnsi" w:eastAsia="Times New Roman" w:hAnsiTheme="majorHAnsi" w:cs="Times New Roman"/>
          <w:spacing w:val="2"/>
          <w:highlight w:val="yellow"/>
          <w:lang w:eastAsia="zh-CN"/>
        </w:rPr>
        <w:t>an</w:t>
      </w:r>
      <w:proofErr w:type="gramEnd"/>
      <w:r w:rsidRPr="005926B4">
        <w:rPr>
          <w:rFonts w:asciiTheme="majorHAnsi" w:eastAsia="Times New Roman" w:hAnsiTheme="majorHAnsi" w:cs="Times New Roman"/>
          <w:spacing w:val="2"/>
          <w:highlight w:val="yellow"/>
          <w:lang w:eastAsia="zh-CN"/>
        </w:rPr>
        <w:t xml:space="preserve"> translation of the final Mutual Legal Assistance Law as it has been enacted, and further explanation regarding the meaning and implementation of Article 8(6).]</w:t>
      </w:r>
      <w:r w:rsidRPr="005926B4">
        <w:rPr>
          <w:rFonts w:asciiTheme="majorHAnsi" w:eastAsia="Times New Roman" w:hAnsiTheme="majorHAnsi" w:cs="Times New Roman"/>
          <w:spacing w:val="2"/>
          <w:lang w:eastAsia="zh-CN"/>
        </w:rPr>
        <w:t xml:space="preserve"> </w:t>
      </w:r>
      <w:commentRangeEnd w:id="585"/>
      <w:r w:rsidRPr="005926B4">
        <w:rPr>
          <w:rFonts w:ascii="Times New Roman" w:eastAsia="Times New Roman" w:hAnsi="Times New Roman" w:cs="Times New Roman"/>
          <w:sz w:val="16"/>
          <w:szCs w:val="16"/>
          <w:lang w:eastAsia="zh-CN"/>
        </w:rPr>
        <w:commentReference w:id="585"/>
      </w:r>
      <w:commentRangeEnd w:id="586"/>
      <w:r w:rsidRPr="005926B4">
        <w:rPr>
          <w:rFonts w:ascii="Times New Roman" w:eastAsia="Times New Roman" w:hAnsi="Times New Roman" w:cs="Times New Roman"/>
          <w:sz w:val="16"/>
          <w:szCs w:val="16"/>
          <w:lang w:eastAsia="zh-CN"/>
        </w:rPr>
        <w:commentReference w:id="586"/>
      </w:r>
      <w:commentRangeEnd w:id="587"/>
      <w:r>
        <w:rPr>
          <w:rStyle w:val="CommentReference"/>
          <w:rFonts w:ascii="Times New Roman" w:eastAsia="Times New Roman" w:hAnsi="Times New Roman" w:cs="Times New Roman"/>
          <w:lang w:eastAsia="zh-CN"/>
        </w:rPr>
        <w:commentReference w:id="587"/>
      </w:r>
    </w:p>
    <w:p w14:paraId="62F94308" w14:textId="77777777" w:rsidR="00600F87" w:rsidRPr="005926B4"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val="en-AU" w:eastAsia="zh-CN"/>
        </w:rPr>
      </w:pPr>
      <w:r w:rsidRPr="005926B4">
        <w:rPr>
          <w:rFonts w:asciiTheme="majorHAnsi" w:eastAsia="Times New Roman" w:hAnsiTheme="majorHAnsi" w:cs="Times New Roman"/>
          <w:i/>
          <w:spacing w:val="2"/>
          <w:lang w:eastAsia="zh-CN"/>
        </w:rPr>
        <w:t xml:space="preserve">Criterion 37.4 </w:t>
      </w:r>
      <w:r w:rsidRPr="005926B4">
        <w:rPr>
          <w:rFonts w:asciiTheme="majorHAnsi" w:eastAsia="Times New Roman" w:hAnsiTheme="majorHAnsi" w:cs="Times New Roman"/>
          <w:spacing w:val="2"/>
          <w:lang w:eastAsia="zh-CN"/>
        </w:rPr>
        <w:t xml:space="preserve">is </w:t>
      </w:r>
      <w:r w:rsidRPr="005926B4">
        <w:rPr>
          <w:rFonts w:asciiTheme="majorHAnsi" w:eastAsia="Times New Roman" w:hAnsiTheme="majorHAnsi" w:cs="Times New Roman"/>
          <w:b/>
          <w:spacing w:val="2"/>
          <w:lang w:eastAsia="zh-CN"/>
        </w:rPr>
        <w:t>partly met</w:t>
      </w:r>
      <w:r w:rsidRPr="005926B4">
        <w:rPr>
          <w:rFonts w:asciiTheme="majorHAnsi" w:eastAsia="Times New Roman" w:hAnsiTheme="majorHAnsi" w:cs="Times New Roman"/>
          <w:spacing w:val="2"/>
          <w:lang w:eastAsia="zh-CN"/>
        </w:rPr>
        <w:t>.</w:t>
      </w:r>
      <w:r w:rsidRPr="005926B4">
        <w:rPr>
          <w:rFonts w:ascii="Cambria" w:eastAsiaTheme="minorHAnsi" w:hAnsi="Cambria" w:cs="Times New Roman"/>
          <w:bCs/>
          <w:iCs/>
          <w:spacing w:val="2"/>
          <w:lang w:eastAsia="zh-CN"/>
        </w:rPr>
        <w:t xml:space="preserve"> </w:t>
      </w:r>
      <w:r w:rsidRPr="005926B4">
        <w:rPr>
          <w:rFonts w:asciiTheme="majorHAnsi" w:eastAsia="Times New Roman" w:hAnsiTheme="majorHAnsi" w:cs="Times New Roman"/>
          <w:bCs/>
          <w:iCs/>
          <w:spacing w:val="2"/>
          <w:lang w:eastAsia="zh-CN"/>
        </w:rPr>
        <w:t>There is no provision in Criminal Law related on judicial assistance and the MLA Law 2020 to refuse requests on the sole ground that the offence involves fiscal matters, or on the grounds of secrecy or confidentiality requirements on financial institutions or DNFBPs. However, according to article 1(5) of ASEAN MLAT and other treaty of judicial cooperation states explicitly that parties should not refuse the mutual legal assistance on solely on the ground of banks and similar financial institution, as well as related to fiscal matters.</w:t>
      </w:r>
    </w:p>
    <w:p w14:paraId="0F8D83E5" w14:textId="77777777" w:rsidR="00600F87" w:rsidRPr="005926B4"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5926B4">
        <w:rPr>
          <w:rFonts w:asciiTheme="majorHAnsi" w:eastAsia="Times New Roman" w:hAnsiTheme="majorHAnsi" w:cs="Times New Roman"/>
          <w:i/>
          <w:spacing w:val="2"/>
          <w:lang w:eastAsia="zh-CN"/>
        </w:rPr>
        <w:t>Criterion 37.5</w:t>
      </w:r>
      <w:r w:rsidRPr="005926B4">
        <w:rPr>
          <w:rFonts w:asciiTheme="majorHAnsi" w:eastAsia="Times New Roman" w:hAnsiTheme="majorHAnsi" w:cs="Times New Roman"/>
          <w:spacing w:val="2"/>
          <w:lang w:eastAsia="zh-CN"/>
        </w:rPr>
        <w:t xml:space="preserve"> is </w:t>
      </w:r>
      <w:r w:rsidRPr="005926B4">
        <w:rPr>
          <w:rFonts w:asciiTheme="majorHAnsi" w:eastAsia="Times New Roman" w:hAnsiTheme="majorHAnsi" w:cs="Times New Roman"/>
          <w:b/>
          <w:spacing w:val="2"/>
          <w:lang w:eastAsia="zh-CN"/>
        </w:rPr>
        <w:t>met</w:t>
      </w:r>
      <w:r>
        <w:rPr>
          <w:rFonts w:asciiTheme="majorHAnsi" w:eastAsia="Times New Roman" w:hAnsiTheme="majorHAnsi" w:cs="Times New Roman"/>
          <w:spacing w:val="2"/>
          <w:lang w:eastAsia="zh-CN"/>
        </w:rPr>
        <w:t xml:space="preserve">. </w:t>
      </w:r>
      <w:r w:rsidRPr="005926B4">
        <w:rPr>
          <w:rFonts w:asciiTheme="majorHAnsi" w:eastAsia="Times New Roman" w:hAnsiTheme="majorHAnsi" w:cs="Times New Roman"/>
          <w:spacing w:val="2"/>
          <w:lang w:eastAsia="zh-CN"/>
        </w:rPr>
        <w:t xml:space="preserve"> Article 14 of </w:t>
      </w:r>
      <w:r w:rsidRPr="005926B4">
        <w:rPr>
          <w:rFonts w:asciiTheme="majorHAnsi" w:eastAsia="Times New Roman" w:hAnsiTheme="majorHAnsi" w:cs="Times New Roman"/>
          <w:bCs/>
          <w:iCs/>
          <w:spacing w:val="2"/>
          <w:lang w:eastAsia="zh-CN"/>
        </w:rPr>
        <w:t>the MLA Law 2020</w:t>
      </w:r>
      <w:r w:rsidRPr="005926B4">
        <w:rPr>
          <w:rFonts w:asciiTheme="majorHAnsi" w:eastAsia="Times New Roman" w:hAnsiTheme="majorHAnsi" w:cs="Times New Roman"/>
          <w:spacing w:val="2"/>
          <w:lang w:eastAsia="zh-CN"/>
        </w:rPr>
        <w:t xml:space="preserve"> regulates the requirement of confidentiality of mutual legal assistance requests. A similar requirement is also contained in article 9 of ASEAN MLAT. The provision requires both Lao PDR and requesting countries shall kept the information confidential and not to disclose to public and third states. Nevertheless, article 14 is unclear the mechanism on how Lao PDR’s authorities keep the confidential information or documents of mutual legal assistance request, in order to protect the integrity of the investigation or inquiry. </w:t>
      </w:r>
      <w:commentRangeStart w:id="588"/>
      <w:r w:rsidRPr="005926B4">
        <w:rPr>
          <w:rFonts w:asciiTheme="majorHAnsi" w:eastAsia="Times New Roman" w:hAnsiTheme="majorHAnsi" w:cs="Times New Roman"/>
          <w:spacing w:val="2"/>
          <w:highlight w:val="yellow"/>
          <w:lang w:eastAsia="zh-CN"/>
        </w:rPr>
        <w:t>[</w:t>
      </w:r>
      <w:r w:rsidRPr="005926B4">
        <w:rPr>
          <w:rFonts w:ascii="Cambria" w:eastAsia="Times New Roman" w:hAnsi="Cambria" w:cs="Times New Roman"/>
          <w:spacing w:val="2"/>
          <w:highlight w:val="yellow"/>
          <w:lang w:eastAsia="zh-CN"/>
        </w:rPr>
        <w:t xml:space="preserve">For Lao PDR: According to Lao PDR explanation during the virtual </w:t>
      </w:r>
      <w:proofErr w:type="gramStart"/>
      <w:r w:rsidRPr="005926B4">
        <w:rPr>
          <w:rFonts w:ascii="Cambria" w:eastAsia="Times New Roman" w:hAnsi="Cambria" w:cs="Times New Roman"/>
          <w:spacing w:val="2"/>
          <w:highlight w:val="yellow"/>
          <w:lang w:eastAsia="zh-CN"/>
        </w:rPr>
        <w:t>Pre ME</w:t>
      </w:r>
      <w:proofErr w:type="gramEnd"/>
      <w:r w:rsidRPr="005926B4">
        <w:rPr>
          <w:rFonts w:ascii="Cambria" w:eastAsia="Times New Roman" w:hAnsi="Cambria" w:cs="Times New Roman"/>
          <w:spacing w:val="2"/>
          <w:highlight w:val="yellow"/>
          <w:lang w:eastAsia="zh-CN"/>
        </w:rPr>
        <w:t>, Lao PDR mentioned there is a guidance the implementation of MLA or judicial assistance. Can Lao PDR provide it to assessor?]</w:t>
      </w:r>
      <w:commentRangeEnd w:id="588"/>
      <w:r>
        <w:rPr>
          <w:rStyle w:val="CommentReference"/>
          <w:rFonts w:ascii="Times New Roman" w:eastAsia="Times New Roman" w:hAnsi="Times New Roman" w:cs="Times New Roman"/>
          <w:lang w:eastAsia="zh-CN"/>
        </w:rPr>
        <w:commentReference w:id="588"/>
      </w:r>
    </w:p>
    <w:p w14:paraId="43099094" w14:textId="77777777" w:rsidR="00600F87" w:rsidRPr="005926B4"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5926B4">
        <w:rPr>
          <w:rFonts w:asciiTheme="majorHAnsi" w:eastAsia="Times New Roman" w:hAnsiTheme="majorHAnsi" w:cs="Times New Roman"/>
          <w:i/>
          <w:spacing w:val="2"/>
          <w:lang w:eastAsia="zh-CN"/>
        </w:rPr>
        <w:t>Criterion 37.6</w:t>
      </w:r>
      <w:r w:rsidRPr="005926B4">
        <w:rPr>
          <w:rFonts w:asciiTheme="majorHAnsi" w:eastAsia="Times New Roman" w:hAnsiTheme="majorHAnsi" w:cs="Times New Roman"/>
          <w:spacing w:val="2"/>
          <w:lang w:eastAsia="zh-CN"/>
        </w:rPr>
        <w:t xml:space="preserve"> is </w:t>
      </w:r>
      <w:r w:rsidRPr="005926B4">
        <w:rPr>
          <w:rFonts w:asciiTheme="majorHAnsi" w:eastAsia="Times New Roman" w:hAnsiTheme="majorHAnsi" w:cs="Times New Roman"/>
          <w:b/>
          <w:spacing w:val="2"/>
          <w:lang w:eastAsia="zh-CN"/>
        </w:rPr>
        <w:t>not met</w:t>
      </w:r>
      <w:r>
        <w:rPr>
          <w:rFonts w:asciiTheme="majorHAnsi" w:eastAsia="Times New Roman" w:hAnsiTheme="majorHAnsi" w:cs="Times New Roman"/>
          <w:spacing w:val="2"/>
          <w:lang w:eastAsia="zh-CN"/>
        </w:rPr>
        <w:t xml:space="preserve">. </w:t>
      </w:r>
      <w:r w:rsidRPr="005926B4">
        <w:rPr>
          <w:rFonts w:ascii="Cambria" w:eastAsia="Times New Roman" w:hAnsi="Cambria" w:cs="Times New Roman"/>
          <w:spacing w:val="2"/>
          <w:lang w:eastAsia="zh-CN"/>
        </w:rPr>
        <w:t xml:space="preserve"> </w:t>
      </w:r>
      <w:r w:rsidRPr="005926B4">
        <w:rPr>
          <w:rFonts w:asciiTheme="majorHAnsi" w:eastAsia="Times New Roman" w:hAnsiTheme="majorHAnsi" w:cs="Times New Roman"/>
          <w:spacing w:val="2"/>
          <w:lang w:eastAsia="zh-CN"/>
        </w:rPr>
        <w:t xml:space="preserve">Article 273 of </w:t>
      </w:r>
      <w:proofErr w:type="spellStart"/>
      <w:proofErr w:type="gramStart"/>
      <w:r w:rsidRPr="005926B4">
        <w:rPr>
          <w:rFonts w:asciiTheme="majorHAnsi" w:eastAsia="Times New Roman" w:hAnsiTheme="majorHAnsi" w:cs="Times New Roman"/>
          <w:spacing w:val="2"/>
          <w:lang w:eastAsia="zh-CN"/>
        </w:rPr>
        <w:t>it</w:t>
      </w:r>
      <w:proofErr w:type="spellEnd"/>
      <w:proofErr w:type="gramEnd"/>
      <w:r w:rsidRPr="005926B4">
        <w:rPr>
          <w:rFonts w:asciiTheme="majorHAnsi" w:eastAsia="Times New Roman" w:hAnsiTheme="majorHAnsi" w:cs="Times New Roman"/>
          <w:spacing w:val="2"/>
          <w:lang w:eastAsia="zh-CN"/>
        </w:rPr>
        <w:t xml:space="preserve"> provision provides the requirement of refusal of judicial assistance. </w:t>
      </w:r>
      <w:proofErr w:type="gramStart"/>
      <w:r w:rsidRPr="005926B4">
        <w:rPr>
          <w:rFonts w:asciiTheme="majorHAnsi" w:eastAsia="Times New Roman" w:hAnsiTheme="majorHAnsi" w:cs="Times New Roman"/>
          <w:spacing w:val="2"/>
          <w:lang w:eastAsia="zh-CN"/>
        </w:rPr>
        <w:t>It</w:t>
      </w:r>
      <w:proofErr w:type="gramEnd"/>
      <w:r w:rsidRPr="005926B4">
        <w:rPr>
          <w:rFonts w:asciiTheme="majorHAnsi" w:eastAsia="Times New Roman" w:hAnsiTheme="majorHAnsi" w:cs="Times New Roman"/>
          <w:spacing w:val="2"/>
          <w:lang w:eastAsia="zh-CN"/>
        </w:rPr>
        <w:t xml:space="preserve"> provision require that Lao PDR may refuse the foreign request if parties not comply with the agreement. Moreover, article 3(1)(e) ASEAN MLAT permits parties to provide mutual legal assistance in the absence of dual criminality. However, the dual criminality limitation still applies when the domestic law does not permit assistance in the absence of dual criminality. Article 8(1) of </w:t>
      </w:r>
      <w:r w:rsidRPr="005926B4">
        <w:rPr>
          <w:rFonts w:asciiTheme="majorHAnsi" w:eastAsia="Times New Roman" w:hAnsiTheme="majorHAnsi" w:cs="Times New Roman"/>
          <w:bCs/>
          <w:iCs/>
          <w:spacing w:val="2"/>
          <w:lang w:eastAsia="zh-CN"/>
        </w:rPr>
        <w:t xml:space="preserve">the MLA Law </w:t>
      </w:r>
      <w:proofErr w:type="gramStart"/>
      <w:r w:rsidRPr="005926B4">
        <w:rPr>
          <w:rFonts w:asciiTheme="majorHAnsi" w:eastAsia="Times New Roman" w:hAnsiTheme="majorHAnsi" w:cs="Times New Roman"/>
          <w:bCs/>
          <w:iCs/>
          <w:spacing w:val="2"/>
          <w:lang w:eastAsia="zh-CN"/>
        </w:rPr>
        <w:t xml:space="preserve">2020 </w:t>
      </w:r>
      <w:r w:rsidRPr="005926B4">
        <w:rPr>
          <w:rFonts w:asciiTheme="majorHAnsi" w:eastAsia="Times New Roman" w:hAnsiTheme="majorHAnsi" w:cs="Times New Roman"/>
          <w:spacing w:val="2"/>
          <w:lang w:eastAsia="zh-CN"/>
        </w:rPr>
        <w:t xml:space="preserve"> allows</w:t>
      </w:r>
      <w:proofErr w:type="gramEnd"/>
      <w:r w:rsidRPr="005926B4">
        <w:rPr>
          <w:rFonts w:asciiTheme="majorHAnsi" w:eastAsia="Times New Roman" w:hAnsiTheme="majorHAnsi" w:cs="Times New Roman"/>
          <w:spacing w:val="2"/>
          <w:lang w:eastAsia="zh-CN"/>
        </w:rPr>
        <w:t xml:space="preserve"> authorities to refuse requests for mutual legal assistance in the absence of dual criminality. Moreover, article 8(6) also regulates similar dual criminality requirement, and prevents Lao PDR from providing mutual legal assistance based on a </w:t>
      </w:r>
      <w:proofErr w:type="gramStart"/>
      <w:r w:rsidRPr="005926B4">
        <w:rPr>
          <w:rFonts w:asciiTheme="majorHAnsi" w:eastAsia="Times New Roman" w:hAnsiTheme="majorHAnsi" w:cs="Times New Roman"/>
          <w:spacing w:val="2"/>
          <w:lang w:eastAsia="zh-CN"/>
        </w:rPr>
        <w:t>foreign countries</w:t>
      </w:r>
      <w:proofErr w:type="gramEnd"/>
      <w:r w:rsidRPr="005926B4">
        <w:rPr>
          <w:rFonts w:asciiTheme="majorHAnsi" w:eastAsia="Times New Roman" w:hAnsiTheme="majorHAnsi" w:cs="Times New Roman"/>
          <w:spacing w:val="2"/>
          <w:lang w:eastAsia="zh-CN"/>
        </w:rPr>
        <w:t xml:space="preserve"> request. </w:t>
      </w:r>
    </w:p>
    <w:p w14:paraId="60FC53EE" w14:textId="77777777" w:rsidR="00600F87" w:rsidRPr="005926B4"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5926B4">
        <w:rPr>
          <w:rFonts w:asciiTheme="majorHAnsi" w:eastAsia="Times New Roman" w:hAnsiTheme="majorHAnsi" w:cs="Times New Roman"/>
          <w:i/>
          <w:spacing w:val="2"/>
          <w:lang w:eastAsia="zh-CN"/>
        </w:rPr>
        <w:t>Criterion 37.7</w:t>
      </w:r>
      <w:r w:rsidRPr="005926B4">
        <w:rPr>
          <w:rFonts w:asciiTheme="majorHAnsi" w:eastAsia="Times New Roman" w:hAnsiTheme="majorHAnsi" w:cs="Times New Roman"/>
          <w:spacing w:val="2"/>
          <w:lang w:eastAsia="zh-CN"/>
        </w:rPr>
        <w:t xml:space="preserve"> is </w:t>
      </w:r>
      <w:r w:rsidRPr="005926B4">
        <w:rPr>
          <w:rFonts w:asciiTheme="majorHAnsi" w:eastAsia="Times New Roman" w:hAnsiTheme="majorHAnsi" w:cs="Times New Roman"/>
          <w:b/>
          <w:spacing w:val="2"/>
          <w:lang w:eastAsia="zh-CN"/>
        </w:rPr>
        <w:t>partly met</w:t>
      </w:r>
      <w:r>
        <w:rPr>
          <w:rFonts w:asciiTheme="majorHAnsi" w:eastAsia="Times New Roman" w:hAnsiTheme="majorHAnsi" w:cs="Times New Roman"/>
          <w:spacing w:val="2"/>
          <w:lang w:eastAsia="zh-CN"/>
        </w:rPr>
        <w:t xml:space="preserve">. </w:t>
      </w:r>
      <w:r w:rsidRPr="005926B4">
        <w:rPr>
          <w:rFonts w:asciiTheme="majorHAnsi" w:eastAsia="Times New Roman" w:hAnsiTheme="majorHAnsi" w:cs="Times New Roman"/>
          <w:spacing w:val="2"/>
          <w:lang w:eastAsia="zh-CN"/>
        </w:rPr>
        <w:t xml:space="preserve">There is no specific mechanism or legal requirement to decide whether the offence is within the same category of offence, or denominate the offence </w:t>
      </w:r>
      <w:r w:rsidRPr="005926B4">
        <w:rPr>
          <w:rFonts w:asciiTheme="majorHAnsi" w:eastAsia="Times New Roman" w:hAnsiTheme="majorHAnsi" w:cs="Times New Roman"/>
          <w:spacing w:val="2"/>
          <w:lang w:eastAsia="zh-CN"/>
        </w:rPr>
        <w:lastRenderedPageBreak/>
        <w:t xml:space="preserve">by the same terminology in the event of implementation of dual criminality requirement, both based on treaties and international conventions that Lao PDR become a party. Article 8(1) of MLA Law 2020 provides explicitly that the absence of dual criminality allows Lao PDR to refuse the mutual legal assistance. Nevertheless, article 8(6) the MLA Law 2020 provides that Lao PDR may provide assistance if there shall be defined differently of the component of criminal offences determined under the Laws of Lao PDR, except regulates in the treaty of international cooperation for mutual legal assistance in criminal matter to which Lao PDR is a </w:t>
      </w:r>
      <w:proofErr w:type="gramStart"/>
      <w:r w:rsidRPr="005926B4">
        <w:rPr>
          <w:rFonts w:asciiTheme="majorHAnsi" w:eastAsia="Times New Roman" w:hAnsiTheme="majorHAnsi" w:cs="Times New Roman"/>
          <w:spacing w:val="2"/>
          <w:lang w:eastAsia="zh-CN"/>
        </w:rPr>
        <w:t>party or international principles of justice</w:t>
      </w:r>
      <w:proofErr w:type="gramEnd"/>
      <w:r w:rsidRPr="005926B4">
        <w:rPr>
          <w:rFonts w:asciiTheme="majorHAnsi" w:eastAsia="Times New Roman" w:hAnsiTheme="majorHAnsi" w:cs="Times New Roman"/>
          <w:spacing w:val="2"/>
          <w:lang w:eastAsia="zh-CN"/>
        </w:rPr>
        <w:t xml:space="preserve">, However it is unclear the mechanism how Lao PDR can proceed such requests from foreign countries. </w:t>
      </w:r>
      <w:commentRangeStart w:id="589"/>
      <w:r w:rsidRPr="005926B4">
        <w:rPr>
          <w:rFonts w:asciiTheme="majorHAnsi" w:eastAsia="Times New Roman" w:hAnsiTheme="majorHAnsi" w:cs="Times New Roman"/>
          <w:spacing w:val="2"/>
          <w:highlight w:val="yellow"/>
          <w:lang w:eastAsia="zh-CN"/>
        </w:rPr>
        <w:t xml:space="preserve">[For Lao PDR: an accurate translation </w:t>
      </w:r>
      <w:proofErr w:type="spellStart"/>
      <w:r w:rsidRPr="005926B4">
        <w:rPr>
          <w:rFonts w:asciiTheme="majorHAnsi" w:eastAsia="Times New Roman" w:hAnsiTheme="majorHAnsi" w:cs="Times New Roman"/>
          <w:spacing w:val="2"/>
          <w:highlight w:val="yellow"/>
          <w:lang w:eastAsia="zh-CN"/>
        </w:rPr>
        <w:t>fo</w:t>
      </w:r>
      <w:proofErr w:type="spellEnd"/>
      <w:r w:rsidRPr="005926B4">
        <w:rPr>
          <w:rFonts w:asciiTheme="majorHAnsi" w:eastAsia="Times New Roman" w:hAnsiTheme="majorHAnsi" w:cs="Times New Roman"/>
          <w:spacing w:val="2"/>
          <w:highlight w:val="yellow"/>
          <w:lang w:eastAsia="zh-CN"/>
        </w:rPr>
        <w:t xml:space="preserve"> the final MLA law as enacted is needed]</w:t>
      </w:r>
      <w:r w:rsidRPr="005926B4">
        <w:rPr>
          <w:rFonts w:asciiTheme="majorHAnsi" w:eastAsia="Times New Roman" w:hAnsiTheme="majorHAnsi" w:cs="Times New Roman"/>
          <w:spacing w:val="2"/>
          <w:lang w:eastAsia="zh-CN"/>
        </w:rPr>
        <w:t xml:space="preserve"> </w:t>
      </w:r>
      <w:commentRangeEnd w:id="589"/>
      <w:r>
        <w:rPr>
          <w:rStyle w:val="CommentReference"/>
          <w:rFonts w:ascii="Times New Roman" w:eastAsia="Times New Roman" w:hAnsi="Times New Roman" w:cs="Times New Roman"/>
          <w:lang w:eastAsia="zh-CN"/>
        </w:rPr>
        <w:commentReference w:id="589"/>
      </w:r>
    </w:p>
    <w:p w14:paraId="4B2CCD51" w14:textId="77777777" w:rsidR="00600F87" w:rsidRPr="005926B4"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5926B4">
        <w:rPr>
          <w:rFonts w:asciiTheme="majorHAnsi" w:eastAsia="Times New Roman" w:hAnsiTheme="majorHAnsi" w:cs="Times New Roman"/>
          <w:i/>
          <w:spacing w:val="2"/>
          <w:lang w:eastAsia="zh-CN"/>
        </w:rPr>
        <w:t>Criterion 37.8</w:t>
      </w:r>
      <w:r w:rsidRPr="005926B4">
        <w:rPr>
          <w:rFonts w:asciiTheme="majorHAnsi" w:eastAsia="Times New Roman" w:hAnsiTheme="majorHAnsi" w:cs="Times New Roman"/>
          <w:spacing w:val="2"/>
          <w:lang w:eastAsia="zh-CN"/>
        </w:rPr>
        <w:t xml:space="preserve"> is </w:t>
      </w:r>
      <w:r w:rsidRPr="005926B4">
        <w:rPr>
          <w:rFonts w:asciiTheme="majorHAnsi" w:eastAsia="Times New Roman" w:hAnsiTheme="majorHAnsi" w:cs="Times New Roman"/>
          <w:b/>
          <w:spacing w:val="2"/>
          <w:lang w:eastAsia="zh-CN"/>
        </w:rPr>
        <w:t>not met</w:t>
      </w:r>
      <w:r>
        <w:rPr>
          <w:rFonts w:asciiTheme="majorHAnsi" w:eastAsia="Times New Roman" w:hAnsiTheme="majorHAnsi" w:cs="Times New Roman"/>
          <w:spacing w:val="2"/>
          <w:lang w:eastAsia="zh-CN"/>
        </w:rPr>
        <w:t xml:space="preserve">. </w:t>
      </w:r>
      <w:r w:rsidRPr="005926B4">
        <w:rPr>
          <w:rFonts w:ascii="Cambria" w:eastAsia="Times New Roman" w:hAnsi="Cambria" w:cs="Times New Roman"/>
          <w:spacing w:val="2"/>
          <w:lang w:val="en-AU" w:eastAsia="zh-CN"/>
        </w:rPr>
        <w:t xml:space="preserve"> </w:t>
      </w:r>
      <w:r w:rsidRPr="005926B4">
        <w:rPr>
          <w:rFonts w:asciiTheme="majorHAnsi" w:eastAsia="Times New Roman" w:hAnsiTheme="majorHAnsi" w:cs="Times New Roman"/>
          <w:spacing w:val="2"/>
          <w:lang w:val="en-AU" w:eastAsia="zh-CN"/>
        </w:rPr>
        <w:t xml:space="preserve">Article 35 to article 36, and article 43 on the MLA Law 2020 designates the </w:t>
      </w:r>
      <w:r w:rsidRPr="005926B4">
        <w:rPr>
          <w:rFonts w:asciiTheme="majorHAnsi" w:eastAsia="Times New Roman" w:hAnsiTheme="majorHAnsi" w:cs="Times New Roman"/>
          <w:spacing w:val="2"/>
          <w:lang w:eastAsia="zh-CN"/>
        </w:rPr>
        <w:t xml:space="preserve">People's Supreme Court Office as a focal coordinator and authorises coordination with the Ministry of Public Security, the People’s Court, the Ministry of foreign Affairs, the Ministry of Justice, and the Local Administration Office. Moreover, several agencies, such as the Public Prosecutor Office, the Ministry of Public Security, the People's Supreme Court Office, the Ministry of Foreign Affairs, the Ministry of Justice, and the Local Administration Office are assigned as management organisations of activities of international corporation for mutual legal assistance in criminal matters. Article 45(2) of MLA Law 2020 assistance provide authority to the Ministry of Public Security to execute the mutual legal assistance request. However, the provision does not provide further explanation related to the powers and investigative techniques that might be used by Ministry of Public Security as required under Recommendation 31 in response to a mutual legal assistance request. </w:t>
      </w:r>
      <w:commentRangeStart w:id="590"/>
      <w:r w:rsidRPr="005926B4">
        <w:rPr>
          <w:rFonts w:asciiTheme="majorHAnsi" w:eastAsia="Times New Roman" w:hAnsiTheme="majorHAnsi" w:cs="Times New Roman"/>
          <w:spacing w:val="2"/>
          <w:highlight w:val="yellow"/>
          <w:lang w:eastAsia="zh-CN"/>
        </w:rPr>
        <w:t>[</w:t>
      </w:r>
      <w:r w:rsidRPr="005926B4">
        <w:rPr>
          <w:rFonts w:ascii="Cambria" w:eastAsia="Times New Roman" w:hAnsi="Cambria" w:cs="Times New Roman"/>
          <w:spacing w:val="2"/>
          <w:highlight w:val="yellow"/>
          <w:lang w:eastAsia="zh-CN"/>
        </w:rPr>
        <w:t xml:space="preserve">For Lao PDR: According to Lao PDR explanation on </w:t>
      </w:r>
      <w:proofErr w:type="gramStart"/>
      <w:r w:rsidRPr="005926B4">
        <w:rPr>
          <w:rFonts w:ascii="Cambria" w:eastAsia="Times New Roman" w:hAnsi="Cambria" w:cs="Times New Roman"/>
          <w:spacing w:val="2"/>
          <w:highlight w:val="yellow"/>
          <w:lang w:eastAsia="zh-CN"/>
        </w:rPr>
        <w:t>Pre ME</w:t>
      </w:r>
      <w:proofErr w:type="gramEnd"/>
      <w:r w:rsidRPr="005926B4">
        <w:rPr>
          <w:rFonts w:ascii="Cambria" w:eastAsia="Times New Roman" w:hAnsi="Cambria" w:cs="Times New Roman"/>
          <w:spacing w:val="2"/>
          <w:highlight w:val="yellow"/>
          <w:lang w:eastAsia="zh-CN"/>
        </w:rPr>
        <w:t>, Lao PDR mention there is a guidance the implementation of MLA or judicial assistance. Can Lao PDR provide it to assessor?]</w:t>
      </w:r>
      <w:r w:rsidRPr="005926B4">
        <w:rPr>
          <w:rFonts w:asciiTheme="majorHAnsi" w:eastAsia="Times New Roman" w:hAnsiTheme="majorHAnsi" w:cs="Times New Roman"/>
          <w:spacing w:val="2"/>
          <w:lang w:eastAsia="zh-CN"/>
        </w:rPr>
        <w:t xml:space="preserve"> </w:t>
      </w:r>
      <w:commentRangeEnd w:id="590"/>
      <w:r>
        <w:rPr>
          <w:rStyle w:val="CommentReference"/>
          <w:rFonts w:ascii="Times New Roman" w:eastAsia="Times New Roman" w:hAnsi="Times New Roman" w:cs="Times New Roman"/>
          <w:lang w:eastAsia="zh-CN"/>
        </w:rPr>
        <w:commentReference w:id="590"/>
      </w:r>
      <w:proofErr w:type="gramStart"/>
      <w:r w:rsidRPr="005926B4">
        <w:rPr>
          <w:rFonts w:asciiTheme="majorHAnsi" w:eastAsia="Times New Roman" w:hAnsiTheme="majorHAnsi" w:cs="Times New Roman"/>
          <w:spacing w:val="2"/>
          <w:lang w:eastAsia="zh-CN"/>
        </w:rPr>
        <w:t>Additionally</w:t>
      </w:r>
      <w:proofErr w:type="gramEnd"/>
      <w:r w:rsidRPr="005926B4">
        <w:rPr>
          <w:rFonts w:asciiTheme="majorHAnsi" w:eastAsia="Times New Roman" w:hAnsiTheme="majorHAnsi" w:cs="Times New Roman"/>
          <w:spacing w:val="2"/>
          <w:lang w:eastAsia="zh-CN"/>
        </w:rPr>
        <w:t xml:space="preserve"> those powers that are not available to LEAs domestically (Recommendation 31) are equally unavailable in response to a mutual legal assistance request.  </w:t>
      </w:r>
    </w:p>
    <w:p w14:paraId="10CD7FEF" w14:textId="77777777" w:rsidR="00600F87" w:rsidRPr="005926B4" w:rsidRDefault="00600F87" w:rsidP="00600F87">
      <w:pPr>
        <w:tabs>
          <w:tab w:val="left" w:pos="0"/>
          <w:tab w:val="left" w:pos="1191"/>
          <w:tab w:val="left" w:pos="1531"/>
        </w:tabs>
        <w:spacing w:after="120" w:line="280" w:lineRule="exact"/>
        <w:jc w:val="both"/>
        <w:rPr>
          <w:rFonts w:asciiTheme="majorHAnsi" w:eastAsia="Times New Roman" w:hAnsiTheme="majorHAnsi" w:cs="Times New Roman"/>
          <w:spacing w:val="2"/>
          <w:lang w:eastAsia="zh-CN"/>
        </w:rPr>
      </w:pPr>
      <w:commentRangeStart w:id="591"/>
      <w:r w:rsidRPr="005926B4">
        <w:rPr>
          <w:rFonts w:asciiTheme="majorHAnsi" w:eastAsia="Times New Roman" w:hAnsiTheme="majorHAnsi" w:cs="Times New Roman"/>
          <w:spacing w:val="2"/>
          <w:highlight w:val="yellow"/>
          <w:lang w:eastAsia="zh-CN"/>
        </w:rPr>
        <w:t>[For Lao PDR: Please provide further explanation regarding the implementation of MLA through criminal procedure. This will be revisited with the translation of the final MLA Law as enacted]</w:t>
      </w:r>
      <w:commentRangeEnd w:id="591"/>
      <w:r w:rsidRPr="005926B4">
        <w:rPr>
          <w:rFonts w:ascii="Times New Roman" w:eastAsia="Times New Roman" w:hAnsi="Times New Roman" w:cs="Times New Roman"/>
          <w:sz w:val="16"/>
          <w:szCs w:val="16"/>
          <w:lang w:eastAsia="zh-CN"/>
        </w:rPr>
        <w:commentReference w:id="591"/>
      </w:r>
    </w:p>
    <w:p w14:paraId="36B1AFB1" w14:textId="77777777" w:rsidR="00600F87" w:rsidRPr="005926B4" w:rsidRDefault="00600F87" w:rsidP="00600F87">
      <w:pPr>
        <w:tabs>
          <w:tab w:val="left" w:pos="850"/>
          <w:tab w:val="left" w:pos="1191"/>
          <w:tab w:val="left" w:pos="1531"/>
        </w:tabs>
        <w:spacing w:before="240" w:after="240" w:line="240" w:lineRule="auto"/>
        <w:jc w:val="both"/>
        <w:outlineLvl w:val="2"/>
        <w:rPr>
          <w:rFonts w:asciiTheme="majorHAnsi" w:eastAsia="Times New Roman" w:hAnsiTheme="majorHAnsi" w:cs="Times New Roman"/>
          <w:bCs/>
          <w:i/>
          <w:iCs/>
          <w:color w:val="244061" w:themeColor="accent1" w:themeShade="80"/>
          <w:sz w:val="24"/>
          <w:szCs w:val="24"/>
          <w:lang w:eastAsia="zh-CN"/>
        </w:rPr>
      </w:pPr>
      <w:r w:rsidRPr="005926B4">
        <w:rPr>
          <w:rFonts w:asciiTheme="majorHAnsi" w:eastAsia="Times New Roman" w:hAnsiTheme="majorHAnsi" w:cs="Times New Roman"/>
          <w:bCs/>
          <w:i/>
          <w:iCs/>
          <w:color w:val="244061" w:themeColor="accent1" w:themeShade="80"/>
          <w:sz w:val="24"/>
          <w:szCs w:val="24"/>
          <w:lang w:eastAsia="zh-CN"/>
        </w:rPr>
        <w:t>Weighting and Conclusion</w:t>
      </w:r>
    </w:p>
    <w:p w14:paraId="59ADF829" w14:textId="77777777" w:rsidR="00600F87" w:rsidRPr="005926B4"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val="en-AU" w:eastAsia="zh-CN"/>
        </w:rPr>
      </w:pPr>
      <w:r w:rsidRPr="005926B4">
        <w:rPr>
          <w:rFonts w:asciiTheme="majorHAnsi" w:eastAsia="Times New Roman" w:hAnsiTheme="majorHAnsi" w:cs="Times New Roman"/>
          <w:spacing w:val="2"/>
          <w:lang w:val="en-AU" w:eastAsia="zh-CN"/>
        </w:rPr>
        <w:t xml:space="preserve">Lao PDR just passed the MLA Law 2020 during the ME process. Before the MLA Law enacted, Lao PDR implementing the MLA based on article 272 of </w:t>
      </w:r>
      <w:proofErr w:type="spellStart"/>
      <w:r w:rsidRPr="005926B4">
        <w:rPr>
          <w:rFonts w:asciiTheme="majorHAnsi" w:eastAsia="Times New Roman" w:hAnsiTheme="majorHAnsi" w:cs="Times New Roman"/>
          <w:spacing w:val="2"/>
          <w:lang w:val="en-AU" w:eastAsia="zh-CN"/>
        </w:rPr>
        <w:t>of</w:t>
      </w:r>
      <w:proofErr w:type="spellEnd"/>
      <w:r w:rsidRPr="005926B4">
        <w:rPr>
          <w:rFonts w:asciiTheme="majorHAnsi" w:eastAsia="Times New Roman" w:hAnsiTheme="majorHAnsi" w:cs="Times New Roman"/>
          <w:spacing w:val="2"/>
          <w:lang w:val="en-AU" w:eastAsia="zh-CN"/>
        </w:rPr>
        <w:t xml:space="preserve"> Law on the Criminal Procedure 2017, including MLAT. </w:t>
      </w:r>
      <w:proofErr w:type="gramStart"/>
      <w:r w:rsidRPr="005926B4">
        <w:rPr>
          <w:rFonts w:asciiTheme="majorHAnsi" w:eastAsia="Times New Roman" w:hAnsiTheme="majorHAnsi" w:cs="Times New Roman"/>
          <w:spacing w:val="2"/>
          <w:lang w:val="en-AU" w:eastAsia="zh-CN"/>
        </w:rPr>
        <w:t>It</w:t>
      </w:r>
      <w:proofErr w:type="gramEnd"/>
      <w:r w:rsidRPr="005926B4">
        <w:rPr>
          <w:rFonts w:asciiTheme="majorHAnsi" w:eastAsia="Times New Roman" w:hAnsiTheme="majorHAnsi" w:cs="Times New Roman"/>
          <w:spacing w:val="2"/>
          <w:lang w:val="en-AU" w:eastAsia="zh-CN"/>
        </w:rPr>
        <w:t xml:space="preserve"> provision allows Lao PDR to conduct judicial assistance based on agreement or mutual cooperation.  The Criminal Procedure 2017 and MLAT provide refusal conditions and it shows dual criminality as unreasonably or unduly restrictive on MLA, and similar findings were also found in the MLA Law 2020, The MLA Law 2020 does not contain clear processes for the timely prioritisation and the absence of a case management system, there is no provision on refusing requests on the sole ground that the offence involves fiscal matters, or on the grounds of secrecy or confidentiality requirements on financial institutions or DNFBPs, except in the treaties, and limited further explanation </w:t>
      </w:r>
      <w:proofErr w:type="spellStart"/>
      <w:r w:rsidRPr="005926B4">
        <w:rPr>
          <w:rFonts w:asciiTheme="majorHAnsi" w:eastAsia="Times New Roman" w:hAnsiTheme="majorHAnsi" w:cs="Times New Roman"/>
          <w:spacing w:val="2"/>
          <w:lang w:val="en-AU" w:eastAsia="zh-CN"/>
        </w:rPr>
        <w:t>onlegal</w:t>
      </w:r>
      <w:proofErr w:type="spellEnd"/>
      <w:r w:rsidRPr="005926B4">
        <w:rPr>
          <w:rFonts w:asciiTheme="majorHAnsi" w:eastAsia="Times New Roman" w:hAnsiTheme="majorHAnsi" w:cs="Times New Roman"/>
          <w:spacing w:val="2"/>
          <w:lang w:val="en-AU" w:eastAsia="zh-CN"/>
        </w:rPr>
        <w:t xml:space="preserve"> requirement to decide whether the offence is within the same category of offence, or denominate the offence by the same terminology in the event of implementation of dual criminality requirement, and minor deficiencies on further explanation related to the powers and investigative techniques as required under Recommendation 31 in response to a mutual legal assistance request.</w:t>
      </w:r>
    </w:p>
    <w:p w14:paraId="02161517" w14:textId="77777777" w:rsidR="00600F87" w:rsidRPr="005926B4"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b/>
          <w:spacing w:val="2"/>
          <w:lang w:eastAsia="zh-CN"/>
        </w:rPr>
      </w:pPr>
      <w:commentRangeStart w:id="592"/>
      <w:r w:rsidRPr="005926B4">
        <w:rPr>
          <w:rFonts w:asciiTheme="majorHAnsi" w:eastAsia="Times New Roman" w:hAnsiTheme="majorHAnsi" w:cs="Times New Roman"/>
          <w:b/>
          <w:spacing w:val="2"/>
          <w:lang w:eastAsia="zh-CN"/>
        </w:rPr>
        <w:t xml:space="preserve">Recommendation 37 is rated partly compliant. </w:t>
      </w:r>
      <w:commentRangeEnd w:id="592"/>
      <w:r w:rsidRPr="005926B4">
        <w:rPr>
          <w:rFonts w:ascii="Times New Roman" w:eastAsia="Times New Roman" w:hAnsi="Times New Roman" w:cs="Times New Roman"/>
          <w:sz w:val="16"/>
          <w:szCs w:val="16"/>
          <w:lang w:eastAsia="zh-CN"/>
        </w:rPr>
        <w:commentReference w:id="592"/>
      </w:r>
    </w:p>
    <w:p w14:paraId="2433BED1" w14:textId="77777777" w:rsidR="00600F87" w:rsidRPr="00435FB3" w:rsidRDefault="00600F87" w:rsidP="00600F87">
      <w:pPr>
        <w:pStyle w:val="TemplateMERH2"/>
        <w:rPr>
          <w:rFonts w:asciiTheme="majorHAnsi" w:hAnsiTheme="majorHAnsi"/>
        </w:rPr>
      </w:pPr>
      <w:r w:rsidRPr="00435FB3">
        <w:rPr>
          <w:rFonts w:asciiTheme="majorHAnsi" w:hAnsiTheme="majorHAnsi"/>
        </w:rPr>
        <w:lastRenderedPageBreak/>
        <w:t>Recommendation 38 – Mutual legal assistance: freezing and confiscation</w:t>
      </w:r>
      <w:bookmarkEnd w:id="564"/>
      <w:bookmarkEnd w:id="565"/>
      <w:bookmarkEnd w:id="566"/>
      <w:bookmarkEnd w:id="567"/>
      <w:bookmarkEnd w:id="568"/>
    </w:p>
    <w:p w14:paraId="702C18E3" w14:textId="77777777" w:rsidR="00600F87" w:rsidRPr="00BE63C3" w:rsidRDefault="00600F87" w:rsidP="00600F87">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38.1</w:t>
      </w:r>
      <w:r w:rsidRPr="00435FB3">
        <w:rPr>
          <w:rFonts w:asciiTheme="majorHAnsi" w:hAnsiTheme="majorHAnsi"/>
        </w:rPr>
        <w:t xml:space="preserve"> is</w:t>
      </w:r>
      <w:r>
        <w:rPr>
          <w:rFonts w:asciiTheme="majorHAnsi" w:hAnsiTheme="majorHAnsi"/>
        </w:rPr>
        <w:t xml:space="preserve"> </w:t>
      </w:r>
      <w:r>
        <w:rPr>
          <w:rFonts w:asciiTheme="majorHAnsi" w:hAnsiTheme="majorHAnsi"/>
          <w:b/>
        </w:rPr>
        <w:t>partly met.</w:t>
      </w:r>
      <w:r w:rsidRPr="00D0056C">
        <w:t xml:space="preserve"> </w:t>
      </w:r>
      <w:r w:rsidRPr="00D0056C">
        <w:rPr>
          <w:rFonts w:asciiTheme="majorHAnsi" w:hAnsiTheme="majorHAnsi"/>
        </w:rPr>
        <w:t xml:space="preserve">Article 272 of the Law on the Criminal Procedure 2017 requires competent organisations providing judicial assistance to comply with the agreements that have been signed with other countries to exchange information, to freeze or to seize the assets </w:t>
      </w:r>
      <w:r w:rsidRPr="00CE638E">
        <w:rPr>
          <w:rFonts w:asciiTheme="majorHAnsi" w:hAnsiTheme="majorHAnsi"/>
        </w:rPr>
        <w:t>of an accused person or defendant. Similar provision for such assistance is also made under article 24 paragraph 1</w:t>
      </w:r>
      <w:r>
        <w:rPr>
          <w:rFonts w:asciiTheme="majorHAnsi" w:hAnsiTheme="majorHAnsi"/>
        </w:rPr>
        <w:t>/26</w:t>
      </w:r>
      <w:commentRangeStart w:id="593"/>
      <w:r>
        <w:rPr>
          <w:rFonts w:asciiTheme="majorHAnsi" w:hAnsiTheme="majorHAnsi"/>
        </w:rPr>
        <w:t xml:space="preserve"> </w:t>
      </w:r>
      <w:r w:rsidRPr="00CE638E">
        <w:rPr>
          <w:rFonts w:asciiTheme="majorHAnsi" w:hAnsiTheme="majorHAnsi"/>
          <w:highlight w:val="yellow"/>
        </w:rPr>
        <w:t>[For Lao PDR: the different translations have conflicting article numbers, please provide a translation of the final MLA Law as enacted]</w:t>
      </w:r>
      <w:r w:rsidRPr="00CE638E">
        <w:rPr>
          <w:rFonts w:asciiTheme="majorHAnsi" w:hAnsiTheme="majorHAnsi"/>
        </w:rPr>
        <w:t xml:space="preserve"> </w:t>
      </w:r>
      <w:commentRangeEnd w:id="593"/>
      <w:r>
        <w:rPr>
          <w:rStyle w:val="CommentReference"/>
          <w:rFonts w:ascii="Times New Roman" w:hAnsi="Times New Roman"/>
          <w:spacing w:val="0"/>
        </w:rPr>
        <w:commentReference w:id="593"/>
      </w:r>
      <w:r w:rsidRPr="00CE638E">
        <w:rPr>
          <w:rFonts w:asciiTheme="majorHAnsi" w:hAnsiTheme="majorHAnsi"/>
        </w:rPr>
        <w:t xml:space="preserve">of MLA Law 2020 that requires the execution of freezing and </w:t>
      </w:r>
      <w:proofErr w:type="spellStart"/>
      <w:r w:rsidRPr="00CE638E">
        <w:rPr>
          <w:rFonts w:asciiTheme="majorHAnsi" w:hAnsiTheme="majorHAnsi"/>
        </w:rPr>
        <w:t>seizuring</w:t>
      </w:r>
      <w:proofErr w:type="spellEnd"/>
      <w:r w:rsidRPr="00CE638E">
        <w:rPr>
          <w:rFonts w:asciiTheme="majorHAnsi" w:hAnsiTheme="majorHAnsi"/>
        </w:rPr>
        <w:t xml:space="preserve"> shall allow by the Criminal Procedure Law of Lao PDR</w:t>
      </w:r>
      <w:r w:rsidRPr="00D34658">
        <w:rPr>
          <w:rFonts w:asciiTheme="majorHAnsi" w:hAnsiTheme="majorHAnsi"/>
        </w:rPr>
        <w:t>.</w:t>
      </w:r>
      <w:r w:rsidRPr="00D0056C">
        <w:rPr>
          <w:rFonts w:asciiTheme="majorHAnsi" w:hAnsiTheme="majorHAnsi"/>
        </w:rPr>
        <w:t xml:space="preserve"> </w:t>
      </w:r>
      <w:commentRangeStart w:id="594"/>
      <w:commentRangeStart w:id="595"/>
      <w:r w:rsidRPr="00D0056C">
        <w:rPr>
          <w:rFonts w:asciiTheme="majorHAnsi" w:hAnsiTheme="majorHAnsi"/>
        </w:rPr>
        <w:t>There is unclear definition or scope of property that can be frozen, seized, and confiscated under article 52 and article 53 Penal Code 2017 that apply for criminal offences.</w:t>
      </w:r>
      <w:commentRangeEnd w:id="594"/>
      <w:r>
        <w:rPr>
          <w:rStyle w:val="CommentReference"/>
          <w:rFonts w:ascii="Times New Roman" w:hAnsi="Times New Roman"/>
          <w:spacing w:val="0"/>
        </w:rPr>
        <w:commentReference w:id="594"/>
      </w:r>
      <w:commentRangeEnd w:id="595"/>
      <w:r>
        <w:rPr>
          <w:rStyle w:val="CommentReference"/>
          <w:rFonts w:ascii="Times New Roman" w:hAnsi="Times New Roman"/>
          <w:spacing w:val="0"/>
        </w:rPr>
        <w:commentReference w:id="595"/>
      </w:r>
      <w:r w:rsidRPr="00D0056C">
        <w:rPr>
          <w:rFonts w:asciiTheme="majorHAnsi" w:hAnsiTheme="majorHAnsi"/>
        </w:rPr>
        <w:t xml:space="preserve"> </w:t>
      </w:r>
      <w:r>
        <w:rPr>
          <w:rFonts w:asciiTheme="majorHAnsi" w:hAnsiTheme="majorHAnsi"/>
        </w:rPr>
        <w:t xml:space="preserve">The assessor acknowledge that article 53 Penal Code 2017 provide limited scope of property that called translate it into “items” and limited to property that </w:t>
      </w:r>
      <w:r w:rsidRPr="00CE638E">
        <w:t xml:space="preserve">used in the offence (or instrumentalities used in) or in the preparation for the offence (or instrumentalities intended for use in), or that were obtained from an intentional offence (or proceeds from). </w:t>
      </w:r>
      <w:r w:rsidRPr="00CE638E">
        <w:rPr>
          <w:rFonts w:asciiTheme="majorHAnsi" w:hAnsiTheme="majorHAnsi"/>
        </w:rPr>
        <w:t xml:space="preserve">Moreover, article 31 paragraph 1 of MLA Law 2020 states that the assets that may confiscate related with the </w:t>
      </w:r>
      <w:r w:rsidRPr="00CE638E">
        <w:t>assets limited from the proceed of offences and/or materials used in the proceed of offences in Lao PDR.</w:t>
      </w:r>
      <w:r w:rsidRPr="00CE638E">
        <w:rPr>
          <w:rFonts w:asciiTheme="majorHAnsi" w:hAnsiTheme="majorHAnsi"/>
        </w:rPr>
        <w:t xml:space="preserve"> However, explicit provisions exist under article 41 Law on Money Laundering and Counter Financing of Terrorism 2014 that also cover </w:t>
      </w:r>
      <w:proofErr w:type="spellStart"/>
      <w:r w:rsidRPr="00CE638E">
        <w:rPr>
          <w:rFonts w:asciiTheme="majorHAnsi" w:hAnsiTheme="majorHAnsi"/>
        </w:rPr>
        <w:t>laudered</w:t>
      </w:r>
      <w:proofErr w:type="spellEnd"/>
      <w:r w:rsidRPr="00CE638E">
        <w:rPr>
          <w:rFonts w:asciiTheme="majorHAnsi" w:hAnsiTheme="majorHAnsi"/>
        </w:rPr>
        <w:t xml:space="preserve"> property from, and article 31 the draft</w:t>
      </w:r>
      <w:r w:rsidRPr="00D34658">
        <w:rPr>
          <w:rFonts w:asciiTheme="majorHAnsi" w:hAnsiTheme="majorHAnsi"/>
        </w:rPr>
        <w:t xml:space="preserve"> mutual legal assistance law, even though there is no provision for confiscation of property of corresponding value</w:t>
      </w:r>
      <w:r w:rsidRPr="00D0056C">
        <w:rPr>
          <w:rFonts w:asciiTheme="majorHAnsi" w:hAnsiTheme="majorHAnsi"/>
        </w:rPr>
        <w:t>. Moreover, article 22 ASEAN MLAT contains similar requirements for parties to article 272 Law on the Criminal Procedures 2017.</w:t>
      </w:r>
      <w:r>
        <w:rPr>
          <w:rFonts w:asciiTheme="majorHAnsi" w:hAnsiTheme="majorHAnsi"/>
        </w:rPr>
        <w:t xml:space="preserve"> However, the assessor </w:t>
      </w:r>
      <w:proofErr w:type="gramStart"/>
      <w:r>
        <w:rPr>
          <w:rFonts w:asciiTheme="majorHAnsi" w:hAnsiTheme="majorHAnsi"/>
        </w:rPr>
        <w:t>acknowledge</w:t>
      </w:r>
      <w:proofErr w:type="gramEnd"/>
      <w:r>
        <w:rPr>
          <w:rFonts w:asciiTheme="majorHAnsi" w:hAnsiTheme="majorHAnsi"/>
        </w:rPr>
        <w:t xml:space="preserve"> the findings on c.37.8 that mention the powers that are not available to LEAs domestically (Recommendation 31) are equally unavailable in response to a mutual legal assistance request, and it cause unclear provision under Penal Code 2017 does apply for MLA or judicial assistance or not.</w:t>
      </w:r>
    </w:p>
    <w:p w14:paraId="66C3BFD0" w14:textId="77777777" w:rsidR="00600F87" w:rsidRPr="00CE638E" w:rsidRDefault="00600F87" w:rsidP="00600F87">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38.2</w:t>
      </w:r>
      <w:r w:rsidRPr="00435FB3">
        <w:rPr>
          <w:rFonts w:asciiTheme="majorHAnsi" w:hAnsiTheme="majorHAnsi"/>
        </w:rPr>
        <w:t xml:space="preserve"> </w:t>
      </w:r>
      <w:r>
        <w:rPr>
          <w:rFonts w:asciiTheme="majorHAnsi" w:hAnsiTheme="majorHAnsi"/>
        </w:rPr>
        <w:t xml:space="preserve">is </w:t>
      </w:r>
      <w:r w:rsidRPr="00D34658">
        <w:rPr>
          <w:rFonts w:asciiTheme="majorHAnsi" w:hAnsiTheme="majorHAnsi"/>
          <w:b/>
        </w:rPr>
        <w:t>not met</w:t>
      </w:r>
      <w:r>
        <w:rPr>
          <w:rFonts w:asciiTheme="majorHAnsi" w:hAnsiTheme="majorHAnsi"/>
        </w:rPr>
        <w:t xml:space="preserve"> - </w:t>
      </w:r>
      <w:r w:rsidRPr="00BE63C3">
        <w:rPr>
          <w:rFonts w:asciiTheme="majorHAnsi" w:hAnsiTheme="majorHAnsi"/>
        </w:rPr>
        <w:t xml:space="preserve">As mentioned above, Article 272 Law on the Criminal Procedures </w:t>
      </w:r>
      <w:r w:rsidRPr="00CE638E">
        <w:rPr>
          <w:rFonts w:asciiTheme="majorHAnsi" w:hAnsiTheme="majorHAnsi"/>
        </w:rPr>
        <w:t>2017 regulates assistance in compliance with agreements that have been signed with other countries to freeze or to seize the assets of an accused person or defendant. Moreover, article 31 of MLA Law 2020 also applies to the confiscation of assets according to a court ruling or the competent authority of the requesting state, Nevertheless the provision limited to convictions of assets related with proceed of offences and/or materials used in the proceed offences. There is also no such a provision in the ASEAN MLAT.</w:t>
      </w:r>
    </w:p>
    <w:p w14:paraId="7EA2786F" w14:textId="77777777" w:rsidR="00600F87" w:rsidRDefault="00600F87" w:rsidP="00600F87">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38.3</w:t>
      </w:r>
      <w:r w:rsidRPr="00435FB3">
        <w:rPr>
          <w:rFonts w:asciiTheme="majorHAnsi" w:hAnsiTheme="majorHAnsi"/>
        </w:rPr>
        <w:t xml:space="preserve"> </w:t>
      </w:r>
      <w:r>
        <w:rPr>
          <w:rFonts w:asciiTheme="majorHAnsi" w:hAnsiTheme="majorHAnsi"/>
        </w:rPr>
        <w:t xml:space="preserve">is </w:t>
      </w:r>
      <w:r w:rsidRPr="003631E2">
        <w:rPr>
          <w:rFonts w:asciiTheme="majorHAnsi" w:hAnsiTheme="majorHAnsi"/>
          <w:b/>
        </w:rPr>
        <w:t>not met/partly met.</w:t>
      </w:r>
    </w:p>
    <w:p w14:paraId="39F32D6A" w14:textId="77777777" w:rsidR="00600F87" w:rsidRPr="00BE63C3" w:rsidRDefault="00600F87" w:rsidP="00600F87">
      <w:pPr>
        <w:pStyle w:val="FAFT-TEXTEjustifiedleft"/>
        <w:numPr>
          <w:ilvl w:val="0"/>
          <w:numId w:val="16"/>
        </w:numPr>
        <w:tabs>
          <w:tab w:val="clear" w:pos="850"/>
          <w:tab w:val="left" w:pos="0"/>
        </w:tabs>
        <w:ind w:left="0" w:firstLine="0"/>
        <w:rPr>
          <w:rFonts w:asciiTheme="majorHAnsi" w:hAnsiTheme="majorHAnsi"/>
        </w:rPr>
      </w:pPr>
      <w:r w:rsidRPr="003E34EE">
        <w:rPr>
          <w:rFonts w:asciiTheme="majorHAnsi" w:hAnsiTheme="majorHAnsi"/>
          <w:i/>
        </w:rPr>
        <w:t>Criterion 38.3(a)</w:t>
      </w:r>
      <w:r w:rsidRPr="008B1631">
        <w:rPr>
          <w:rFonts w:asciiTheme="majorHAnsi" w:hAnsiTheme="majorHAnsi"/>
        </w:rPr>
        <w:t xml:space="preserve"> </w:t>
      </w:r>
      <w:r>
        <w:rPr>
          <w:rFonts w:asciiTheme="majorHAnsi" w:hAnsiTheme="majorHAnsi"/>
        </w:rPr>
        <w:t xml:space="preserve">is </w:t>
      </w:r>
      <w:r w:rsidRPr="00032FED">
        <w:rPr>
          <w:rFonts w:asciiTheme="majorHAnsi" w:hAnsiTheme="majorHAnsi"/>
          <w:b/>
        </w:rPr>
        <w:t>not met</w:t>
      </w:r>
      <w:r>
        <w:rPr>
          <w:rFonts w:asciiTheme="majorHAnsi" w:hAnsiTheme="majorHAnsi"/>
          <w:i/>
        </w:rPr>
        <w:t>.</w:t>
      </w:r>
      <w:r w:rsidRPr="00BE63C3">
        <w:t xml:space="preserve"> </w:t>
      </w:r>
      <w:r w:rsidRPr="00BE63C3">
        <w:rPr>
          <w:rFonts w:asciiTheme="majorHAnsi" w:hAnsiTheme="majorHAnsi"/>
        </w:rPr>
        <w:t xml:space="preserve">Although article 43 </w:t>
      </w:r>
      <w:r>
        <w:rPr>
          <w:rFonts w:asciiTheme="majorHAnsi" w:hAnsiTheme="majorHAnsi"/>
          <w:lang w:val="en-AU"/>
        </w:rPr>
        <w:t>MLA Law 2020</w:t>
      </w:r>
      <w:r w:rsidRPr="00BE63C3">
        <w:rPr>
          <w:rFonts w:asciiTheme="majorHAnsi" w:hAnsiTheme="majorHAnsi"/>
          <w:lang w:val="en-AU"/>
        </w:rPr>
        <w:t xml:space="preserve"> designates several Lao PDR authorities to manage the mutual legal assistance request and, article 24 of </w:t>
      </w:r>
      <w:r>
        <w:rPr>
          <w:rFonts w:asciiTheme="majorHAnsi" w:hAnsiTheme="majorHAnsi"/>
          <w:lang w:val="en-AU"/>
        </w:rPr>
        <w:t>MLA Law 2020</w:t>
      </w:r>
      <w:r w:rsidRPr="00BE63C3">
        <w:rPr>
          <w:rFonts w:asciiTheme="majorHAnsi" w:hAnsiTheme="majorHAnsi"/>
          <w:lang w:val="en-AU"/>
        </w:rPr>
        <w:t xml:space="preserve"> requires the focal coordinating agency to notify the requesting state of seizure and confiscation action pursuant to the request, this law has not been enacted. </w:t>
      </w:r>
      <w:proofErr w:type="gramStart"/>
      <w:r w:rsidRPr="00BE63C3">
        <w:rPr>
          <w:rFonts w:asciiTheme="majorHAnsi" w:hAnsiTheme="majorHAnsi"/>
          <w:lang w:val="en-AU"/>
        </w:rPr>
        <w:t>Additionally,  there</w:t>
      </w:r>
      <w:proofErr w:type="gramEnd"/>
      <w:r w:rsidRPr="00BE63C3">
        <w:rPr>
          <w:rFonts w:asciiTheme="majorHAnsi" w:hAnsiTheme="majorHAnsi"/>
          <w:lang w:val="en-AU"/>
        </w:rPr>
        <w:t xml:space="preserve"> is no mechanism regarding the coordination of seizure and confiscation actions with other countries. </w:t>
      </w:r>
      <w:commentRangeStart w:id="596"/>
      <w:r w:rsidRPr="00D34658">
        <w:rPr>
          <w:rFonts w:asciiTheme="majorHAnsi" w:hAnsiTheme="majorHAnsi"/>
          <w:highlight w:val="yellow"/>
          <w:lang w:val="en-AU"/>
        </w:rPr>
        <w:t>[</w:t>
      </w:r>
      <w:r w:rsidRPr="00D34658">
        <w:rPr>
          <w:highlight w:val="yellow"/>
        </w:rPr>
        <w:t xml:space="preserve">For Lao PDR: According to Lao PDR explanation </w:t>
      </w:r>
      <w:r>
        <w:rPr>
          <w:highlight w:val="yellow"/>
        </w:rPr>
        <w:t>at the virtual</w:t>
      </w:r>
      <w:r w:rsidRPr="00D34658">
        <w:rPr>
          <w:highlight w:val="yellow"/>
        </w:rPr>
        <w:t xml:space="preserve"> </w:t>
      </w:r>
      <w:proofErr w:type="gramStart"/>
      <w:r w:rsidRPr="00D34658">
        <w:rPr>
          <w:highlight w:val="yellow"/>
        </w:rPr>
        <w:t>Pre ME</w:t>
      </w:r>
      <w:proofErr w:type="gramEnd"/>
      <w:r w:rsidRPr="00D34658">
        <w:rPr>
          <w:highlight w:val="yellow"/>
        </w:rPr>
        <w:t>, Lao PDR mention</w:t>
      </w:r>
      <w:r>
        <w:rPr>
          <w:highlight w:val="yellow"/>
        </w:rPr>
        <w:t>ed</w:t>
      </w:r>
      <w:r w:rsidRPr="00D34658">
        <w:rPr>
          <w:highlight w:val="yellow"/>
        </w:rPr>
        <w:t xml:space="preserve"> there is a guidance</w:t>
      </w:r>
      <w:r>
        <w:rPr>
          <w:highlight w:val="yellow"/>
        </w:rPr>
        <w:t xml:space="preserve"> document on</w:t>
      </w:r>
      <w:r w:rsidRPr="00D34658">
        <w:rPr>
          <w:highlight w:val="yellow"/>
        </w:rPr>
        <w:t xml:space="preserve"> the implementation of MLA or judicial assistance. Can Lao PDR provide it to assessor? Does the guidance provide mechanism regarding the coordination of seizure and confiscation action with other countries?]</w:t>
      </w:r>
      <w:commentRangeEnd w:id="596"/>
      <w:r>
        <w:rPr>
          <w:rStyle w:val="CommentReference"/>
          <w:rFonts w:ascii="Times New Roman" w:hAnsi="Times New Roman"/>
          <w:spacing w:val="0"/>
        </w:rPr>
        <w:commentReference w:id="596"/>
      </w:r>
    </w:p>
    <w:p w14:paraId="41221559" w14:textId="77777777" w:rsidR="00600F87" w:rsidRPr="00D34658" w:rsidRDefault="00600F87" w:rsidP="00600F87">
      <w:pPr>
        <w:pStyle w:val="FAFT-TEXTEjustifiedleft"/>
        <w:numPr>
          <w:ilvl w:val="0"/>
          <w:numId w:val="16"/>
        </w:numPr>
        <w:tabs>
          <w:tab w:val="clear" w:pos="850"/>
          <w:tab w:val="left" w:pos="0"/>
        </w:tabs>
        <w:ind w:left="0" w:firstLine="0"/>
        <w:rPr>
          <w:rFonts w:asciiTheme="majorHAnsi" w:hAnsiTheme="majorHAnsi"/>
        </w:rPr>
      </w:pPr>
      <w:r w:rsidRPr="003E34EE">
        <w:rPr>
          <w:rFonts w:asciiTheme="majorHAnsi" w:hAnsiTheme="majorHAnsi"/>
          <w:i/>
        </w:rPr>
        <w:t>Criterion 38.3(b)</w:t>
      </w:r>
      <w:r>
        <w:rPr>
          <w:rFonts w:asciiTheme="majorHAnsi" w:hAnsiTheme="majorHAnsi"/>
        </w:rPr>
        <w:t xml:space="preserve"> is </w:t>
      </w:r>
      <w:r>
        <w:rPr>
          <w:rFonts w:asciiTheme="majorHAnsi" w:hAnsiTheme="majorHAnsi"/>
          <w:b/>
        </w:rPr>
        <w:t>partly</w:t>
      </w:r>
      <w:r w:rsidRPr="00032FED">
        <w:rPr>
          <w:rFonts w:asciiTheme="majorHAnsi" w:hAnsiTheme="majorHAnsi"/>
          <w:b/>
        </w:rPr>
        <w:t xml:space="preserve"> met</w:t>
      </w:r>
      <w:r>
        <w:rPr>
          <w:rFonts w:asciiTheme="majorHAnsi" w:hAnsiTheme="majorHAnsi"/>
        </w:rPr>
        <w:t>.</w:t>
      </w:r>
      <w:r w:rsidRPr="00BE63C3">
        <w:t xml:space="preserve"> </w:t>
      </w:r>
      <w:r w:rsidRPr="00BE63C3">
        <w:rPr>
          <w:rFonts w:asciiTheme="majorHAnsi" w:hAnsiTheme="majorHAnsi"/>
        </w:rPr>
        <w:t xml:space="preserve">Article 7 </w:t>
      </w:r>
      <w:r>
        <w:rPr>
          <w:rFonts w:asciiTheme="majorHAnsi" w:hAnsiTheme="majorHAnsi"/>
        </w:rPr>
        <w:t>MLA Law 2020</w:t>
      </w:r>
      <w:r w:rsidRPr="00BE63C3">
        <w:rPr>
          <w:rFonts w:asciiTheme="majorHAnsi" w:hAnsiTheme="majorHAnsi"/>
        </w:rPr>
        <w:t xml:space="preserve"> provides general provision related to storage of seized and frozen properties. </w:t>
      </w:r>
      <w:r w:rsidRPr="00D34658">
        <w:rPr>
          <w:rFonts w:asciiTheme="majorHAnsi" w:hAnsiTheme="majorHAnsi"/>
        </w:rPr>
        <w:t xml:space="preserve">This provision </w:t>
      </w:r>
      <w:proofErr w:type="gramStart"/>
      <w:r w:rsidRPr="00D34658">
        <w:rPr>
          <w:rFonts w:asciiTheme="majorHAnsi" w:hAnsiTheme="majorHAnsi"/>
        </w:rPr>
        <w:t>require</w:t>
      </w:r>
      <w:proofErr w:type="gramEnd"/>
      <w:r w:rsidRPr="00D34658">
        <w:rPr>
          <w:rFonts w:asciiTheme="majorHAnsi" w:hAnsiTheme="majorHAnsi"/>
        </w:rPr>
        <w:t xml:space="preserve"> investigative authorities to maintain the freezing and seizing properties</w:t>
      </w:r>
      <w:r w:rsidRPr="00981878">
        <w:rPr>
          <w:rFonts w:asciiTheme="majorHAnsi" w:hAnsiTheme="majorHAnsi"/>
        </w:rPr>
        <w:t xml:space="preserve">. Moreover, article 24 paragraph 3 of MLA Law 2020 provides that management and protection of the freezing and </w:t>
      </w:r>
      <w:proofErr w:type="spellStart"/>
      <w:r w:rsidRPr="00981878">
        <w:rPr>
          <w:rFonts w:asciiTheme="majorHAnsi" w:hAnsiTheme="majorHAnsi"/>
        </w:rPr>
        <w:t>seizuring</w:t>
      </w:r>
      <w:proofErr w:type="spellEnd"/>
      <w:r w:rsidRPr="00981878">
        <w:rPr>
          <w:rFonts w:asciiTheme="majorHAnsi" w:hAnsiTheme="majorHAnsi"/>
        </w:rPr>
        <w:t xml:space="preserve"> asset shall be performed based on Law on Criminal Procedure.</w:t>
      </w:r>
      <w:r>
        <w:rPr>
          <w:rFonts w:asciiTheme="majorHAnsi" w:hAnsiTheme="majorHAnsi"/>
        </w:rPr>
        <w:t xml:space="preserve"> </w:t>
      </w:r>
      <w:r w:rsidRPr="00BE63C3">
        <w:rPr>
          <w:rFonts w:asciiTheme="majorHAnsi" w:hAnsiTheme="majorHAnsi"/>
        </w:rPr>
        <w:t xml:space="preserve">However, the requirement in the Law </w:t>
      </w:r>
      <w:r w:rsidRPr="00BE63C3">
        <w:rPr>
          <w:rFonts w:asciiTheme="majorHAnsi" w:hAnsiTheme="majorHAnsi"/>
        </w:rPr>
        <w:lastRenderedPageBreak/>
        <w:t>on Criminal Procedure for maintaining the properties is limited to assets under investigation, and provides an unclear explanation regarding the maintenance of confiscated assets and which agencies are required to maintain the assets</w:t>
      </w:r>
      <w:r w:rsidRPr="00D34658">
        <w:rPr>
          <w:rFonts w:asciiTheme="majorHAnsi" w:hAnsiTheme="majorHAnsi"/>
        </w:rPr>
        <w:t xml:space="preserve">. Moreover, there is no specific law regarding the managing and disposing of property frozen, seized, or confiscated. </w:t>
      </w:r>
      <w:commentRangeStart w:id="597"/>
      <w:r w:rsidRPr="00D65E2B">
        <w:rPr>
          <w:rFonts w:asciiTheme="majorHAnsi" w:hAnsiTheme="majorHAnsi"/>
          <w:highlight w:val="yellow"/>
        </w:rPr>
        <w:t>[</w:t>
      </w:r>
      <w:r w:rsidRPr="00D65E2B">
        <w:rPr>
          <w:highlight w:val="yellow"/>
        </w:rPr>
        <w:t xml:space="preserve">For Lao PDR: Does </w:t>
      </w:r>
      <w:r w:rsidRPr="00D65E2B">
        <w:rPr>
          <w:highlight w:val="yellow"/>
          <w:lang w:val="en-AU"/>
        </w:rPr>
        <w:t>Lao PDR prov</w:t>
      </w:r>
      <w:r>
        <w:rPr>
          <w:highlight w:val="yellow"/>
          <w:lang w:val="en-AU"/>
        </w:rPr>
        <w:t>i</w:t>
      </w:r>
      <w:r w:rsidRPr="00D65E2B">
        <w:rPr>
          <w:highlight w:val="yellow"/>
          <w:lang w:val="en-AU"/>
        </w:rPr>
        <w:t xml:space="preserve">de </w:t>
      </w:r>
      <w:proofErr w:type="spellStart"/>
      <w:r w:rsidRPr="00D65E2B">
        <w:rPr>
          <w:highlight w:val="yellow"/>
          <w:lang w:val="en-AU"/>
        </w:rPr>
        <w:t>guidances</w:t>
      </w:r>
      <w:proofErr w:type="spellEnd"/>
      <w:r w:rsidRPr="00D65E2B">
        <w:rPr>
          <w:highlight w:val="yellow"/>
          <w:lang w:val="en-AU"/>
        </w:rPr>
        <w:t xml:space="preserve"> or </w:t>
      </w:r>
      <w:proofErr w:type="spellStart"/>
      <w:r w:rsidRPr="00D65E2B">
        <w:rPr>
          <w:highlight w:val="yellow"/>
          <w:lang w:val="en-AU"/>
        </w:rPr>
        <w:t>furher</w:t>
      </w:r>
      <w:proofErr w:type="spellEnd"/>
      <w:r w:rsidRPr="00D65E2B">
        <w:rPr>
          <w:highlight w:val="yellow"/>
          <w:lang w:val="en-AU"/>
        </w:rPr>
        <w:t xml:space="preserve"> explanation on article 52 and 53 Penal Code 2017 or article 108 </w:t>
      </w:r>
      <w:r w:rsidRPr="00D65E2B">
        <w:rPr>
          <w:rFonts w:asciiTheme="majorHAnsi" w:hAnsiTheme="majorHAnsi"/>
          <w:highlight w:val="yellow"/>
        </w:rPr>
        <w:t>of the Law on the Criminal Procedure 2017</w:t>
      </w:r>
      <w:r w:rsidRPr="00D65E2B">
        <w:rPr>
          <w:highlight w:val="yellow"/>
          <w:lang w:val="en-AU"/>
        </w:rPr>
        <w:t>?]</w:t>
      </w:r>
      <w:commentRangeEnd w:id="597"/>
      <w:r>
        <w:rPr>
          <w:rStyle w:val="CommentReference"/>
          <w:rFonts w:ascii="Times New Roman" w:hAnsi="Times New Roman"/>
          <w:spacing w:val="0"/>
        </w:rPr>
        <w:commentReference w:id="597"/>
      </w:r>
    </w:p>
    <w:p w14:paraId="5399C901" w14:textId="77777777" w:rsidR="00600F87" w:rsidRPr="00BE63C3" w:rsidRDefault="00600F87" w:rsidP="00600F87">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38.4</w:t>
      </w:r>
      <w:r w:rsidRPr="00435FB3">
        <w:rPr>
          <w:rFonts w:asciiTheme="majorHAnsi" w:hAnsiTheme="majorHAnsi"/>
        </w:rPr>
        <w:t xml:space="preserve"> </w:t>
      </w:r>
      <w:r>
        <w:rPr>
          <w:rFonts w:asciiTheme="majorHAnsi" w:hAnsiTheme="majorHAnsi"/>
        </w:rPr>
        <w:t xml:space="preserve">is </w:t>
      </w:r>
      <w:r>
        <w:rPr>
          <w:rFonts w:asciiTheme="majorHAnsi" w:hAnsiTheme="majorHAnsi"/>
          <w:b/>
        </w:rPr>
        <w:t>partly met/not met</w:t>
      </w:r>
      <w:r>
        <w:rPr>
          <w:rFonts w:asciiTheme="majorHAnsi" w:hAnsiTheme="majorHAnsi"/>
        </w:rPr>
        <w:t>.</w:t>
      </w:r>
      <w:r w:rsidRPr="00BE63C3">
        <w:t xml:space="preserve"> </w:t>
      </w:r>
      <w:r>
        <w:rPr>
          <w:rFonts w:asciiTheme="majorHAnsi" w:hAnsiTheme="majorHAnsi"/>
        </w:rPr>
        <w:t xml:space="preserve">Article 30 of the MLA Law is unclear as to whether it provides for asset sharing arrangements. [For Lao PDR: please provide an accurate translation to clarify.  The translation of the final MLA Law as enacted may cause this rating to be revisited] </w:t>
      </w:r>
      <w:r w:rsidRPr="00BE63C3">
        <w:rPr>
          <w:rFonts w:asciiTheme="majorHAnsi" w:hAnsiTheme="majorHAnsi"/>
          <w:lang w:val="en-AU"/>
        </w:rPr>
        <w:t>Although under article 22(5) ASEAN MLAT there is provision for asset sharing by agreement, this only applies to countries party to the treaty</w:t>
      </w:r>
      <w:r>
        <w:rPr>
          <w:rFonts w:asciiTheme="majorHAnsi" w:hAnsiTheme="majorHAnsi"/>
          <w:lang w:val="en-AU"/>
        </w:rPr>
        <w:t xml:space="preserve"> as regulates under article 272 </w:t>
      </w:r>
      <w:r w:rsidRPr="00D0056C">
        <w:rPr>
          <w:rFonts w:asciiTheme="majorHAnsi" w:hAnsiTheme="majorHAnsi"/>
        </w:rPr>
        <w:t>of the Law on the Criminal Procedure 2017</w:t>
      </w:r>
      <w:r w:rsidRPr="00BE63C3">
        <w:rPr>
          <w:rFonts w:asciiTheme="majorHAnsi" w:hAnsiTheme="majorHAnsi"/>
          <w:lang w:val="en-AU"/>
        </w:rPr>
        <w:t xml:space="preserve">. Notwithstanding the provision in the ASEAN MLAT, </w:t>
      </w:r>
      <w:r w:rsidRPr="00D65E2B">
        <w:rPr>
          <w:rFonts w:asciiTheme="majorHAnsi" w:hAnsiTheme="majorHAnsi"/>
          <w:lang w:val="en-AU"/>
        </w:rPr>
        <w:t xml:space="preserve">there are no further regulations governing Lao PDR’s asset </w:t>
      </w:r>
      <w:proofErr w:type="gramStart"/>
      <w:r w:rsidRPr="00D65E2B">
        <w:rPr>
          <w:rFonts w:asciiTheme="majorHAnsi" w:hAnsiTheme="majorHAnsi"/>
          <w:lang w:val="en-AU"/>
        </w:rPr>
        <w:t>sharing  arrangements</w:t>
      </w:r>
      <w:proofErr w:type="gramEnd"/>
      <w:r w:rsidRPr="00D65E2B">
        <w:rPr>
          <w:rFonts w:asciiTheme="majorHAnsi" w:hAnsiTheme="majorHAnsi"/>
          <w:lang w:val="en-AU"/>
        </w:rPr>
        <w:t xml:space="preserve"> based on the treaty</w:t>
      </w:r>
      <w:r w:rsidRPr="00BE63C3">
        <w:rPr>
          <w:rFonts w:asciiTheme="majorHAnsi" w:hAnsiTheme="majorHAnsi"/>
          <w:lang w:val="en-AU"/>
        </w:rPr>
        <w:t>.</w:t>
      </w:r>
      <w:r w:rsidRPr="00BE63C3" w:rsidDel="008B1631">
        <w:rPr>
          <w:rFonts w:asciiTheme="majorHAnsi" w:hAnsiTheme="majorHAnsi"/>
          <w:highlight w:val="yellow"/>
          <w:lang w:val="en-AU"/>
        </w:rPr>
        <w:t xml:space="preserve"> </w:t>
      </w:r>
    </w:p>
    <w:p w14:paraId="4DC104C1" w14:textId="77777777" w:rsidR="00600F87" w:rsidRDefault="00600F87" w:rsidP="00600F87">
      <w:pPr>
        <w:pStyle w:val="TemplateMERH4"/>
        <w:rPr>
          <w:rFonts w:asciiTheme="majorHAnsi" w:hAnsiTheme="majorHAnsi"/>
        </w:rPr>
      </w:pPr>
      <w:r w:rsidRPr="00435FB3">
        <w:rPr>
          <w:rFonts w:asciiTheme="majorHAnsi" w:hAnsiTheme="majorHAnsi"/>
        </w:rPr>
        <w:t>Weighting and Conclusion</w:t>
      </w:r>
    </w:p>
    <w:p w14:paraId="00E02E58" w14:textId="77777777" w:rsidR="00600F87" w:rsidRDefault="00600F87" w:rsidP="00600F87">
      <w:pPr>
        <w:pStyle w:val="FAFT-TEXTEjustifiedleft"/>
        <w:numPr>
          <w:ilvl w:val="0"/>
          <w:numId w:val="16"/>
        </w:numPr>
        <w:tabs>
          <w:tab w:val="clear" w:pos="850"/>
          <w:tab w:val="left" w:pos="0"/>
        </w:tabs>
        <w:ind w:left="0" w:firstLine="0"/>
        <w:rPr>
          <w:rFonts w:asciiTheme="majorHAnsi" w:hAnsiTheme="majorHAnsi"/>
          <w:i/>
        </w:rPr>
      </w:pPr>
      <w:r>
        <w:rPr>
          <w:rFonts w:asciiTheme="majorHAnsi" w:hAnsiTheme="majorHAnsi"/>
        </w:rPr>
        <w:t xml:space="preserve">The MLA Law 2020 provides requirement that </w:t>
      </w:r>
      <w:r w:rsidRPr="001E25E0">
        <w:rPr>
          <w:rFonts w:asciiTheme="majorHAnsi" w:hAnsiTheme="majorHAnsi"/>
        </w:rPr>
        <w:t>the assets that may confiscate related with the assets limited from the proceed of offences and/or materials used in the proceed of offences in Lao PDR</w:t>
      </w:r>
      <w:r>
        <w:rPr>
          <w:rFonts w:asciiTheme="majorHAnsi" w:hAnsiTheme="majorHAnsi"/>
        </w:rPr>
        <w:t xml:space="preserve">, and not cover asset that require in c38.1(e),  The law also not cover the request of confiscation asset </w:t>
      </w:r>
      <w:r w:rsidRPr="001E25E0">
        <w:rPr>
          <w:rFonts w:asciiTheme="majorHAnsi" w:hAnsiTheme="majorHAnsi"/>
        </w:rPr>
        <w:t>on the basis of non-conviction based confiscation proceedings and related provisional measures</w:t>
      </w:r>
      <w:r>
        <w:rPr>
          <w:rFonts w:asciiTheme="majorHAnsi" w:hAnsiTheme="majorHAnsi"/>
        </w:rPr>
        <w:t xml:space="preserve"> considering the mutual legal assistance related with confiscation limited to the assets </w:t>
      </w:r>
      <w:r w:rsidRPr="00447854">
        <w:rPr>
          <w:rFonts w:asciiTheme="majorHAnsi" w:hAnsiTheme="majorHAnsi"/>
        </w:rPr>
        <w:t xml:space="preserve">proceed of offences and/or materials </w:t>
      </w:r>
      <w:proofErr w:type="spellStart"/>
      <w:r w:rsidRPr="00447854">
        <w:rPr>
          <w:rFonts w:asciiTheme="majorHAnsi" w:hAnsiTheme="majorHAnsi"/>
        </w:rPr>
        <w:t>usedin</w:t>
      </w:r>
      <w:proofErr w:type="spellEnd"/>
      <w:r w:rsidRPr="00447854">
        <w:rPr>
          <w:rFonts w:asciiTheme="majorHAnsi" w:hAnsiTheme="majorHAnsi"/>
        </w:rPr>
        <w:t xml:space="preserve"> the proceed of offences in Lao PDR</w:t>
      </w:r>
      <w:r>
        <w:rPr>
          <w:rFonts w:asciiTheme="majorHAnsi" w:hAnsiTheme="majorHAnsi"/>
        </w:rPr>
        <w:t xml:space="preserve"> based on criminal conviction. Moreover, the MLA Law 2020 has unclear provisions related to asset sharing.</w:t>
      </w:r>
    </w:p>
    <w:p w14:paraId="335E8B5C" w14:textId="77777777" w:rsidR="00600F87" w:rsidRPr="00435FB3" w:rsidRDefault="00600F87" w:rsidP="00600F87">
      <w:pPr>
        <w:pStyle w:val="TemplateMERH4"/>
        <w:rPr>
          <w:rFonts w:asciiTheme="majorHAnsi" w:hAnsiTheme="majorHAnsi"/>
        </w:rPr>
      </w:pPr>
      <w:r w:rsidRPr="00435FB3">
        <w:rPr>
          <w:rFonts w:asciiTheme="majorHAnsi" w:hAnsiTheme="majorHAnsi"/>
        </w:rPr>
        <w:t>Weighting and Conclusion</w:t>
      </w:r>
    </w:p>
    <w:p w14:paraId="4D151466" w14:textId="77777777" w:rsidR="00600F87" w:rsidRPr="00435FB3" w:rsidRDefault="00600F87" w:rsidP="00600F87">
      <w:pPr>
        <w:pStyle w:val="FAFT-TEXTEjustifiedleft"/>
        <w:numPr>
          <w:ilvl w:val="0"/>
          <w:numId w:val="71"/>
        </w:numPr>
        <w:tabs>
          <w:tab w:val="clear" w:pos="850"/>
          <w:tab w:val="left" w:pos="0"/>
        </w:tabs>
        <w:ind w:left="0" w:firstLine="0"/>
        <w:rPr>
          <w:rFonts w:asciiTheme="majorHAnsi" w:hAnsiTheme="majorHAnsi"/>
          <w:b/>
        </w:rPr>
      </w:pPr>
      <w:r w:rsidRPr="00435FB3">
        <w:rPr>
          <w:rFonts w:asciiTheme="majorHAnsi" w:hAnsiTheme="majorHAnsi"/>
          <w:b/>
        </w:rPr>
        <w:t>Recommendation 38 is rated part</w:t>
      </w:r>
      <w:r>
        <w:rPr>
          <w:rFonts w:asciiTheme="majorHAnsi" w:hAnsiTheme="majorHAnsi"/>
          <w:b/>
        </w:rPr>
        <w:t>ial</w:t>
      </w:r>
      <w:r w:rsidRPr="00435FB3">
        <w:rPr>
          <w:rFonts w:asciiTheme="majorHAnsi" w:hAnsiTheme="majorHAnsi"/>
          <w:b/>
        </w:rPr>
        <w:t>ly compliant</w:t>
      </w:r>
      <w:r>
        <w:rPr>
          <w:rFonts w:asciiTheme="majorHAnsi" w:hAnsiTheme="majorHAnsi"/>
          <w:b/>
        </w:rPr>
        <w:t>.</w:t>
      </w:r>
      <w:r w:rsidRPr="00435FB3">
        <w:rPr>
          <w:rFonts w:asciiTheme="majorHAnsi" w:hAnsiTheme="majorHAnsi"/>
          <w:b/>
        </w:rPr>
        <w:t xml:space="preserve"> </w:t>
      </w:r>
    </w:p>
    <w:p w14:paraId="3CBC7970" w14:textId="77777777" w:rsidR="00600F87" w:rsidRPr="00435FB3" w:rsidRDefault="00600F87" w:rsidP="00600F87">
      <w:pPr>
        <w:pStyle w:val="TemplateMERH2"/>
        <w:rPr>
          <w:rFonts w:asciiTheme="majorHAnsi" w:hAnsiTheme="majorHAnsi"/>
        </w:rPr>
      </w:pPr>
      <w:bookmarkStart w:id="598" w:name="_Toc358292311"/>
      <w:bookmarkStart w:id="599" w:name="_Toc429126878"/>
      <w:bookmarkStart w:id="600" w:name="_Toc435082221"/>
      <w:bookmarkStart w:id="601" w:name="_Toc28876756"/>
      <w:bookmarkStart w:id="602" w:name="_Toc46318352"/>
      <w:r w:rsidRPr="00435FB3">
        <w:rPr>
          <w:rFonts w:asciiTheme="majorHAnsi" w:hAnsiTheme="majorHAnsi"/>
        </w:rPr>
        <w:t>Recommendation 39 – Extradition</w:t>
      </w:r>
      <w:bookmarkEnd w:id="598"/>
      <w:bookmarkEnd w:id="599"/>
      <w:bookmarkEnd w:id="600"/>
      <w:bookmarkEnd w:id="601"/>
      <w:bookmarkEnd w:id="602"/>
    </w:p>
    <w:p w14:paraId="258BA0E5" w14:textId="77777777" w:rsidR="00600F87" w:rsidRPr="00347C01" w:rsidRDefault="00600F87" w:rsidP="00600F87">
      <w:pPr>
        <w:pStyle w:val="FAFT-TEXTEjustifiedleft"/>
        <w:numPr>
          <w:ilvl w:val="0"/>
          <w:numId w:val="16"/>
        </w:numPr>
        <w:tabs>
          <w:tab w:val="clear" w:pos="850"/>
          <w:tab w:val="left" w:pos="0"/>
        </w:tabs>
        <w:ind w:left="0" w:firstLine="0"/>
        <w:rPr>
          <w:rFonts w:asciiTheme="majorHAnsi" w:hAnsiTheme="majorHAnsi"/>
          <w:i/>
        </w:rPr>
      </w:pPr>
      <w:bookmarkStart w:id="603" w:name="_Toc435082222"/>
      <w:bookmarkStart w:id="604" w:name="_Toc28876757"/>
      <w:bookmarkStart w:id="605" w:name="_Toc46318353"/>
      <w:r w:rsidRPr="00435FB3">
        <w:rPr>
          <w:rFonts w:asciiTheme="majorHAnsi" w:hAnsiTheme="majorHAnsi"/>
          <w:i/>
        </w:rPr>
        <w:t xml:space="preserve">Criterion 39.1 </w:t>
      </w:r>
      <w:r w:rsidRPr="00347C01">
        <w:rPr>
          <w:rFonts w:asciiTheme="majorHAnsi" w:hAnsiTheme="majorHAnsi"/>
        </w:rPr>
        <w:t xml:space="preserve">- </w:t>
      </w:r>
      <w:r w:rsidRPr="00BB1961">
        <w:rPr>
          <w:rFonts w:asciiTheme="majorHAnsi" w:hAnsiTheme="majorHAnsi"/>
        </w:rPr>
        <w:t>Extradition is governed by the Law on Extradition and by treaties and international conventions to which Lao PDR is a party.</w:t>
      </w:r>
    </w:p>
    <w:p w14:paraId="78A8378C" w14:textId="77777777" w:rsidR="00600F87" w:rsidRDefault="00600F87" w:rsidP="00600F87">
      <w:pPr>
        <w:pStyle w:val="FAFT-TEXTEjustifiedleft"/>
        <w:numPr>
          <w:ilvl w:val="0"/>
          <w:numId w:val="16"/>
        </w:numPr>
        <w:tabs>
          <w:tab w:val="clear" w:pos="850"/>
          <w:tab w:val="left" w:pos="0"/>
        </w:tabs>
        <w:ind w:left="0" w:firstLine="0"/>
        <w:rPr>
          <w:rFonts w:asciiTheme="majorHAnsi" w:hAnsiTheme="majorHAnsi"/>
        </w:rPr>
      </w:pPr>
      <w:r w:rsidRPr="00435FB3">
        <w:rPr>
          <w:rFonts w:asciiTheme="majorHAnsi" w:hAnsiTheme="majorHAnsi"/>
          <w:i/>
        </w:rPr>
        <w:t>Criterion 39.1</w:t>
      </w:r>
      <w:r>
        <w:rPr>
          <w:rFonts w:asciiTheme="majorHAnsi" w:hAnsiTheme="majorHAnsi"/>
          <w:i/>
        </w:rPr>
        <w:t>(a)</w:t>
      </w:r>
      <w:r w:rsidRPr="00435FB3">
        <w:rPr>
          <w:rFonts w:asciiTheme="majorHAnsi" w:hAnsiTheme="majorHAnsi"/>
          <w:i/>
        </w:rPr>
        <w:t xml:space="preserve"> </w:t>
      </w:r>
      <w:r>
        <w:rPr>
          <w:rFonts w:asciiTheme="majorHAnsi" w:hAnsiTheme="majorHAnsi"/>
        </w:rPr>
        <w:t xml:space="preserve">is </w:t>
      </w:r>
      <w:r>
        <w:rPr>
          <w:rFonts w:asciiTheme="majorHAnsi" w:hAnsiTheme="majorHAnsi"/>
          <w:b/>
        </w:rPr>
        <w:t>mostly met</w:t>
      </w:r>
      <w:r>
        <w:rPr>
          <w:rFonts w:asciiTheme="majorHAnsi" w:hAnsiTheme="majorHAnsi"/>
        </w:rPr>
        <w:t xml:space="preserve">. </w:t>
      </w:r>
      <w:r w:rsidRPr="00BB1961">
        <w:rPr>
          <w:rFonts w:asciiTheme="majorHAnsi" w:hAnsiTheme="majorHAnsi"/>
        </w:rPr>
        <w:t xml:space="preserve">Extraditable offences in Lao PDR are those punishable under the penal law by imprisonment or detention for more than 12 months (Article 7 Law on Extradition).  The penalties imposed for both money laundering and terrorist financing under the Penal Code (Articles 130 and 131) qualify these offences for extradition purposes. Moreover, Article 4 of the Law on Extradition states that one of the principles of extradition is criminally punishable offences under the penal law (see the definition of penal law on article 3 of the Penal Code), which includes the Penal Code and other laws which define criminal offences </w:t>
      </w:r>
      <w:proofErr w:type="gramStart"/>
      <w:r w:rsidRPr="00BB1961">
        <w:rPr>
          <w:rFonts w:asciiTheme="majorHAnsi" w:hAnsiTheme="majorHAnsi"/>
        </w:rPr>
        <w:t>such  as</w:t>
      </w:r>
      <w:proofErr w:type="gramEnd"/>
      <w:r w:rsidRPr="00BB1961">
        <w:rPr>
          <w:rFonts w:asciiTheme="majorHAnsi" w:hAnsiTheme="majorHAnsi"/>
        </w:rPr>
        <w:t xml:space="preserve"> the Law on Money Laundering and Counter-Financing Terrorism 2014.  However, </w:t>
      </w:r>
      <w:r>
        <w:rPr>
          <w:rFonts w:asciiTheme="majorHAnsi" w:hAnsiTheme="majorHAnsi"/>
        </w:rPr>
        <w:t xml:space="preserve">according to extradition treaties between Lao PDR and </w:t>
      </w:r>
      <w:r w:rsidRPr="003C72B7">
        <w:rPr>
          <w:lang w:bidi="lo-LA"/>
        </w:rPr>
        <w:t>Cambodia, China,</w:t>
      </w:r>
      <w:r>
        <w:rPr>
          <w:lang w:bidi="lo-LA"/>
        </w:rPr>
        <w:t xml:space="preserve"> and </w:t>
      </w:r>
      <w:r w:rsidRPr="003C72B7">
        <w:rPr>
          <w:lang w:bidi="lo-LA"/>
        </w:rPr>
        <w:t>Thailand</w:t>
      </w:r>
      <w:r>
        <w:rPr>
          <w:lang w:bidi="lo-LA"/>
        </w:rPr>
        <w:t xml:space="preserve">, the assessor </w:t>
      </w:r>
      <w:r>
        <w:rPr>
          <w:rFonts w:asciiTheme="majorHAnsi" w:hAnsiTheme="majorHAnsi"/>
        </w:rPr>
        <w:t>founds</w:t>
      </w:r>
      <w:r w:rsidRPr="00375C33">
        <w:rPr>
          <w:rFonts w:asciiTheme="majorHAnsi" w:hAnsiTheme="majorHAnsi"/>
        </w:rPr>
        <w:t xml:space="preserve"> limited information regarding treaties that have been signed by Lao PDR on extradition matters. </w:t>
      </w:r>
    </w:p>
    <w:p w14:paraId="6867E533" w14:textId="77777777" w:rsidR="00600F87" w:rsidRPr="00375C33" w:rsidRDefault="00600F87" w:rsidP="00600F87">
      <w:pPr>
        <w:pStyle w:val="FAFT-TEXTEjustifiedleft"/>
        <w:numPr>
          <w:ilvl w:val="0"/>
          <w:numId w:val="0"/>
        </w:numPr>
        <w:tabs>
          <w:tab w:val="clear" w:pos="850"/>
          <w:tab w:val="left" w:pos="0"/>
        </w:tabs>
        <w:rPr>
          <w:rFonts w:asciiTheme="majorHAnsi" w:hAnsiTheme="majorHAnsi"/>
        </w:rPr>
      </w:pPr>
      <w:commentRangeStart w:id="606"/>
      <w:commentRangeStart w:id="607"/>
      <w:commentRangeStart w:id="608"/>
      <w:r w:rsidRPr="00375C33">
        <w:rPr>
          <w:rFonts w:asciiTheme="majorHAnsi" w:hAnsiTheme="majorHAnsi"/>
          <w:highlight w:val="yellow"/>
        </w:rPr>
        <w:t xml:space="preserve">[For Lao PDR: Does the Extradition Law provide a list of offences? Does it cover ML and TF? </w:t>
      </w:r>
      <w:commentRangeEnd w:id="606"/>
      <w:r>
        <w:rPr>
          <w:rStyle w:val="CommentReference"/>
          <w:rFonts w:ascii="Times New Roman" w:hAnsi="Times New Roman"/>
          <w:spacing w:val="0"/>
        </w:rPr>
        <w:commentReference w:id="606"/>
      </w:r>
      <w:commentRangeEnd w:id="607"/>
      <w:r>
        <w:rPr>
          <w:rStyle w:val="CommentReference"/>
          <w:rFonts w:ascii="Times New Roman" w:hAnsi="Times New Roman"/>
          <w:spacing w:val="0"/>
        </w:rPr>
        <w:commentReference w:id="607"/>
      </w:r>
      <w:commentRangeEnd w:id="608"/>
      <w:r>
        <w:rPr>
          <w:rStyle w:val="CommentReference"/>
          <w:rFonts w:ascii="Times New Roman" w:hAnsi="Times New Roman"/>
          <w:spacing w:val="0"/>
        </w:rPr>
        <w:commentReference w:id="608"/>
      </w:r>
      <w:commentRangeStart w:id="609"/>
      <w:commentRangeStart w:id="610"/>
      <w:commentRangeStart w:id="611"/>
      <w:r w:rsidRPr="00375C33">
        <w:rPr>
          <w:rFonts w:asciiTheme="majorHAnsi" w:hAnsiTheme="majorHAnsi"/>
          <w:highlight w:val="yellow"/>
        </w:rPr>
        <w:t>Please provide the mechanism provision related with extradition</w:t>
      </w:r>
      <w:commentRangeStart w:id="612"/>
      <w:r w:rsidRPr="00375C33">
        <w:rPr>
          <w:rFonts w:asciiTheme="majorHAnsi" w:hAnsiTheme="majorHAnsi"/>
          <w:highlight w:val="yellow"/>
        </w:rPr>
        <w:t>]</w:t>
      </w:r>
      <w:commentRangeEnd w:id="609"/>
      <w:r>
        <w:rPr>
          <w:rStyle w:val="CommentReference"/>
          <w:rFonts w:ascii="Times New Roman" w:hAnsi="Times New Roman"/>
          <w:spacing w:val="0"/>
        </w:rPr>
        <w:commentReference w:id="609"/>
      </w:r>
      <w:commentRangeEnd w:id="610"/>
      <w:r>
        <w:rPr>
          <w:rStyle w:val="CommentReference"/>
          <w:rFonts w:ascii="Times New Roman" w:hAnsi="Times New Roman"/>
          <w:spacing w:val="0"/>
        </w:rPr>
        <w:commentReference w:id="610"/>
      </w:r>
      <w:commentRangeEnd w:id="611"/>
      <w:r>
        <w:rPr>
          <w:rStyle w:val="CommentReference"/>
          <w:rFonts w:ascii="Times New Roman" w:hAnsi="Times New Roman"/>
          <w:spacing w:val="0"/>
        </w:rPr>
        <w:commentReference w:id="611"/>
      </w:r>
      <w:r w:rsidRPr="00375C33">
        <w:rPr>
          <w:rFonts w:asciiTheme="majorHAnsi" w:hAnsiTheme="majorHAnsi"/>
          <w:highlight w:val="yellow"/>
        </w:rPr>
        <w:t xml:space="preserve"> [For Lao PDR: please provide further information on the extradition treaties that Lao PDR is a party to and the offences covered by those treaties]</w:t>
      </w:r>
      <w:commentRangeEnd w:id="612"/>
      <w:r>
        <w:rPr>
          <w:rStyle w:val="CommentReference"/>
          <w:rFonts w:ascii="Times New Roman" w:hAnsi="Times New Roman"/>
          <w:spacing w:val="0"/>
        </w:rPr>
        <w:commentReference w:id="612"/>
      </w:r>
    </w:p>
    <w:p w14:paraId="74D0D2BB" w14:textId="77777777" w:rsidR="00600F87" w:rsidRDefault="00600F87" w:rsidP="00600F87">
      <w:pPr>
        <w:pStyle w:val="FAFT-TEXTEjustifiedleft"/>
        <w:numPr>
          <w:ilvl w:val="0"/>
          <w:numId w:val="16"/>
        </w:numPr>
        <w:tabs>
          <w:tab w:val="clear" w:pos="850"/>
          <w:tab w:val="left" w:pos="0"/>
        </w:tabs>
        <w:ind w:left="0" w:firstLine="0"/>
      </w:pPr>
      <w:r w:rsidRPr="00435FB3">
        <w:rPr>
          <w:rFonts w:asciiTheme="majorHAnsi" w:hAnsiTheme="majorHAnsi"/>
          <w:i/>
        </w:rPr>
        <w:lastRenderedPageBreak/>
        <w:t>Criterion 39.1</w:t>
      </w:r>
      <w:r>
        <w:rPr>
          <w:rFonts w:asciiTheme="majorHAnsi" w:hAnsiTheme="majorHAnsi"/>
          <w:i/>
        </w:rPr>
        <w:t>(b)</w:t>
      </w:r>
      <w:r w:rsidRPr="00435FB3">
        <w:rPr>
          <w:rFonts w:asciiTheme="majorHAnsi" w:hAnsiTheme="majorHAnsi"/>
          <w:i/>
        </w:rPr>
        <w:t xml:space="preserve"> </w:t>
      </w:r>
      <w:r>
        <w:rPr>
          <w:rFonts w:asciiTheme="majorHAnsi" w:hAnsiTheme="majorHAnsi"/>
        </w:rPr>
        <w:t xml:space="preserve">is </w:t>
      </w:r>
      <w:r>
        <w:rPr>
          <w:rFonts w:asciiTheme="majorHAnsi" w:hAnsiTheme="majorHAnsi"/>
          <w:b/>
        </w:rPr>
        <w:t>partly met</w:t>
      </w:r>
      <w:r>
        <w:rPr>
          <w:rFonts w:asciiTheme="majorHAnsi" w:hAnsiTheme="majorHAnsi"/>
        </w:rPr>
        <w:t xml:space="preserve">. </w:t>
      </w:r>
      <w:r w:rsidRPr="00BB1961">
        <w:t>The extradition law contains general provisions</w:t>
      </w:r>
      <w:r>
        <w:t xml:space="preserve">. Lao PDR provides for </w:t>
      </w:r>
      <w:r w:rsidRPr="00BB1961">
        <w:t xml:space="preserve">the specific processes related to the steps in the execution of extradition request </w:t>
      </w:r>
      <w:r>
        <w:t>in the Extradition Manual. Lao PDR has</w:t>
      </w:r>
      <w:r w:rsidRPr="00BB1961">
        <w:t xml:space="preserve"> no case management system. However, there is </w:t>
      </w:r>
      <w:r>
        <w:t xml:space="preserve">a </w:t>
      </w:r>
      <w:r w:rsidRPr="00BB1961">
        <w:t xml:space="preserve">certain time period (within 30 days) for </w:t>
      </w:r>
      <w:r>
        <w:t xml:space="preserve">the </w:t>
      </w:r>
      <w:r w:rsidRPr="00BB1961">
        <w:t xml:space="preserve">Ministry of Foreign Affairs </w:t>
      </w:r>
      <w:r>
        <w:t xml:space="preserve">to </w:t>
      </w:r>
      <w:r w:rsidRPr="00BB1961">
        <w:t>coordinate with the competent authorities to execute the extradition request</w:t>
      </w:r>
      <w:r>
        <w:t xml:space="preserve">. However, this time </w:t>
      </w:r>
      <w:r w:rsidRPr="001717FE">
        <w:rPr>
          <w:rFonts w:eastAsia="Phetsarath OT"/>
          <w:lang w:bidi="lo-LA"/>
        </w:rPr>
        <w:t>period is only for extradition process after court decision had been made or upon final court’s decision as indicated in the article 22 of the Extradition Law</w:t>
      </w:r>
      <w:r>
        <w:rPr>
          <w:rFonts w:eastAsia="Phetsarath OT"/>
          <w:lang w:bidi="lo-LA"/>
        </w:rPr>
        <w:t>.</w:t>
      </w:r>
    </w:p>
    <w:p w14:paraId="0A313DC8" w14:textId="77777777" w:rsidR="00600F87" w:rsidRDefault="00600F87" w:rsidP="00600F87">
      <w:pPr>
        <w:pStyle w:val="FAFT-TEXTEjustifiedleft"/>
        <w:numPr>
          <w:ilvl w:val="0"/>
          <w:numId w:val="0"/>
        </w:numPr>
        <w:tabs>
          <w:tab w:val="clear" w:pos="850"/>
          <w:tab w:val="left" w:pos="0"/>
        </w:tabs>
      </w:pPr>
    </w:p>
    <w:p w14:paraId="1E1BE039" w14:textId="77777777" w:rsidR="00600F87" w:rsidRPr="00375C33" w:rsidRDefault="00600F87" w:rsidP="00600F87">
      <w:pPr>
        <w:pStyle w:val="FAFT-TEXTEjustifiedleft"/>
        <w:numPr>
          <w:ilvl w:val="0"/>
          <w:numId w:val="0"/>
        </w:numPr>
        <w:tabs>
          <w:tab w:val="clear" w:pos="850"/>
          <w:tab w:val="left" w:pos="0"/>
        </w:tabs>
      </w:pPr>
      <w:commentRangeStart w:id="613"/>
      <w:r w:rsidRPr="00375C33">
        <w:rPr>
          <w:highlight w:val="yellow"/>
        </w:rPr>
        <w:t xml:space="preserve">[For Lao PDR: Please provide any </w:t>
      </w:r>
      <w:proofErr w:type="spellStart"/>
      <w:r w:rsidRPr="00375C33">
        <w:rPr>
          <w:highlight w:val="yellow"/>
        </w:rPr>
        <w:t>guidilines</w:t>
      </w:r>
      <w:proofErr w:type="spellEnd"/>
      <w:r w:rsidRPr="00375C33">
        <w:rPr>
          <w:highlight w:val="yellow"/>
        </w:rPr>
        <w:t xml:space="preserve"> or policy frameworks for the execution and management of extradition requests.  Do you operate a case management system for extradition requests?]</w:t>
      </w:r>
      <w:commentRangeEnd w:id="613"/>
      <w:r>
        <w:rPr>
          <w:rStyle w:val="CommentReference"/>
          <w:rFonts w:ascii="Times New Roman" w:hAnsi="Times New Roman"/>
          <w:spacing w:val="0"/>
        </w:rPr>
        <w:commentReference w:id="613"/>
      </w:r>
    </w:p>
    <w:p w14:paraId="2E75B7E2" w14:textId="77777777" w:rsidR="00600F87" w:rsidRPr="00375C33" w:rsidRDefault="00600F87" w:rsidP="00600F87">
      <w:pPr>
        <w:pStyle w:val="FAFT-TEXTEjustifiedleft"/>
        <w:numPr>
          <w:ilvl w:val="0"/>
          <w:numId w:val="16"/>
        </w:numPr>
        <w:tabs>
          <w:tab w:val="clear" w:pos="850"/>
          <w:tab w:val="clear" w:pos="1191"/>
          <w:tab w:val="clear" w:pos="1531"/>
          <w:tab w:val="left" w:pos="0"/>
          <w:tab w:val="left" w:pos="1276"/>
        </w:tabs>
        <w:ind w:left="0" w:firstLine="0"/>
        <w:rPr>
          <w:rFonts w:eastAsia="SimSun"/>
          <w:bCs/>
        </w:rPr>
      </w:pPr>
      <w:r w:rsidRPr="00435FB3">
        <w:rPr>
          <w:rFonts w:asciiTheme="majorHAnsi" w:hAnsiTheme="majorHAnsi"/>
          <w:i/>
        </w:rPr>
        <w:t>Criterion 39.1</w:t>
      </w:r>
      <w:r>
        <w:rPr>
          <w:rFonts w:asciiTheme="majorHAnsi" w:hAnsiTheme="majorHAnsi"/>
          <w:i/>
        </w:rPr>
        <w:t>(c)</w:t>
      </w:r>
      <w:r w:rsidRPr="00435FB3">
        <w:rPr>
          <w:rFonts w:asciiTheme="majorHAnsi" w:hAnsiTheme="majorHAnsi"/>
          <w:i/>
        </w:rPr>
        <w:t xml:space="preserve"> </w:t>
      </w:r>
      <w:r>
        <w:rPr>
          <w:rFonts w:asciiTheme="majorHAnsi" w:hAnsiTheme="majorHAnsi"/>
        </w:rPr>
        <w:t xml:space="preserve">is </w:t>
      </w:r>
      <w:r w:rsidRPr="00E87147">
        <w:rPr>
          <w:rFonts w:asciiTheme="majorHAnsi" w:hAnsiTheme="majorHAnsi"/>
          <w:b/>
        </w:rPr>
        <w:t>met</w:t>
      </w:r>
      <w:r>
        <w:rPr>
          <w:rFonts w:asciiTheme="majorHAnsi" w:hAnsiTheme="majorHAnsi"/>
        </w:rPr>
        <w:t xml:space="preserve">. </w:t>
      </w:r>
      <w:r w:rsidRPr="00375C33">
        <w:rPr>
          <w:rFonts w:eastAsia="SimSun"/>
          <w:bCs/>
        </w:rPr>
        <w:t xml:space="preserve">The reasons for refusal of extradition requests in Lao PDR, </w:t>
      </w:r>
      <w:proofErr w:type="spellStart"/>
      <w:r w:rsidRPr="00375C33">
        <w:rPr>
          <w:rFonts w:eastAsia="SimSun"/>
          <w:bCs/>
        </w:rPr>
        <w:t>particulary</w:t>
      </w:r>
      <w:proofErr w:type="spellEnd"/>
      <w:r w:rsidRPr="00375C33">
        <w:rPr>
          <w:rFonts w:eastAsia="SimSun"/>
          <w:bCs/>
        </w:rPr>
        <w:t xml:space="preserve"> under article 8, article 10 of the Law on Extradition, do not seem unreasonable or unduly restrictive. Although article 7 of the Law on Extradition provides the requirement of dual criminality, an extradition request may still be granted whether both parties classify the conduct as </w:t>
      </w:r>
      <w:proofErr w:type="spellStart"/>
      <w:r w:rsidRPr="00375C33">
        <w:rPr>
          <w:rFonts w:eastAsia="SimSun"/>
          <w:bCs/>
        </w:rPr>
        <w:t>constiuting</w:t>
      </w:r>
      <w:proofErr w:type="spellEnd"/>
      <w:r w:rsidRPr="00375C33">
        <w:rPr>
          <w:rFonts w:eastAsia="SimSun"/>
          <w:bCs/>
        </w:rPr>
        <w:t xml:space="preserve"> an offence within the same category of offence or not.</w:t>
      </w:r>
    </w:p>
    <w:p w14:paraId="751C3662" w14:textId="77777777" w:rsidR="00600F87" w:rsidRPr="00375C33" w:rsidRDefault="00600F87" w:rsidP="00600F87">
      <w:pPr>
        <w:pStyle w:val="FAFT-TEXTEjustifiedleft"/>
        <w:numPr>
          <w:ilvl w:val="0"/>
          <w:numId w:val="16"/>
        </w:numPr>
        <w:tabs>
          <w:tab w:val="clear" w:pos="850"/>
          <w:tab w:val="clear" w:pos="1191"/>
          <w:tab w:val="clear" w:pos="1531"/>
          <w:tab w:val="left" w:pos="0"/>
          <w:tab w:val="left" w:pos="1276"/>
        </w:tabs>
        <w:ind w:left="0" w:firstLine="0"/>
        <w:rPr>
          <w:rFonts w:asciiTheme="majorHAnsi" w:hAnsiTheme="majorHAnsi"/>
        </w:rPr>
      </w:pPr>
      <w:r w:rsidRPr="00435FB3">
        <w:rPr>
          <w:rFonts w:asciiTheme="majorHAnsi" w:hAnsiTheme="majorHAnsi"/>
          <w:i/>
        </w:rPr>
        <w:t>Criterion 39.2</w:t>
      </w:r>
      <w:r w:rsidRPr="00435FB3">
        <w:rPr>
          <w:rFonts w:asciiTheme="majorHAnsi" w:hAnsiTheme="majorHAnsi"/>
        </w:rPr>
        <w:t xml:space="preserve"> </w:t>
      </w:r>
      <w:r>
        <w:rPr>
          <w:rFonts w:asciiTheme="majorHAnsi" w:hAnsiTheme="majorHAnsi"/>
        </w:rPr>
        <w:t xml:space="preserve">is </w:t>
      </w:r>
      <w:r>
        <w:rPr>
          <w:rFonts w:asciiTheme="majorHAnsi" w:hAnsiTheme="majorHAnsi"/>
          <w:b/>
        </w:rPr>
        <w:t>mostly</w:t>
      </w:r>
      <w:r w:rsidRPr="00E87147">
        <w:rPr>
          <w:rFonts w:asciiTheme="majorHAnsi" w:hAnsiTheme="majorHAnsi"/>
          <w:b/>
        </w:rPr>
        <w:t xml:space="preserve"> met</w:t>
      </w:r>
      <w:r>
        <w:rPr>
          <w:rFonts w:asciiTheme="majorHAnsi" w:hAnsiTheme="majorHAnsi"/>
        </w:rPr>
        <w:t xml:space="preserve">. </w:t>
      </w:r>
      <w:r w:rsidRPr="00375C33">
        <w:rPr>
          <w:rFonts w:asciiTheme="majorHAnsi" w:hAnsiTheme="majorHAnsi"/>
        </w:rPr>
        <w:t>Lao PDR refuses extradition requests relating to Lao PDR citizens, aliens or stateless persons residing in Lao PDR (article 11 Law on Extradition)</w:t>
      </w:r>
      <w:r>
        <w:rPr>
          <w:rFonts w:asciiTheme="majorHAnsi" w:hAnsiTheme="majorHAnsi"/>
        </w:rPr>
        <w:t>. However, this provision contains an exception where a treaty on extradition provides otherwise. R</w:t>
      </w:r>
      <w:r w:rsidRPr="00375C33">
        <w:rPr>
          <w:rFonts w:asciiTheme="majorHAnsi" w:hAnsiTheme="majorHAnsi"/>
        </w:rPr>
        <w:t xml:space="preserve">efusal </w:t>
      </w:r>
      <w:r>
        <w:rPr>
          <w:rFonts w:asciiTheme="majorHAnsi" w:hAnsiTheme="majorHAnsi"/>
        </w:rPr>
        <w:t xml:space="preserve">of a request </w:t>
      </w:r>
      <w:r w:rsidRPr="00375C33">
        <w:rPr>
          <w:rFonts w:asciiTheme="majorHAnsi" w:hAnsiTheme="majorHAnsi"/>
        </w:rPr>
        <w:t xml:space="preserve">may not be grounds for a person to be released from criminal liability, and they will be prosecuted by Lao PDR authorities domestically. </w:t>
      </w:r>
      <w:commentRangeStart w:id="614"/>
      <w:commentRangeStart w:id="615"/>
      <w:commentRangeStart w:id="616"/>
      <w:r w:rsidRPr="005803B3">
        <w:rPr>
          <w:rFonts w:asciiTheme="majorHAnsi" w:hAnsiTheme="majorHAnsi"/>
          <w:highlight w:val="yellow"/>
        </w:rPr>
        <w:t xml:space="preserve">[For Lao PDR: does article 11 effectively mean that Lao PDR uses a model under c39.2(b) rather than c39.2(a)?] [For Lao PDR: Does Lao PDR apply the international principle of </w:t>
      </w:r>
      <w:proofErr w:type="spellStart"/>
      <w:r w:rsidRPr="005803B3">
        <w:rPr>
          <w:rFonts w:asciiTheme="majorHAnsi" w:hAnsiTheme="majorHAnsi"/>
          <w:i/>
          <w:highlight w:val="yellow"/>
        </w:rPr>
        <w:t>aut</w:t>
      </w:r>
      <w:proofErr w:type="spellEnd"/>
      <w:r w:rsidRPr="005803B3">
        <w:rPr>
          <w:rFonts w:asciiTheme="majorHAnsi" w:hAnsiTheme="majorHAnsi"/>
          <w:i/>
          <w:highlight w:val="yellow"/>
        </w:rPr>
        <w:t xml:space="preserve"> </w:t>
      </w:r>
      <w:proofErr w:type="spellStart"/>
      <w:r w:rsidRPr="005803B3">
        <w:rPr>
          <w:rFonts w:asciiTheme="majorHAnsi" w:hAnsiTheme="majorHAnsi"/>
          <w:i/>
          <w:highlight w:val="yellow"/>
        </w:rPr>
        <w:t>dedere</w:t>
      </w:r>
      <w:proofErr w:type="spellEnd"/>
      <w:r w:rsidRPr="005803B3">
        <w:rPr>
          <w:rFonts w:asciiTheme="majorHAnsi" w:hAnsiTheme="majorHAnsi"/>
          <w:i/>
          <w:highlight w:val="yellow"/>
        </w:rPr>
        <w:t xml:space="preserve"> </w:t>
      </w:r>
      <w:proofErr w:type="spellStart"/>
      <w:r w:rsidRPr="005803B3">
        <w:rPr>
          <w:rFonts w:asciiTheme="majorHAnsi" w:hAnsiTheme="majorHAnsi"/>
          <w:i/>
          <w:highlight w:val="yellow"/>
        </w:rPr>
        <w:t>aut</w:t>
      </w:r>
      <w:proofErr w:type="spellEnd"/>
      <w:r w:rsidRPr="005803B3">
        <w:rPr>
          <w:rFonts w:asciiTheme="majorHAnsi" w:hAnsiTheme="majorHAnsi"/>
          <w:i/>
          <w:highlight w:val="yellow"/>
        </w:rPr>
        <w:t xml:space="preserve"> judicare</w:t>
      </w:r>
      <w:r w:rsidRPr="005803B3">
        <w:rPr>
          <w:rFonts w:asciiTheme="majorHAnsi" w:hAnsiTheme="majorHAnsi"/>
          <w:highlight w:val="yellow"/>
        </w:rPr>
        <w:t>, to prosecute persons accused of serious international crimes where no state has requested their extradition?]</w:t>
      </w:r>
      <w:commentRangeEnd w:id="614"/>
      <w:r>
        <w:rPr>
          <w:rStyle w:val="CommentReference"/>
          <w:rFonts w:ascii="Times New Roman" w:hAnsi="Times New Roman"/>
          <w:spacing w:val="0"/>
        </w:rPr>
        <w:commentReference w:id="614"/>
      </w:r>
      <w:commentRangeEnd w:id="615"/>
      <w:r>
        <w:rPr>
          <w:rStyle w:val="CommentReference"/>
          <w:rFonts w:ascii="Times New Roman" w:hAnsi="Times New Roman"/>
          <w:spacing w:val="0"/>
        </w:rPr>
        <w:commentReference w:id="615"/>
      </w:r>
      <w:commentRangeEnd w:id="616"/>
      <w:r>
        <w:rPr>
          <w:rStyle w:val="CommentReference"/>
          <w:rFonts w:ascii="Times New Roman" w:hAnsi="Times New Roman"/>
          <w:spacing w:val="0"/>
        </w:rPr>
        <w:commentReference w:id="616"/>
      </w:r>
    </w:p>
    <w:p w14:paraId="565F5346" w14:textId="77777777" w:rsidR="00600F87" w:rsidRPr="005803B3" w:rsidRDefault="00600F87" w:rsidP="00600F87">
      <w:pPr>
        <w:pStyle w:val="FAFT-TEXTEjustifiedleft"/>
        <w:numPr>
          <w:ilvl w:val="0"/>
          <w:numId w:val="16"/>
        </w:numPr>
        <w:tabs>
          <w:tab w:val="clear" w:pos="850"/>
          <w:tab w:val="clear" w:pos="1191"/>
          <w:tab w:val="clear" w:pos="1531"/>
          <w:tab w:val="left" w:pos="0"/>
          <w:tab w:val="left" w:pos="1276"/>
        </w:tabs>
        <w:ind w:left="0" w:firstLine="0"/>
        <w:rPr>
          <w:highlight w:val="yellow"/>
        </w:rPr>
      </w:pPr>
      <w:r w:rsidRPr="00435FB3">
        <w:rPr>
          <w:rFonts w:asciiTheme="majorHAnsi" w:hAnsiTheme="majorHAnsi"/>
          <w:i/>
        </w:rPr>
        <w:t>Criterion 39.3</w:t>
      </w:r>
      <w:r w:rsidRPr="00435FB3">
        <w:rPr>
          <w:rFonts w:asciiTheme="majorHAnsi" w:hAnsiTheme="majorHAnsi"/>
        </w:rPr>
        <w:t xml:space="preserve"> </w:t>
      </w:r>
      <w:r w:rsidRPr="00D65E2B">
        <w:rPr>
          <w:rFonts w:asciiTheme="majorHAnsi" w:hAnsiTheme="majorHAnsi"/>
        </w:rPr>
        <w:t xml:space="preserve">is </w:t>
      </w:r>
      <w:r w:rsidRPr="00D65E2B">
        <w:rPr>
          <w:rFonts w:asciiTheme="majorHAnsi" w:hAnsiTheme="majorHAnsi"/>
          <w:b/>
        </w:rPr>
        <w:t>partly met</w:t>
      </w:r>
      <w:r>
        <w:rPr>
          <w:rFonts w:asciiTheme="majorHAnsi" w:hAnsiTheme="majorHAnsi"/>
          <w:b/>
        </w:rPr>
        <w:t>.</w:t>
      </w:r>
      <w:r w:rsidRPr="00FF7C43">
        <w:t xml:space="preserve"> </w:t>
      </w:r>
      <w:r w:rsidRPr="00375C33">
        <w:t xml:space="preserve">As mentioned in </w:t>
      </w:r>
      <w:proofErr w:type="spellStart"/>
      <w:r w:rsidRPr="00375C33">
        <w:t>subcriterian</w:t>
      </w:r>
      <w:proofErr w:type="spellEnd"/>
      <w:r w:rsidRPr="00375C33">
        <w:t xml:space="preserve"> 39.1(c), </w:t>
      </w:r>
      <w:r w:rsidRPr="00375C33">
        <w:rPr>
          <w:bCs/>
        </w:rPr>
        <w:t xml:space="preserve">although Lao PDR imposes dual criminality requirement, an extradition request may still be granted whether both parties classify the conduct as </w:t>
      </w:r>
      <w:proofErr w:type="spellStart"/>
      <w:r w:rsidRPr="00375C33">
        <w:rPr>
          <w:bCs/>
        </w:rPr>
        <w:t>constiuting</w:t>
      </w:r>
      <w:proofErr w:type="spellEnd"/>
      <w:r w:rsidRPr="00375C33">
        <w:rPr>
          <w:bCs/>
        </w:rPr>
        <w:t xml:space="preserve"> an offence within the same category of offence or not. The absence of further regulation regarding procedures makes the mechanism for ensuring this approach</w:t>
      </w:r>
      <w:r>
        <w:rPr>
          <w:bCs/>
        </w:rPr>
        <w:t xml:space="preserve"> is taken</w:t>
      </w:r>
      <w:r w:rsidRPr="00375C33">
        <w:rPr>
          <w:bCs/>
        </w:rPr>
        <w:t xml:space="preserve"> is unclear. </w:t>
      </w:r>
      <w:commentRangeStart w:id="617"/>
      <w:r w:rsidRPr="005803B3">
        <w:rPr>
          <w:bCs/>
          <w:highlight w:val="yellow"/>
        </w:rPr>
        <w:t>[For Lao PDR: Please provide provisions that cover implementation of dual criminality for extradition]</w:t>
      </w:r>
      <w:commentRangeEnd w:id="617"/>
      <w:r>
        <w:rPr>
          <w:rStyle w:val="CommentReference"/>
          <w:rFonts w:ascii="Times New Roman" w:hAnsi="Times New Roman"/>
          <w:spacing w:val="0"/>
        </w:rPr>
        <w:commentReference w:id="617"/>
      </w:r>
      <w:r>
        <w:rPr>
          <w:bCs/>
          <w:highlight w:val="yellow"/>
        </w:rPr>
        <w:t xml:space="preserve"> [</w:t>
      </w:r>
      <w:r w:rsidRPr="001E25E0">
        <w:rPr>
          <w:highlight w:val="yellow"/>
        </w:rPr>
        <w:t xml:space="preserve">For Lao PDR please provide further </w:t>
      </w:r>
      <w:proofErr w:type="spellStart"/>
      <w:r w:rsidRPr="001E25E0">
        <w:rPr>
          <w:highlight w:val="yellow"/>
        </w:rPr>
        <w:t>regluation</w:t>
      </w:r>
      <w:proofErr w:type="spellEnd"/>
      <w:r w:rsidRPr="001E25E0">
        <w:rPr>
          <w:highlight w:val="yellow"/>
        </w:rPr>
        <w:t xml:space="preserve"> about the mechanism how Lao PDR can classify the offences have the same category of offence or not. If there is further regulation, Lao PDR may explain with cases.]</w:t>
      </w:r>
    </w:p>
    <w:p w14:paraId="220A8012" w14:textId="77777777" w:rsidR="00600F87" w:rsidRPr="00375C33" w:rsidRDefault="00600F87" w:rsidP="00600F87">
      <w:pPr>
        <w:pStyle w:val="FAFT-TEXTEjustifiedleft"/>
        <w:numPr>
          <w:ilvl w:val="0"/>
          <w:numId w:val="16"/>
        </w:numPr>
        <w:tabs>
          <w:tab w:val="clear" w:pos="850"/>
          <w:tab w:val="clear" w:pos="1191"/>
          <w:tab w:val="clear" w:pos="1531"/>
          <w:tab w:val="left" w:pos="0"/>
          <w:tab w:val="left" w:pos="1276"/>
        </w:tabs>
        <w:ind w:left="0" w:firstLine="0"/>
      </w:pPr>
      <w:r w:rsidRPr="00435FB3">
        <w:rPr>
          <w:rFonts w:asciiTheme="majorHAnsi" w:hAnsiTheme="majorHAnsi"/>
          <w:i/>
        </w:rPr>
        <w:t>Criterion 39.4</w:t>
      </w:r>
      <w:r w:rsidRPr="00435FB3">
        <w:rPr>
          <w:rFonts w:asciiTheme="majorHAnsi" w:hAnsiTheme="majorHAnsi"/>
        </w:rPr>
        <w:t xml:space="preserve"> </w:t>
      </w:r>
      <w:r>
        <w:rPr>
          <w:rFonts w:asciiTheme="majorHAnsi" w:hAnsiTheme="majorHAnsi"/>
        </w:rPr>
        <w:t xml:space="preserve">is </w:t>
      </w:r>
      <w:r>
        <w:rPr>
          <w:rFonts w:asciiTheme="majorHAnsi" w:hAnsiTheme="majorHAnsi"/>
          <w:b/>
        </w:rPr>
        <w:t>not met.</w:t>
      </w:r>
      <w:r w:rsidRPr="00FF7C43">
        <w:t xml:space="preserve"> </w:t>
      </w:r>
      <w:r w:rsidRPr="00375C33">
        <w:t>The extradition law of Law PDR does not provide for simplified extradition mechanisms.</w:t>
      </w:r>
    </w:p>
    <w:p w14:paraId="07DFEBA3" w14:textId="77777777" w:rsidR="00600F87" w:rsidRDefault="00600F87" w:rsidP="00600F87">
      <w:pPr>
        <w:pStyle w:val="TemplateMERH4"/>
        <w:rPr>
          <w:rFonts w:asciiTheme="majorHAnsi" w:hAnsiTheme="majorHAnsi"/>
          <w:i w:val="0"/>
        </w:rPr>
      </w:pPr>
      <w:r w:rsidRPr="00D65E2B">
        <w:rPr>
          <w:rFonts w:asciiTheme="majorHAnsi" w:hAnsiTheme="majorHAnsi"/>
          <w:i w:val="0"/>
        </w:rPr>
        <w:t>Weighting and Conclusion</w:t>
      </w:r>
    </w:p>
    <w:p w14:paraId="345F8F6D" w14:textId="77777777" w:rsidR="00600F87" w:rsidRPr="00D41821" w:rsidRDefault="00600F87" w:rsidP="00600F87">
      <w:pPr>
        <w:pStyle w:val="FAFT-TEXTEjustifiedleft"/>
        <w:numPr>
          <w:ilvl w:val="0"/>
          <w:numId w:val="16"/>
        </w:numPr>
        <w:tabs>
          <w:tab w:val="clear" w:pos="850"/>
          <w:tab w:val="clear" w:pos="1191"/>
          <w:tab w:val="clear" w:pos="1531"/>
          <w:tab w:val="left" w:pos="0"/>
          <w:tab w:val="left" w:pos="1276"/>
        </w:tabs>
        <w:ind w:left="0" w:firstLine="0"/>
      </w:pPr>
      <w:r w:rsidRPr="00D41821">
        <w:t xml:space="preserve">The legal basis of Lao PDR Extradition are Extradition Law, treaties, and international conventions. Article 4 of the Law on Extradition states that one of the principles of extradition is criminally punishable offences under the penal law, which includes the Penal Code and other laws which define criminal offences such as the Law on Money Laundering and Counter-Financing Terrorism 2014 and the extradition process provides for certain time periods to be met. Lao PDR imposes dual criminality requirement, an extradition request may still be granted whether both parties classify the conduct as </w:t>
      </w:r>
      <w:proofErr w:type="spellStart"/>
      <w:r w:rsidRPr="00D41821">
        <w:t>constiuting</w:t>
      </w:r>
      <w:proofErr w:type="spellEnd"/>
      <w:r w:rsidRPr="00D41821">
        <w:t xml:space="preserve"> an offence within the same category of offence or not. However, </w:t>
      </w:r>
      <w:proofErr w:type="gramStart"/>
      <w:r w:rsidRPr="00D41821">
        <w:t>The</w:t>
      </w:r>
      <w:proofErr w:type="gramEnd"/>
      <w:r w:rsidRPr="00D41821">
        <w:t xml:space="preserve"> absence of further regulation regarding procedures makes the mechanism for ensuring this approach is taken is unclear. While Lao PDR </w:t>
      </w:r>
      <w:r w:rsidRPr="00D41821">
        <w:lastRenderedPageBreak/>
        <w:t xml:space="preserve">does not extradite its own nationals, </w:t>
      </w:r>
      <w:proofErr w:type="spellStart"/>
      <w:r w:rsidRPr="00D41821">
        <w:t>expceptions</w:t>
      </w:r>
      <w:proofErr w:type="spellEnd"/>
      <w:r w:rsidRPr="00D41821">
        <w:t xml:space="preserve"> contained in treaties are allowed, and nationals will be prosecuted domestically. There is no case management system in extradition process,</w:t>
      </w:r>
    </w:p>
    <w:p w14:paraId="510E1FD0" w14:textId="77777777" w:rsidR="00600F87" w:rsidRPr="00435FB3" w:rsidRDefault="00600F87" w:rsidP="00600F87">
      <w:pPr>
        <w:pStyle w:val="FAFT-TEXTEjustifiedleft"/>
        <w:numPr>
          <w:ilvl w:val="0"/>
          <w:numId w:val="16"/>
        </w:numPr>
        <w:tabs>
          <w:tab w:val="clear" w:pos="850"/>
          <w:tab w:val="left" w:pos="0"/>
        </w:tabs>
        <w:ind w:left="0" w:firstLine="0"/>
        <w:rPr>
          <w:rFonts w:asciiTheme="majorHAnsi" w:hAnsiTheme="majorHAnsi"/>
          <w:b/>
        </w:rPr>
      </w:pPr>
      <w:r w:rsidRPr="00435FB3">
        <w:rPr>
          <w:rFonts w:asciiTheme="majorHAnsi" w:hAnsiTheme="majorHAnsi"/>
          <w:b/>
        </w:rPr>
        <w:t>Recommendation 39 is rated largely compliant.</w:t>
      </w:r>
    </w:p>
    <w:p w14:paraId="25E758E3" w14:textId="77777777" w:rsidR="00600F87" w:rsidRPr="00435FB3" w:rsidRDefault="00600F87" w:rsidP="00600F87">
      <w:pPr>
        <w:pStyle w:val="TemplateMERH2"/>
        <w:rPr>
          <w:rFonts w:asciiTheme="majorHAnsi" w:hAnsiTheme="majorHAnsi"/>
        </w:rPr>
      </w:pPr>
      <w:r w:rsidRPr="00435FB3">
        <w:rPr>
          <w:rFonts w:asciiTheme="majorHAnsi" w:hAnsiTheme="majorHAnsi"/>
        </w:rPr>
        <w:t>Recommendation 40 – Other forms of international cooperation</w:t>
      </w:r>
      <w:bookmarkEnd w:id="603"/>
      <w:bookmarkEnd w:id="604"/>
      <w:bookmarkEnd w:id="605"/>
    </w:p>
    <w:bookmarkEnd w:id="550"/>
    <w:bookmarkEnd w:id="551"/>
    <w:bookmarkEnd w:id="552"/>
    <w:p w14:paraId="3749CCA4" w14:textId="77777777" w:rsidR="00600F87" w:rsidRPr="001017CA" w:rsidRDefault="00600F87" w:rsidP="00600F87">
      <w:pPr>
        <w:numPr>
          <w:ilvl w:val="0"/>
          <w:numId w:val="16"/>
        </w:numPr>
        <w:tabs>
          <w:tab w:val="left" w:pos="0"/>
          <w:tab w:val="left" w:pos="850"/>
          <w:tab w:val="left" w:pos="1191"/>
          <w:tab w:val="left" w:pos="1531"/>
        </w:tabs>
        <w:spacing w:after="120" w:line="280" w:lineRule="exact"/>
        <w:ind w:left="0" w:firstLine="0"/>
        <w:jc w:val="both"/>
        <w:rPr>
          <w:rFonts w:ascii="Cambria" w:eastAsia="Times New Roman" w:hAnsi="Cambria" w:cs="Times New Roman"/>
          <w:spacing w:val="2"/>
          <w:lang w:eastAsia="zh-CN"/>
        </w:rPr>
      </w:pPr>
      <w:r w:rsidRPr="001017CA">
        <w:rPr>
          <w:rFonts w:asciiTheme="majorHAnsi" w:eastAsia="Times New Roman" w:hAnsiTheme="majorHAnsi" w:cs="Times New Roman"/>
          <w:i/>
          <w:spacing w:val="2"/>
          <w:lang w:eastAsia="zh-CN"/>
        </w:rPr>
        <w:t>Criterion 40.1</w:t>
      </w:r>
      <w:r w:rsidRPr="001017CA">
        <w:rPr>
          <w:rFonts w:asciiTheme="majorHAnsi" w:eastAsia="Times New Roman" w:hAnsiTheme="majorHAnsi" w:cs="Times New Roman"/>
          <w:spacing w:val="2"/>
          <w:lang w:eastAsia="zh-CN"/>
        </w:rPr>
        <w:t xml:space="preserve"> is </w:t>
      </w:r>
      <w:r w:rsidRPr="001017CA">
        <w:rPr>
          <w:rFonts w:asciiTheme="majorHAnsi" w:eastAsia="Times New Roman" w:hAnsiTheme="majorHAnsi" w:cs="Times New Roman"/>
          <w:b/>
          <w:spacing w:val="2"/>
          <w:lang w:eastAsia="zh-CN"/>
        </w:rPr>
        <w:t>partly met</w:t>
      </w:r>
      <w:r>
        <w:rPr>
          <w:rFonts w:asciiTheme="majorHAnsi" w:eastAsia="Times New Roman" w:hAnsiTheme="majorHAnsi" w:cs="Times New Roman"/>
          <w:spacing w:val="2"/>
          <w:lang w:eastAsia="zh-CN"/>
        </w:rPr>
        <w:t xml:space="preserve">. </w:t>
      </w:r>
      <w:r w:rsidRPr="001017CA">
        <w:rPr>
          <w:rFonts w:ascii="Cambria" w:eastAsia="Times New Roman" w:hAnsi="Cambria" w:cs="Times New Roman"/>
          <w:spacing w:val="2"/>
          <w:lang w:eastAsia="zh-CN"/>
        </w:rPr>
        <w:t xml:space="preserve">International cooperation in Lao PDR is conducted through bilateral and multilateral agreements. Article 42 of Law on Anti-Money Laundering and Counter-Financing of Terrorism 2014 requires competent authorities to conduct international cooperation on AML/CFT in conformity with international agreements and treaties to which Lao PDR is a party. Although articles 14 and article 43 of the Law on Anti-Money Laundering and Counter-Financing of Terrorism 2014 promote cooperation and allows Lao PDR to exchange information on money laundering and terrorist financing matters, the provisions are in broad </w:t>
      </w:r>
      <w:proofErr w:type="spellStart"/>
      <w:r w:rsidRPr="001017CA">
        <w:rPr>
          <w:rFonts w:ascii="Cambria" w:eastAsia="Times New Roman" w:hAnsi="Cambria" w:cs="Times New Roman"/>
          <w:spacing w:val="2"/>
          <w:lang w:eastAsia="zh-CN"/>
        </w:rPr>
        <w:t>broad</w:t>
      </w:r>
      <w:proofErr w:type="spellEnd"/>
      <w:r w:rsidRPr="001017CA">
        <w:rPr>
          <w:rFonts w:ascii="Cambria" w:eastAsia="Times New Roman" w:hAnsi="Cambria" w:cs="Times New Roman"/>
          <w:spacing w:val="2"/>
          <w:lang w:eastAsia="zh-CN"/>
        </w:rPr>
        <w:t xml:space="preserve"> terms. According to the information provided to </w:t>
      </w:r>
      <w:proofErr w:type="spellStart"/>
      <w:r w:rsidRPr="001017CA">
        <w:rPr>
          <w:rFonts w:ascii="Cambria" w:eastAsia="Times New Roman" w:hAnsi="Cambria" w:cs="Times New Roman"/>
          <w:spacing w:val="2"/>
          <w:lang w:eastAsia="zh-CN"/>
        </w:rPr>
        <w:t>assesors</w:t>
      </w:r>
      <w:proofErr w:type="spellEnd"/>
      <w:r w:rsidRPr="001017CA">
        <w:rPr>
          <w:rFonts w:ascii="Cambria" w:eastAsia="Times New Roman" w:hAnsi="Cambria" w:cs="Times New Roman"/>
          <w:spacing w:val="2"/>
          <w:lang w:eastAsia="zh-CN"/>
        </w:rPr>
        <w:t xml:space="preserve">, the competent authorities able to provide international cooperation include the FIU, law enforcement, and limited supervisory agencies </w:t>
      </w:r>
      <w:commentRangeStart w:id="618"/>
      <w:r w:rsidRPr="001017CA">
        <w:rPr>
          <w:rFonts w:ascii="Cambria" w:eastAsia="Times New Roman" w:hAnsi="Cambria" w:cs="Times New Roman"/>
          <w:spacing w:val="2"/>
          <w:lang w:eastAsia="zh-CN"/>
        </w:rPr>
        <w:t xml:space="preserve">(insurance only).  </w:t>
      </w:r>
      <w:commentRangeEnd w:id="618"/>
      <w:r w:rsidRPr="001017CA">
        <w:rPr>
          <w:rFonts w:ascii="Times New Roman" w:eastAsia="Times New Roman" w:hAnsi="Times New Roman" w:cs="Times New Roman"/>
          <w:sz w:val="16"/>
          <w:szCs w:val="16"/>
          <w:lang w:eastAsia="zh-CN"/>
        </w:rPr>
        <w:commentReference w:id="618"/>
      </w:r>
      <w:r w:rsidRPr="001017CA">
        <w:rPr>
          <w:rFonts w:ascii="Cambria" w:eastAsia="Times New Roman" w:hAnsi="Cambria" w:cs="Times New Roman"/>
          <w:spacing w:val="2"/>
          <w:lang w:eastAsia="zh-CN"/>
        </w:rPr>
        <w:t xml:space="preserve"> </w:t>
      </w:r>
      <w:commentRangeStart w:id="619"/>
      <w:r w:rsidRPr="001017CA">
        <w:rPr>
          <w:rFonts w:ascii="Cambria" w:eastAsia="Times New Roman" w:hAnsi="Cambria" w:cs="Times New Roman"/>
          <w:spacing w:val="2"/>
          <w:highlight w:val="yellow"/>
          <w:lang w:eastAsia="zh-CN"/>
        </w:rPr>
        <w:t xml:space="preserve">[For Lao PDR: </w:t>
      </w:r>
      <w:proofErr w:type="spellStart"/>
      <w:r w:rsidRPr="001017CA">
        <w:rPr>
          <w:rFonts w:ascii="Cambria" w:eastAsia="Times New Roman" w:hAnsi="Cambria" w:cs="Times New Roman"/>
          <w:spacing w:val="2"/>
          <w:highlight w:val="yellow"/>
          <w:lang w:eastAsia="zh-CN"/>
        </w:rPr>
        <w:t>plesase</w:t>
      </w:r>
      <w:proofErr w:type="spellEnd"/>
      <w:r w:rsidRPr="001017CA">
        <w:rPr>
          <w:rFonts w:ascii="Cambria" w:eastAsia="Times New Roman" w:hAnsi="Cambria" w:cs="Times New Roman"/>
          <w:spacing w:val="2"/>
          <w:highlight w:val="yellow"/>
          <w:lang w:eastAsia="zh-CN"/>
        </w:rPr>
        <w:t xml:space="preserve"> provide list of MoU of supervisory agencies with foreign counterpart]</w:t>
      </w:r>
      <w:r w:rsidRPr="001017CA">
        <w:rPr>
          <w:rFonts w:ascii="Cambria" w:eastAsia="Times New Roman" w:hAnsi="Cambria" w:cs="Times New Roman"/>
          <w:spacing w:val="2"/>
          <w:lang w:eastAsia="zh-CN"/>
        </w:rPr>
        <w:t xml:space="preserve"> </w:t>
      </w:r>
      <w:commentRangeEnd w:id="619"/>
      <w:r>
        <w:rPr>
          <w:rStyle w:val="CommentReference"/>
          <w:rFonts w:ascii="Times New Roman" w:eastAsia="Times New Roman" w:hAnsi="Times New Roman" w:cs="Times New Roman"/>
          <w:lang w:eastAsia="zh-CN"/>
        </w:rPr>
        <w:commentReference w:id="619"/>
      </w:r>
      <w:r w:rsidRPr="001017CA">
        <w:rPr>
          <w:rFonts w:ascii="Cambria" w:eastAsia="Times New Roman" w:hAnsi="Cambria" w:cs="Times New Roman"/>
          <w:spacing w:val="2"/>
          <w:lang w:eastAsia="zh-CN"/>
        </w:rPr>
        <w:t xml:space="preserve">However, the provisions are unclear, such as </w:t>
      </w:r>
      <w:commentRangeStart w:id="620"/>
      <w:r w:rsidRPr="001017CA">
        <w:rPr>
          <w:rFonts w:ascii="Cambria" w:eastAsia="Times New Roman" w:hAnsi="Cambria" w:cs="Times New Roman"/>
          <w:spacing w:val="2"/>
          <w:lang w:eastAsia="zh-CN"/>
        </w:rPr>
        <w:t>(a) whether international cooperation implemented solely through agreements based on article 43(2) of the Law on Anti-Money Laundering and Counter-Financing of Terrorism 2014;</w:t>
      </w:r>
      <w:commentRangeEnd w:id="620"/>
      <w:r>
        <w:rPr>
          <w:rStyle w:val="CommentReference"/>
          <w:rFonts w:ascii="Times New Roman" w:eastAsia="Times New Roman" w:hAnsi="Times New Roman" w:cs="Times New Roman"/>
          <w:lang w:eastAsia="zh-CN"/>
        </w:rPr>
        <w:commentReference w:id="620"/>
      </w:r>
      <w:r w:rsidRPr="001017CA">
        <w:rPr>
          <w:rFonts w:ascii="Cambria" w:eastAsia="Times New Roman" w:hAnsi="Cambria" w:cs="Times New Roman"/>
          <w:spacing w:val="2"/>
          <w:lang w:eastAsia="zh-CN"/>
        </w:rPr>
        <w:t xml:space="preserve"> </w:t>
      </w:r>
      <w:commentRangeStart w:id="621"/>
      <w:r w:rsidRPr="001017CA">
        <w:rPr>
          <w:rFonts w:ascii="Cambria" w:eastAsia="Times New Roman" w:hAnsi="Cambria" w:cs="Times New Roman"/>
          <w:spacing w:val="2"/>
          <w:lang w:eastAsia="zh-CN"/>
        </w:rPr>
        <w:t xml:space="preserve">(b) whether the scope of international cooperation does include associated predicate offences; and </w:t>
      </w:r>
      <w:commentRangeEnd w:id="621"/>
      <w:r>
        <w:rPr>
          <w:rStyle w:val="CommentReference"/>
          <w:rFonts w:ascii="Times New Roman" w:eastAsia="Times New Roman" w:hAnsi="Times New Roman" w:cs="Times New Roman"/>
          <w:lang w:eastAsia="zh-CN"/>
        </w:rPr>
        <w:commentReference w:id="621"/>
      </w:r>
      <w:commentRangeStart w:id="623"/>
      <w:r w:rsidRPr="001017CA">
        <w:rPr>
          <w:rFonts w:ascii="Cambria" w:eastAsia="Times New Roman" w:hAnsi="Cambria" w:cs="Times New Roman"/>
          <w:spacing w:val="2"/>
          <w:lang w:eastAsia="zh-CN"/>
        </w:rPr>
        <w:t xml:space="preserve">(c) whether the exchange of information may conducted both spontaneously and upon request. </w:t>
      </w:r>
      <w:commentRangeEnd w:id="623"/>
      <w:r>
        <w:rPr>
          <w:rStyle w:val="CommentReference"/>
          <w:rFonts w:ascii="Times New Roman" w:eastAsia="Times New Roman" w:hAnsi="Times New Roman" w:cs="Times New Roman"/>
          <w:lang w:eastAsia="zh-CN"/>
        </w:rPr>
        <w:commentReference w:id="623"/>
      </w:r>
    </w:p>
    <w:p w14:paraId="253C70B1" w14:textId="77777777" w:rsidR="00600F87" w:rsidRPr="001017CA" w:rsidRDefault="00600F87" w:rsidP="00600F87">
      <w:pPr>
        <w:tabs>
          <w:tab w:val="left" w:pos="0"/>
          <w:tab w:val="left" w:pos="850"/>
          <w:tab w:val="left" w:pos="1191"/>
          <w:tab w:val="left" w:pos="1531"/>
        </w:tabs>
        <w:spacing w:after="120" w:line="280" w:lineRule="exact"/>
        <w:jc w:val="both"/>
        <w:rPr>
          <w:rFonts w:ascii="Cambria" w:eastAsia="Times New Roman" w:hAnsi="Cambria" w:cs="Times New Roman"/>
          <w:spacing w:val="2"/>
          <w:lang w:eastAsia="zh-CN"/>
        </w:rPr>
      </w:pPr>
      <w:commentRangeStart w:id="624"/>
      <w:commentRangeStart w:id="625"/>
      <w:commentRangeStart w:id="626"/>
      <w:r w:rsidRPr="001017CA">
        <w:rPr>
          <w:rFonts w:ascii="Cambria" w:eastAsia="Times New Roman" w:hAnsi="Cambria" w:cs="Times New Roman"/>
          <w:spacing w:val="2"/>
          <w:highlight w:val="yellow"/>
          <w:lang w:eastAsia="zh-CN"/>
        </w:rPr>
        <w:t>[For Lao PDR: Please provide copies of any bilateral and multilateral agreements, and other regulations that provide international cooperation related with AML CFT]</w:t>
      </w:r>
      <w:commentRangeEnd w:id="624"/>
      <w:r w:rsidRPr="001017CA">
        <w:rPr>
          <w:rFonts w:ascii="Times New Roman" w:eastAsia="Times New Roman" w:hAnsi="Times New Roman" w:cs="Times New Roman"/>
          <w:sz w:val="16"/>
          <w:szCs w:val="16"/>
          <w:lang w:eastAsia="zh-CN"/>
        </w:rPr>
        <w:commentReference w:id="624"/>
      </w:r>
      <w:commentRangeEnd w:id="625"/>
      <w:r w:rsidRPr="001017CA">
        <w:rPr>
          <w:rFonts w:ascii="Times New Roman" w:eastAsia="Times New Roman" w:hAnsi="Times New Roman" w:cs="Times New Roman"/>
          <w:sz w:val="16"/>
          <w:szCs w:val="16"/>
          <w:lang w:eastAsia="zh-CN"/>
        </w:rPr>
        <w:commentReference w:id="625"/>
      </w:r>
      <w:commentRangeEnd w:id="626"/>
      <w:r>
        <w:rPr>
          <w:rStyle w:val="CommentReference"/>
          <w:rFonts w:ascii="Times New Roman" w:eastAsia="Times New Roman" w:hAnsi="Times New Roman" w:cs="Times New Roman"/>
          <w:lang w:eastAsia="zh-CN"/>
        </w:rPr>
        <w:commentReference w:id="626"/>
      </w:r>
    </w:p>
    <w:p w14:paraId="1ABC0A39" w14:textId="77777777" w:rsidR="00600F87" w:rsidRPr="001017CA"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i/>
          <w:spacing w:val="2"/>
          <w:lang w:eastAsia="zh-CN"/>
        </w:rPr>
      </w:pPr>
      <w:r w:rsidRPr="001017CA">
        <w:rPr>
          <w:rFonts w:asciiTheme="majorHAnsi" w:eastAsia="Times New Roman" w:hAnsiTheme="majorHAnsi" w:cs="Times New Roman"/>
          <w:i/>
          <w:spacing w:val="2"/>
          <w:lang w:eastAsia="zh-CN"/>
        </w:rPr>
        <w:t xml:space="preserve">Criterion 40.2(a) </w:t>
      </w:r>
      <w:r w:rsidRPr="001017CA">
        <w:rPr>
          <w:rFonts w:asciiTheme="majorHAnsi" w:eastAsia="Times New Roman" w:hAnsiTheme="majorHAnsi" w:cs="Times New Roman"/>
          <w:spacing w:val="2"/>
          <w:lang w:eastAsia="zh-CN"/>
        </w:rPr>
        <w:t xml:space="preserve">is </w:t>
      </w:r>
      <w:r w:rsidRPr="001017CA">
        <w:rPr>
          <w:rFonts w:asciiTheme="majorHAnsi" w:eastAsia="Times New Roman" w:hAnsiTheme="majorHAnsi" w:cs="Times New Roman"/>
          <w:b/>
          <w:spacing w:val="2"/>
          <w:lang w:eastAsia="zh-CN"/>
        </w:rPr>
        <w:t>met</w:t>
      </w:r>
      <w:r>
        <w:rPr>
          <w:rFonts w:asciiTheme="majorHAnsi" w:eastAsia="Times New Roman" w:hAnsiTheme="majorHAnsi" w:cs="Times New Roman"/>
          <w:b/>
          <w:spacing w:val="2"/>
          <w:lang w:eastAsia="zh-CN"/>
        </w:rPr>
        <w:t xml:space="preserve">. </w:t>
      </w:r>
      <w:r w:rsidRPr="001017CA">
        <w:rPr>
          <w:rFonts w:ascii="Cambria" w:eastAsia="Times New Roman" w:hAnsi="Cambria" w:cs="Times New Roman"/>
          <w:spacing w:val="2"/>
          <w:lang w:eastAsia="zh-CN"/>
        </w:rPr>
        <w:t xml:space="preserve"> </w:t>
      </w:r>
      <w:r w:rsidRPr="001017CA">
        <w:rPr>
          <w:rFonts w:asciiTheme="majorHAnsi" w:eastAsia="Times New Roman" w:hAnsiTheme="majorHAnsi" w:cs="Times New Roman"/>
          <w:spacing w:val="2"/>
          <w:lang w:eastAsia="zh-CN"/>
        </w:rPr>
        <w:t xml:space="preserve">Competent authorities related with AML/CFT have a lawful basis for providing international cooperation under article 14 </w:t>
      </w:r>
      <w:commentRangeStart w:id="627"/>
      <w:commentRangeStart w:id="628"/>
      <w:commentRangeStart w:id="629"/>
      <w:r w:rsidRPr="001017CA">
        <w:rPr>
          <w:rFonts w:asciiTheme="majorHAnsi" w:eastAsia="Times New Roman" w:hAnsiTheme="majorHAnsi" w:cs="Times New Roman"/>
          <w:spacing w:val="2"/>
          <w:highlight w:val="yellow"/>
          <w:lang w:eastAsia="zh-CN"/>
        </w:rPr>
        <w:t>[For Lao PDR: please clarify the interpretation and implementation of article 14, does it impose any obligation or provide a legal basis, or is in encouraging or aspirational?  This might be a translation issue.]</w:t>
      </w:r>
      <w:commentRangeEnd w:id="627"/>
      <w:r w:rsidRPr="001017CA">
        <w:rPr>
          <w:rFonts w:ascii="Times New Roman" w:eastAsia="Times New Roman" w:hAnsi="Times New Roman" w:cs="Times New Roman"/>
          <w:sz w:val="16"/>
          <w:szCs w:val="16"/>
          <w:lang w:eastAsia="zh-CN"/>
        </w:rPr>
        <w:commentReference w:id="627"/>
      </w:r>
      <w:commentRangeEnd w:id="628"/>
      <w:r w:rsidRPr="001017CA">
        <w:rPr>
          <w:rFonts w:ascii="Times New Roman" w:eastAsia="Times New Roman" w:hAnsi="Times New Roman" w:cs="Times New Roman"/>
          <w:sz w:val="16"/>
          <w:szCs w:val="16"/>
          <w:lang w:eastAsia="zh-CN"/>
        </w:rPr>
        <w:commentReference w:id="628"/>
      </w:r>
      <w:commentRangeEnd w:id="629"/>
      <w:r>
        <w:rPr>
          <w:rStyle w:val="CommentReference"/>
          <w:rFonts w:ascii="Times New Roman" w:eastAsia="Times New Roman" w:hAnsi="Times New Roman" w:cs="Times New Roman"/>
          <w:lang w:eastAsia="zh-CN"/>
        </w:rPr>
        <w:commentReference w:id="629"/>
      </w:r>
      <w:r w:rsidRPr="001017CA">
        <w:rPr>
          <w:rFonts w:asciiTheme="majorHAnsi" w:eastAsia="Times New Roman" w:hAnsiTheme="majorHAnsi" w:cs="Times New Roman"/>
          <w:spacing w:val="2"/>
          <w:lang w:eastAsia="zh-CN"/>
        </w:rPr>
        <w:t>and article 42 Law on Anti-Money Laundering and Counter-Financing of Terrorism 2014. Moreover, conducting international cooperation is also regulated under several other provisions, such as:</w:t>
      </w:r>
    </w:p>
    <w:p w14:paraId="3AE0F0F8" w14:textId="77777777" w:rsidR="00600F87" w:rsidRPr="001017CA" w:rsidRDefault="00600F87" w:rsidP="00600F87">
      <w:pPr>
        <w:numPr>
          <w:ilvl w:val="0"/>
          <w:numId w:val="34"/>
        </w:numPr>
        <w:tabs>
          <w:tab w:val="left" w:pos="850"/>
          <w:tab w:val="left" w:pos="1191"/>
          <w:tab w:val="left" w:pos="1531"/>
        </w:tabs>
        <w:spacing w:after="120" w:line="280" w:lineRule="exact"/>
        <w:jc w:val="both"/>
        <w:rPr>
          <w:rFonts w:ascii="Cambria" w:eastAsia="Times New Roman" w:hAnsi="Cambria" w:cs="Times New Roman"/>
          <w:spacing w:val="2"/>
          <w:lang w:eastAsia="zh-CN"/>
        </w:rPr>
      </w:pPr>
      <w:r w:rsidRPr="001017CA">
        <w:rPr>
          <w:rFonts w:ascii="Cambria" w:eastAsia="Times New Roman" w:hAnsi="Cambria" w:cs="Times New Roman"/>
          <w:spacing w:val="2"/>
          <w:lang w:eastAsia="zh-CN"/>
        </w:rPr>
        <w:t>Article 10 of The Anti-Corruption Law</w:t>
      </w:r>
    </w:p>
    <w:p w14:paraId="62891FC6" w14:textId="77777777" w:rsidR="00600F87" w:rsidRPr="001017CA" w:rsidRDefault="00600F87" w:rsidP="00600F87">
      <w:pPr>
        <w:numPr>
          <w:ilvl w:val="0"/>
          <w:numId w:val="34"/>
        </w:numPr>
        <w:tabs>
          <w:tab w:val="left" w:pos="850"/>
          <w:tab w:val="left" w:pos="1191"/>
          <w:tab w:val="left" w:pos="1531"/>
        </w:tabs>
        <w:spacing w:after="120" w:line="280" w:lineRule="exact"/>
        <w:jc w:val="both"/>
        <w:rPr>
          <w:rFonts w:ascii="Cambria" w:eastAsia="Times New Roman" w:hAnsi="Cambria" w:cs="Times New Roman"/>
          <w:spacing w:val="2"/>
          <w:lang w:eastAsia="zh-CN"/>
        </w:rPr>
      </w:pPr>
      <w:r w:rsidRPr="001017CA">
        <w:rPr>
          <w:rFonts w:ascii="Cambria" w:eastAsia="Times New Roman" w:hAnsi="Cambria" w:cs="Times New Roman"/>
          <w:spacing w:val="2"/>
          <w:lang w:eastAsia="zh-CN"/>
        </w:rPr>
        <w:t>Article 8 of Law on the Office of the Public Prosecutor (Amended version)</w:t>
      </w:r>
    </w:p>
    <w:p w14:paraId="4194EC49" w14:textId="77777777" w:rsidR="00600F87" w:rsidRPr="001017CA" w:rsidRDefault="00600F87" w:rsidP="00600F87">
      <w:pPr>
        <w:numPr>
          <w:ilvl w:val="0"/>
          <w:numId w:val="34"/>
        </w:numPr>
        <w:tabs>
          <w:tab w:val="left" w:pos="850"/>
          <w:tab w:val="left" w:pos="1191"/>
          <w:tab w:val="left" w:pos="1531"/>
        </w:tabs>
        <w:spacing w:after="120" w:line="280" w:lineRule="exact"/>
        <w:jc w:val="both"/>
        <w:rPr>
          <w:rFonts w:ascii="Cambria" w:eastAsia="Times New Roman" w:hAnsi="Cambria" w:cs="Times New Roman"/>
          <w:spacing w:val="2"/>
          <w:lang w:eastAsia="zh-CN"/>
        </w:rPr>
      </w:pPr>
      <w:r w:rsidRPr="001017CA">
        <w:rPr>
          <w:rFonts w:ascii="Cambria" w:eastAsia="Times New Roman" w:hAnsi="Cambria" w:cs="Times New Roman"/>
          <w:spacing w:val="2"/>
          <w:lang w:eastAsia="zh-CN"/>
        </w:rPr>
        <w:t>Article 7 of Law on People’s Court (Amended version)</w:t>
      </w:r>
    </w:p>
    <w:p w14:paraId="093981F1" w14:textId="77777777" w:rsidR="00600F87" w:rsidRPr="001017CA" w:rsidRDefault="00600F87" w:rsidP="00600F87">
      <w:pPr>
        <w:numPr>
          <w:ilvl w:val="0"/>
          <w:numId w:val="34"/>
        </w:numPr>
        <w:tabs>
          <w:tab w:val="left" w:pos="850"/>
          <w:tab w:val="left" w:pos="1191"/>
          <w:tab w:val="left" w:pos="1531"/>
        </w:tabs>
        <w:spacing w:after="120" w:line="280" w:lineRule="exact"/>
        <w:jc w:val="both"/>
        <w:rPr>
          <w:rFonts w:ascii="Cambria" w:eastAsia="Times New Roman" w:hAnsi="Cambria" w:cs="Times New Roman"/>
          <w:spacing w:val="2"/>
          <w:lang w:eastAsia="zh-CN"/>
        </w:rPr>
      </w:pPr>
      <w:r w:rsidRPr="001017CA">
        <w:rPr>
          <w:rFonts w:ascii="Cambria" w:eastAsia="Times New Roman" w:hAnsi="Cambria" w:cs="Times New Roman"/>
          <w:spacing w:val="2"/>
          <w:lang w:eastAsia="zh-CN"/>
        </w:rPr>
        <w:t>Article 9 of The Law on National Security Work,</w:t>
      </w:r>
    </w:p>
    <w:p w14:paraId="7E3AB0B8" w14:textId="77777777" w:rsidR="00600F87" w:rsidRPr="001017CA" w:rsidRDefault="00600F87" w:rsidP="00600F87">
      <w:pPr>
        <w:numPr>
          <w:ilvl w:val="0"/>
          <w:numId w:val="34"/>
        </w:numPr>
        <w:tabs>
          <w:tab w:val="left" w:pos="850"/>
          <w:tab w:val="left" w:pos="1191"/>
          <w:tab w:val="left" w:pos="1531"/>
        </w:tabs>
        <w:spacing w:after="120" w:line="280" w:lineRule="exact"/>
        <w:jc w:val="both"/>
        <w:rPr>
          <w:rFonts w:ascii="Cambria" w:eastAsia="Times New Roman" w:hAnsi="Cambria" w:cs="Times New Roman"/>
          <w:spacing w:val="2"/>
          <w:lang w:eastAsia="zh-CN"/>
        </w:rPr>
      </w:pPr>
      <w:r w:rsidRPr="001017CA">
        <w:rPr>
          <w:rFonts w:ascii="Cambria" w:eastAsia="Times New Roman" w:hAnsi="Cambria" w:cs="Times New Roman"/>
          <w:spacing w:val="2"/>
          <w:lang w:eastAsia="zh-CN"/>
        </w:rPr>
        <w:t>Article 6 of Law on Bank of the Lao PDR</w:t>
      </w:r>
    </w:p>
    <w:p w14:paraId="2C9A8F90" w14:textId="77777777" w:rsidR="00600F87" w:rsidRPr="001017CA" w:rsidRDefault="00600F87" w:rsidP="00600F87">
      <w:pPr>
        <w:numPr>
          <w:ilvl w:val="0"/>
          <w:numId w:val="34"/>
        </w:numPr>
        <w:tabs>
          <w:tab w:val="left" w:pos="850"/>
          <w:tab w:val="left" w:pos="1191"/>
          <w:tab w:val="left" w:pos="1531"/>
        </w:tabs>
        <w:spacing w:after="120" w:line="280" w:lineRule="exact"/>
        <w:jc w:val="both"/>
        <w:rPr>
          <w:rFonts w:ascii="Cambria" w:eastAsia="Times New Roman" w:hAnsi="Cambria" w:cs="Times New Roman"/>
          <w:spacing w:val="2"/>
          <w:lang w:eastAsia="zh-CN"/>
        </w:rPr>
      </w:pPr>
      <w:r w:rsidRPr="001017CA">
        <w:rPr>
          <w:rFonts w:ascii="Cambria" w:eastAsia="Times New Roman" w:hAnsi="Cambria" w:cs="Times New Roman"/>
          <w:spacing w:val="2"/>
          <w:lang w:eastAsia="zh-CN"/>
        </w:rPr>
        <w:t>Article 7 of Law on Insurance</w:t>
      </w:r>
    </w:p>
    <w:p w14:paraId="40823F95" w14:textId="77777777" w:rsidR="00600F87" w:rsidRPr="001017CA" w:rsidRDefault="00600F87" w:rsidP="00600F87">
      <w:pPr>
        <w:numPr>
          <w:ilvl w:val="0"/>
          <w:numId w:val="34"/>
        </w:numPr>
        <w:tabs>
          <w:tab w:val="left" w:pos="0"/>
          <w:tab w:val="left" w:pos="1191"/>
          <w:tab w:val="left" w:pos="1531"/>
        </w:tabs>
        <w:spacing w:after="120" w:line="280" w:lineRule="exact"/>
        <w:jc w:val="both"/>
        <w:rPr>
          <w:rFonts w:asciiTheme="majorHAnsi" w:eastAsia="Times New Roman" w:hAnsiTheme="majorHAnsi" w:cs="Times New Roman"/>
          <w:i/>
          <w:spacing w:val="2"/>
          <w:lang w:eastAsia="zh-CN"/>
        </w:rPr>
      </w:pPr>
      <w:r w:rsidRPr="001017CA">
        <w:rPr>
          <w:rFonts w:ascii="Cambria" w:eastAsia="Times New Roman" w:hAnsi="Cambria" w:cs="Times New Roman"/>
          <w:spacing w:val="2"/>
          <w:lang w:eastAsia="zh-CN"/>
        </w:rPr>
        <w:t>Article 165 Law on Securities</w:t>
      </w:r>
    </w:p>
    <w:p w14:paraId="5FCE20C7" w14:textId="77777777" w:rsidR="00600F87" w:rsidRPr="001017CA" w:rsidRDefault="00600F87" w:rsidP="00600F87">
      <w:pPr>
        <w:tabs>
          <w:tab w:val="left" w:pos="0"/>
          <w:tab w:val="left" w:pos="1191"/>
          <w:tab w:val="left" w:pos="1531"/>
        </w:tabs>
        <w:spacing w:after="120" w:line="280" w:lineRule="exact"/>
        <w:jc w:val="both"/>
        <w:rPr>
          <w:rFonts w:asciiTheme="majorHAnsi" w:eastAsia="Times New Roman" w:hAnsiTheme="majorHAnsi" w:cs="Times New Roman"/>
          <w:i/>
          <w:spacing w:val="2"/>
          <w:lang w:eastAsia="zh-CN"/>
        </w:rPr>
      </w:pPr>
      <w:commentRangeStart w:id="630"/>
      <w:r w:rsidRPr="001017CA">
        <w:rPr>
          <w:rFonts w:ascii="Cambria" w:eastAsia="Times New Roman" w:hAnsi="Cambria" w:cs="Times New Roman"/>
          <w:spacing w:val="2"/>
          <w:highlight w:val="yellow"/>
          <w:lang w:eastAsia="zh-CN"/>
        </w:rPr>
        <w:t>[For Lao PDR: please provide further details and/or provisions on whether assistance is provided on the basis or agreements and treaties or the principles or mutual cooperation, or a combination of both]</w:t>
      </w:r>
      <w:commentRangeEnd w:id="630"/>
      <w:r w:rsidRPr="001017CA">
        <w:rPr>
          <w:rFonts w:ascii="Times New Roman" w:eastAsia="Times New Roman" w:hAnsi="Times New Roman" w:cs="Times New Roman"/>
          <w:sz w:val="16"/>
          <w:szCs w:val="16"/>
          <w:lang w:eastAsia="zh-CN"/>
        </w:rPr>
        <w:commentReference w:id="630"/>
      </w:r>
      <w:r w:rsidRPr="001017CA">
        <w:rPr>
          <w:rFonts w:ascii="Cambria" w:eastAsia="Times New Roman" w:hAnsi="Cambria" w:cs="Times New Roman"/>
          <w:spacing w:val="2"/>
          <w:lang w:eastAsia="zh-CN"/>
        </w:rPr>
        <w:t xml:space="preserve"> The detailed mechanisms of international cooperation are regulated under the Law on International Conventions and Treaties Number </w:t>
      </w:r>
      <w:proofErr w:type="gramStart"/>
      <w:r w:rsidRPr="001017CA">
        <w:rPr>
          <w:rFonts w:ascii="Cambria" w:eastAsia="Times New Roman" w:hAnsi="Cambria" w:cs="Times New Roman"/>
          <w:spacing w:val="2"/>
          <w:lang w:eastAsia="zh-CN"/>
        </w:rPr>
        <w:t>18 year</w:t>
      </w:r>
      <w:proofErr w:type="gramEnd"/>
      <w:r w:rsidRPr="001017CA">
        <w:rPr>
          <w:rFonts w:ascii="Cambria" w:eastAsia="Times New Roman" w:hAnsi="Cambria" w:cs="Times New Roman"/>
          <w:spacing w:val="2"/>
          <w:lang w:eastAsia="zh-CN"/>
        </w:rPr>
        <w:t xml:space="preserve"> 2017.</w:t>
      </w:r>
    </w:p>
    <w:p w14:paraId="01CC507B" w14:textId="77777777" w:rsidR="00600F87" w:rsidRPr="001017CA"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i/>
          <w:spacing w:val="2"/>
          <w:lang w:eastAsia="zh-CN"/>
        </w:rPr>
      </w:pPr>
      <w:r w:rsidRPr="001017CA">
        <w:rPr>
          <w:rFonts w:asciiTheme="majorHAnsi" w:eastAsia="Times New Roman" w:hAnsiTheme="majorHAnsi" w:cs="Times New Roman"/>
          <w:i/>
          <w:spacing w:val="2"/>
          <w:lang w:eastAsia="zh-CN"/>
        </w:rPr>
        <w:t xml:space="preserve">Criterion 40.2(b) </w:t>
      </w:r>
      <w:r w:rsidRPr="001017CA">
        <w:rPr>
          <w:rFonts w:asciiTheme="majorHAnsi" w:eastAsia="Times New Roman" w:hAnsiTheme="majorHAnsi" w:cs="Times New Roman"/>
          <w:spacing w:val="2"/>
          <w:lang w:eastAsia="zh-CN"/>
        </w:rPr>
        <w:t xml:space="preserve">is </w:t>
      </w:r>
      <w:r w:rsidRPr="001017CA">
        <w:rPr>
          <w:rFonts w:asciiTheme="majorHAnsi" w:eastAsia="Times New Roman" w:hAnsiTheme="majorHAnsi" w:cs="Times New Roman"/>
          <w:b/>
          <w:spacing w:val="2"/>
          <w:lang w:eastAsia="zh-CN"/>
        </w:rPr>
        <w:t>partly met</w:t>
      </w:r>
      <w:r>
        <w:rPr>
          <w:rFonts w:asciiTheme="majorHAnsi" w:eastAsia="Times New Roman" w:hAnsiTheme="majorHAnsi" w:cs="Times New Roman"/>
          <w:b/>
          <w:spacing w:val="2"/>
          <w:lang w:eastAsia="zh-CN"/>
        </w:rPr>
        <w:t>.</w:t>
      </w:r>
      <w:r w:rsidRPr="001017CA">
        <w:rPr>
          <w:rFonts w:ascii="Cambria" w:eastAsia="Times New Roman" w:hAnsi="Cambria" w:cs="Times New Roman"/>
          <w:spacing w:val="2"/>
          <w:lang w:eastAsia="zh-CN"/>
        </w:rPr>
        <w:t xml:space="preserve"> </w:t>
      </w:r>
      <w:r w:rsidRPr="001017CA">
        <w:rPr>
          <w:rFonts w:asciiTheme="majorHAnsi" w:eastAsia="Times New Roman" w:hAnsiTheme="majorHAnsi" w:cs="Times New Roman"/>
          <w:spacing w:val="2"/>
          <w:lang w:eastAsia="zh-CN"/>
        </w:rPr>
        <w:t xml:space="preserve">Article 43(2) of the Law on Anti-Money Laundering and Counter-Financing of Terrorism 2014 requires Lao PDR’s competent authorities to conduct international cooperation through signed agreements with foreign countries or to become a </w:t>
      </w:r>
      <w:r w:rsidRPr="001017CA">
        <w:rPr>
          <w:rFonts w:asciiTheme="majorHAnsi" w:eastAsia="Times New Roman" w:hAnsiTheme="majorHAnsi" w:cs="Times New Roman"/>
          <w:spacing w:val="2"/>
          <w:lang w:eastAsia="zh-CN"/>
        </w:rPr>
        <w:lastRenderedPageBreak/>
        <w:t xml:space="preserve">party to the international treaties and agreements on AML/CFT. This provision provides limited means for competent authorities to conduct cooperation, and will impact the efficient of international cooperation implementation, except for the FIU with limited requirements. Section 2.2 paragraph 4 of Standard Operating Procedure of AMLIO 2020 provides that the exchange information be conducted </w:t>
      </w:r>
      <w:proofErr w:type="gramStart"/>
      <w:r w:rsidRPr="001017CA">
        <w:rPr>
          <w:rFonts w:asciiTheme="majorHAnsi" w:eastAsia="Times New Roman" w:hAnsiTheme="majorHAnsi" w:cs="Times New Roman"/>
          <w:spacing w:val="2"/>
          <w:lang w:eastAsia="zh-CN"/>
        </w:rPr>
        <w:t>through  a</w:t>
      </w:r>
      <w:proofErr w:type="gramEnd"/>
      <w:r w:rsidRPr="001017CA">
        <w:rPr>
          <w:rFonts w:asciiTheme="majorHAnsi" w:eastAsia="Times New Roman" w:hAnsiTheme="majorHAnsi" w:cs="Times New Roman"/>
          <w:spacing w:val="2"/>
          <w:lang w:eastAsia="zh-CN"/>
        </w:rPr>
        <w:t xml:space="preserve"> paper based system or electronically depending on other information exchange system during each period. </w:t>
      </w:r>
    </w:p>
    <w:p w14:paraId="16383E86" w14:textId="77777777" w:rsidR="00600F87" w:rsidRPr="001017CA" w:rsidRDefault="00600F87" w:rsidP="00600F87">
      <w:pPr>
        <w:tabs>
          <w:tab w:val="left" w:pos="0"/>
          <w:tab w:val="left" w:pos="1191"/>
          <w:tab w:val="left" w:pos="1531"/>
        </w:tabs>
        <w:spacing w:after="120" w:line="280" w:lineRule="exact"/>
        <w:jc w:val="both"/>
        <w:rPr>
          <w:rFonts w:asciiTheme="majorHAnsi" w:eastAsia="Times New Roman" w:hAnsiTheme="majorHAnsi" w:cs="Times New Roman"/>
          <w:i/>
          <w:spacing w:val="2"/>
          <w:lang w:eastAsia="zh-CN"/>
        </w:rPr>
      </w:pPr>
      <w:commentRangeStart w:id="631"/>
      <w:commentRangeStart w:id="632"/>
      <w:commentRangeStart w:id="633"/>
      <w:r w:rsidRPr="001017CA">
        <w:rPr>
          <w:rFonts w:asciiTheme="majorHAnsi" w:eastAsia="Times New Roman" w:hAnsiTheme="majorHAnsi" w:cs="Times New Roman"/>
          <w:spacing w:val="2"/>
          <w:highlight w:val="yellow"/>
          <w:lang w:eastAsia="zh-CN"/>
        </w:rPr>
        <w:t>[For Lao PDR: Please identify and provide the provisions of the law or treaties that outline the means of cooperation]</w:t>
      </w:r>
      <w:commentRangeEnd w:id="631"/>
      <w:r w:rsidRPr="001017CA">
        <w:rPr>
          <w:rFonts w:ascii="Times New Roman" w:eastAsia="Times New Roman" w:hAnsi="Times New Roman" w:cs="Times New Roman"/>
          <w:sz w:val="16"/>
          <w:szCs w:val="16"/>
          <w:lang w:eastAsia="zh-CN"/>
        </w:rPr>
        <w:commentReference w:id="631"/>
      </w:r>
      <w:commentRangeEnd w:id="632"/>
      <w:r w:rsidRPr="001017CA">
        <w:rPr>
          <w:rFonts w:ascii="Times New Roman" w:eastAsia="Times New Roman" w:hAnsi="Times New Roman" w:cs="Times New Roman"/>
          <w:sz w:val="16"/>
          <w:szCs w:val="16"/>
          <w:lang w:eastAsia="zh-CN"/>
        </w:rPr>
        <w:commentReference w:id="632"/>
      </w:r>
      <w:commentRangeEnd w:id="633"/>
      <w:r>
        <w:rPr>
          <w:rStyle w:val="CommentReference"/>
          <w:rFonts w:ascii="Times New Roman" w:eastAsia="Times New Roman" w:hAnsi="Times New Roman" w:cs="Times New Roman"/>
          <w:lang w:eastAsia="zh-CN"/>
        </w:rPr>
        <w:commentReference w:id="633"/>
      </w:r>
    </w:p>
    <w:p w14:paraId="06C36B3C" w14:textId="77777777" w:rsidR="00600F87" w:rsidRPr="001017CA"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i/>
          <w:spacing w:val="2"/>
          <w:lang w:eastAsia="zh-CN"/>
        </w:rPr>
        <w:t xml:space="preserve">Criterion 40.2(c) </w:t>
      </w:r>
      <w:r w:rsidRPr="001017CA">
        <w:rPr>
          <w:rFonts w:asciiTheme="majorHAnsi" w:eastAsia="Times New Roman" w:hAnsiTheme="majorHAnsi" w:cs="Times New Roman"/>
          <w:spacing w:val="2"/>
          <w:lang w:eastAsia="zh-CN"/>
        </w:rPr>
        <w:t xml:space="preserve">is </w:t>
      </w:r>
      <w:r w:rsidRPr="001017CA">
        <w:rPr>
          <w:rFonts w:asciiTheme="majorHAnsi" w:eastAsia="Times New Roman" w:hAnsiTheme="majorHAnsi" w:cs="Times New Roman"/>
          <w:b/>
          <w:spacing w:val="2"/>
          <w:lang w:eastAsia="zh-CN"/>
        </w:rPr>
        <w:t>partly met</w:t>
      </w:r>
      <w:r>
        <w:rPr>
          <w:rFonts w:asciiTheme="majorHAnsi" w:eastAsia="Times New Roman" w:hAnsiTheme="majorHAnsi" w:cs="Times New Roman"/>
          <w:i/>
          <w:spacing w:val="2"/>
          <w:lang w:eastAsia="zh-CN"/>
        </w:rPr>
        <w:t xml:space="preserve">. </w:t>
      </w:r>
      <w:r w:rsidRPr="001017CA">
        <w:rPr>
          <w:rFonts w:asciiTheme="majorHAnsi" w:eastAsia="Times New Roman" w:hAnsiTheme="majorHAnsi" w:cs="Times New Roman"/>
          <w:spacing w:val="2"/>
          <w:lang w:eastAsia="zh-CN"/>
        </w:rPr>
        <w:t xml:space="preserve">There is no provision in Lao PDR law related the obligation for competent authorities to use secure gateways, mechanisms or channels that will facilitate and allow for the transmission and execution of requests. </w:t>
      </w:r>
      <w:proofErr w:type="spellStart"/>
      <w:r w:rsidRPr="001017CA">
        <w:rPr>
          <w:rFonts w:asciiTheme="majorHAnsi" w:eastAsia="Times New Roman" w:hAnsiTheme="majorHAnsi" w:cs="Times New Roman"/>
          <w:spacing w:val="2"/>
          <w:lang w:eastAsia="zh-CN"/>
        </w:rPr>
        <w:t>Additionaly</w:t>
      </w:r>
      <w:proofErr w:type="spellEnd"/>
      <w:r w:rsidRPr="001017CA">
        <w:rPr>
          <w:rFonts w:asciiTheme="majorHAnsi" w:eastAsia="Times New Roman" w:hAnsiTheme="majorHAnsi" w:cs="Times New Roman"/>
          <w:spacing w:val="2"/>
          <w:lang w:eastAsia="zh-CN"/>
        </w:rPr>
        <w:t>, no such requirement is contained within the MOUs or other agreements provided by Lao PDR. Nevertheless, the confidentiality provisions are in place. However, some efforts for multilateral cooperation agreements are in place to share information, as follows:</w:t>
      </w:r>
    </w:p>
    <w:p w14:paraId="11F58B08" w14:textId="77777777" w:rsidR="00600F87" w:rsidRPr="001017CA" w:rsidRDefault="00600F87" w:rsidP="00600F87">
      <w:pPr>
        <w:numPr>
          <w:ilvl w:val="0"/>
          <w:numId w:val="35"/>
        </w:numPr>
        <w:tabs>
          <w:tab w:val="left" w:pos="0"/>
          <w:tab w:val="left" w:pos="1191"/>
          <w:tab w:val="left" w:pos="1531"/>
        </w:tabs>
        <w:spacing w:after="120" w:line="280" w:lineRule="exact"/>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spacing w:val="2"/>
          <w:lang w:eastAsia="zh-CN"/>
        </w:rPr>
        <w:t xml:space="preserve">Interpol 24:24 Hour 7:7 Day ‘I 24/7’ for information exchange among Interpol members (as well as further extend to internal cooperation among related agencies such as Immigration Department and utilising the Electronic Asian Database System (EADS) although not established, the signing of MOU on mutual cooperation between AMLIO and Interpol is underway; </w:t>
      </w:r>
    </w:p>
    <w:p w14:paraId="13E36828" w14:textId="77777777" w:rsidR="00600F87" w:rsidRPr="001017CA" w:rsidRDefault="00600F87" w:rsidP="00600F87">
      <w:pPr>
        <w:numPr>
          <w:ilvl w:val="0"/>
          <w:numId w:val="35"/>
        </w:numPr>
        <w:tabs>
          <w:tab w:val="left" w:pos="0"/>
          <w:tab w:val="left" w:pos="1191"/>
          <w:tab w:val="left" w:pos="1531"/>
        </w:tabs>
        <w:spacing w:after="120" w:line="280" w:lineRule="exact"/>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spacing w:val="2"/>
          <w:lang w:eastAsia="zh-CN"/>
        </w:rPr>
        <w:t xml:space="preserve">Electronic Asian Database System (EADS) is a website which used to exchange the information between police within 10 ASEAN countries, Software-Defined Wide Area Network: SD-WAN; </w:t>
      </w:r>
    </w:p>
    <w:p w14:paraId="161F8D7E" w14:textId="77777777" w:rsidR="00600F87" w:rsidRPr="001017CA" w:rsidRDefault="00600F87" w:rsidP="00600F87">
      <w:pPr>
        <w:numPr>
          <w:ilvl w:val="0"/>
          <w:numId w:val="35"/>
        </w:numPr>
        <w:tabs>
          <w:tab w:val="left" w:pos="0"/>
          <w:tab w:val="left" w:pos="1191"/>
          <w:tab w:val="left" w:pos="1531"/>
        </w:tabs>
        <w:spacing w:after="120" w:line="280" w:lineRule="exact"/>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spacing w:val="2"/>
          <w:lang w:eastAsia="zh-CN"/>
        </w:rPr>
        <w:t xml:space="preserve">The TF statistics database Japan-ASEAN, Safe Mekong Coordination Centre on drug offences (namely: Lao PDR, Vietnam, Myanmar, Thailand and China); - The Border Liaison Office (BLO) in the form of MOUs (Vietnam, Myanmar, Thailand and China), this particular mechanism for information exchange is able to be utilised without prior approval from MOFA; and </w:t>
      </w:r>
    </w:p>
    <w:p w14:paraId="5383CEC6" w14:textId="77777777" w:rsidR="00600F87" w:rsidRPr="001017CA" w:rsidRDefault="00600F87" w:rsidP="00600F87">
      <w:pPr>
        <w:numPr>
          <w:ilvl w:val="0"/>
          <w:numId w:val="35"/>
        </w:numPr>
        <w:tabs>
          <w:tab w:val="left" w:pos="0"/>
          <w:tab w:val="left" w:pos="1191"/>
          <w:tab w:val="left" w:pos="1531"/>
        </w:tabs>
        <w:spacing w:after="120" w:line="280" w:lineRule="exact"/>
        <w:jc w:val="both"/>
        <w:rPr>
          <w:rFonts w:asciiTheme="majorHAnsi" w:eastAsia="Times New Roman" w:hAnsiTheme="majorHAnsi" w:cs="Times New Roman"/>
          <w:spacing w:val="2"/>
          <w:lang w:eastAsia="zh-CN"/>
        </w:rPr>
      </w:pPr>
      <w:commentRangeStart w:id="634"/>
      <w:r w:rsidRPr="001017CA">
        <w:rPr>
          <w:rFonts w:asciiTheme="majorHAnsi" w:eastAsia="Times New Roman" w:hAnsiTheme="majorHAnsi" w:cs="Times New Roman"/>
          <w:spacing w:val="2"/>
          <w:lang w:eastAsia="zh-CN"/>
        </w:rPr>
        <w:t>Lao PDR entered into the WCO member in year 2007.</w:t>
      </w:r>
    </w:p>
    <w:p w14:paraId="02A05E05" w14:textId="77777777" w:rsidR="00600F87" w:rsidRPr="001017CA" w:rsidRDefault="00600F87" w:rsidP="00600F87">
      <w:pPr>
        <w:tabs>
          <w:tab w:val="left" w:pos="0"/>
          <w:tab w:val="left" w:pos="1191"/>
          <w:tab w:val="left" w:pos="1531"/>
        </w:tabs>
        <w:spacing w:after="120" w:line="280" w:lineRule="exact"/>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spacing w:val="2"/>
          <w:highlight w:val="yellow"/>
          <w:lang w:eastAsia="zh-CN"/>
        </w:rPr>
        <w:t xml:space="preserve">[For Lao PDR: Please provide further information on the types of information that Lao PDR may </w:t>
      </w:r>
      <w:proofErr w:type="spellStart"/>
      <w:r w:rsidRPr="001017CA">
        <w:rPr>
          <w:rFonts w:asciiTheme="majorHAnsi" w:eastAsia="Times New Roman" w:hAnsiTheme="majorHAnsi" w:cs="Times New Roman"/>
          <w:spacing w:val="2"/>
          <w:highlight w:val="yellow"/>
          <w:lang w:eastAsia="zh-CN"/>
        </w:rPr>
        <w:t>shared</w:t>
      </w:r>
      <w:proofErr w:type="spellEnd"/>
      <w:r w:rsidRPr="001017CA">
        <w:rPr>
          <w:rFonts w:asciiTheme="majorHAnsi" w:eastAsia="Times New Roman" w:hAnsiTheme="majorHAnsi" w:cs="Times New Roman"/>
          <w:spacing w:val="2"/>
          <w:highlight w:val="yellow"/>
          <w:lang w:eastAsia="zh-CN"/>
        </w:rPr>
        <w:t xml:space="preserve"> through these mechanisms and identify the Lao PDR agencies that are able to share information through them.]</w:t>
      </w:r>
      <w:commentRangeEnd w:id="634"/>
      <w:r w:rsidRPr="001017CA">
        <w:rPr>
          <w:rFonts w:ascii="Times New Roman" w:eastAsia="Times New Roman" w:hAnsi="Times New Roman" w:cs="Times New Roman"/>
          <w:sz w:val="16"/>
          <w:szCs w:val="16"/>
          <w:lang w:eastAsia="zh-CN"/>
        </w:rPr>
        <w:commentReference w:id="634"/>
      </w:r>
      <w:r w:rsidRPr="001017CA">
        <w:rPr>
          <w:rFonts w:asciiTheme="majorHAnsi" w:eastAsia="Times New Roman" w:hAnsiTheme="majorHAnsi" w:cs="Times New Roman"/>
          <w:spacing w:val="2"/>
          <w:lang w:eastAsia="zh-CN"/>
        </w:rPr>
        <w:t xml:space="preserve"> </w:t>
      </w:r>
      <w:commentRangeStart w:id="635"/>
      <w:r w:rsidRPr="001017CA">
        <w:rPr>
          <w:rFonts w:asciiTheme="majorHAnsi" w:eastAsia="Times New Roman" w:hAnsiTheme="majorHAnsi" w:cs="Times New Roman"/>
          <w:spacing w:val="2"/>
          <w:highlight w:val="yellow"/>
          <w:lang w:eastAsia="zh-CN"/>
        </w:rPr>
        <w:t>[</w:t>
      </w:r>
      <w:r w:rsidRPr="001017CA">
        <w:rPr>
          <w:rFonts w:ascii="Cambria" w:eastAsia="Times New Roman" w:hAnsi="Cambria" w:cs="Times New Roman"/>
          <w:spacing w:val="2"/>
          <w:highlight w:val="yellow"/>
          <w:lang w:eastAsia="zh-CN"/>
        </w:rPr>
        <w:t xml:space="preserve"> For Lao PDR: please provide the electronic </w:t>
      </w:r>
      <w:proofErr w:type="spellStart"/>
      <w:r w:rsidRPr="001017CA">
        <w:rPr>
          <w:rFonts w:ascii="Cambria" w:eastAsia="Times New Roman" w:hAnsi="Cambria" w:cs="Times New Roman"/>
          <w:spacing w:val="2"/>
          <w:highlight w:val="yellow"/>
          <w:lang w:eastAsia="zh-CN"/>
        </w:rPr>
        <w:t>mechanim</w:t>
      </w:r>
      <w:proofErr w:type="spellEnd"/>
      <w:r w:rsidRPr="001017CA">
        <w:rPr>
          <w:rFonts w:ascii="Cambria" w:eastAsia="Times New Roman" w:hAnsi="Cambria" w:cs="Times New Roman"/>
          <w:spacing w:val="2"/>
          <w:highlight w:val="yellow"/>
          <w:lang w:eastAsia="zh-CN"/>
        </w:rPr>
        <w:t xml:space="preserve"> that used to exchange information WCO to support the findings]</w:t>
      </w:r>
      <w:commentRangeEnd w:id="635"/>
      <w:r>
        <w:rPr>
          <w:rStyle w:val="CommentReference"/>
          <w:rFonts w:ascii="Times New Roman" w:eastAsia="Times New Roman" w:hAnsi="Times New Roman" w:cs="Times New Roman"/>
          <w:lang w:eastAsia="zh-CN"/>
        </w:rPr>
        <w:commentReference w:id="635"/>
      </w:r>
    </w:p>
    <w:p w14:paraId="5D43A25B" w14:textId="77777777" w:rsidR="00600F87" w:rsidRPr="001017CA"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i/>
          <w:spacing w:val="2"/>
          <w:lang w:eastAsia="zh-CN"/>
        </w:rPr>
        <w:t xml:space="preserve">Criterion 40.2(d) </w:t>
      </w:r>
      <w:r w:rsidRPr="001017CA">
        <w:rPr>
          <w:rFonts w:asciiTheme="majorHAnsi" w:eastAsia="Times New Roman" w:hAnsiTheme="majorHAnsi" w:cs="Times New Roman"/>
          <w:spacing w:val="2"/>
          <w:lang w:eastAsia="zh-CN"/>
        </w:rPr>
        <w:t xml:space="preserve">is </w:t>
      </w:r>
      <w:r w:rsidRPr="001017CA">
        <w:rPr>
          <w:rFonts w:asciiTheme="majorHAnsi" w:eastAsia="Times New Roman" w:hAnsiTheme="majorHAnsi" w:cs="Times New Roman"/>
          <w:b/>
          <w:spacing w:val="2"/>
          <w:lang w:eastAsia="zh-CN"/>
        </w:rPr>
        <w:t>partly/not met</w:t>
      </w:r>
      <w:r>
        <w:rPr>
          <w:rFonts w:asciiTheme="majorHAnsi" w:eastAsia="Times New Roman" w:hAnsiTheme="majorHAnsi" w:cs="Times New Roman"/>
          <w:i/>
          <w:spacing w:val="2"/>
          <w:lang w:eastAsia="zh-CN"/>
        </w:rPr>
        <w:t xml:space="preserve">. </w:t>
      </w:r>
      <w:r w:rsidRPr="001017CA">
        <w:rPr>
          <w:rFonts w:asciiTheme="majorHAnsi" w:eastAsia="Times New Roman" w:hAnsiTheme="majorHAnsi" w:cs="Times New Roman"/>
          <w:spacing w:val="2"/>
          <w:lang w:eastAsia="zh-CN"/>
        </w:rPr>
        <w:t xml:space="preserve">There is no provision in the law or procedure in Lao PDR’s competent authorities related to the prioritisation and timely execution of requests. However, Lao PDR states that in their implementation of requests </w:t>
      </w:r>
      <w:r w:rsidRPr="001017CA">
        <w:rPr>
          <w:rFonts w:ascii="Cambria" w:eastAsia="Phetsarath OT" w:hAnsi="Cambria" w:cs="Times New Roman"/>
          <w:spacing w:val="2"/>
          <w:lang w:eastAsia="zh-CN" w:bidi="lo-LA"/>
        </w:rPr>
        <w:t>the competent authorities prioritize and execute an inward request based on priority of risk.</w:t>
      </w:r>
    </w:p>
    <w:p w14:paraId="06B87447" w14:textId="77777777" w:rsidR="00600F87" w:rsidRPr="001017CA" w:rsidRDefault="00600F87" w:rsidP="00600F87">
      <w:pPr>
        <w:tabs>
          <w:tab w:val="left" w:pos="0"/>
          <w:tab w:val="left" w:pos="1191"/>
          <w:tab w:val="left" w:pos="1531"/>
        </w:tabs>
        <w:spacing w:after="120" w:line="280" w:lineRule="exact"/>
        <w:jc w:val="both"/>
        <w:rPr>
          <w:rFonts w:asciiTheme="majorHAnsi" w:eastAsia="Times New Roman" w:hAnsiTheme="majorHAnsi" w:cs="Times New Roman"/>
          <w:spacing w:val="2"/>
          <w:lang w:eastAsia="zh-CN"/>
        </w:rPr>
      </w:pPr>
      <w:commentRangeStart w:id="636"/>
      <w:r w:rsidRPr="001017CA">
        <w:rPr>
          <w:rFonts w:asciiTheme="majorHAnsi" w:eastAsia="Times New Roman" w:hAnsiTheme="majorHAnsi" w:cs="Times New Roman"/>
          <w:spacing w:val="2"/>
          <w:highlight w:val="yellow"/>
          <w:lang w:eastAsia="zh-CN"/>
        </w:rPr>
        <w:t>[For Lao PDR: Please provide any provisions of the law that outline the prioritisation and timely execution of requests]</w:t>
      </w:r>
      <w:commentRangeEnd w:id="636"/>
      <w:r w:rsidRPr="001017CA">
        <w:rPr>
          <w:rFonts w:ascii="Times New Roman" w:eastAsia="Times New Roman" w:hAnsi="Times New Roman" w:cs="Times New Roman"/>
          <w:sz w:val="16"/>
          <w:szCs w:val="16"/>
          <w:lang w:eastAsia="zh-CN"/>
        </w:rPr>
        <w:commentReference w:id="636"/>
      </w:r>
      <w:r w:rsidRPr="001017CA">
        <w:rPr>
          <w:rFonts w:asciiTheme="majorHAnsi" w:eastAsia="Times New Roman" w:hAnsiTheme="majorHAnsi" w:cs="Times New Roman"/>
          <w:spacing w:val="2"/>
          <w:lang w:eastAsia="zh-CN"/>
        </w:rPr>
        <w:t xml:space="preserve"> </w:t>
      </w:r>
      <w:r w:rsidRPr="001017CA">
        <w:rPr>
          <w:rFonts w:asciiTheme="majorHAnsi" w:eastAsia="Times New Roman" w:hAnsiTheme="majorHAnsi" w:cs="Times New Roman"/>
          <w:spacing w:val="2"/>
          <w:highlight w:val="yellow"/>
          <w:lang w:eastAsia="zh-CN"/>
        </w:rPr>
        <w:t>[</w:t>
      </w:r>
      <w:r w:rsidRPr="001017CA">
        <w:rPr>
          <w:rFonts w:ascii="Cambria" w:eastAsia="Times New Roman" w:hAnsi="Cambria" w:cs="Times New Roman"/>
          <w:spacing w:val="2"/>
          <w:highlight w:val="yellow"/>
          <w:lang w:eastAsia="zh-CN"/>
        </w:rPr>
        <w:t xml:space="preserve"> For Lao PDR: Please provide the list of type of information request and time average of Lao PDR to provide information to requesting country on each competent </w:t>
      </w:r>
      <w:proofErr w:type="gramStart"/>
      <w:r w:rsidRPr="001017CA">
        <w:rPr>
          <w:rFonts w:ascii="Cambria" w:eastAsia="Times New Roman" w:hAnsi="Cambria" w:cs="Times New Roman"/>
          <w:spacing w:val="2"/>
          <w:highlight w:val="yellow"/>
          <w:lang w:eastAsia="zh-CN"/>
        </w:rPr>
        <w:t>authorities</w:t>
      </w:r>
      <w:proofErr w:type="gramEnd"/>
      <w:r w:rsidRPr="001017CA">
        <w:rPr>
          <w:rFonts w:ascii="Cambria" w:eastAsia="Times New Roman" w:hAnsi="Cambria" w:cs="Times New Roman"/>
          <w:spacing w:val="2"/>
          <w:highlight w:val="yellow"/>
          <w:lang w:eastAsia="zh-CN"/>
        </w:rPr>
        <w:t xml:space="preserve"> to support assessor analysis in c40.2(d)]</w:t>
      </w:r>
    </w:p>
    <w:p w14:paraId="6D516B88" w14:textId="77777777" w:rsidR="00600F87" w:rsidRPr="001017CA"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i/>
          <w:spacing w:val="2"/>
          <w:lang w:eastAsia="zh-CN"/>
        </w:rPr>
      </w:pPr>
      <w:r w:rsidRPr="001017CA">
        <w:rPr>
          <w:rFonts w:asciiTheme="majorHAnsi" w:eastAsia="Times New Roman" w:hAnsiTheme="majorHAnsi" w:cs="Times New Roman"/>
          <w:i/>
          <w:spacing w:val="2"/>
          <w:lang w:eastAsia="zh-CN"/>
        </w:rPr>
        <w:t>Criterion 40.2(e)</w:t>
      </w:r>
      <w:r w:rsidRPr="001017CA">
        <w:rPr>
          <w:rFonts w:asciiTheme="majorHAnsi" w:eastAsia="Times New Roman" w:hAnsiTheme="majorHAnsi" w:cs="Times New Roman"/>
          <w:spacing w:val="2"/>
          <w:lang w:eastAsia="zh-CN"/>
        </w:rPr>
        <w:t xml:space="preserve"> is </w:t>
      </w:r>
      <w:r w:rsidRPr="001017CA">
        <w:rPr>
          <w:rFonts w:asciiTheme="majorHAnsi" w:eastAsia="Times New Roman" w:hAnsiTheme="majorHAnsi" w:cs="Times New Roman"/>
          <w:b/>
          <w:spacing w:val="2"/>
          <w:lang w:eastAsia="zh-CN"/>
        </w:rPr>
        <w:t>not met</w:t>
      </w:r>
      <w:r>
        <w:rPr>
          <w:rFonts w:asciiTheme="majorHAnsi" w:eastAsia="Times New Roman" w:hAnsiTheme="majorHAnsi" w:cs="Times New Roman"/>
          <w:i/>
          <w:spacing w:val="2"/>
          <w:lang w:eastAsia="zh-CN"/>
        </w:rPr>
        <w:t xml:space="preserve">. </w:t>
      </w:r>
      <w:r w:rsidRPr="001017CA">
        <w:rPr>
          <w:rFonts w:asciiTheme="majorHAnsi" w:eastAsia="Times New Roman" w:hAnsiTheme="majorHAnsi" w:cs="Times New Roman"/>
          <w:spacing w:val="2"/>
          <w:lang w:eastAsia="zh-CN"/>
        </w:rPr>
        <w:t>There is no further provision in the law or procedure in Lao PDR’s competent authorities related to the safeguarding of the information received beyond the confidentiality provisions are in place in some MOUs signed by competent authorities.</w:t>
      </w:r>
    </w:p>
    <w:p w14:paraId="679732E5" w14:textId="77777777" w:rsidR="00600F87" w:rsidRPr="001017CA"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highlight w:val="yellow"/>
          <w:lang w:eastAsia="zh-CN"/>
        </w:rPr>
      </w:pPr>
      <w:r w:rsidRPr="001017CA">
        <w:rPr>
          <w:rFonts w:asciiTheme="majorHAnsi" w:eastAsia="Times New Roman" w:hAnsiTheme="majorHAnsi" w:cs="Times New Roman"/>
          <w:i/>
          <w:spacing w:val="2"/>
          <w:lang w:eastAsia="zh-CN"/>
        </w:rPr>
        <w:lastRenderedPageBreak/>
        <w:t xml:space="preserve">Criterion 40.3 </w:t>
      </w:r>
      <w:r w:rsidRPr="001017CA">
        <w:rPr>
          <w:rFonts w:asciiTheme="majorHAnsi" w:eastAsia="Times New Roman" w:hAnsiTheme="majorHAnsi" w:cs="Times New Roman"/>
          <w:spacing w:val="2"/>
          <w:lang w:eastAsia="zh-CN"/>
        </w:rPr>
        <w:t xml:space="preserve">is </w:t>
      </w:r>
      <w:r w:rsidRPr="001017CA">
        <w:rPr>
          <w:rFonts w:asciiTheme="majorHAnsi" w:eastAsia="Times New Roman" w:hAnsiTheme="majorHAnsi" w:cs="Times New Roman"/>
          <w:b/>
          <w:spacing w:val="2"/>
          <w:lang w:eastAsia="zh-CN"/>
        </w:rPr>
        <w:t>not met</w:t>
      </w:r>
      <w:r>
        <w:rPr>
          <w:rFonts w:asciiTheme="majorHAnsi" w:eastAsia="Times New Roman" w:hAnsiTheme="majorHAnsi" w:cs="Times New Roman"/>
          <w:b/>
          <w:spacing w:val="2"/>
          <w:lang w:eastAsia="zh-CN"/>
        </w:rPr>
        <w:t>.</w:t>
      </w:r>
      <w:r w:rsidRPr="001017CA">
        <w:rPr>
          <w:rFonts w:ascii="Phetsarath OT" w:eastAsia="Times New Roman" w:hAnsi="Phetsarath OT" w:cs="Times New Roman"/>
          <w:spacing w:val="2"/>
          <w:sz w:val="23"/>
          <w:szCs w:val="23"/>
          <w:shd w:val="clear" w:color="auto" w:fill="FFFFFF"/>
          <w:lang w:eastAsia="zh-CN"/>
        </w:rPr>
        <w:t xml:space="preserve"> </w:t>
      </w:r>
      <w:r w:rsidRPr="001017CA">
        <w:rPr>
          <w:rFonts w:asciiTheme="majorHAnsi" w:eastAsia="Times New Roman" w:hAnsiTheme="majorHAnsi" w:cs="Times New Roman"/>
          <w:spacing w:val="2"/>
          <w:lang w:eastAsia="zh-CN"/>
        </w:rPr>
        <w:t xml:space="preserve">Lao PDR’s competent authorities are empowered to conduct international cooperation on AML/CFT through signing/ed agreements with foreign countries or under international treaties and agreements to which Lao PDR is a party under article 43(2) on Anti-Money Laundering and Counter-Financing of Terrorism 2014. Lao PDR authorities explain that they conduct bilateral or multilateral agreements based on </w:t>
      </w:r>
      <w:commentRangeStart w:id="637"/>
      <w:proofErr w:type="spellStart"/>
      <w:r w:rsidRPr="002B5C61">
        <w:rPr>
          <w:rFonts w:asciiTheme="majorHAnsi" w:eastAsia="Times New Roman" w:hAnsiTheme="majorHAnsi" w:cs="Times New Roman"/>
          <w:strike/>
          <w:spacing w:val="2"/>
          <w:lang w:eastAsia="zh-CN"/>
        </w:rPr>
        <w:t>reciprocicy</w:t>
      </w:r>
      <w:proofErr w:type="spellEnd"/>
      <w:r w:rsidRPr="002B5C61">
        <w:rPr>
          <w:rFonts w:asciiTheme="majorHAnsi" w:eastAsia="Times New Roman" w:hAnsiTheme="majorHAnsi" w:cs="Times New Roman"/>
          <w:strike/>
          <w:spacing w:val="2"/>
          <w:lang w:eastAsia="zh-CN"/>
        </w:rPr>
        <w:t xml:space="preserve"> and national priorities and interest</w:t>
      </w:r>
      <w:commentRangeEnd w:id="637"/>
      <w:r>
        <w:rPr>
          <w:rStyle w:val="CommentReference"/>
          <w:rFonts w:ascii="Times New Roman" w:eastAsia="Times New Roman" w:hAnsi="Times New Roman" w:cs="Times New Roman"/>
          <w:lang w:eastAsia="zh-CN"/>
        </w:rPr>
        <w:commentReference w:id="637"/>
      </w:r>
      <w:r w:rsidRPr="001017CA">
        <w:rPr>
          <w:rFonts w:asciiTheme="majorHAnsi" w:eastAsia="Times New Roman" w:hAnsiTheme="majorHAnsi" w:cs="Times New Roman"/>
          <w:spacing w:val="2"/>
          <w:lang w:eastAsia="zh-CN"/>
        </w:rPr>
        <w:t xml:space="preserve">. Nevertheless, there are no further provisions in the law or procedures that require competent authorities to negotiate and to sign the agreements in a timely manner. Moreover, according to the MOUs provided to the assessor by Lao PDR the competent authorities </w:t>
      </w:r>
      <w:commentRangeStart w:id="638"/>
      <w:r w:rsidRPr="001017CA">
        <w:rPr>
          <w:rFonts w:asciiTheme="majorHAnsi" w:eastAsia="Times New Roman" w:hAnsiTheme="majorHAnsi" w:cs="Times New Roman"/>
          <w:spacing w:val="2"/>
          <w:lang w:eastAsia="zh-CN"/>
        </w:rPr>
        <w:t>engage with a limited range of foreign counterparts</w:t>
      </w:r>
      <w:commentRangeEnd w:id="638"/>
      <w:r w:rsidRPr="001017CA">
        <w:rPr>
          <w:rFonts w:ascii="Times New Roman" w:eastAsia="Times New Roman" w:hAnsi="Times New Roman" w:cs="Times New Roman"/>
          <w:sz w:val="16"/>
          <w:szCs w:val="16"/>
          <w:lang w:eastAsia="zh-CN"/>
        </w:rPr>
        <w:commentReference w:id="638"/>
      </w:r>
      <w:r w:rsidRPr="001017CA">
        <w:rPr>
          <w:rFonts w:asciiTheme="majorHAnsi" w:eastAsia="Times New Roman" w:hAnsiTheme="majorHAnsi" w:cs="Times New Roman"/>
          <w:spacing w:val="2"/>
          <w:lang w:eastAsia="zh-CN"/>
        </w:rPr>
        <w:t xml:space="preserve"> </w:t>
      </w:r>
      <w:r w:rsidRPr="001017CA">
        <w:rPr>
          <w:rFonts w:ascii="Cambria" w:eastAsia="Times New Roman" w:hAnsi="Cambria" w:cs="Times New Roman"/>
          <w:spacing w:val="2"/>
          <w:highlight w:val="yellow"/>
          <w:lang w:eastAsia="zh-CN"/>
        </w:rPr>
        <w:t xml:space="preserve"> </w:t>
      </w:r>
      <w:commentRangeStart w:id="639"/>
      <w:r w:rsidRPr="001017CA">
        <w:rPr>
          <w:rFonts w:ascii="Cambria" w:eastAsia="Times New Roman" w:hAnsi="Cambria" w:cs="Times New Roman"/>
          <w:spacing w:val="2"/>
          <w:highlight w:val="yellow"/>
          <w:lang w:eastAsia="zh-CN"/>
        </w:rPr>
        <w:t>[For Lao PDR: where is the legal provision stating that Lao PDR provides international cooperation based on reciprocity?]</w:t>
      </w:r>
      <w:r w:rsidRPr="001017CA">
        <w:rPr>
          <w:rFonts w:asciiTheme="majorHAnsi" w:eastAsia="Times New Roman" w:hAnsiTheme="majorHAnsi" w:cs="Times New Roman"/>
          <w:spacing w:val="2"/>
          <w:highlight w:val="yellow"/>
          <w:lang w:eastAsia="zh-CN"/>
        </w:rPr>
        <w:t>,</w:t>
      </w:r>
      <w:r w:rsidRPr="001017CA">
        <w:rPr>
          <w:rFonts w:asciiTheme="majorHAnsi" w:eastAsia="Times New Roman" w:hAnsiTheme="majorHAnsi" w:cs="Times New Roman"/>
          <w:spacing w:val="2"/>
          <w:lang w:eastAsia="zh-CN"/>
        </w:rPr>
        <w:t xml:space="preserve"> </w:t>
      </w:r>
      <w:commentRangeEnd w:id="639"/>
      <w:r>
        <w:rPr>
          <w:rStyle w:val="CommentReference"/>
          <w:rFonts w:ascii="Times New Roman" w:eastAsia="Times New Roman" w:hAnsi="Times New Roman" w:cs="Times New Roman"/>
          <w:lang w:eastAsia="zh-CN"/>
        </w:rPr>
        <w:commentReference w:id="639"/>
      </w:r>
      <w:r w:rsidRPr="001017CA">
        <w:rPr>
          <w:rFonts w:asciiTheme="majorHAnsi" w:eastAsia="Times New Roman" w:hAnsiTheme="majorHAnsi" w:cs="Times New Roman"/>
          <w:spacing w:val="2"/>
          <w:lang w:eastAsia="zh-CN"/>
        </w:rPr>
        <w:t xml:space="preserve">for example AMLIO has agreements with only 14 foreign FIUs. Similar conditions exist with law enforcement agencies and supervisory agencies. </w:t>
      </w:r>
    </w:p>
    <w:p w14:paraId="2E886A03" w14:textId="77777777" w:rsidR="00600F87" w:rsidRPr="001017CA"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i/>
          <w:spacing w:val="2"/>
          <w:lang w:eastAsia="zh-CN"/>
        </w:rPr>
        <w:t>Criterion 40.4</w:t>
      </w:r>
      <w:r w:rsidRPr="001017CA">
        <w:rPr>
          <w:rFonts w:asciiTheme="majorHAnsi" w:eastAsia="Times New Roman" w:hAnsiTheme="majorHAnsi" w:cs="Times New Roman"/>
          <w:spacing w:val="2"/>
          <w:lang w:eastAsia="zh-CN"/>
        </w:rPr>
        <w:t xml:space="preserve"> is </w:t>
      </w:r>
      <w:r w:rsidRPr="001017CA">
        <w:rPr>
          <w:rFonts w:asciiTheme="majorHAnsi" w:eastAsia="Times New Roman" w:hAnsiTheme="majorHAnsi" w:cs="Times New Roman"/>
          <w:b/>
          <w:spacing w:val="2"/>
          <w:lang w:eastAsia="zh-CN"/>
        </w:rPr>
        <w:t>not met</w:t>
      </w:r>
      <w:r>
        <w:rPr>
          <w:rFonts w:asciiTheme="majorHAnsi" w:eastAsia="Times New Roman" w:hAnsiTheme="majorHAnsi" w:cs="Times New Roman"/>
          <w:b/>
          <w:spacing w:val="2"/>
          <w:lang w:eastAsia="zh-CN"/>
        </w:rPr>
        <w:t>.</w:t>
      </w:r>
      <w:r w:rsidRPr="001017CA">
        <w:rPr>
          <w:rFonts w:ascii="Cambria" w:eastAsia="Times New Roman" w:hAnsi="Cambria" w:cs="Times New Roman"/>
          <w:spacing w:val="2"/>
          <w:lang w:eastAsia="zh-CN"/>
        </w:rPr>
        <w:t xml:space="preserve"> </w:t>
      </w:r>
      <w:commentRangeStart w:id="640"/>
      <w:r w:rsidRPr="001017CA">
        <w:rPr>
          <w:rFonts w:asciiTheme="majorHAnsi" w:eastAsia="Times New Roman" w:hAnsiTheme="majorHAnsi" w:cs="Times New Roman"/>
          <w:spacing w:val="2"/>
          <w:lang w:eastAsia="zh-CN"/>
        </w:rPr>
        <w:t>There are no provisions in the law or procedures from Lao PDR’s competent authorities related to the obligation of competent authorities to provide feedback in a timely manner to competent authorities from which they have received assistance, on the use and usefulness of the information obtained, except for the FIU</w:t>
      </w:r>
      <w:commentRangeEnd w:id="640"/>
      <w:r>
        <w:rPr>
          <w:rStyle w:val="CommentReference"/>
          <w:rFonts w:ascii="Times New Roman" w:eastAsia="Times New Roman" w:hAnsi="Times New Roman" w:cs="Times New Roman"/>
          <w:lang w:eastAsia="zh-CN"/>
        </w:rPr>
        <w:commentReference w:id="640"/>
      </w:r>
      <w:r w:rsidRPr="001017CA">
        <w:rPr>
          <w:rFonts w:asciiTheme="majorHAnsi" w:eastAsia="Times New Roman" w:hAnsiTheme="majorHAnsi" w:cs="Times New Roman"/>
          <w:spacing w:val="2"/>
          <w:lang w:eastAsia="zh-CN"/>
        </w:rPr>
        <w:t>. Section 2.2 paragraph 4 of Standard Operating Procedure of AMLIO 2020 limited requires AMLIO to provide feedback that consists of information that has been utilized in their operation from time to time. Moreover, similar provisions are found in the bilateral FIU MOUs with the absence of the obligation of competent authorities to provide feedback in a timely manner</w:t>
      </w:r>
    </w:p>
    <w:p w14:paraId="4257C15E" w14:textId="77777777" w:rsidR="00600F87" w:rsidRPr="001017CA" w:rsidRDefault="00600F87" w:rsidP="00600F87">
      <w:pPr>
        <w:tabs>
          <w:tab w:val="left" w:pos="0"/>
          <w:tab w:val="left" w:pos="850"/>
          <w:tab w:val="left" w:pos="1191"/>
          <w:tab w:val="left" w:pos="1531"/>
        </w:tabs>
        <w:spacing w:after="120" w:line="280" w:lineRule="exact"/>
        <w:jc w:val="both"/>
        <w:rPr>
          <w:rFonts w:asciiTheme="majorHAnsi" w:eastAsia="Times New Roman" w:hAnsiTheme="majorHAnsi" w:cs="Times New Roman"/>
          <w:spacing w:val="2"/>
          <w:lang w:eastAsia="zh-CN"/>
        </w:rPr>
      </w:pPr>
      <w:commentRangeStart w:id="641"/>
      <w:r w:rsidRPr="001017CA">
        <w:rPr>
          <w:rFonts w:asciiTheme="majorHAnsi" w:eastAsia="Times New Roman" w:hAnsiTheme="majorHAnsi" w:cs="Times New Roman"/>
          <w:spacing w:val="2"/>
          <w:highlight w:val="yellow"/>
          <w:lang w:eastAsia="zh-CN"/>
        </w:rPr>
        <w:t>[For Lao PDR: Please provide further information regarding feedback provisions under existing treaties.]</w:t>
      </w:r>
      <w:commentRangeEnd w:id="641"/>
      <w:r w:rsidRPr="001017CA">
        <w:rPr>
          <w:rFonts w:ascii="Times New Roman" w:eastAsia="Times New Roman" w:hAnsi="Times New Roman" w:cs="Times New Roman"/>
          <w:sz w:val="16"/>
          <w:szCs w:val="16"/>
          <w:lang w:eastAsia="zh-CN"/>
        </w:rPr>
        <w:commentReference w:id="641"/>
      </w:r>
    </w:p>
    <w:p w14:paraId="3BA2098B" w14:textId="77777777" w:rsidR="00600F87" w:rsidRPr="001017CA" w:rsidRDefault="00600F87" w:rsidP="00600F87">
      <w:pPr>
        <w:numPr>
          <w:ilvl w:val="0"/>
          <w:numId w:val="16"/>
        </w:numPr>
        <w:tabs>
          <w:tab w:val="left" w:pos="0"/>
          <w:tab w:val="left" w:pos="85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i/>
          <w:spacing w:val="2"/>
          <w:lang w:eastAsia="zh-CN"/>
        </w:rPr>
        <w:t>Criterion 40.5</w:t>
      </w:r>
      <w:r w:rsidRPr="001017CA">
        <w:rPr>
          <w:rFonts w:asciiTheme="majorHAnsi" w:eastAsia="Times New Roman" w:hAnsiTheme="majorHAnsi" w:cs="Times New Roman"/>
          <w:spacing w:val="2"/>
          <w:lang w:eastAsia="zh-CN"/>
        </w:rPr>
        <w:t xml:space="preserve"> is </w:t>
      </w:r>
      <w:r w:rsidRPr="001017CA">
        <w:rPr>
          <w:rFonts w:asciiTheme="majorHAnsi" w:eastAsia="Times New Roman" w:hAnsiTheme="majorHAnsi" w:cs="Times New Roman"/>
          <w:b/>
          <w:spacing w:val="2"/>
          <w:lang w:eastAsia="zh-CN"/>
        </w:rPr>
        <w:t>partly met</w:t>
      </w:r>
      <w:r>
        <w:rPr>
          <w:rFonts w:asciiTheme="majorHAnsi" w:eastAsia="Times New Roman" w:hAnsiTheme="majorHAnsi" w:cs="Times New Roman"/>
          <w:b/>
          <w:spacing w:val="2"/>
          <w:lang w:eastAsia="zh-CN"/>
        </w:rPr>
        <w:t>.</w:t>
      </w:r>
      <w:r w:rsidRPr="001017CA">
        <w:rPr>
          <w:rFonts w:ascii="Cambria" w:eastAsia="Times New Roman" w:hAnsi="Cambria" w:cs="Times New Roman"/>
          <w:spacing w:val="2"/>
          <w:lang w:eastAsia="zh-CN"/>
        </w:rPr>
        <w:t xml:space="preserve"> </w:t>
      </w:r>
      <w:r w:rsidRPr="001017CA">
        <w:rPr>
          <w:rFonts w:asciiTheme="majorHAnsi" w:eastAsia="Times New Roman" w:hAnsiTheme="majorHAnsi" w:cs="Times New Roman"/>
          <w:spacing w:val="2"/>
          <w:lang w:eastAsia="zh-CN"/>
        </w:rPr>
        <w:t xml:space="preserve">There is no </w:t>
      </w:r>
      <w:proofErr w:type="spellStart"/>
      <w:r w:rsidRPr="001017CA">
        <w:rPr>
          <w:rFonts w:asciiTheme="majorHAnsi" w:eastAsia="Times New Roman" w:hAnsiTheme="majorHAnsi" w:cs="Times New Roman"/>
          <w:spacing w:val="2"/>
          <w:lang w:eastAsia="zh-CN"/>
        </w:rPr>
        <w:t>all encompassing</w:t>
      </w:r>
      <w:proofErr w:type="spellEnd"/>
      <w:r w:rsidRPr="001017CA">
        <w:rPr>
          <w:rFonts w:asciiTheme="majorHAnsi" w:eastAsia="Times New Roman" w:hAnsiTheme="majorHAnsi" w:cs="Times New Roman"/>
          <w:spacing w:val="2"/>
          <w:lang w:eastAsia="zh-CN"/>
        </w:rPr>
        <w:t xml:space="preserve"> provision under the Law on Anti-Money Laundering and Counter-Financing of Terrorism 2014 that regulates the prohibition of exchange information, nor procedural requirement under competent authorities’ regulations, and the law and procedures are unclear on whether there exist refusal on the grounds on c40.5(a)-(d) or not Nevertheless, limited requirements apply in MOUs among FIUs, particularly that a request should not be refused if there is an inquiry, investigation or proceeding underway in the requested country, unless the assistance would impede that inquiry, investigation or proceeding (</w:t>
      </w:r>
      <w:proofErr w:type="spellStart"/>
      <w:r w:rsidRPr="001017CA">
        <w:rPr>
          <w:rFonts w:asciiTheme="majorHAnsi" w:eastAsia="Times New Roman" w:hAnsiTheme="majorHAnsi" w:cs="Times New Roman"/>
          <w:spacing w:val="2"/>
          <w:lang w:eastAsia="zh-CN"/>
        </w:rPr>
        <w:t>e.g.article</w:t>
      </w:r>
      <w:proofErr w:type="spellEnd"/>
      <w:r w:rsidRPr="001017CA">
        <w:rPr>
          <w:rFonts w:asciiTheme="majorHAnsi" w:eastAsia="Times New Roman" w:hAnsiTheme="majorHAnsi" w:cs="Times New Roman"/>
          <w:spacing w:val="2"/>
          <w:lang w:eastAsia="zh-CN"/>
        </w:rPr>
        <w:t xml:space="preserve"> 5 MoU between AMLIO and AMLC). </w:t>
      </w:r>
    </w:p>
    <w:p w14:paraId="5254DD88" w14:textId="77777777" w:rsidR="00600F87" w:rsidRPr="001017CA" w:rsidRDefault="00600F87" w:rsidP="00600F87">
      <w:pPr>
        <w:tabs>
          <w:tab w:val="left" w:pos="0"/>
          <w:tab w:val="left" w:pos="850"/>
          <w:tab w:val="left" w:pos="1191"/>
          <w:tab w:val="left" w:pos="1531"/>
        </w:tabs>
        <w:spacing w:after="120" w:line="280" w:lineRule="exact"/>
        <w:jc w:val="both"/>
        <w:rPr>
          <w:rFonts w:asciiTheme="majorHAnsi" w:eastAsia="Times New Roman" w:hAnsiTheme="majorHAnsi" w:cs="Times New Roman"/>
          <w:spacing w:val="2"/>
          <w:lang w:eastAsia="zh-CN"/>
        </w:rPr>
      </w:pPr>
      <w:commentRangeStart w:id="642"/>
      <w:r w:rsidRPr="001017CA">
        <w:rPr>
          <w:rFonts w:asciiTheme="majorHAnsi" w:eastAsia="Times New Roman" w:hAnsiTheme="majorHAnsi" w:cs="Times New Roman"/>
          <w:spacing w:val="2"/>
          <w:highlight w:val="yellow"/>
          <w:lang w:eastAsia="zh-CN"/>
        </w:rPr>
        <w:t>[For Lao PDR: Please identify the provisions that place restrictions on cooperation so they can be analysed against c40.5(a)-(d).  Do any of those specific grounds for refusal exist in the MOUs or laws? Please confirm that article 5 of the MOU between AMLIO and AMLC is limited to circumstances where an ongoing inquiry would be impaired by the execution of the request.]</w:t>
      </w:r>
      <w:commentRangeEnd w:id="642"/>
      <w:r w:rsidRPr="001017CA">
        <w:rPr>
          <w:rFonts w:ascii="Times New Roman" w:eastAsia="Times New Roman" w:hAnsi="Times New Roman" w:cs="Times New Roman"/>
          <w:sz w:val="16"/>
          <w:szCs w:val="16"/>
          <w:lang w:eastAsia="zh-CN"/>
        </w:rPr>
        <w:commentReference w:id="642"/>
      </w:r>
    </w:p>
    <w:p w14:paraId="1CC3818D" w14:textId="77777777" w:rsidR="00600F87" w:rsidRPr="001017CA" w:rsidRDefault="00600F87" w:rsidP="00600F87">
      <w:pPr>
        <w:numPr>
          <w:ilvl w:val="0"/>
          <w:numId w:val="16"/>
        </w:numPr>
        <w:tabs>
          <w:tab w:val="left" w:pos="0"/>
          <w:tab w:val="left" w:pos="85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i/>
          <w:spacing w:val="2"/>
          <w:lang w:eastAsia="zh-CN"/>
        </w:rPr>
        <w:t xml:space="preserve">Criteria 40.6 </w:t>
      </w:r>
      <w:r w:rsidRPr="001017CA">
        <w:rPr>
          <w:rFonts w:asciiTheme="majorHAnsi" w:eastAsia="Times New Roman" w:hAnsiTheme="majorHAnsi" w:cs="Times New Roman"/>
          <w:spacing w:val="2"/>
          <w:lang w:eastAsia="zh-CN"/>
        </w:rPr>
        <w:t xml:space="preserve">is </w:t>
      </w:r>
      <w:r w:rsidRPr="001017CA">
        <w:rPr>
          <w:rFonts w:asciiTheme="majorHAnsi" w:eastAsia="Times New Roman" w:hAnsiTheme="majorHAnsi" w:cs="Times New Roman"/>
          <w:b/>
          <w:spacing w:val="2"/>
          <w:lang w:eastAsia="zh-CN"/>
        </w:rPr>
        <w:t>partly met</w:t>
      </w:r>
      <w:r>
        <w:rPr>
          <w:rFonts w:asciiTheme="majorHAnsi" w:eastAsia="Times New Roman" w:hAnsiTheme="majorHAnsi" w:cs="Times New Roman"/>
          <w:spacing w:val="2"/>
          <w:lang w:eastAsia="zh-CN"/>
        </w:rPr>
        <w:t xml:space="preserve">. </w:t>
      </w:r>
      <w:r w:rsidRPr="001017CA">
        <w:rPr>
          <w:rFonts w:asciiTheme="majorHAnsi" w:eastAsia="Times New Roman" w:hAnsiTheme="majorHAnsi" w:cs="Times New Roman"/>
          <w:spacing w:val="2"/>
          <w:lang w:eastAsia="zh-CN"/>
        </w:rPr>
        <w:t xml:space="preserve">The only provision in the law that regulates the mechanism of control and safeguards related to information exchanged is article 51(2) on Anti-Money Laundering and Counter-Financing of Terrorism 2014 that prohibits staff and competent authorities disclosing confidential information to unrelated natural persons, legal persons or organisations. Moreover, section 2.3.9 of the Standard Operating Procedures of AMLIO states that information may not be used for any purposes other than those provided for by the Law on Anti-Money Laundering and Counter-Financing of Terrorism 2014 and may not otherwise be disclosed except by order of a court of competent jurisdiction. The MOUs between FIUs prevent requesting competent authorities from using information provided other than as stated in the MOU and prevent further disclosure without permission from the requested counterpart, such as the article 3(a) and article 3(b) MoU between AMLIO and AMLC. </w:t>
      </w:r>
      <w:commentRangeStart w:id="643"/>
      <w:commentRangeStart w:id="644"/>
      <w:commentRangeStart w:id="645"/>
      <w:r w:rsidRPr="001017CA">
        <w:rPr>
          <w:rFonts w:asciiTheme="majorHAnsi" w:eastAsia="Times New Roman" w:hAnsiTheme="majorHAnsi" w:cs="Times New Roman"/>
          <w:spacing w:val="2"/>
          <w:highlight w:val="yellow"/>
          <w:lang w:eastAsia="zh-CN"/>
        </w:rPr>
        <w:t xml:space="preserve">[For Lao PDR: Please provide all relevant </w:t>
      </w:r>
      <w:proofErr w:type="spellStart"/>
      <w:r w:rsidRPr="001017CA">
        <w:rPr>
          <w:rFonts w:asciiTheme="majorHAnsi" w:eastAsia="Times New Roman" w:hAnsiTheme="majorHAnsi" w:cs="Times New Roman"/>
          <w:spacing w:val="2"/>
          <w:highlight w:val="yellow"/>
          <w:lang w:eastAsia="zh-CN"/>
        </w:rPr>
        <w:t>MoUs</w:t>
      </w:r>
      <w:proofErr w:type="spellEnd"/>
      <w:r w:rsidRPr="001017CA">
        <w:rPr>
          <w:rFonts w:asciiTheme="majorHAnsi" w:eastAsia="Times New Roman" w:hAnsiTheme="majorHAnsi" w:cs="Times New Roman"/>
          <w:spacing w:val="2"/>
          <w:highlight w:val="yellow"/>
          <w:lang w:eastAsia="zh-CN"/>
        </w:rPr>
        <w:t xml:space="preserve"> of competent authorities to assist the analysis]</w:t>
      </w:r>
      <w:r w:rsidRPr="001017CA">
        <w:rPr>
          <w:rFonts w:asciiTheme="majorHAnsi" w:eastAsia="Times New Roman" w:hAnsiTheme="majorHAnsi" w:cs="Times New Roman"/>
          <w:spacing w:val="2"/>
          <w:lang w:eastAsia="zh-CN"/>
        </w:rPr>
        <w:t xml:space="preserve"> </w:t>
      </w:r>
      <w:commentRangeEnd w:id="643"/>
      <w:r w:rsidRPr="001017CA">
        <w:rPr>
          <w:rFonts w:ascii="Times New Roman" w:eastAsia="Times New Roman" w:hAnsi="Times New Roman" w:cs="Times New Roman"/>
          <w:sz w:val="16"/>
          <w:szCs w:val="16"/>
          <w:lang w:eastAsia="zh-CN"/>
        </w:rPr>
        <w:commentReference w:id="643"/>
      </w:r>
      <w:commentRangeEnd w:id="644"/>
      <w:r w:rsidRPr="001017CA">
        <w:rPr>
          <w:rFonts w:ascii="Times New Roman" w:eastAsia="Times New Roman" w:hAnsi="Times New Roman" w:cs="Times New Roman"/>
          <w:sz w:val="16"/>
          <w:szCs w:val="16"/>
          <w:lang w:eastAsia="zh-CN"/>
        </w:rPr>
        <w:commentReference w:id="644"/>
      </w:r>
      <w:commentRangeEnd w:id="645"/>
      <w:r>
        <w:rPr>
          <w:rStyle w:val="CommentReference"/>
          <w:rFonts w:ascii="Times New Roman" w:eastAsia="Times New Roman" w:hAnsi="Times New Roman" w:cs="Times New Roman"/>
          <w:lang w:eastAsia="zh-CN"/>
        </w:rPr>
        <w:commentReference w:id="645"/>
      </w:r>
      <w:r w:rsidRPr="001017CA">
        <w:rPr>
          <w:rFonts w:asciiTheme="majorHAnsi" w:eastAsia="Times New Roman" w:hAnsiTheme="majorHAnsi" w:cs="Times New Roman"/>
          <w:spacing w:val="2"/>
          <w:lang w:eastAsia="zh-CN"/>
        </w:rPr>
        <w:t xml:space="preserve">Moreover, according to Section 2.2 paragraph 5 Standard Operating Procedures of AMLIO the AMLIO may refuse a </w:t>
      </w:r>
      <w:r w:rsidRPr="001017CA">
        <w:rPr>
          <w:rFonts w:asciiTheme="majorHAnsi" w:eastAsia="Times New Roman" w:hAnsiTheme="majorHAnsi" w:cs="Times New Roman"/>
          <w:spacing w:val="2"/>
          <w:lang w:eastAsia="zh-CN"/>
        </w:rPr>
        <w:lastRenderedPageBreak/>
        <w:t>case where such requested information is not consistent or aligned with cooperation principles as defined in the MOU signed between the two FIU or other international cooperation principle.  While some safeguards and controls exist to limit the unauthorised use and dissemination of information, these are not universal across agreements, however competent authorities have the power to enter such agreements.</w:t>
      </w:r>
    </w:p>
    <w:p w14:paraId="134DBB38" w14:textId="77777777" w:rsidR="00600F87" w:rsidRPr="001017CA" w:rsidRDefault="00600F87" w:rsidP="00600F87">
      <w:pPr>
        <w:numPr>
          <w:ilvl w:val="0"/>
          <w:numId w:val="16"/>
        </w:numPr>
        <w:tabs>
          <w:tab w:val="left" w:pos="0"/>
          <w:tab w:val="left" w:pos="85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i/>
          <w:spacing w:val="2"/>
          <w:lang w:eastAsia="zh-CN"/>
        </w:rPr>
        <w:t>Criteria 40.7</w:t>
      </w:r>
      <w:r w:rsidRPr="001017CA">
        <w:rPr>
          <w:rFonts w:asciiTheme="majorHAnsi" w:eastAsia="Times New Roman" w:hAnsiTheme="majorHAnsi" w:cs="Times New Roman"/>
          <w:spacing w:val="2"/>
          <w:lang w:eastAsia="zh-CN"/>
        </w:rPr>
        <w:t xml:space="preserve"> is </w:t>
      </w:r>
      <w:r w:rsidRPr="001017CA">
        <w:rPr>
          <w:rFonts w:asciiTheme="majorHAnsi" w:eastAsia="Times New Roman" w:hAnsiTheme="majorHAnsi" w:cs="Times New Roman"/>
          <w:b/>
          <w:spacing w:val="2"/>
          <w:lang w:eastAsia="zh-CN"/>
        </w:rPr>
        <w:t>partly met</w:t>
      </w:r>
      <w:r>
        <w:rPr>
          <w:rFonts w:asciiTheme="majorHAnsi" w:eastAsia="Times New Roman" w:hAnsiTheme="majorHAnsi" w:cs="Times New Roman"/>
          <w:spacing w:val="2"/>
          <w:lang w:eastAsia="zh-CN"/>
        </w:rPr>
        <w:t xml:space="preserve">. </w:t>
      </w:r>
      <w:r w:rsidRPr="001017CA">
        <w:rPr>
          <w:rFonts w:asciiTheme="majorHAnsi" w:eastAsia="Times New Roman" w:hAnsiTheme="majorHAnsi" w:cs="Times New Roman"/>
          <w:spacing w:val="2"/>
          <w:lang w:eastAsia="zh-CN"/>
        </w:rPr>
        <w:t xml:space="preserve">Section 2.2 paragraph 2 Standard Operating Procedures of AMLIO requires confidentiality as the scope of international cooperation with foreign </w:t>
      </w:r>
      <w:proofErr w:type="gramStart"/>
      <w:r w:rsidRPr="001017CA">
        <w:rPr>
          <w:rFonts w:asciiTheme="majorHAnsi" w:eastAsia="Times New Roman" w:hAnsiTheme="majorHAnsi" w:cs="Times New Roman"/>
          <w:spacing w:val="2"/>
          <w:lang w:eastAsia="zh-CN"/>
        </w:rPr>
        <w:t>FIU</w:t>
      </w:r>
      <w:commentRangeStart w:id="646"/>
      <w:commentRangeStart w:id="647"/>
      <w:commentRangeStart w:id="648"/>
      <w:r w:rsidRPr="001017CA">
        <w:rPr>
          <w:rFonts w:asciiTheme="majorHAnsi" w:eastAsia="Times New Roman" w:hAnsiTheme="majorHAnsi" w:cs="Times New Roman"/>
          <w:spacing w:val="2"/>
          <w:highlight w:val="yellow"/>
          <w:lang w:eastAsia="zh-CN"/>
        </w:rPr>
        <w:t>[</w:t>
      </w:r>
      <w:proofErr w:type="gramEnd"/>
      <w:r w:rsidRPr="001017CA">
        <w:rPr>
          <w:rFonts w:asciiTheme="majorHAnsi" w:eastAsia="Times New Roman" w:hAnsiTheme="majorHAnsi" w:cs="Times New Roman"/>
          <w:spacing w:val="2"/>
          <w:highlight w:val="yellow"/>
          <w:lang w:eastAsia="zh-CN"/>
        </w:rPr>
        <w:t>For Lao PDR: Please provide clarification of the translation of this provision and its implementation.  Please clarify where confidentiality is required specifically?]</w:t>
      </w:r>
      <w:commentRangeEnd w:id="646"/>
      <w:r w:rsidRPr="001017CA">
        <w:rPr>
          <w:rFonts w:ascii="Times New Roman" w:eastAsia="Times New Roman" w:hAnsi="Times New Roman" w:cs="Times New Roman"/>
          <w:sz w:val="16"/>
          <w:szCs w:val="16"/>
          <w:lang w:eastAsia="zh-CN"/>
        </w:rPr>
        <w:commentReference w:id="646"/>
      </w:r>
      <w:commentRangeEnd w:id="647"/>
      <w:r w:rsidRPr="001017CA">
        <w:rPr>
          <w:rFonts w:ascii="Times New Roman" w:eastAsia="Times New Roman" w:hAnsi="Times New Roman" w:cs="Times New Roman"/>
          <w:sz w:val="16"/>
          <w:szCs w:val="16"/>
          <w:lang w:eastAsia="zh-CN"/>
        </w:rPr>
        <w:commentReference w:id="647"/>
      </w:r>
      <w:commentRangeEnd w:id="648"/>
      <w:r>
        <w:rPr>
          <w:rStyle w:val="CommentReference"/>
          <w:rFonts w:ascii="Times New Roman" w:eastAsia="Times New Roman" w:hAnsi="Times New Roman" w:cs="Times New Roman"/>
          <w:lang w:eastAsia="zh-CN"/>
        </w:rPr>
        <w:commentReference w:id="648"/>
      </w:r>
      <w:r w:rsidRPr="001017CA">
        <w:rPr>
          <w:rFonts w:asciiTheme="majorHAnsi" w:eastAsia="Times New Roman" w:hAnsiTheme="majorHAnsi" w:cs="Times New Roman"/>
          <w:spacing w:val="2"/>
          <w:lang w:eastAsia="zh-CN"/>
        </w:rPr>
        <w:t xml:space="preserve"> , and the requirement for confidentiality appears in MOUs FIU-to-FIU (</w:t>
      </w:r>
      <w:proofErr w:type="gramStart"/>
      <w:r w:rsidRPr="001017CA">
        <w:rPr>
          <w:rFonts w:asciiTheme="majorHAnsi" w:eastAsia="Times New Roman" w:hAnsiTheme="majorHAnsi" w:cs="Times New Roman"/>
          <w:spacing w:val="2"/>
          <w:lang w:eastAsia="zh-CN"/>
        </w:rPr>
        <w:t>e.g.</w:t>
      </w:r>
      <w:proofErr w:type="gramEnd"/>
      <w:r w:rsidRPr="001017CA">
        <w:rPr>
          <w:rFonts w:asciiTheme="majorHAnsi" w:eastAsia="Times New Roman" w:hAnsiTheme="majorHAnsi" w:cs="Times New Roman"/>
          <w:spacing w:val="2"/>
          <w:lang w:eastAsia="zh-CN"/>
        </w:rPr>
        <w:t xml:space="preserve"> article 6 MoU between AMLIO and AMLC). The FIUs to shall keep the information </w:t>
      </w:r>
      <w:proofErr w:type="spellStart"/>
      <w:r w:rsidRPr="001017CA">
        <w:rPr>
          <w:rFonts w:asciiTheme="majorHAnsi" w:eastAsia="Times New Roman" w:hAnsiTheme="majorHAnsi" w:cs="Times New Roman"/>
          <w:spacing w:val="2"/>
          <w:lang w:eastAsia="zh-CN"/>
        </w:rPr>
        <w:t>confindential</w:t>
      </w:r>
      <w:proofErr w:type="spellEnd"/>
      <w:r w:rsidRPr="001017CA">
        <w:rPr>
          <w:rFonts w:asciiTheme="majorHAnsi" w:eastAsia="Times New Roman" w:hAnsiTheme="majorHAnsi" w:cs="Times New Roman"/>
          <w:spacing w:val="2"/>
          <w:lang w:eastAsia="zh-CN"/>
        </w:rPr>
        <w:t xml:space="preserve">, and protect the same confidentiality as provided by the national legislation of the receiving parties for similar information from national sources. A gap exists for law enforcement and supervisory agencies for which no requirement on confidentiality currently exists. </w:t>
      </w:r>
      <w:commentRangeStart w:id="649"/>
      <w:commentRangeStart w:id="650"/>
      <w:commentRangeStart w:id="651"/>
      <w:r w:rsidRPr="001017CA">
        <w:rPr>
          <w:rFonts w:asciiTheme="majorHAnsi" w:eastAsia="Times New Roman" w:hAnsiTheme="majorHAnsi" w:cs="Times New Roman"/>
          <w:spacing w:val="2"/>
          <w:highlight w:val="yellow"/>
          <w:lang w:eastAsia="zh-CN"/>
        </w:rPr>
        <w:t>[For Lao PDR: please provide information regarding the confidentiality requirements in other MOUs]</w:t>
      </w:r>
      <w:commentRangeEnd w:id="649"/>
      <w:r w:rsidRPr="001017CA">
        <w:rPr>
          <w:rFonts w:ascii="Times New Roman" w:eastAsia="Times New Roman" w:hAnsi="Times New Roman" w:cs="Times New Roman"/>
          <w:sz w:val="16"/>
          <w:szCs w:val="16"/>
          <w:lang w:eastAsia="zh-CN"/>
        </w:rPr>
        <w:commentReference w:id="649"/>
      </w:r>
      <w:commentRangeEnd w:id="650"/>
      <w:r w:rsidRPr="001017CA">
        <w:rPr>
          <w:rFonts w:ascii="Times New Roman" w:eastAsia="Times New Roman" w:hAnsi="Times New Roman" w:cs="Times New Roman"/>
          <w:sz w:val="16"/>
          <w:szCs w:val="16"/>
          <w:lang w:eastAsia="zh-CN"/>
        </w:rPr>
        <w:commentReference w:id="650"/>
      </w:r>
      <w:commentRangeEnd w:id="651"/>
      <w:r>
        <w:rPr>
          <w:rStyle w:val="CommentReference"/>
          <w:rFonts w:ascii="Times New Roman" w:eastAsia="Times New Roman" w:hAnsi="Times New Roman" w:cs="Times New Roman"/>
          <w:lang w:eastAsia="zh-CN"/>
        </w:rPr>
        <w:commentReference w:id="651"/>
      </w:r>
    </w:p>
    <w:p w14:paraId="28140147" w14:textId="77777777" w:rsidR="00600F87" w:rsidRPr="001017CA" w:rsidRDefault="00600F87" w:rsidP="00600F87">
      <w:pPr>
        <w:numPr>
          <w:ilvl w:val="0"/>
          <w:numId w:val="16"/>
        </w:numPr>
        <w:tabs>
          <w:tab w:val="left" w:pos="0"/>
          <w:tab w:val="left" w:pos="85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i/>
          <w:spacing w:val="2"/>
          <w:lang w:eastAsia="zh-CN"/>
        </w:rPr>
        <w:t>Criterion 40.8</w:t>
      </w:r>
      <w:r w:rsidRPr="001017CA">
        <w:rPr>
          <w:rFonts w:asciiTheme="majorHAnsi" w:eastAsia="Times New Roman" w:hAnsiTheme="majorHAnsi" w:cs="Times New Roman"/>
          <w:spacing w:val="2"/>
          <w:lang w:eastAsia="zh-CN"/>
        </w:rPr>
        <w:t xml:space="preserve"> is </w:t>
      </w:r>
      <w:r w:rsidRPr="001017CA">
        <w:rPr>
          <w:rFonts w:asciiTheme="majorHAnsi" w:eastAsia="Times New Roman" w:hAnsiTheme="majorHAnsi" w:cs="Times New Roman"/>
          <w:b/>
          <w:spacing w:val="2"/>
          <w:lang w:eastAsia="zh-CN"/>
        </w:rPr>
        <w:t>not met</w:t>
      </w:r>
      <w:r>
        <w:rPr>
          <w:rFonts w:asciiTheme="majorHAnsi" w:eastAsia="Times New Roman" w:hAnsiTheme="majorHAnsi" w:cs="Times New Roman"/>
          <w:b/>
          <w:spacing w:val="2"/>
          <w:lang w:eastAsia="zh-CN"/>
        </w:rPr>
        <w:t>.</w:t>
      </w:r>
      <w:r w:rsidRPr="001017CA">
        <w:rPr>
          <w:rFonts w:asciiTheme="majorHAnsi" w:eastAsia="Times New Roman" w:hAnsiTheme="majorHAnsi" w:cs="Times New Roman"/>
          <w:spacing w:val="2"/>
          <w:lang w:eastAsia="zh-CN"/>
        </w:rPr>
        <w:t xml:space="preserve"> </w:t>
      </w:r>
      <w:commentRangeStart w:id="652"/>
      <w:r w:rsidRPr="001017CA">
        <w:rPr>
          <w:rFonts w:asciiTheme="majorHAnsi" w:eastAsia="Times New Roman" w:hAnsiTheme="majorHAnsi" w:cs="Times New Roman"/>
          <w:spacing w:val="2"/>
          <w:lang w:eastAsia="zh-CN"/>
        </w:rPr>
        <w:t>There is no provision under the law, nor requirement under the standard operating procedure, for competent authorities to conduct inquiries on behalf of foreign counterparts, and exchange with their foreign counterparts all information that would be obtainable by them if such inquiries were being carried out domestically</w:t>
      </w:r>
      <w:commentRangeEnd w:id="652"/>
      <w:r>
        <w:rPr>
          <w:rStyle w:val="CommentReference"/>
          <w:rFonts w:ascii="Times New Roman" w:eastAsia="Times New Roman" w:hAnsi="Times New Roman" w:cs="Times New Roman"/>
          <w:lang w:eastAsia="zh-CN"/>
        </w:rPr>
        <w:commentReference w:id="652"/>
      </w:r>
      <w:r w:rsidRPr="001017CA">
        <w:rPr>
          <w:rFonts w:asciiTheme="majorHAnsi" w:eastAsia="Times New Roman" w:hAnsiTheme="majorHAnsi" w:cs="Times New Roman"/>
          <w:spacing w:val="2"/>
          <w:lang w:eastAsia="zh-CN"/>
        </w:rPr>
        <w:t xml:space="preserve">. There is also unclear provision under </w:t>
      </w:r>
      <w:proofErr w:type="spellStart"/>
      <w:r w:rsidRPr="001017CA">
        <w:rPr>
          <w:rFonts w:asciiTheme="majorHAnsi" w:eastAsia="Times New Roman" w:hAnsiTheme="majorHAnsi" w:cs="Times New Roman"/>
          <w:spacing w:val="2"/>
          <w:lang w:eastAsia="zh-CN"/>
        </w:rPr>
        <w:t>MoUs</w:t>
      </w:r>
      <w:proofErr w:type="spellEnd"/>
      <w:r w:rsidRPr="001017CA">
        <w:rPr>
          <w:rFonts w:asciiTheme="majorHAnsi" w:eastAsia="Times New Roman" w:hAnsiTheme="majorHAnsi" w:cs="Times New Roman"/>
          <w:spacing w:val="2"/>
          <w:lang w:eastAsia="zh-CN"/>
        </w:rPr>
        <w:t xml:space="preserve"> that exist between competent authorities and their foreign counterparts. </w:t>
      </w:r>
    </w:p>
    <w:p w14:paraId="2281C188" w14:textId="77777777" w:rsidR="00600F87" w:rsidRPr="001017CA" w:rsidRDefault="00600F87" w:rsidP="00600F87">
      <w:pPr>
        <w:tabs>
          <w:tab w:val="left" w:pos="0"/>
          <w:tab w:val="left" w:pos="850"/>
          <w:tab w:val="left" w:pos="1191"/>
          <w:tab w:val="left" w:pos="1531"/>
        </w:tabs>
        <w:spacing w:after="120" w:line="280" w:lineRule="exact"/>
        <w:jc w:val="both"/>
        <w:rPr>
          <w:rFonts w:asciiTheme="majorHAnsi" w:eastAsia="Times New Roman" w:hAnsiTheme="majorHAnsi" w:cs="Times New Roman"/>
          <w:spacing w:val="2"/>
          <w:lang w:eastAsia="zh-CN"/>
        </w:rPr>
      </w:pPr>
    </w:p>
    <w:p w14:paraId="66EA55D8" w14:textId="77777777" w:rsidR="00600F87" w:rsidRPr="001017CA" w:rsidRDefault="00600F87" w:rsidP="00600F87">
      <w:pPr>
        <w:tabs>
          <w:tab w:val="left" w:pos="0"/>
          <w:tab w:val="left" w:pos="1191"/>
          <w:tab w:val="left" w:pos="1531"/>
        </w:tabs>
        <w:spacing w:after="120" w:line="280" w:lineRule="exact"/>
        <w:jc w:val="both"/>
        <w:rPr>
          <w:rFonts w:asciiTheme="majorHAnsi" w:eastAsia="Times New Roman" w:hAnsiTheme="majorHAnsi" w:cs="Times New Roman"/>
          <w:i/>
          <w:spacing w:val="2"/>
          <w:lang w:eastAsia="zh-CN"/>
        </w:rPr>
      </w:pPr>
      <w:r w:rsidRPr="001017CA">
        <w:rPr>
          <w:rFonts w:asciiTheme="majorHAnsi" w:eastAsia="Times New Roman" w:hAnsiTheme="majorHAnsi" w:cs="Times New Roman"/>
          <w:i/>
          <w:spacing w:val="2"/>
          <w:lang w:eastAsia="zh-CN"/>
        </w:rPr>
        <w:t>Exchange of Information Between FIUs</w:t>
      </w:r>
    </w:p>
    <w:p w14:paraId="46EC3EB2" w14:textId="77777777" w:rsidR="00600F87" w:rsidRPr="001017CA" w:rsidRDefault="00600F87" w:rsidP="00600F87">
      <w:pPr>
        <w:numPr>
          <w:ilvl w:val="0"/>
          <w:numId w:val="16"/>
        </w:numPr>
        <w:tabs>
          <w:tab w:val="left" w:pos="0"/>
          <w:tab w:val="left" w:pos="85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i/>
          <w:spacing w:val="2"/>
          <w:lang w:eastAsia="zh-CN"/>
        </w:rPr>
        <w:t>Criterion 40.9</w:t>
      </w:r>
      <w:r w:rsidRPr="001017CA">
        <w:rPr>
          <w:rFonts w:asciiTheme="majorHAnsi" w:eastAsia="Times New Roman" w:hAnsiTheme="majorHAnsi" w:cs="Times New Roman"/>
          <w:spacing w:val="2"/>
          <w:lang w:eastAsia="zh-CN"/>
        </w:rPr>
        <w:t xml:space="preserve"> is </w:t>
      </w:r>
      <w:r w:rsidRPr="001017CA">
        <w:rPr>
          <w:rFonts w:asciiTheme="majorHAnsi" w:eastAsia="Times New Roman" w:hAnsiTheme="majorHAnsi" w:cs="Times New Roman"/>
          <w:b/>
          <w:spacing w:val="2"/>
          <w:lang w:eastAsia="zh-CN"/>
        </w:rPr>
        <w:t>mostly met</w:t>
      </w:r>
      <w:r>
        <w:rPr>
          <w:rFonts w:asciiTheme="majorHAnsi" w:eastAsia="Times New Roman" w:hAnsiTheme="majorHAnsi" w:cs="Times New Roman"/>
          <w:b/>
          <w:spacing w:val="2"/>
          <w:lang w:eastAsia="zh-CN"/>
        </w:rPr>
        <w:t xml:space="preserve">. </w:t>
      </w:r>
      <w:r w:rsidRPr="001017CA">
        <w:rPr>
          <w:rFonts w:asciiTheme="majorHAnsi" w:eastAsia="Times New Roman" w:hAnsiTheme="majorHAnsi" w:cs="Times New Roman"/>
          <w:spacing w:val="2"/>
          <w:lang w:eastAsia="zh-CN"/>
        </w:rPr>
        <w:t xml:space="preserve"> Article 42 Law on Anti-Money Laundering and Counter-Financing of Terrorism provides principles to be followed by competent authorities when providing international cooperation on AML/CFT matters </w:t>
      </w:r>
      <w:commentRangeStart w:id="653"/>
      <w:r w:rsidRPr="001017CA">
        <w:rPr>
          <w:rFonts w:asciiTheme="majorHAnsi" w:eastAsia="Times New Roman" w:hAnsiTheme="majorHAnsi" w:cs="Times New Roman"/>
          <w:spacing w:val="2"/>
          <w:highlight w:val="yellow"/>
          <w:lang w:eastAsia="zh-CN"/>
        </w:rPr>
        <w:t>[</w:t>
      </w:r>
      <w:r w:rsidRPr="001017CA">
        <w:rPr>
          <w:rFonts w:ascii="Cambria" w:eastAsia="Times New Roman" w:hAnsi="Cambria" w:cs="Times New Roman"/>
          <w:spacing w:val="2"/>
          <w:highlight w:val="yellow"/>
          <w:lang w:eastAsia="zh-CN"/>
        </w:rPr>
        <w:t xml:space="preserve">For Lao PDR: Please provide articles in AML and CFT Law that mention that the international cooperation </w:t>
      </w:r>
      <w:proofErr w:type="spellStart"/>
      <w:r w:rsidRPr="001017CA">
        <w:rPr>
          <w:rFonts w:ascii="Cambria" w:eastAsia="Times New Roman" w:hAnsi="Cambria" w:cs="Times New Roman"/>
          <w:spacing w:val="2"/>
          <w:highlight w:val="yellow"/>
          <w:lang w:eastAsia="zh-CN"/>
        </w:rPr>
        <w:t>alo</w:t>
      </w:r>
      <w:proofErr w:type="spellEnd"/>
      <w:r w:rsidRPr="001017CA">
        <w:rPr>
          <w:rFonts w:ascii="Cambria" w:eastAsia="Times New Roman" w:hAnsi="Cambria" w:cs="Times New Roman"/>
          <w:spacing w:val="2"/>
          <w:highlight w:val="yellow"/>
          <w:lang w:eastAsia="zh-CN"/>
        </w:rPr>
        <w:t xml:space="preserve"> include associated predicate offences]</w:t>
      </w:r>
      <w:r w:rsidRPr="001017CA">
        <w:rPr>
          <w:rFonts w:asciiTheme="majorHAnsi" w:eastAsia="Times New Roman" w:hAnsiTheme="majorHAnsi" w:cs="Times New Roman"/>
          <w:spacing w:val="2"/>
          <w:lang w:eastAsia="zh-CN"/>
        </w:rPr>
        <w:t xml:space="preserve">. </w:t>
      </w:r>
      <w:commentRangeEnd w:id="653"/>
      <w:r>
        <w:rPr>
          <w:rStyle w:val="CommentReference"/>
          <w:rFonts w:ascii="Times New Roman" w:eastAsia="Times New Roman" w:hAnsi="Times New Roman" w:cs="Times New Roman"/>
          <w:lang w:eastAsia="zh-CN"/>
        </w:rPr>
        <w:commentReference w:id="653"/>
      </w:r>
      <w:r w:rsidRPr="001017CA">
        <w:rPr>
          <w:rFonts w:asciiTheme="majorHAnsi" w:eastAsia="Times New Roman" w:hAnsiTheme="majorHAnsi" w:cs="Times New Roman"/>
          <w:spacing w:val="2"/>
          <w:lang w:eastAsia="zh-CN"/>
        </w:rPr>
        <w:t xml:space="preserve">Moreover, Lao PDR’s competent authorities are empowered to conduct international cooperation on AML/CFT through signing/ed agreements with foreign countries or under international treaties and agreements to which Lao PDR is a party under article 43(2) on Anti-Money Laundering and Counter-Financing of Terrorism 2014 However, there is no explicit legal basis that mentions FIU as a part of competent authorities under this provision. Nevertheless, article 55 Law on Anti-Money Laundering and Counter-Financing of Terrorism explicitly regulates the duties of AMLIO to conduct coordination domestically and internationally in AML/CFT matters. Moreover, section 2.2 paragraph 1 of the Standard Operating Procedure of AMLIO provides the policy upon </w:t>
      </w:r>
      <w:proofErr w:type="gramStart"/>
      <w:r w:rsidRPr="001017CA">
        <w:rPr>
          <w:rFonts w:asciiTheme="majorHAnsi" w:eastAsia="Times New Roman" w:hAnsiTheme="majorHAnsi" w:cs="Times New Roman"/>
          <w:spacing w:val="2"/>
          <w:lang w:eastAsia="zh-CN"/>
        </w:rPr>
        <w:t>which  AMLIO</w:t>
      </w:r>
      <w:proofErr w:type="gramEnd"/>
      <w:r w:rsidRPr="001017CA">
        <w:rPr>
          <w:rFonts w:asciiTheme="majorHAnsi" w:eastAsia="Times New Roman" w:hAnsiTheme="majorHAnsi" w:cs="Times New Roman"/>
          <w:spacing w:val="2"/>
          <w:lang w:eastAsia="zh-CN"/>
        </w:rPr>
        <w:t xml:space="preserve"> conducts cooperation with foreign FIUs. </w:t>
      </w:r>
    </w:p>
    <w:p w14:paraId="702E1CD6" w14:textId="77777777" w:rsidR="00600F87" w:rsidRPr="001017CA" w:rsidRDefault="00600F87" w:rsidP="00600F87">
      <w:pPr>
        <w:numPr>
          <w:ilvl w:val="0"/>
          <w:numId w:val="16"/>
        </w:numPr>
        <w:tabs>
          <w:tab w:val="left" w:pos="0"/>
          <w:tab w:val="left" w:pos="85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i/>
          <w:spacing w:val="2"/>
          <w:lang w:eastAsia="zh-CN"/>
        </w:rPr>
        <w:t>Criterion 40.10</w:t>
      </w:r>
      <w:r w:rsidRPr="001017CA">
        <w:rPr>
          <w:rFonts w:asciiTheme="majorHAnsi" w:eastAsia="Times New Roman" w:hAnsiTheme="majorHAnsi" w:cs="Times New Roman"/>
          <w:spacing w:val="2"/>
          <w:lang w:eastAsia="zh-CN"/>
        </w:rPr>
        <w:t xml:space="preserve"> is </w:t>
      </w:r>
      <w:r w:rsidRPr="001017CA">
        <w:rPr>
          <w:rFonts w:asciiTheme="majorHAnsi" w:eastAsia="Times New Roman" w:hAnsiTheme="majorHAnsi" w:cs="Times New Roman"/>
          <w:b/>
          <w:spacing w:val="2"/>
          <w:lang w:eastAsia="zh-CN"/>
        </w:rPr>
        <w:t>mostly met</w:t>
      </w:r>
      <w:r>
        <w:rPr>
          <w:rFonts w:asciiTheme="majorHAnsi" w:eastAsia="Times New Roman" w:hAnsiTheme="majorHAnsi" w:cs="Times New Roman"/>
          <w:spacing w:val="2"/>
          <w:lang w:eastAsia="zh-CN"/>
        </w:rPr>
        <w:t xml:space="preserve">. </w:t>
      </w:r>
      <w:r w:rsidRPr="001017CA">
        <w:rPr>
          <w:rFonts w:asciiTheme="majorHAnsi" w:eastAsia="Times New Roman" w:hAnsiTheme="majorHAnsi" w:cs="Times New Roman"/>
          <w:spacing w:val="2"/>
          <w:lang w:eastAsia="zh-CN"/>
        </w:rPr>
        <w:t xml:space="preserve">Section 2.2 paragraph 6 of the AMLLIO Standard Operating Procedures requires AMLIO to provide feedback to the requested jurisdiction on how the information has been utilised either periodically or upon request. Nevertheless, this is unclear that the requirement to provide feedback for foreign counterparts is mandatory, and conducted upon request or whenever possible. </w:t>
      </w:r>
      <w:proofErr w:type="spellStart"/>
      <w:r w:rsidRPr="001017CA">
        <w:rPr>
          <w:rFonts w:asciiTheme="majorHAnsi" w:eastAsia="Times New Roman" w:hAnsiTheme="majorHAnsi" w:cs="Times New Roman"/>
          <w:spacing w:val="2"/>
          <w:lang w:eastAsia="zh-CN"/>
        </w:rPr>
        <w:t>MoUs</w:t>
      </w:r>
      <w:proofErr w:type="spellEnd"/>
      <w:r w:rsidRPr="001017CA">
        <w:rPr>
          <w:rFonts w:asciiTheme="majorHAnsi" w:eastAsia="Times New Roman" w:hAnsiTheme="majorHAnsi" w:cs="Times New Roman"/>
          <w:spacing w:val="2"/>
          <w:lang w:eastAsia="zh-CN"/>
        </w:rPr>
        <w:t xml:space="preserve"> between FIU that provided by Lao PDR shown feedback requirement, both upon request and whenever possible (</w:t>
      </w:r>
      <w:proofErr w:type="gramStart"/>
      <w:r w:rsidRPr="001017CA">
        <w:rPr>
          <w:rFonts w:asciiTheme="majorHAnsi" w:eastAsia="Times New Roman" w:hAnsiTheme="majorHAnsi" w:cs="Times New Roman"/>
          <w:spacing w:val="2"/>
          <w:lang w:eastAsia="zh-CN"/>
        </w:rPr>
        <w:t>e.g.</w:t>
      </w:r>
      <w:proofErr w:type="gramEnd"/>
      <w:r w:rsidRPr="001017CA">
        <w:rPr>
          <w:rFonts w:asciiTheme="majorHAnsi" w:eastAsia="Times New Roman" w:hAnsiTheme="majorHAnsi" w:cs="Times New Roman"/>
          <w:spacing w:val="2"/>
          <w:lang w:eastAsia="zh-CN"/>
        </w:rPr>
        <w:t xml:space="preserve"> article 8 MoU between AMLIO and AMLC). </w:t>
      </w:r>
    </w:p>
    <w:p w14:paraId="34152658" w14:textId="77777777" w:rsidR="00600F87" w:rsidRPr="001017CA" w:rsidRDefault="00600F87" w:rsidP="00600F87">
      <w:pPr>
        <w:tabs>
          <w:tab w:val="left" w:pos="0"/>
          <w:tab w:val="left" w:pos="850"/>
          <w:tab w:val="left" w:pos="1191"/>
          <w:tab w:val="left" w:pos="1531"/>
        </w:tabs>
        <w:spacing w:after="120" w:line="280" w:lineRule="exact"/>
        <w:jc w:val="both"/>
        <w:rPr>
          <w:rFonts w:asciiTheme="majorHAnsi" w:eastAsia="Times New Roman" w:hAnsiTheme="majorHAnsi" w:cs="Times New Roman"/>
          <w:spacing w:val="2"/>
          <w:lang w:eastAsia="zh-CN"/>
        </w:rPr>
      </w:pPr>
      <w:commentRangeStart w:id="654"/>
      <w:r w:rsidRPr="001017CA">
        <w:rPr>
          <w:rFonts w:asciiTheme="majorHAnsi" w:eastAsia="Times New Roman" w:hAnsiTheme="majorHAnsi" w:cs="Times New Roman"/>
          <w:spacing w:val="2"/>
          <w:highlight w:val="yellow"/>
          <w:lang w:eastAsia="zh-CN"/>
        </w:rPr>
        <w:t xml:space="preserve">[For Lao PDR: is the requirement to provide feedback to foreign counterparts in section 2.2 paragraph 6 of the AMLIO SOP mandatory? And must this information be provided on a periodic </w:t>
      </w:r>
      <w:r w:rsidRPr="001017CA">
        <w:rPr>
          <w:rFonts w:asciiTheme="majorHAnsi" w:eastAsia="Times New Roman" w:hAnsiTheme="majorHAnsi" w:cs="Times New Roman"/>
          <w:spacing w:val="2"/>
          <w:highlight w:val="yellow"/>
          <w:lang w:eastAsia="zh-CN"/>
        </w:rPr>
        <w:lastRenderedPageBreak/>
        <w:t>basis as well as when the feedback is requested?]</w:t>
      </w:r>
      <w:commentRangeEnd w:id="654"/>
      <w:r w:rsidRPr="001017CA">
        <w:rPr>
          <w:rFonts w:ascii="Times New Roman" w:eastAsia="Times New Roman" w:hAnsi="Times New Roman" w:cs="Times New Roman"/>
          <w:sz w:val="16"/>
          <w:szCs w:val="16"/>
          <w:lang w:eastAsia="zh-CN"/>
        </w:rPr>
        <w:commentReference w:id="654"/>
      </w:r>
      <w:r w:rsidRPr="001017CA">
        <w:rPr>
          <w:rFonts w:asciiTheme="majorHAnsi" w:eastAsia="Times New Roman" w:hAnsiTheme="majorHAnsi" w:cs="Times New Roman"/>
          <w:spacing w:val="2"/>
          <w:lang w:eastAsia="zh-CN"/>
        </w:rPr>
        <w:t xml:space="preserve"> </w:t>
      </w:r>
      <w:commentRangeStart w:id="655"/>
      <w:r w:rsidRPr="001017CA">
        <w:rPr>
          <w:rFonts w:ascii="Cambria" w:eastAsia="Times New Roman" w:hAnsi="Cambria" w:cs="Times New Roman"/>
          <w:spacing w:val="2"/>
          <w:highlight w:val="yellow"/>
          <w:lang w:eastAsia="zh-CN"/>
        </w:rPr>
        <w:t>[</w:t>
      </w:r>
      <w:r w:rsidRPr="001017CA">
        <w:rPr>
          <w:rFonts w:ascii="Cambria" w:eastAsia="Times New Roman" w:hAnsi="Cambria" w:cs="Times New Roman"/>
          <w:spacing w:val="2"/>
          <w:sz w:val="16"/>
          <w:szCs w:val="16"/>
          <w:highlight w:val="yellow"/>
          <w:lang w:eastAsia="zh-CN"/>
        </w:rPr>
        <w:annotationRef/>
      </w:r>
      <w:r w:rsidRPr="001017CA">
        <w:rPr>
          <w:rFonts w:ascii="Cambria" w:eastAsia="Times New Roman" w:hAnsi="Cambria" w:cs="Times New Roman"/>
          <w:spacing w:val="2"/>
          <w:highlight w:val="yellow"/>
          <w:lang w:eastAsia="zh-CN"/>
        </w:rPr>
        <w:t>For Lao PDR – that is the clause referred to, is the obligation mandatory?]</w:t>
      </w:r>
      <w:commentRangeEnd w:id="655"/>
      <w:r>
        <w:rPr>
          <w:rStyle w:val="CommentReference"/>
          <w:rFonts w:ascii="Times New Roman" w:eastAsia="Times New Roman" w:hAnsi="Times New Roman" w:cs="Times New Roman"/>
          <w:lang w:eastAsia="zh-CN"/>
        </w:rPr>
        <w:commentReference w:id="655"/>
      </w:r>
    </w:p>
    <w:p w14:paraId="2A6CC753" w14:textId="77777777" w:rsidR="00600F87" w:rsidRPr="001017CA" w:rsidRDefault="00600F87" w:rsidP="00600F87">
      <w:pPr>
        <w:numPr>
          <w:ilvl w:val="0"/>
          <w:numId w:val="16"/>
        </w:numPr>
        <w:tabs>
          <w:tab w:val="left" w:pos="0"/>
          <w:tab w:val="left" w:pos="85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i/>
          <w:spacing w:val="2"/>
          <w:lang w:eastAsia="zh-CN"/>
        </w:rPr>
        <w:t>Criterion 40.11</w:t>
      </w:r>
      <w:r w:rsidRPr="001017CA">
        <w:rPr>
          <w:rFonts w:asciiTheme="majorHAnsi" w:eastAsia="Times New Roman" w:hAnsiTheme="majorHAnsi" w:cs="Times New Roman"/>
          <w:spacing w:val="2"/>
          <w:lang w:eastAsia="zh-CN"/>
        </w:rPr>
        <w:t xml:space="preserve"> is</w:t>
      </w:r>
      <w:r w:rsidRPr="001017CA">
        <w:rPr>
          <w:rFonts w:asciiTheme="majorHAnsi" w:eastAsia="Times New Roman" w:hAnsiTheme="majorHAnsi" w:cs="Times New Roman"/>
          <w:b/>
          <w:spacing w:val="2"/>
          <w:lang w:eastAsia="zh-CN"/>
        </w:rPr>
        <w:t xml:space="preserve"> met</w:t>
      </w:r>
      <w:r>
        <w:rPr>
          <w:rFonts w:asciiTheme="majorHAnsi" w:eastAsia="Times New Roman" w:hAnsiTheme="majorHAnsi" w:cs="Times New Roman"/>
          <w:b/>
          <w:spacing w:val="2"/>
          <w:lang w:eastAsia="zh-CN"/>
        </w:rPr>
        <w:t>.</w:t>
      </w:r>
      <w:r w:rsidRPr="001017CA">
        <w:rPr>
          <w:rFonts w:ascii="Cambria" w:eastAsia="Times New Roman" w:hAnsi="Cambria" w:cs="Times New Roman"/>
          <w:spacing w:val="2"/>
          <w:lang w:eastAsia="zh-CN"/>
        </w:rPr>
        <w:t xml:space="preserve"> </w:t>
      </w:r>
      <w:r w:rsidRPr="001017CA">
        <w:rPr>
          <w:rFonts w:asciiTheme="majorHAnsi" w:eastAsia="Times New Roman" w:hAnsiTheme="majorHAnsi" w:cs="Times New Roman"/>
          <w:spacing w:val="2"/>
          <w:lang w:eastAsia="zh-CN"/>
        </w:rPr>
        <w:t xml:space="preserve">Although they are not clearly defined, AMLIO has broad powers of information collection, as the FIU, under the Agreement on Organisation and Operations of AMLIO. Article 3 paragraph 2 on Agreement </w:t>
      </w:r>
      <w:proofErr w:type="gramStart"/>
      <w:r w:rsidRPr="001017CA">
        <w:rPr>
          <w:rFonts w:asciiTheme="majorHAnsi" w:eastAsia="Times New Roman" w:hAnsiTheme="majorHAnsi" w:cs="Times New Roman"/>
          <w:spacing w:val="2"/>
          <w:lang w:eastAsia="zh-CN"/>
        </w:rPr>
        <w:t>On</w:t>
      </w:r>
      <w:proofErr w:type="gramEnd"/>
      <w:r w:rsidRPr="001017CA">
        <w:rPr>
          <w:rFonts w:asciiTheme="majorHAnsi" w:eastAsia="Times New Roman" w:hAnsiTheme="majorHAnsi" w:cs="Times New Roman"/>
          <w:spacing w:val="2"/>
          <w:lang w:eastAsia="zh-CN"/>
        </w:rPr>
        <w:t xml:space="preserve"> Organization and Operations of AMLIO (Revised) No. 02/NCC stated the duties of AMLIO to collect ML/TF information from reporting parties, including additional information when necessary. These powers are also regulated under article 8 of Agreement on Organisation and Operations of AMLIO, namely that AMLIO has a right and duty to collect and require suspicious transaction reports of money laundering and financing of terrorism, cash transaction reports, cash border reports and other transactions including information from reporting entities. However, based on rights and duties provision as above it is unclear that AMLIO have as wide as possible an authority to obtain information of financial, administrative and law enforcement to undertake its functions. Nevertheless, according to section 2.1 to section 2.3 of Standard Operating Procedure of AMLIO </w:t>
      </w:r>
      <w:proofErr w:type="spellStart"/>
      <w:r w:rsidRPr="001017CA">
        <w:rPr>
          <w:rFonts w:asciiTheme="majorHAnsi" w:eastAsia="Times New Roman" w:hAnsiTheme="majorHAnsi" w:cs="Times New Roman"/>
          <w:spacing w:val="2"/>
          <w:lang w:eastAsia="zh-CN"/>
        </w:rPr>
        <w:t>AMLIO</w:t>
      </w:r>
      <w:proofErr w:type="spellEnd"/>
      <w:r w:rsidRPr="001017CA">
        <w:rPr>
          <w:rFonts w:asciiTheme="majorHAnsi" w:eastAsia="Times New Roman" w:hAnsiTheme="majorHAnsi" w:cs="Times New Roman"/>
          <w:spacing w:val="2"/>
          <w:lang w:eastAsia="zh-CN"/>
        </w:rPr>
        <w:t xml:space="preserve"> is enabled to </w:t>
      </w:r>
      <w:proofErr w:type="gramStart"/>
      <w:r w:rsidRPr="001017CA">
        <w:rPr>
          <w:rFonts w:asciiTheme="majorHAnsi" w:eastAsia="Times New Roman" w:hAnsiTheme="majorHAnsi" w:cs="Times New Roman"/>
          <w:spacing w:val="2"/>
          <w:lang w:eastAsia="zh-CN"/>
        </w:rPr>
        <w:t>share  information</w:t>
      </w:r>
      <w:proofErr w:type="gramEnd"/>
      <w:r w:rsidRPr="001017CA">
        <w:rPr>
          <w:rFonts w:asciiTheme="majorHAnsi" w:eastAsia="Times New Roman" w:hAnsiTheme="majorHAnsi" w:cs="Times New Roman"/>
          <w:spacing w:val="2"/>
          <w:lang w:eastAsia="zh-CN"/>
        </w:rPr>
        <w:t xml:space="preserve"> it is able to collect within its powers, with law enforcement agencies, related government agencies, international FIU, and reporting entities.</w:t>
      </w:r>
    </w:p>
    <w:p w14:paraId="2A278E53" w14:textId="77777777" w:rsidR="00600F87" w:rsidRPr="001017CA" w:rsidRDefault="00600F87" w:rsidP="00600F87">
      <w:pPr>
        <w:tabs>
          <w:tab w:val="left" w:pos="0"/>
          <w:tab w:val="left" w:pos="1191"/>
          <w:tab w:val="left" w:pos="1531"/>
        </w:tabs>
        <w:spacing w:after="120" w:line="280" w:lineRule="exact"/>
        <w:jc w:val="both"/>
        <w:rPr>
          <w:rFonts w:asciiTheme="majorHAnsi" w:eastAsia="Times New Roman" w:hAnsiTheme="majorHAnsi" w:cs="Times New Roman"/>
          <w:i/>
          <w:spacing w:val="2"/>
          <w:lang w:eastAsia="zh-CN"/>
        </w:rPr>
      </w:pPr>
      <w:r w:rsidRPr="001017CA">
        <w:rPr>
          <w:rFonts w:asciiTheme="majorHAnsi" w:eastAsia="Times New Roman" w:hAnsiTheme="majorHAnsi" w:cs="Times New Roman"/>
          <w:i/>
          <w:spacing w:val="2"/>
          <w:lang w:eastAsia="zh-CN"/>
        </w:rPr>
        <w:t>Exchange of Information Between Financial Supervisors</w:t>
      </w:r>
    </w:p>
    <w:p w14:paraId="4A8BD174" w14:textId="77777777" w:rsidR="00600F87" w:rsidRPr="001017CA" w:rsidRDefault="00600F87" w:rsidP="00600F87">
      <w:pPr>
        <w:numPr>
          <w:ilvl w:val="0"/>
          <w:numId w:val="16"/>
        </w:numPr>
        <w:tabs>
          <w:tab w:val="left" w:pos="0"/>
          <w:tab w:val="left" w:pos="85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i/>
          <w:spacing w:val="2"/>
          <w:lang w:eastAsia="zh-CN"/>
        </w:rPr>
        <w:t>Criterion 40.12</w:t>
      </w:r>
      <w:r w:rsidRPr="001017CA">
        <w:rPr>
          <w:rFonts w:asciiTheme="majorHAnsi" w:eastAsia="Times New Roman" w:hAnsiTheme="majorHAnsi" w:cs="Times New Roman"/>
          <w:spacing w:val="2"/>
          <w:lang w:eastAsia="zh-CN"/>
        </w:rPr>
        <w:t xml:space="preserve"> is </w:t>
      </w:r>
      <w:r w:rsidRPr="001017CA">
        <w:rPr>
          <w:rFonts w:asciiTheme="majorHAnsi" w:eastAsia="Times New Roman" w:hAnsiTheme="majorHAnsi" w:cs="Times New Roman"/>
          <w:b/>
          <w:spacing w:val="2"/>
          <w:lang w:eastAsia="zh-CN"/>
        </w:rPr>
        <w:t>mostly met</w:t>
      </w:r>
      <w:r w:rsidRPr="001017CA">
        <w:rPr>
          <w:rFonts w:asciiTheme="majorHAnsi" w:eastAsia="Times New Roman" w:hAnsiTheme="majorHAnsi" w:cs="Times New Roman"/>
          <w:spacing w:val="2"/>
          <w:lang w:eastAsia="zh-CN"/>
        </w:rPr>
        <w:t>.</w:t>
      </w:r>
      <w:r w:rsidRPr="001017CA">
        <w:rPr>
          <w:rFonts w:ascii="Cambria" w:eastAsia="Times New Roman" w:hAnsi="Cambria" w:cs="Times New Roman"/>
          <w:i/>
          <w:spacing w:val="2"/>
          <w:lang w:eastAsia="zh-CN"/>
        </w:rPr>
        <w:t xml:space="preserve"> </w:t>
      </w:r>
      <w:r w:rsidRPr="001017CA">
        <w:rPr>
          <w:rFonts w:asciiTheme="majorHAnsi" w:eastAsia="Times New Roman" w:hAnsiTheme="majorHAnsi" w:cs="Times New Roman"/>
          <w:i/>
          <w:spacing w:val="2"/>
          <w:lang w:eastAsia="zh-CN"/>
        </w:rPr>
        <w:t xml:space="preserve">General provisions - </w:t>
      </w:r>
      <w:r w:rsidRPr="001017CA">
        <w:rPr>
          <w:rFonts w:asciiTheme="majorHAnsi" w:eastAsia="Times New Roman" w:hAnsiTheme="majorHAnsi" w:cs="Times New Roman"/>
          <w:spacing w:val="2"/>
          <w:lang w:eastAsia="zh-CN"/>
        </w:rPr>
        <w:t xml:space="preserve">Article 14 of Law on Anti-Money Laundering and Counter-Financing of Terrorism provides regulation for AMLIO to promote international cooperation, both bilateral, regional, and global in the insurance sector. This provision </w:t>
      </w:r>
      <w:proofErr w:type="gramStart"/>
      <w:r w:rsidRPr="001017CA">
        <w:rPr>
          <w:rFonts w:asciiTheme="majorHAnsi" w:eastAsia="Times New Roman" w:hAnsiTheme="majorHAnsi" w:cs="Times New Roman"/>
          <w:spacing w:val="2"/>
          <w:lang w:eastAsia="zh-CN"/>
        </w:rPr>
        <w:t>allow</w:t>
      </w:r>
      <w:proofErr w:type="gramEnd"/>
      <w:r w:rsidRPr="001017CA">
        <w:rPr>
          <w:rFonts w:asciiTheme="majorHAnsi" w:eastAsia="Times New Roman" w:hAnsiTheme="majorHAnsi" w:cs="Times New Roman"/>
          <w:spacing w:val="2"/>
          <w:lang w:eastAsia="zh-CN"/>
        </w:rPr>
        <w:t xml:space="preserve"> international corporation, including exchange of lessons, information, seminars, technical knowledge upgrading and capacity building, technical assistance. Moreover, Article 42 Law on Anti-Money Laundering and Counter-Financing of Terrorism 2014 provides that competent authorities can conduct international cooperation on AML/CFT. Article 14 and article 43(1) also promote and allow Lao PDR to exchange information on money laundering and terrorist financing matters.</w:t>
      </w:r>
    </w:p>
    <w:p w14:paraId="70EF3E08" w14:textId="77777777" w:rsidR="00600F87" w:rsidRPr="001017CA"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i/>
          <w:spacing w:val="2"/>
          <w:lang w:eastAsia="zh-CN"/>
        </w:rPr>
        <w:t xml:space="preserve">Lao Securities Commission Office </w:t>
      </w:r>
      <w:r w:rsidRPr="001017CA">
        <w:rPr>
          <w:rFonts w:asciiTheme="majorHAnsi" w:eastAsia="Times New Roman" w:hAnsiTheme="majorHAnsi" w:cs="Times New Roman"/>
          <w:spacing w:val="2"/>
          <w:lang w:eastAsia="zh-CN"/>
        </w:rPr>
        <w:t xml:space="preserve">– Article 164 of Law on Securities (Amended version) provides regulation of Lao Securities Commission Office and promotes international cooperation, both bilateral, regional, or global in the securities sector. This provision allows international cooperation conducted in many forms, including sharing information, techniques, specialization, and human resources. Moreover, according to </w:t>
      </w:r>
      <w:r w:rsidRPr="001017CA">
        <w:rPr>
          <w:rFonts w:ascii="Cambria" w:eastAsia="Times New Roman" w:hAnsi="Cambria" w:cs="Times New Roman"/>
          <w:spacing w:val="2"/>
          <w:lang w:eastAsia="zh-CN"/>
        </w:rPr>
        <w:t>Article 3</w:t>
      </w:r>
      <w:r w:rsidRPr="001017CA">
        <w:rPr>
          <w:rFonts w:ascii="Cambria" w:eastAsia="Times New Roman" w:hAnsi="Cambria" w:cs="Times New Roman"/>
          <w:spacing w:val="2"/>
          <w:lang w:val="en-US" w:eastAsia="zh-CN"/>
        </w:rPr>
        <w:t xml:space="preserve"> (14) of</w:t>
      </w:r>
      <w:r w:rsidRPr="001017CA">
        <w:rPr>
          <w:rFonts w:ascii="Cambria" w:eastAsia="Times New Roman" w:hAnsi="Cambria" w:cs="Times New Roman"/>
          <w:spacing w:val="2"/>
          <w:lang w:eastAsia="zh-CN"/>
        </w:rPr>
        <w:t xml:space="preserve"> Decision </w:t>
      </w:r>
      <w:proofErr w:type="gramStart"/>
      <w:r w:rsidRPr="001017CA">
        <w:rPr>
          <w:rFonts w:ascii="Cambria" w:eastAsia="Times New Roman" w:hAnsi="Cambria" w:cs="Times New Roman"/>
          <w:spacing w:val="2"/>
          <w:lang w:eastAsia="zh-CN"/>
        </w:rPr>
        <w:t>On</w:t>
      </w:r>
      <w:proofErr w:type="gramEnd"/>
      <w:r w:rsidRPr="001017CA">
        <w:rPr>
          <w:rFonts w:ascii="Cambria" w:eastAsia="Times New Roman" w:hAnsi="Cambria" w:cs="Times New Roman"/>
          <w:spacing w:val="2"/>
          <w:lang w:eastAsia="zh-CN"/>
        </w:rPr>
        <w:t xml:space="preserve"> Organization and Operations of Lao Securities Commission Office No. 013/LSC, dated 17/12/2013, the Securities Commission Office</w:t>
      </w:r>
      <w:r w:rsidRPr="001017CA">
        <w:rPr>
          <w:rFonts w:ascii="Cambria" w:eastAsia="Times New Roman" w:hAnsi="Cambria" w:cs="Times New Roman"/>
          <w:spacing w:val="2"/>
          <w:cs/>
          <w:lang w:eastAsia="zh-CN" w:bidi="lo-LA"/>
        </w:rPr>
        <w:t xml:space="preserve"> </w:t>
      </w:r>
      <w:r w:rsidRPr="001017CA">
        <w:rPr>
          <w:rFonts w:ascii="Cambria" w:eastAsia="Times New Roman" w:hAnsi="Cambria" w:cs="Times New Roman"/>
          <w:spacing w:val="2"/>
          <w:lang w:val="en-US" w:eastAsia="zh-CN" w:bidi="lo-LA"/>
        </w:rPr>
        <w:t>has the right and duty to c</w:t>
      </w:r>
      <w:proofErr w:type="spellStart"/>
      <w:r w:rsidRPr="001017CA">
        <w:rPr>
          <w:rFonts w:ascii="Cambria" w:eastAsia="Times New Roman" w:hAnsi="Cambria" w:cs="Times New Roman"/>
          <w:spacing w:val="2"/>
          <w:lang w:eastAsia="zh-CN"/>
        </w:rPr>
        <w:t>ooperate</w:t>
      </w:r>
      <w:proofErr w:type="spellEnd"/>
      <w:r w:rsidRPr="001017CA">
        <w:rPr>
          <w:rFonts w:ascii="Cambria" w:eastAsia="Times New Roman" w:hAnsi="Cambria" w:cs="Times New Roman"/>
          <w:spacing w:val="2"/>
          <w:lang w:eastAsia="zh-CN"/>
        </w:rPr>
        <w:t xml:space="preserve"> with other countries and international organizations regarding supervision and development of securities as assigned by the Securities Commission</w:t>
      </w:r>
      <w:r w:rsidRPr="001017CA">
        <w:rPr>
          <w:rFonts w:ascii="Cambria" w:eastAsia="Times New Roman" w:hAnsi="Cambria" w:cs="Times New Roman"/>
          <w:spacing w:val="2"/>
          <w:lang w:val="en-US" w:eastAsia="zh-CN"/>
        </w:rPr>
        <w:t xml:space="preserve">. </w:t>
      </w:r>
      <w:r w:rsidRPr="001017CA">
        <w:rPr>
          <w:rFonts w:asciiTheme="majorHAnsi" w:eastAsia="Times New Roman" w:hAnsiTheme="majorHAnsi" w:cs="Times New Roman"/>
          <w:spacing w:val="2"/>
          <w:lang w:eastAsia="zh-CN"/>
        </w:rPr>
        <w:t xml:space="preserve">Nevertheless, article 165 of Law on Securities (Amended version) limits foreign counterparts solely to foreign securities commissions. Moreover, article 166(1) also requires international cooperation in securities should be conduct through signing an agreement. </w:t>
      </w:r>
    </w:p>
    <w:p w14:paraId="252BB284" w14:textId="77777777" w:rsidR="00600F87" w:rsidRPr="001017CA"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i/>
          <w:spacing w:val="2"/>
          <w:lang w:eastAsia="zh-CN"/>
        </w:rPr>
        <w:t xml:space="preserve">Bank of the Lao PDR – </w:t>
      </w:r>
      <w:r w:rsidRPr="001017CA">
        <w:rPr>
          <w:rFonts w:asciiTheme="majorHAnsi" w:eastAsia="Times New Roman" w:hAnsiTheme="majorHAnsi" w:cs="Times New Roman"/>
          <w:spacing w:val="2"/>
          <w:lang w:eastAsia="zh-CN"/>
        </w:rPr>
        <w:t xml:space="preserve">Article 6 of Law on Bank of the Lao PDR provides regulation of the Bank of the Lao PDR and promotes international cooperation, both bilateral, regional, and global in banking sector. </w:t>
      </w:r>
    </w:p>
    <w:p w14:paraId="186C444D" w14:textId="77777777" w:rsidR="00600F87" w:rsidRPr="001017CA" w:rsidRDefault="00600F87" w:rsidP="00600F87">
      <w:pPr>
        <w:tabs>
          <w:tab w:val="left" w:pos="0"/>
          <w:tab w:val="left" w:pos="1191"/>
          <w:tab w:val="left" w:pos="1531"/>
        </w:tabs>
        <w:spacing w:after="120" w:line="280" w:lineRule="exact"/>
        <w:jc w:val="both"/>
        <w:rPr>
          <w:rFonts w:asciiTheme="majorHAnsi" w:eastAsia="Times New Roman" w:hAnsiTheme="majorHAnsi" w:cs="Times New Roman"/>
          <w:spacing w:val="2"/>
          <w:lang w:eastAsia="zh-CN"/>
        </w:rPr>
      </w:pPr>
      <w:commentRangeStart w:id="656"/>
      <w:r w:rsidRPr="001017CA">
        <w:rPr>
          <w:rFonts w:asciiTheme="majorHAnsi" w:eastAsia="Times New Roman" w:hAnsiTheme="majorHAnsi" w:cs="Times New Roman"/>
          <w:spacing w:val="2"/>
          <w:highlight w:val="yellow"/>
          <w:lang w:eastAsia="zh-CN"/>
        </w:rPr>
        <w:t xml:space="preserve">[For Lao PDR: Please confirm whether this provision allows for a legal basis for the conduct of international corporation in many forms, including sharing information, experience, technology, and capacity building, or whether it merely encourages what Bank of Lao PDR can share with its foreign </w:t>
      </w:r>
      <w:proofErr w:type="gramStart"/>
      <w:r w:rsidRPr="001017CA">
        <w:rPr>
          <w:rFonts w:asciiTheme="majorHAnsi" w:eastAsia="Times New Roman" w:hAnsiTheme="majorHAnsi" w:cs="Times New Roman"/>
          <w:spacing w:val="2"/>
          <w:highlight w:val="yellow"/>
          <w:lang w:eastAsia="zh-CN"/>
        </w:rPr>
        <w:t>counterparts .</w:t>
      </w:r>
      <w:proofErr w:type="gramEnd"/>
      <w:r w:rsidRPr="001017CA">
        <w:rPr>
          <w:rFonts w:asciiTheme="majorHAnsi" w:eastAsia="Times New Roman" w:hAnsiTheme="majorHAnsi" w:cs="Times New Roman"/>
          <w:spacing w:val="2"/>
          <w:highlight w:val="yellow"/>
          <w:lang w:eastAsia="zh-CN"/>
        </w:rPr>
        <w:t xml:space="preserve"> ]</w:t>
      </w:r>
      <w:commentRangeEnd w:id="656"/>
      <w:r w:rsidRPr="001017CA">
        <w:rPr>
          <w:rFonts w:ascii="Times New Roman" w:eastAsia="Times New Roman" w:hAnsi="Times New Roman" w:cs="Times New Roman"/>
          <w:sz w:val="16"/>
          <w:szCs w:val="16"/>
          <w:lang w:eastAsia="zh-CN"/>
        </w:rPr>
        <w:commentReference w:id="656"/>
      </w:r>
      <w:r w:rsidRPr="001017CA">
        <w:rPr>
          <w:rFonts w:asciiTheme="majorHAnsi" w:eastAsia="Times New Roman" w:hAnsiTheme="majorHAnsi" w:cs="Times New Roman"/>
          <w:spacing w:val="2"/>
          <w:lang w:eastAsia="zh-CN"/>
        </w:rPr>
        <w:t xml:space="preserve"> </w:t>
      </w:r>
      <w:commentRangeStart w:id="657"/>
      <w:r w:rsidRPr="001017CA">
        <w:rPr>
          <w:rFonts w:asciiTheme="majorHAnsi" w:eastAsia="Times New Roman" w:hAnsiTheme="majorHAnsi" w:cs="Times New Roman"/>
          <w:spacing w:val="2"/>
          <w:highlight w:val="yellow"/>
          <w:lang w:eastAsia="zh-CN"/>
        </w:rPr>
        <w:t>[</w:t>
      </w:r>
      <w:r w:rsidRPr="001017CA">
        <w:rPr>
          <w:rFonts w:ascii="Cambria" w:eastAsia="Times New Roman" w:hAnsi="Cambria" w:cs="Times New Roman"/>
          <w:spacing w:val="2"/>
          <w:highlight w:val="yellow"/>
          <w:lang w:eastAsia="zh-CN"/>
        </w:rPr>
        <w:t xml:space="preserve">For Lao PDR: Please further </w:t>
      </w:r>
      <w:proofErr w:type="spellStart"/>
      <w:r w:rsidRPr="001017CA">
        <w:rPr>
          <w:rFonts w:ascii="Cambria" w:eastAsia="Times New Roman" w:hAnsi="Cambria" w:cs="Times New Roman"/>
          <w:spacing w:val="2"/>
          <w:highlight w:val="yellow"/>
          <w:lang w:eastAsia="zh-CN"/>
        </w:rPr>
        <w:t>explantion</w:t>
      </w:r>
      <w:proofErr w:type="spellEnd"/>
      <w:r w:rsidRPr="001017CA">
        <w:rPr>
          <w:rFonts w:ascii="Cambria" w:eastAsia="Times New Roman" w:hAnsi="Cambria" w:cs="Times New Roman"/>
          <w:spacing w:val="2"/>
          <w:highlight w:val="yellow"/>
          <w:lang w:eastAsia="zh-CN"/>
        </w:rPr>
        <w:t xml:space="preserve"> which </w:t>
      </w:r>
      <w:proofErr w:type="spellStart"/>
      <w:r w:rsidRPr="001017CA">
        <w:rPr>
          <w:rFonts w:ascii="Cambria" w:eastAsia="Times New Roman" w:hAnsi="Cambria" w:cs="Times New Roman"/>
          <w:spacing w:val="2"/>
          <w:highlight w:val="yellow"/>
          <w:lang w:eastAsia="zh-CN"/>
        </w:rPr>
        <w:t>legisalstion</w:t>
      </w:r>
      <w:proofErr w:type="spellEnd"/>
      <w:r w:rsidRPr="001017CA">
        <w:rPr>
          <w:rFonts w:ascii="Cambria" w:eastAsia="Times New Roman" w:hAnsi="Cambria" w:cs="Times New Roman"/>
          <w:spacing w:val="2"/>
          <w:highlight w:val="yellow"/>
          <w:lang w:eastAsia="zh-CN"/>
        </w:rPr>
        <w:t xml:space="preserve"> and article that mention </w:t>
      </w:r>
      <w:r w:rsidRPr="001017CA">
        <w:rPr>
          <w:rFonts w:ascii="Cambria" w:eastAsia="Phetsarath OT" w:hAnsi="Cambria" w:cs="Times New Roman"/>
          <w:spacing w:val="2"/>
          <w:highlight w:val="yellow"/>
          <w:lang w:eastAsia="zh-CN" w:bidi="lo-LA"/>
        </w:rPr>
        <w:t>general scope of international cooperation as a benchmark for providing international cooperation with counterparts that also apply for Bank of the Lao PDR]</w:t>
      </w:r>
      <w:commentRangeEnd w:id="657"/>
      <w:r>
        <w:rPr>
          <w:rStyle w:val="CommentReference"/>
          <w:rFonts w:ascii="Times New Roman" w:eastAsia="Times New Roman" w:hAnsi="Times New Roman" w:cs="Times New Roman"/>
          <w:lang w:eastAsia="zh-CN"/>
        </w:rPr>
        <w:commentReference w:id="657"/>
      </w:r>
    </w:p>
    <w:p w14:paraId="0C85095B" w14:textId="77777777" w:rsidR="00600F87" w:rsidRPr="001017CA"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i/>
          <w:spacing w:val="2"/>
          <w:lang w:eastAsia="zh-CN"/>
        </w:rPr>
        <w:lastRenderedPageBreak/>
        <w:t>Ministry of Finance</w:t>
      </w:r>
      <w:r w:rsidRPr="001017CA">
        <w:rPr>
          <w:rFonts w:asciiTheme="majorHAnsi" w:eastAsia="Times New Roman" w:hAnsiTheme="majorHAnsi" w:cs="Times New Roman"/>
          <w:spacing w:val="2"/>
          <w:lang w:eastAsia="zh-CN"/>
        </w:rPr>
        <w:t xml:space="preserve"> - Article 7 of Law on Insurance (Amended version) provides regulation of the Ministry of Finance and promotes international cooperation, both bilateral, regional, and global in the insurance sector. This provision allows international corporation, including exchange of technical lessons, technical expertise and information-news, human resource development.</w:t>
      </w:r>
    </w:p>
    <w:p w14:paraId="66C49131" w14:textId="77777777" w:rsidR="00600F87" w:rsidRPr="001017CA" w:rsidRDefault="00600F87" w:rsidP="00600F87">
      <w:pPr>
        <w:tabs>
          <w:tab w:val="left" w:pos="0"/>
          <w:tab w:val="left" w:pos="1191"/>
          <w:tab w:val="left" w:pos="1531"/>
        </w:tabs>
        <w:spacing w:after="120" w:line="280" w:lineRule="exact"/>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spacing w:val="2"/>
          <w:lang w:eastAsia="zh-CN"/>
        </w:rPr>
        <w:t>There is no legal basis for DNFBP’s supervisory agencies to provide cooperation with their foreign counterparts, except for auditors regulated under article 7 Law on Independent Audit Number 51</w:t>
      </w:r>
      <w:r w:rsidRPr="001017CA">
        <w:rPr>
          <w:rFonts w:asciiTheme="majorHAnsi" w:eastAsia="Times New Roman" w:hAnsiTheme="majorHAnsi" w:cs="Times New Roman"/>
          <w:spacing w:val="2"/>
          <w:cs/>
          <w:lang w:eastAsia="zh-CN" w:bidi="lo-LA"/>
        </w:rPr>
        <w:t>/</w:t>
      </w:r>
      <w:r w:rsidRPr="001017CA">
        <w:rPr>
          <w:rFonts w:asciiTheme="majorHAnsi" w:eastAsia="Times New Roman" w:hAnsiTheme="majorHAnsi" w:cs="Times New Roman"/>
          <w:spacing w:val="2"/>
          <w:lang w:eastAsia="zh-CN"/>
        </w:rPr>
        <w:t>NA on 2014 and notaries under article 8 of the Law on Pubic Notary (Revised) Number 11/NA on 2009</w:t>
      </w:r>
      <w:r w:rsidRPr="001017CA" w:rsidDel="00A939B0">
        <w:rPr>
          <w:rFonts w:asciiTheme="majorHAnsi" w:eastAsia="Times New Roman" w:hAnsiTheme="majorHAnsi" w:cs="Times New Roman"/>
          <w:spacing w:val="2"/>
          <w:lang w:eastAsia="zh-CN"/>
        </w:rPr>
        <w:t xml:space="preserve"> </w:t>
      </w:r>
    </w:p>
    <w:p w14:paraId="1E02FA4A" w14:textId="77777777" w:rsidR="00600F87" w:rsidRPr="001017CA" w:rsidRDefault="00600F87" w:rsidP="00600F87">
      <w:pPr>
        <w:numPr>
          <w:ilvl w:val="0"/>
          <w:numId w:val="16"/>
        </w:numPr>
        <w:tabs>
          <w:tab w:val="left" w:pos="0"/>
          <w:tab w:val="left" w:pos="85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i/>
          <w:spacing w:val="2"/>
          <w:lang w:eastAsia="zh-CN"/>
        </w:rPr>
        <w:t>Criterion 40.13</w:t>
      </w:r>
      <w:r w:rsidRPr="001017CA">
        <w:rPr>
          <w:rFonts w:asciiTheme="majorHAnsi" w:eastAsia="Times New Roman" w:hAnsiTheme="majorHAnsi" w:cs="Times New Roman"/>
          <w:spacing w:val="2"/>
          <w:lang w:eastAsia="zh-CN"/>
        </w:rPr>
        <w:t xml:space="preserve"> is </w:t>
      </w:r>
      <w:r w:rsidRPr="001017CA">
        <w:rPr>
          <w:rFonts w:asciiTheme="majorHAnsi" w:eastAsia="Times New Roman" w:hAnsiTheme="majorHAnsi" w:cs="Times New Roman"/>
          <w:b/>
          <w:spacing w:val="2"/>
          <w:lang w:eastAsia="zh-CN"/>
        </w:rPr>
        <w:t>partly met</w:t>
      </w:r>
      <w:r>
        <w:rPr>
          <w:rFonts w:asciiTheme="majorHAnsi" w:eastAsia="Times New Roman" w:hAnsiTheme="majorHAnsi" w:cs="Times New Roman"/>
          <w:b/>
          <w:spacing w:val="2"/>
          <w:lang w:eastAsia="zh-CN"/>
        </w:rPr>
        <w:t xml:space="preserve">. </w:t>
      </w:r>
      <w:r w:rsidRPr="001017CA">
        <w:rPr>
          <w:rFonts w:ascii="Cambria" w:eastAsia="Times New Roman" w:hAnsi="Cambria" w:cs="Times New Roman"/>
          <w:spacing w:val="2"/>
          <w:lang w:eastAsia="zh-CN"/>
        </w:rPr>
        <w:t xml:space="preserve"> </w:t>
      </w:r>
      <w:r w:rsidRPr="001017CA">
        <w:rPr>
          <w:rFonts w:asciiTheme="majorHAnsi" w:eastAsia="Times New Roman" w:hAnsiTheme="majorHAnsi" w:cs="Times New Roman"/>
          <w:spacing w:val="2"/>
          <w:lang w:eastAsia="zh-CN"/>
        </w:rPr>
        <w:t xml:space="preserve">As provisions mentioned above, article 42(1) of Law on Anti-Money Laundering and Counter-Financing of Terrorism, article 164 of Law on Securities (Amended version), article 6 of Law on Bank of the Lao PDR, and article 7 of Law on Insurance (Amended version) able to conduct exchange information. However, those regulation not provide detail provision regarding information that may exchange, including information domestically available to them and information held by financial institutions with foreign counterparts. There is no legal basis for DNFBP’s supervisory agencies to provide cooperation with their foreign counterpart. </w:t>
      </w:r>
      <w:commentRangeStart w:id="658"/>
      <w:r w:rsidRPr="001017CA">
        <w:rPr>
          <w:rFonts w:asciiTheme="majorHAnsi" w:eastAsia="Times New Roman" w:hAnsiTheme="majorHAnsi" w:cs="Times New Roman"/>
          <w:spacing w:val="2"/>
          <w:highlight w:val="yellow"/>
          <w:lang w:eastAsia="zh-CN"/>
        </w:rPr>
        <w:t>[For Lao PDR: Please identify which sections of which MOUs the powers and obligations are located in relevant to c40.13?]</w:t>
      </w:r>
      <w:commentRangeEnd w:id="658"/>
      <w:r w:rsidRPr="001017CA">
        <w:rPr>
          <w:rFonts w:ascii="Times New Roman" w:eastAsia="Times New Roman" w:hAnsi="Times New Roman" w:cs="Times New Roman"/>
          <w:sz w:val="16"/>
          <w:szCs w:val="16"/>
          <w:lang w:eastAsia="zh-CN"/>
        </w:rPr>
        <w:commentReference w:id="658"/>
      </w:r>
      <w:r w:rsidRPr="001017CA">
        <w:rPr>
          <w:rFonts w:asciiTheme="majorHAnsi" w:eastAsia="Times New Roman" w:hAnsiTheme="majorHAnsi" w:cs="Times New Roman"/>
          <w:spacing w:val="2"/>
          <w:lang w:eastAsia="zh-CN"/>
        </w:rPr>
        <w:t xml:space="preserve"> </w:t>
      </w:r>
      <w:commentRangeStart w:id="659"/>
      <w:r w:rsidRPr="001017CA">
        <w:rPr>
          <w:rFonts w:asciiTheme="majorHAnsi" w:eastAsia="Times New Roman" w:hAnsiTheme="majorHAnsi" w:cs="Times New Roman"/>
          <w:spacing w:val="2"/>
          <w:highlight w:val="yellow"/>
          <w:lang w:eastAsia="zh-CN"/>
        </w:rPr>
        <w:t>[</w:t>
      </w:r>
      <w:r w:rsidRPr="001017CA">
        <w:rPr>
          <w:rFonts w:ascii="Cambria" w:eastAsia="Times New Roman" w:hAnsi="Cambria" w:cs="Times New Roman"/>
          <w:spacing w:val="2"/>
          <w:highlight w:val="yellow"/>
          <w:lang w:eastAsia="zh-CN"/>
        </w:rPr>
        <w:t xml:space="preserve">For Lao PDR: Please further </w:t>
      </w:r>
      <w:proofErr w:type="spellStart"/>
      <w:r w:rsidRPr="001017CA">
        <w:rPr>
          <w:rFonts w:ascii="Cambria" w:eastAsia="Times New Roman" w:hAnsi="Cambria" w:cs="Times New Roman"/>
          <w:spacing w:val="2"/>
          <w:highlight w:val="yellow"/>
          <w:lang w:eastAsia="zh-CN"/>
        </w:rPr>
        <w:t>explantion</w:t>
      </w:r>
      <w:proofErr w:type="spellEnd"/>
      <w:r w:rsidRPr="001017CA">
        <w:rPr>
          <w:rFonts w:ascii="Cambria" w:eastAsia="Times New Roman" w:hAnsi="Cambria" w:cs="Times New Roman"/>
          <w:spacing w:val="2"/>
          <w:highlight w:val="yellow"/>
          <w:lang w:eastAsia="zh-CN"/>
        </w:rPr>
        <w:t xml:space="preserve"> which </w:t>
      </w:r>
      <w:proofErr w:type="spellStart"/>
      <w:r w:rsidRPr="001017CA">
        <w:rPr>
          <w:rFonts w:ascii="Cambria" w:eastAsia="Times New Roman" w:hAnsi="Cambria" w:cs="Times New Roman"/>
          <w:spacing w:val="2"/>
          <w:highlight w:val="yellow"/>
          <w:lang w:eastAsia="zh-CN"/>
        </w:rPr>
        <w:t>legisalstion</w:t>
      </w:r>
      <w:proofErr w:type="spellEnd"/>
      <w:r w:rsidRPr="001017CA">
        <w:rPr>
          <w:rFonts w:ascii="Cambria" w:eastAsia="Times New Roman" w:hAnsi="Cambria" w:cs="Times New Roman"/>
          <w:spacing w:val="2"/>
          <w:highlight w:val="yellow"/>
          <w:lang w:eastAsia="zh-CN"/>
        </w:rPr>
        <w:t xml:space="preserve"> and article that mention </w:t>
      </w:r>
      <w:r w:rsidRPr="001017CA">
        <w:rPr>
          <w:rFonts w:ascii="Cambria" w:eastAsia="Phetsarath OT" w:hAnsi="Cambria" w:cs="Times New Roman"/>
          <w:spacing w:val="2"/>
          <w:highlight w:val="yellow"/>
          <w:lang w:eastAsia="zh-CN" w:bidi="lo-LA"/>
        </w:rPr>
        <w:t xml:space="preserve">general scope of international cooperation as a benchmark for providing international cooperation with counterparts that also apply for </w:t>
      </w:r>
      <w:proofErr w:type="gramStart"/>
      <w:r w:rsidRPr="001017CA">
        <w:rPr>
          <w:rFonts w:ascii="Cambria" w:eastAsia="Phetsarath OT" w:hAnsi="Cambria" w:cs="Times New Roman"/>
          <w:spacing w:val="2"/>
          <w:highlight w:val="yellow"/>
          <w:lang w:eastAsia="zh-CN" w:bidi="lo-LA"/>
        </w:rPr>
        <w:t>this criteria</w:t>
      </w:r>
      <w:proofErr w:type="gramEnd"/>
      <w:r w:rsidRPr="001017CA">
        <w:rPr>
          <w:rFonts w:ascii="Cambria" w:eastAsia="Phetsarath OT" w:hAnsi="Cambria" w:cs="Times New Roman"/>
          <w:spacing w:val="2"/>
          <w:highlight w:val="yellow"/>
          <w:lang w:eastAsia="zh-CN" w:bidi="lo-LA"/>
        </w:rPr>
        <w:t>]</w:t>
      </w:r>
      <w:commentRangeEnd w:id="659"/>
      <w:r>
        <w:rPr>
          <w:rStyle w:val="CommentReference"/>
          <w:rFonts w:ascii="Times New Roman" w:eastAsia="Times New Roman" w:hAnsi="Times New Roman" w:cs="Times New Roman"/>
          <w:lang w:eastAsia="zh-CN"/>
        </w:rPr>
        <w:commentReference w:id="659"/>
      </w:r>
    </w:p>
    <w:p w14:paraId="7348BB87" w14:textId="77777777" w:rsidR="00600F87" w:rsidRPr="001017CA" w:rsidRDefault="00600F87" w:rsidP="00600F87">
      <w:pPr>
        <w:numPr>
          <w:ilvl w:val="0"/>
          <w:numId w:val="16"/>
        </w:numPr>
        <w:tabs>
          <w:tab w:val="left" w:pos="0"/>
          <w:tab w:val="left" w:pos="85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i/>
          <w:spacing w:val="2"/>
          <w:lang w:eastAsia="zh-CN"/>
        </w:rPr>
        <w:t>Criterion 40.14</w:t>
      </w:r>
      <w:r w:rsidRPr="001017CA">
        <w:rPr>
          <w:rFonts w:asciiTheme="majorHAnsi" w:eastAsia="Times New Roman" w:hAnsiTheme="majorHAnsi" w:cs="Times New Roman"/>
          <w:spacing w:val="2"/>
          <w:lang w:eastAsia="zh-CN"/>
        </w:rPr>
        <w:t xml:space="preserve"> is </w:t>
      </w:r>
      <w:r w:rsidRPr="001017CA">
        <w:rPr>
          <w:rFonts w:asciiTheme="majorHAnsi" w:eastAsia="Times New Roman" w:hAnsiTheme="majorHAnsi" w:cs="Times New Roman"/>
          <w:b/>
          <w:spacing w:val="2"/>
          <w:lang w:eastAsia="zh-CN"/>
        </w:rPr>
        <w:t>partly met</w:t>
      </w:r>
      <w:r>
        <w:rPr>
          <w:rFonts w:asciiTheme="majorHAnsi" w:eastAsia="Times New Roman" w:hAnsiTheme="majorHAnsi" w:cs="Times New Roman"/>
          <w:spacing w:val="2"/>
          <w:lang w:eastAsia="zh-CN"/>
        </w:rPr>
        <w:t>.</w:t>
      </w:r>
      <w:r w:rsidRPr="001017CA">
        <w:rPr>
          <w:rFonts w:ascii="Cambria" w:eastAsia="Times New Roman" w:hAnsi="Cambria" w:cs="Times New Roman"/>
          <w:spacing w:val="2"/>
          <w:lang w:eastAsia="zh-CN"/>
        </w:rPr>
        <w:t xml:space="preserve"> </w:t>
      </w:r>
      <w:r w:rsidRPr="001017CA">
        <w:rPr>
          <w:rFonts w:asciiTheme="majorHAnsi" w:eastAsia="Times New Roman" w:hAnsiTheme="majorHAnsi" w:cs="Times New Roman"/>
          <w:spacing w:val="2"/>
          <w:lang w:eastAsia="zh-CN"/>
        </w:rPr>
        <w:t>Article 42(1) of Law on Anti-Money Laundering and Counter-Financing of Terrorism, Article 164 of Law on Securities (Amended version), Article 6 of Law on Bank of the Lao PDR, and Article 7 of Law on Insurance (Amended version) provide general provisions of international cooperation in supervisory measures, including AML/CFT supervision. Therefore, there is unclear whether Lao PDR regulates the sharing information related to responsibility for financial institutions operating in the same group, including in the MOUs between Securities Commission with foreign counterparts (Thailand and China), except for Bank of the Lao PDR. Article 94 number 11 to 12 of Law on Bank of the Lao PDR provide rights to cooperate with related sector both domestic and foreign country in bank supervision and cooperate with foreign country, regional and global on bank supervision matter. There is no legal basis for DNFBP’s supervisory agencies to provide cooperation with their foreign counterpart.</w:t>
      </w:r>
    </w:p>
    <w:p w14:paraId="484F114B" w14:textId="77777777" w:rsidR="00600F87" w:rsidRPr="001017CA" w:rsidRDefault="00600F87" w:rsidP="00600F87">
      <w:pPr>
        <w:tabs>
          <w:tab w:val="left" w:pos="0"/>
          <w:tab w:val="left" w:pos="1191"/>
          <w:tab w:val="left" w:pos="1531"/>
        </w:tabs>
        <w:spacing w:after="120" w:line="280" w:lineRule="exact"/>
        <w:jc w:val="both"/>
        <w:rPr>
          <w:rFonts w:asciiTheme="majorHAnsi" w:eastAsia="Times New Roman" w:hAnsiTheme="majorHAnsi" w:cs="Times New Roman"/>
          <w:spacing w:val="2"/>
          <w:lang w:eastAsia="zh-CN"/>
        </w:rPr>
      </w:pPr>
      <w:commentRangeStart w:id="660"/>
      <w:r w:rsidRPr="001017CA">
        <w:rPr>
          <w:rFonts w:asciiTheme="majorHAnsi" w:eastAsia="Times New Roman" w:hAnsiTheme="majorHAnsi" w:cs="Times New Roman"/>
          <w:spacing w:val="2"/>
          <w:highlight w:val="yellow"/>
          <w:lang w:eastAsia="zh-CN"/>
        </w:rPr>
        <w:t>[For Lao PDR: Please provide further information about the requirements of c.40.14(a)-(c) under Lao PDR law.  And please specifically highlight where the authority to share the information in (a)-(c) is found in its laws or MOUs?]</w:t>
      </w:r>
      <w:commentRangeEnd w:id="660"/>
      <w:r w:rsidRPr="001017CA">
        <w:rPr>
          <w:rFonts w:ascii="Times New Roman" w:eastAsia="Times New Roman" w:hAnsi="Times New Roman" w:cs="Times New Roman"/>
          <w:sz w:val="16"/>
          <w:szCs w:val="16"/>
          <w:lang w:eastAsia="zh-CN"/>
        </w:rPr>
        <w:commentReference w:id="660"/>
      </w:r>
      <w:r w:rsidRPr="001017CA">
        <w:rPr>
          <w:rFonts w:asciiTheme="majorHAnsi" w:eastAsia="Times New Roman" w:hAnsiTheme="majorHAnsi" w:cs="Times New Roman"/>
          <w:spacing w:val="2"/>
          <w:lang w:eastAsia="zh-CN"/>
        </w:rPr>
        <w:t xml:space="preserve"> </w:t>
      </w:r>
      <w:commentRangeStart w:id="661"/>
      <w:r w:rsidRPr="001017CA">
        <w:rPr>
          <w:rFonts w:asciiTheme="majorHAnsi" w:eastAsia="Times New Roman" w:hAnsiTheme="majorHAnsi" w:cs="Times New Roman"/>
          <w:spacing w:val="2"/>
          <w:highlight w:val="yellow"/>
          <w:lang w:eastAsia="zh-CN"/>
        </w:rPr>
        <w:t>[</w:t>
      </w:r>
      <w:r w:rsidRPr="001017CA">
        <w:rPr>
          <w:rFonts w:ascii="Cambria" w:eastAsia="Times New Roman" w:hAnsi="Cambria" w:cs="Times New Roman"/>
          <w:spacing w:val="2"/>
          <w:highlight w:val="yellow"/>
          <w:lang w:eastAsia="zh-CN"/>
        </w:rPr>
        <w:t xml:space="preserve">For Lao PDR: Please further </w:t>
      </w:r>
      <w:proofErr w:type="spellStart"/>
      <w:r w:rsidRPr="001017CA">
        <w:rPr>
          <w:rFonts w:ascii="Cambria" w:eastAsia="Times New Roman" w:hAnsi="Cambria" w:cs="Times New Roman"/>
          <w:spacing w:val="2"/>
          <w:highlight w:val="yellow"/>
          <w:lang w:eastAsia="zh-CN"/>
        </w:rPr>
        <w:t>explantion</w:t>
      </w:r>
      <w:proofErr w:type="spellEnd"/>
      <w:r w:rsidRPr="001017CA">
        <w:rPr>
          <w:rFonts w:ascii="Cambria" w:eastAsia="Times New Roman" w:hAnsi="Cambria" w:cs="Times New Roman"/>
          <w:spacing w:val="2"/>
          <w:highlight w:val="yellow"/>
          <w:lang w:eastAsia="zh-CN"/>
        </w:rPr>
        <w:t xml:space="preserve"> which </w:t>
      </w:r>
      <w:proofErr w:type="spellStart"/>
      <w:r w:rsidRPr="001017CA">
        <w:rPr>
          <w:rFonts w:ascii="Cambria" w:eastAsia="Times New Roman" w:hAnsi="Cambria" w:cs="Times New Roman"/>
          <w:spacing w:val="2"/>
          <w:highlight w:val="yellow"/>
          <w:lang w:eastAsia="zh-CN"/>
        </w:rPr>
        <w:t>legisalstion</w:t>
      </w:r>
      <w:proofErr w:type="spellEnd"/>
      <w:r w:rsidRPr="001017CA">
        <w:rPr>
          <w:rFonts w:ascii="Cambria" w:eastAsia="Times New Roman" w:hAnsi="Cambria" w:cs="Times New Roman"/>
          <w:spacing w:val="2"/>
          <w:highlight w:val="yellow"/>
          <w:lang w:eastAsia="zh-CN"/>
        </w:rPr>
        <w:t xml:space="preserve"> and article that mention </w:t>
      </w:r>
      <w:r w:rsidRPr="001017CA">
        <w:rPr>
          <w:rFonts w:ascii="Cambria" w:eastAsia="Phetsarath OT" w:hAnsi="Cambria" w:cs="Times New Roman"/>
          <w:spacing w:val="2"/>
          <w:highlight w:val="yellow"/>
          <w:lang w:eastAsia="zh-CN" w:bidi="lo-LA"/>
        </w:rPr>
        <w:t xml:space="preserve">general scope of international cooperation as a benchmark for providing international cooperation with counterparts that also apply for </w:t>
      </w:r>
      <w:proofErr w:type="gramStart"/>
      <w:r w:rsidRPr="001017CA">
        <w:rPr>
          <w:rFonts w:ascii="Cambria" w:eastAsia="Phetsarath OT" w:hAnsi="Cambria" w:cs="Times New Roman"/>
          <w:spacing w:val="2"/>
          <w:highlight w:val="yellow"/>
          <w:lang w:eastAsia="zh-CN" w:bidi="lo-LA"/>
        </w:rPr>
        <w:t>this criteria</w:t>
      </w:r>
      <w:proofErr w:type="gramEnd"/>
      <w:r w:rsidRPr="001017CA">
        <w:rPr>
          <w:rFonts w:ascii="Cambria" w:eastAsia="Phetsarath OT" w:hAnsi="Cambria" w:cs="Times New Roman"/>
          <w:spacing w:val="2"/>
          <w:highlight w:val="yellow"/>
          <w:lang w:eastAsia="zh-CN" w:bidi="lo-LA"/>
        </w:rPr>
        <w:t>]</w:t>
      </w:r>
      <w:commentRangeEnd w:id="661"/>
      <w:r>
        <w:rPr>
          <w:rStyle w:val="CommentReference"/>
          <w:rFonts w:ascii="Times New Roman" w:eastAsia="Times New Roman" w:hAnsi="Times New Roman" w:cs="Times New Roman"/>
          <w:lang w:eastAsia="zh-CN"/>
        </w:rPr>
        <w:commentReference w:id="661"/>
      </w:r>
    </w:p>
    <w:p w14:paraId="1C574FC7" w14:textId="77777777" w:rsidR="00600F87" w:rsidRPr="001017CA" w:rsidRDefault="00600F87" w:rsidP="00600F87">
      <w:pPr>
        <w:numPr>
          <w:ilvl w:val="0"/>
          <w:numId w:val="16"/>
        </w:numPr>
        <w:tabs>
          <w:tab w:val="left" w:pos="0"/>
          <w:tab w:val="left" w:pos="85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i/>
          <w:spacing w:val="2"/>
          <w:lang w:eastAsia="zh-CN"/>
        </w:rPr>
        <w:t>Criterion 40.15</w:t>
      </w:r>
      <w:r w:rsidRPr="001017CA">
        <w:rPr>
          <w:rFonts w:asciiTheme="majorHAnsi" w:eastAsia="Times New Roman" w:hAnsiTheme="majorHAnsi" w:cs="Times New Roman"/>
          <w:spacing w:val="2"/>
          <w:lang w:eastAsia="zh-CN"/>
        </w:rPr>
        <w:t xml:space="preserve"> is </w:t>
      </w:r>
      <w:r>
        <w:rPr>
          <w:rFonts w:asciiTheme="majorHAnsi" w:eastAsia="Times New Roman" w:hAnsiTheme="majorHAnsi" w:cs="Times New Roman"/>
          <w:b/>
          <w:spacing w:val="2"/>
          <w:lang w:eastAsia="zh-CN"/>
        </w:rPr>
        <w:t xml:space="preserve">partly met. </w:t>
      </w:r>
      <w:r w:rsidRPr="001017CA">
        <w:rPr>
          <w:rFonts w:ascii="Cambria" w:eastAsia="Times New Roman" w:hAnsi="Cambria" w:cs="Times New Roman"/>
          <w:spacing w:val="2"/>
          <w:lang w:eastAsia="zh-CN"/>
        </w:rPr>
        <w:t xml:space="preserve">There is no explicit provision authorising financial supervisors to conduct inquiries on behalf of foreign counter parts and, as appropriate, to authorise or facilitate the ability of foreign counterparts to conduct inquiries themselves in Lao PDR. Solely </w:t>
      </w:r>
      <w:r w:rsidRPr="001017CA">
        <w:rPr>
          <w:rFonts w:asciiTheme="majorHAnsi" w:eastAsia="Times New Roman" w:hAnsiTheme="majorHAnsi" w:cs="Times New Roman"/>
          <w:spacing w:val="2"/>
          <w:lang w:eastAsia="zh-CN"/>
        </w:rPr>
        <w:t xml:space="preserve">under general provisions of international cooperation on supervision measures as mentioned above, do all supervisory agencies have wide ranging power to engage in cooperation and information exchange, which may include conducting inquiries on behalf of foreign counterparts and facilitation of foreign counterparts’ inquiries. There is no legal basis </w:t>
      </w:r>
      <w:r w:rsidRPr="001017CA">
        <w:rPr>
          <w:rFonts w:asciiTheme="majorHAnsi" w:eastAsia="Times New Roman" w:hAnsiTheme="majorHAnsi" w:cs="Times New Roman"/>
          <w:spacing w:val="2"/>
          <w:lang w:eastAsia="zh-CN"/>
        </w:rPr>
        <w:lastRenderedPageBreak/>
        <w:t xml:space="preserve">for DNFBP’s supervisory agencies to provide cooperation with their foreign counterpart, except for auditors and notaries. </w:t>
      </w:r>
    </w:p>
    <w:p w14:paraId="5C9C3D7D" w14:textId="77777777" w:rsidR="00600F87" w:rsidRPr="001017CA" w:rsidRDefault="00600F87" w:rsidP="00600F87">
      <w:pPr>
        <w:tabs>
          <w:tab w:val="left" w:pos="0"/>
          <w:tab w:val="left" w:pos="850"/>
          <w:tab w:val="left" w:pos="1191"/>
          <w:tab w:val="left" w:pos="1531"/>
        </w:tabs>
        <w:spacing w:after="120" w:line="280" w:lineRule="exact"/>
        <w:jc w:val="both"/>
        <w:rPr>
          <w:rFonts w:asciiTheme="majorHAnsi" w:eastAsia="Times New Roman" w:hAnsiTheme="majorHAnsi" w:cs="Times New Roman"/>
          <w:spacing w:val="2"/>
          <w:lang w:eastAsia="zh-CN"/>
        </w:rPr>
      </w:pPr>
      <w:commentRangeStart w:id="662"/>
      <w:r w:rsidRPr="001017CA">
        <w:rPr>
          <w:rFonts w:asciiTheme="majorHAnsi" w:eastAsia="Times New Roman" w:hAnsiTheme="majorHAnsi" w:cs="Times New Roman"/>
          <w:spacing w:val="2"/>
          <w:highlight w:val="yellow"/>
          <w:lang w:eastAsia="zh-CN"/>
        </w:rPr>
        <w:t xml:space="preserve">[For Lao PDR: Please clarify the interpretation of the general provision, what it allows, and its implementation.  Also, is there any explicit provision allowing foreign counterparts to conduct inquiries </w:t>
      </w:r>
      <w:proofErr w:type="spellStart"/>
      <w:r w:rsidRPr="001017CA">
        <w:rPr>
          <w:rFonts w:asciiTheme="majorHAnsi" w:eastAsia="Times New Roman" w:hAnsiTheme="majorHAnsi" w:cs="Times New Roman"/>
          <w:spacing w:val="2"/>
          <w:highlight w:val="yellow"/>
          <w:lang w:eastAsia="zh-CN"/>
        </w:rPr>
        <w:t>themesleves</w:t>
      </w:r>
      <w:proofErr w:type="spellEnd"/>
      <w:r w:rsidRPr="001017CA">
        <w:rPr>
          <w:rFonts w:asciiTheme="majorHAnsi" w:eastAsia="Times New Roman" w:hAnsiTheme="majorHAnsi" w:cs="Times New Roman"/>
          <w:spacing w:val="2"/>
          <w:highlight w:val="yellow"/>
          <w:lang w:eastAsia="zh-CN"/>
        </w:rPr>
        <w:t xml:space="preserve"> in Lao PDR?]</w:t>
      </w:r>
      <w:r w:rsidRPr="001017CA">
        <w:rPr>
          <w:rFonts w:asciiTheme="majorHAnsi" w:eastAsia="Times New Roman" w:hAnsiTheme="majorHAnsi" w:cs="Times New Roman"/>
          <w:spacing w:val="2"/>
          <w:lang w:eastAsia="zh-CN"/>
        </w:rPr>
        <w:t xml:space="preserve"> </w:t>
      </w:r>
      <w:commentRangeEnd w:id="662"/>
      <w:r w:rsidRPr="001017CA">
        <w:rPr>
          <w:rFonts w:ascii="Times New Roman" w:eastAsia="Times New Roman" w:hAnsi="Times New Roman" w:cs="Times New Roman"/>
          <w:sz w:val="16"/>
          <w:szCs w:val="16"/>
          <w:lang w:eastAsia="zh-CN"/>
        </w:rPr>
        <w:commentReference w:id="662"/>
      </w:r>
    </w:p>
    <w:p w14:paraId="70EFC717" w14:textId="77777777" w:rsidR="00600F87" w:rsidRPr="001017CA" w:rsidRDefault="00600F87" w:rsidP="00600F87">
      <w:pPr>
        <w:numPr>
          <w:ilvl w:val="0"/>
          <w:numId w:val="16"/>
        </w:numPr>
        <w:tabs>
          <w:tab w:val="left" w:pos="0"/>
          <w:tab w:val="left" w:pos="85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i/>
          <w:spacing w:val="2"/>
          <w:lang w:eastAsia="zh-CN"/>
        </w:rPr>
        <w:t>Criterion 40.16</w:t>
      </w:r>
      <w:r w:rsidRPr="001017CA">
        <w:rPr>
          <w:rFonts w:asciiTheme="majorHAnsi" w:eastAsia="Times New Roman" w:hAnsiTheme="majorHAnsi" w:cs="Times New Roman"/>
          <w:spacing w:val="2"/>
          <w:lang w:eastAsia="zh-CN"/>
        </w:rPr>
        <w:t xml:space="preserve"> is </w:t>
      </w:r>
      <w:r w:rsidRPr="001017CA">
        <w:rPr>
          <w:rFonts w:asciiTheme="majorHAnsi" w:eastAsia="Times New Roman" w:hAnsiTheme="majorHAnsi" w:cs="Times New Roman"/>
          <w:b/>
          <w:spacing w:val="2"/>
          <w:lang w:eastAsia="zh-CN"/>
        </w:rPr>
        <w:t>partly met</w:t>
      </w:r>
      <w:r>
        <w:rPr>
          <w:rFonts w:asciiTheme="majorHAnsi" w:eastAsia="Times New Roman" w:hAnsiTheme="majorHAnsi" w:cs="Times New Roman"/>
          <w:spacing w:val="2"/>
          <w:lang w:eastAsia="zh-CN"/>
        </w:rPr>
        <w:t xml:space="preserve">. </w:t>
      </w:r>
      <w:r w:rsidRPr="001017CA">
        <w:rPr>
          <w:rFonts w:asciiTheme="majorHAnsi" w:eastAsia="Times New Roman" w:hAnsiTheme="majorHAnsi" w:cs="Times New Roman"/>
          <w:spacing w:val="2"/>
          <w:lang w:eastAsia="zh-CN"/>
        </w:rPr>
        <w:t>The Securities Commission is required to maintain confidentiality regarding any information, documents or evidence by Article 169 of Law on Securities (Amended version). Further the Securities Commission is prohibited from disclosing, providing or otherwise using confidential information without prior authorisation (article 184(1) of Law on Securities (Amended version</w:t>
      </w:r>
      <w:commentRangeStart w:id="663"/>
      <w:r w:rsidRPr="001017CA">
        <w:rPr>
          <w:rFonts w:asciiTheme="majorHAnsi" w:eastAsia="Times New Roman" w:hAnsiTheme="majorHAnsi" w:cs="Times New Roman"/>
          <w:spacing w:val="2"/>
          <w:lang w:eastAsia="zh-CN"/>
        </w:rPr>
        <w:t xml:space="preserve">)) </w:t>
      </w:r>
      <w:r w:rsidRPr="001017CA">
        <w:rPr>
          <w:rFonts w:asciiTheme="majorHAnsi" w:eastAsia="Times New Roman" w:hAnsiTheme="majorHAnsi" w:cs="Times New Roman"/>
          <w:spacing w:val="2"/>
          <w:highlight w:val="yellow"/>
          <w:lang w:eastAsia="zh-CN"/>
        </w:rPr>
        <w:t xml:space="preserve">[For Lao PDR: Please confirm this is correct as the translation is unclear, is there another </w:t>
      </w:r>
      <w:proofErr w:type="spellStart"/>
      <w:r w:rsidRPr="001017CA">
        <w:rPr>
          <w:rFonts w:asciiTheme="majorHAnsi" w:eastAsia="Times New Roman" w:hAnsiTheme="majorHAnsi" w:cs="Times New Roman"/>
          <w:spacing w:val="2"/>
          <w:highlight w:val="yellow"/>
          <w:lang w:eastAsia="zh-CN"/>
        </w:rPr>
        <w:t>transaltion</w:t>
      </w:r>
      <w:proofErr w:type="spellEnd"/>
      <w:r w:rsidRPr="001017CA">
        <w:rPr>
          <w:rFonts w:asciiTheme="majorHAnsi" w:eastAsia="Times New Roman" w:hAnsiTheme="majorHAnsi" w:cs="Times New Roman"/>
          <w:spacing w:val="2"/>
          <w:highlight w:val="yellow"/>
          <w:lang w:eastAsia="zh-CN"/>
        </w:rPr>
        <w:t xml:space="preserve"> that can be provided?].</w:t>
      </w:r>
      <w:r w:rsidRPr="001017CA">
        <w:rPr>
          <w:rFonts w:asciiTheme="majorHAnsi" w:eastAsia="Times New Roman" w:hAnsiTheme="majorHAnsi" w:cs="Times New Roman"/>
          <w:spacing w:val="2"/>
          <w:lang w:eastAsia="zh-CN"/>
        </w:rPr>
        <w:t xml:space="preserve"> </w:t>
      </w:r>
      <w:commentRangeEnd w:id="663"/>
      <w:r w:rsidRPr="001017CA">
        <w:rPr>
          <w:rFonts w:ascii="Times New Roman" w:eastAsia="Times New Roman" w:hAnsi="Times New Roman" w:cs="Times New Roman"/>
          <w:sz w:val="16"/>
          <w:szCs w:val="16"/>
          <w:lang w:eastAsia="zh-CN"/>
        </w:rPr>
        <w:commentReference w:id="663"/>
      </w:r>
      <w:r w:rsidRPr="001017CA">
        <w:rPr>
          <w:rFonts w:asciiTheme="majorHAnsi" w:eastAsia="Times New Roman" w:hAnsiTheme="majorHAnsi" w:cs="Times New Roman"/>
          <w:spacing w:val="2"/>
          <w:lang w:eastAsia="zh-CN"/>
        </w:rPr>
        <w:t>Similar provisions also exist under article 92(1) of</w:t>
      </w:r>
      <w:r w:rsidRPr="001017CA">
        <w:rPr>
          <w:rFonts w:ascii="Cambria" w:eastAsia="Times New Roman" w:hAnsi="Cambria" w:cs="Times New Roman"/>
          <w:spacing w:val="2"/>
          <w:lang w:eastAsia="zh-CN"/>
        </w:rPr>
        <w:t xml:space="preserve"> Law on Commercial Bank</w:t>
      </w:r>
      <w:r w:rsidRPr="001017CA">
        <w:rPr>
          <w:rFonts w:asciiTheme="majorHAnsi" w:eastAsia="Times New Roman" w:hAnsiTheme="majorHAnsi" w:cs="Times New Roman"/>
          <w:spacing w:val="2"/>
          <w:lang w:eastAsia="zh-CN"/>
        </w:rPr>
        <w:t xml:space="preserve"> </w:t>
      </w:r>
      <w:commentRangeStart w:id="664"/>
      <w:r w:rsidRPr="001017CA">
        <w:rPr>
          <w:rFonts w:asciiTheme="majorHAnsi" w:eastAsia="Times New Roman" w:hAnsiTheme="majorHAnsi" w:cs="Times New Roman"/>
          <w:strike/>
          <w:spacing w:val="2"/>
          <w:lang w:eastAsia="zh-CN"/>
        </w:rPr>
        <w:t>Law on Bank of the Lao PDR</w:t>
      </w:r>
      <w:commentRangeEnd w:id="664"/>
      <w:r w:rsidRPr="001017CA">
        <w:rPr>
          <w:rFonts w:ascii="Times New Roman" w:eastAsia="Times New Roman" w:hAnsi="Times New Roman" w:cs="Times New Roman"/>
          <w:sz w:val="16"/>
          <w:szCs w:val="16"/>
          <w:lang w:eastAsia="zh-CN"/>
        </w:rPr>
        <w:commentReference w:id="664"/>
      </w:r>
      <w:r w:rsidRPr="001017CA">
        <w:rPr>
          <w:rFonts w:asciiTheme="majorHAnsi" w:eastAsia="Times New Roman" w:hAnsiTheme="majorHAnsi" w:cs="Times New Roman"/>
          <w:spacing w:val="2"/>
          <w:lang w:eastAsia="zh-CN"/>
        </w:rPr>
        <w:t xml:space="preserve"> and article 67 Law on Accounting Law (Amended) No 47 NA on 2013 Nevertheless, there is no specific provision that provides that financial supervisors should ensure that they have the prior authorisation of the requested financial supervisor for any dissemination of information exchanged, or use of that information for supervisory and nonsupervisory purpose. </w:t>
      </w:r>
      <w:commentRangeStart w:id="665"/>
      <w:commentRangeEnd w:id="665"/>
      <w:r w:rsidRPr="001017CA">
        <w:rPr>
          <w:rFonts w:ascii="Times New Roman" w:eastAsia="Times New Roman" w:hAnsi="Times New Roman" w:cs="Times New Roman"/>
          <w:sz w:val="16"/>
          <w:szCs w:val="16"/>
          <w:lang w:eastAsia="zh-CN"/>
        </w:rPr>
        <w:commentReference w:id="665"/>
      </w:r>
      <w:commentRangeStart w:id="666"/>
      <w:r w:rsidRPr="001017CA">
        <w:rPr>
          <w:rFonts w:asciiTheme="majorHAnsi" w:eastAsia="Times New Roman" w:hAnsiTheme="majorHAnsi" w:cs="Times New Roman"/>
          <w:spacing w:val="2"/>
          <w:lang w:eastAsia="zh-CN"/>
        </w:rPr>
        <w:t xml:space="preserve">There is no legal basis for DNFBP’s supervisory agencies to provide cooperation with their foreign counterpart, except for auditors and notaries. </w:t>
      </w:r>
      <w:commentRangeEnd w:id="666"/>
      <w:r w:rsidRPr="001017CA">
        <w:rPr>
          <w:rFonts w:ascii="Times New Roman" w:eastAsia="Times New Roman" w:hAnsi="Times New Roman" w:cs="Times New Roman"/>
          <w:sz w:val="16"/>
          <w:szCs w:val="16"/>
          <w:lang w:eastAsia="zh-CN"/>
        </w:rPr>
        <w:commentReference w:id="666"/>
      </w:r>
    </w:p>
    <w:p w14:paraId="39B59FA9" w14:textId="77777777" w:rsidR="00600F87" w:rsidRPr="001017CA" w:rsidRDefault="00600F87" w:rsidP="00600F87">
      <w:pPr>
        <w:tabs>
          <w:tab w:val="left" w:pos="0"/>
          <w:tab w:val="left" w:pos="1191"/>
          <w:tab w:val="left" w:pos="1531"/>
        </w:tabs>
        <w:spacing w:after="120" w:line="280" w:lineRule="exact"/>
        <w:jc w:val="both"/>
        <w:rPr>
          <w:rFonts w:asciiTheme="majorHAnsi" w:eastAsia="Times New Roman" w:hAnsiTheme="majorHAnsi" w:cs="Times New Roman"/>
          <w:spacing w:val="2"/>
          <w:lang w:eastAsia="zh-CN"/>
        </w:rPr>
      </w:pPr>
      <w:commentRangeStart w:id="667"/>
      <w:r w:rsidRPr="001017CA">
        <w:rPr>
          <w:rFonts w:asciiTheme="majorHAnsi" w:eastAsia="Times New Roman" w:hAnsiTheme="majorHAnsi" w:cs="Times New Roman"/>
          <w:spacing w:val="2"/>
          <w:highlight w:val="yellow"/>
          <w:lang w:eastAsia="zh-CN"/>
        </w:rPr>
        <w:t>[For Lao PDR:  Please highlight the requirements in the MOUs? Only one example is provided in the TC Table from Lao PDR.]</w:t>
      </w:r>
      <w:commentRangeEnd w:id="667"/>
      <w:r w:rsidRPr="001017CA">
        <w:rPr>
          <w:rFonts w:ascii="Times New Roman" w:eastAsia="Times New Roman" w:hAnsi="Times New Roman" w:cs="Times New Roman"/>
          <w:sz w:val="16"/>
          <w:szCs w:val="16"/>
          <w:lang w:eastAsia="zh-CN"/>
        </w:rPr>
        <w:commentReference w:id="667"/>
      </w:r>
    </w:p>
    <w:p w14:paraId="07BAFC3A" w14:textId="77777777" w:rsidR="00600F87" w:rsidRPr="001017CA" w:rsidRDefault="00600F87" w:rsidP="00600F87">
      <w:pPr>
        <w:tabs>
          <w:tab w:val="left" w:pos="0"/>
          <w:tab w:val="left" w:pos="1191"/>
          <w:tab w:val="left" w:pos="1531"/>
        </w:tabs>
        <w:spacing w:after="120" w:line="280" w:lineRule="exact"/>
        <w:jc w:val="both"/>
        <w:rPr>
          <w:rFonts w:asciiTheme="majorHAnsi" w:eastAsia="Times New Roman" w:hAnsiTheme="majorHAnsi" w:cs="Times New Roman"/>
          <w:i/>
          <w:spacing w:val="2"/>
          <w:lang w:eastAsia="zh-CN"/>
        </w:rPr>
      </w:pPr>
      <w:r w:rsidRPr="001017CA">
        <w:rPr>
          <w:rFonts w:asciiTheme="majorHAnsi" w:eastAsia="Times New Roman" w:hAnsiTheme="majorHAnsi" w:cs="Times New Roman"/>
          <w:i/>
          <w:spacing w:val="2"/>
          <w:lang w:eastAsia="zh-CN"/>
        </w:rPr>
        <w:t>Exchange of Information Between Law Enforcement Authorities</w:t>
      </w:r>
    </w:p>
    <w:p w14:paraId="2B6AEAC7" w14:textId="77777777" w:rsidR="00600F87" w:rsidRPr="001017CA" w:rsidRDefault="00600F87" w:rsidP="00600F87">
      <w:pPr>
        <w:numPr>
          <w:ilvl w:val="0"/>
          <w:numId w:val="16"/>
        </w:numPr>
        <w:tabs>
          <w:tab w:val="left" w:pos="0"/>
          <w:tab w:val="left" w:pos="85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i/>
          <w:spacing w:val="2"/>
          <w:lang w:eastAsia="zh-CN"/>
        </w:rPr>
        <w:t>Criterion 40.17</w:t>
      </w:r>
      <w:r w:rsidRPr="001017CA">
        <w:rPr>
          <w:rFonts w:asciiTheme="majorHAnsi" w:eastAsia="Times New Roman" w:hAnsiTheme="majorHAnsi" w:cs="Times New Roman"/>
          <w:spacing w:val="2"/>
          <w:lang w:eastAsia="zh-CN"/>
        </w:rPr>
        <w:t xml:space="preserve"> is </w:t>
      </w:r>
      <w:r w:rsidRPr="001017CA">
        <w:rPr>
          <w:rFonts w:asciiTheme="majorHAnsi" w:eastAsia="Times New Roman" w:hAnsiTheme="majorHAnsi" w:cs="Times New Roman"/>
          <w:b/>
          <w:spacing w:val="2"/>
          <w:lang w:eastAsia="zh-CN"/>
        </w:rPr>
        <w:t>met</w:t>
      </w:r>
      <w:r>
        <w:rPr>
          <w:rFonts w:asciiTheme="majorHAnsi" w:eastAsia="Times New Roman" w:hAnsiTheme="majorHAnsi" w:cs="Times New Roman"/>
          <w:spacing w:val="2"/>
          <w:lang w:eastAsia="zh-CN"/>
        </w:rPr>
        <w:t>.</w:t>
      </w:r>
      <w:r w:rsidRPr="001017CA">
        <w:rPr>
          <w:rFonts w:asciiTheme="majorHAnsi" w:eastAsia="Times New Roman" w:hAnsiTheme="majorHAnsi" w:cs="Times New Roman"/>
          <w:spacing w:val="2"/>
          <w:lang w:eastAsia="zh-CN"/>
        </w:rPr>
        <w:t xml:space="preserve"> </w:t>
      </w:r>
      <w:r w:rsidRPr="001017CA">
        <w:rPr>
          <w:rFonts w:asciiTheme="majorHAnsi" w:eastAsia="Times New Roman" w:hAnsiTheme="majorHAnsi" w:cs="Times New Roman"/>
          <w:b/>
          <w:i/>
          <w:spacing w:val="2"/>
          <w:lang w:eastAsia="zh-CN"/>
        </w:rPr>
        <w:t>General provision also applied to Ministry of Finance, Ministry of Agriculture and Forestry, and Ministry of Public Security</w:t>
      </w:r>
      <w:r w:rsidRPr="001017CA">
        <w:rPr>
          <w:rFonts w:asciiTheme="majorHAnsi" w:eastAsia="Times New Roman" w:hAnsiTheme="majorHAnsi" w:cs="Times New Roman"/>
          <w:i/>
          <w:spacing w:val="2"/>
          <w:lang w:eastAsia="zh-CN"/>
        </w:rPr>
        <w:t xml:space="preserve"> – </w:t>
      </w:r>
      <w:r w:rsidRPr="001017CA">
        <w:rPr>
          <w:rFonts w:asciiTheme="majorHAnsi" w:eastAsia="Times New Roman" w:hAnsiTheme="majorHAnsi" w:cs="Times New Roman"/>
          <w:spacing w:val="2"/>
          <w:lang w:eastAsia="zh-CN"/>
        </w:rPr>
        <w:t>the legal basis of law enforcement to conduct exchange information with foreign counterparts for intelligence or investigation purposes is regulated under article 271 of law on the Criminal Procedure 2017</w:t>
      </w:r>
      <w:commentRangeStart w:id="668"/>
      <w:r w:rsidRPr="001017CA">
        <w:rPr>
          <w:rFonts w:asciiTheme="majorHAnsi" w:eastAsia="Times New Roman" w:hAnsiTheme="majorHAnsi" w:cs="Times New Roman"/>
          <w:spacing w:val="2"/>
          <w:highlight w:val="yellow"/>
          <w:lang w:eastAsia="zh-CN"/>
        </w:rPr>
        <w:t>[For Lao PDR: please clarify if article 271 covers intelligence and investigation purposes]</w:t>
      </w:r>
      <w:r w:rsidRPr="001017CA">
        <w:rPr>
          <w:rFonts w:asciiTheme="majorHAnsi" w:eastAsia="Times New Roman" w:hAnsiTheme="majorHAnsi" w:cs="Times New Roman"/>
          <w:spacing w:val="2"/>
          <w:lang w:eastAsia="zh-CN"/>
        </w:rPr>
        <w:t xml:space="preserve">. </w:t>
      </w:r>
      <w:commentRangeEnd w:id="668"/>
      <w:r w:rsidRPr="001017CA">
        <w:rPr>
          <w:rFonts w:ascii="Times New Roman" w:eastAsia="Times New Roman" w:hAnsi="Times New Roman" w:cs="Times New Roman"/>
          <w:sz w:val="16"/>
          <w:szCs w:val="16"/>
          <w:lang w:eastAsia="zh-CN"/>
        </w:rPr>
        <w:commentReference w:id="668"/>
      </w:r>
      <w:r w:rsidRPr="001017CA">
        <w:rPr>
          <w:rFonts w:asciiTheme="majorHAnsi" w:eastAsia="Times New Roman" w:hAnsiTheme="majorHAnsi" w:cs="Times New Roman"/>
          <w:spacing w:val="2"/>
          <w:lang w:eastAsia="zh-CN"/>
        </w:rPr>
        <w:t xml:space="preserve">According to article 272 of the </w:t>
      </w:r>
      <w:r w:rsidRPr="001017CA">
        <w:rPr>
          <w:rFonts w:ascii="Cambria" w:eastAsia="Phetsarath OT" w:hAnsi="Cambria" w:cs="Phetsarath OT"/>
          <w:spacing w:val="2"/>
          <w:lang w:eastAsia="zh-CN" w:bidi="lo-LA"/>
        </w:rPr>
        <w:t>Law on Criminal Procedure</w:t>
      </w:r>
      <w:r w:rsidRPr="001017CA">
        <w:rPr>
          <w:rFonts w:asciiTheme="majorHAnsi" w:eastAsia="Times New Roman" w:hAnsiTheme="majorHAnsi" w:cs="Times New Roman"/>
          <w:spacing w:val="2"/>
          <w:lang w:eastAsia="zh-CN"/>
        </w:rPr>
        <w:t xml:space="preserve"> 2017, the coverage of intelligence or investigation as above limited </w:t>
      </w:r>
      <w:r w:rsidRPr="001017CA">
        <w:rPr>
          <w:rFonts w:ascii="Cambria" w:eastAsia="Times New Roman" w:hAnsi="Cambria" w:cs="Times New Roman"/>
          <w:spacing w:val="2"/>
          <w:lang w:eastAsia="zh-CN"/>
        </w:rPr>
        <w:t xml:space="preserve">relating </w:t>
      </w:r>
      <w:proofErr w:type="gramStart"/>
      <w:r w:rsidRPr="001017CA">
        <w:rPr>
          <w:rFonts w:ascii="Cambria" w:eastAsia="Times New Roman" w:hAnsi="Cambria" w:cs="Times New Roman"/>
          <w:spacing w:val="2"/>
          <w:lang w:eastAsia="zh-CN"/>
        </w:rPr>
        <w:t>to  cross</w:t>
      </w:r>
      <w:proofErr w:type="gramEnd"/>
      <w:r w:rsidRPr="001017CA">
        <w:rPr>
          <w:rFonts w:ascii="Cambria" w:eastAsia="Times New Roman" w:hAnsi="Cambria" w:cs="Times New Roman"/>
          <w:spacing w:val="2"/>
          <w:lang w:eastAsia="zh-CN"/>
        </w:rPr>
        <w:t xml:space="preserve"> border crimes and other, and  is not explicit those crimes including money laundering, </w:t>
      </w:r>
      <w:proofErr w:type="spellStart"/>
      <w:r w:rsidRPr="001017CA">
        <w:rPr>
          <w:rFonts w:ascii="Cambria" w:eastAsia="Times New Roman" w:hAnsi="Cambria" w:cs="Times New Roman"/>
          <w:spacing w:val="2"/>
          <w:lang w:eastAsia="zh-CN"/>
        </w:rPr>
        <w:t>assoaciated</w:t>
      </w:r>
      <w:proofErr w:type="spellEnd"/>
      <w:r w:rsidRPr="001017CA">
        <w:rPr>
          <w:rFonts w:ascii="Cambria" w:eastAsia="Times New Roman" w:hAnsi="Cambria" w:cs="Times New Roman"/>
          <w:spacing w:val="2"/>
          <w:lang w:eastAsia="zh-CN"/>
        </w:rPr>
        <w:t xml:space="preserve"> predicate offences, and terrorist financing</w:t>
      </w:r>
      <w:r w:rsidRPr="001017CA">
        <w:rPr>
          <w:rFonts w:asciiTheme="majorHAnsi" w:eastAsia="Times New Roman" w:hAnsiTheme="majorHAnsi" w:cs="Times New Roman"/>
          <w:spacing w:val="2"/>
          <w:lang w:eastAsia="zh-CN"/>
        </w:rPr>
        <w:t xml:space="preserve">. Article 42 of Law on Anti-Money Laundering and Counter-Financing of Terrorism 2014 provide competent authorities to conduct international cooperation on AML/CFT. Moreover, article 14 and article 43(1) of </w:t>
      </w:r>
      <w:proofErr w:type="gramStart"/>
      <w:r w:rsidRPr="001017CA">
        <w:rPr>
          <w:rFonts w:asciiTheme="majorHAnsi" w:eastAsia="Times New Roman" w:hAnsiTheme="majorHAnsi" w:cs="Times New Roman"/>
          <w:spacing w:val="2"/>
          <w:lang w:eastAsia="zh-CN"/>
        </w:rPr>
        <w:t>it</w:t>
      </w:r>
      <w:proofErr w:type="gramEnd"/>
      <w:r w:rsidRPr="001017CA">
        <w:rPr>
          <w:rFonts w:asciiTheme="majorHAnsi" w:eastAsia="Times New Roman" w:hAnsiTheme="majorHAnsi" w:cs="Times New Roman"/>
          <w:spacing w:val="2"/>
          <w:lang w:eastAsia="zh-CN"/>
        </w:rPr>
        <w:t xml:space="preserve"> provision promotes and allows Lao PDR to exchange information on money laundering and terrorist financing matters. Nevertheless, Article 42 of Law on Anti-Money Laundering and Counter-Financing of Terrorism 2014 does not require exchange information related with associated predicate offences. Specific provision, as follows:</w:t>
      </w:r>
    </w:p>
    <w:p w14:paraId="3FBDA67D" w14:textId="77777777" w:rsidR="00600F87" w:rsidRPr="001017CA"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b/>
          <w:i/>
          <w:spacing w:val="2"/>
          <w:lang w:eastAsia="zh-CN"/>
        </w:rPr>
        <w:t>State Inspection and Anti-Corruption Authority</w:t>
      </w:r>
      <w:r w:rsidRPr="001017CA">
        <w:rPr>
          <w:rFonts w:asciiTheme="majorHAnsi" w:eastAsia="Times New Roman" w:hAnsiTheme="majorHAnsi" w:cs="Times New Roman"/>
          <w:i/>
          <w:spacing w:val="2"/>
          <w:lang w:eastAsia="zh-CN"/>
        </w:rPr>
        <w:t xml:space="preserve"> - Investigations that are associated with its obligations to investigate the offences of money laundering such as abusing the authority, bribery, grafting, and others that leading to the criminal proceeding in case of Money Laundering and Counter-Financing of Terrorism</w:t>
      </w:r>
      <w:r w:rsidRPr="001017CA">
        <w:rPr>
          <w:rFonts w:asciiTheme="majorHAnsi" w:eastAsia="Times New Roman" w:hAnsiTheme="majorHAnsi" w:cs="Times New Roman"/>
          <w:spacing w:val="2"/>
          <w:lang w:eastAsia="zh-CN"/>
        </w:rPr>
        <w:t xml:space="preserve"> it has an authority to exchange information with foreign counterparts regulates under article 10 The Anti-Corruption Law. The provision promotes competent authorities to conduct cooperation with foreign countries, region and international organizations on the prevention and countering of corruption. </w:t>
      </w:r>
    </w:p>
    <w:p w14:paraId="69A8ED36" w14:textId="77777777" w:rsidR="00600F87" w:rsidRPr="001017CA"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b/>
          <w:i/>
          <w:spacing w:val="2"/>
          <w:lang w:eastAsia="zh-CN"/>
        </w:rPr>
        <w:t>Office of the Public Prosecutor</w:t>
      </w:r>
      <w:r w:rsidRPr="001017CA">
        <w:rPr>
          <w:rFonts w:asciiTheme="majorHAnsi" w:eastAsia="Times New Roman" w:hAnsiTheme="majorHAnsi" w:cs="Times New Roman"/>
          <w:spacing w:val="2"/>
          <w:lang w:eastAsia="zh-CN"/>
        </w:rPr>
        <w:t xml:space="preserve"> – article 8 of Law on the Office of the Public Prosecutor (Amended version) giving an authority to public prosecutor to conduct cooperation with foreign, regional and international level, particularly in exchanging lessons, information, technology, training or seminars, capacity building, technical skill.</w:t>
      </w:r>
    </w:p>
    <w:p w14:paraId="10A12EBA" w14:textId="77777777" w:rsidR="00600F87" w:rsidRPr="001017CA"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b/>
          <w:i/>
          <w:spacing w:val="2"/>
          <w:lang w:eastAsia="zh-CN"/>
        </w:rPr>
        <w:lastRenderedPageBreak/>
        <w:t>The People’s Court</w:t>
      </w:r>
      <w:r w:rsidRPr="001017CA">
        <w:rPr>
          <w:rFonts w:asciiTheme="majorHAnsi" w:eastAsia="Times New Roman" w:hAnsiTheme="majorHAnsi" w:cs="Times New Roman"/>
          <w:spacing w:val="2"/>
          <w:lang w:eastAsia="zh-CN"/>
        </w:rPr>
        <w:t xml:space="preserve"> – article 7 Law on People’s Court (Amended version) giving an authority to the people’s court promotes foreign, regional and international cooperation, such as legal and judicial cooperation by sharing lessons, information, technology, training or seminars, capacity building to develop investigation and evidence composition, decisions and quality of judgement call, transparency and ensure the fairness in society.</w:t>
      </w:r>
    </w:p>
    <w:p w14:paraId="128A3D96" w14:textId="77777777" w:rsidR="00600F87" w:rsidRPr="001017CA"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highlight w:val="yellow"/>
          <w:lang w:eastAsia="zh-CN"/>
        </w:rPr>
      </w:pPr>
      <w:commentRangeStart w:id="669"/>
      <w:r w:rsidRPr="001017CA">
        <w:rPr>
          <w:rFonts w:asciiTheme="majorHAnsi" w:eastAsia="Times New Roman" w:hAnsiTheme="majorHAnsi" w:cs="Times New Roman"/>
          <w:spacing w:val="2"/>
          <w:highlight w:val="yellow"/>
          <w:lang w:eastAsia="zh-CN"/>
        </w:rPr>
        <w:t xml:space="preserve">[For Lao PDR: Can the information be shared for intelligence purposes or investigative purposes, do those purposes include ML/TF and predicate offences, or for identification and </w:t>
      </w:r>
      <w:proofErr w:type="spellStart"/>
      <w:r w:rsidRPr="001017CA">
        <w:rPr>
          <w:rFonts w:asciiTheme="majorHAnsi" w:eastAsia="Times New Roman" w:hAnsiTheme="majorHAnsi" w:cs="Times New Roman"/>
          <w:spacing w:val="2"/>
          <w:highlight w:val="yellow"/>
          <w:lang w:eastAsia="zh-CN"/>
        </w:rPr>
        <w:t>tracing</w:t>
      </w:r>
      <w:proofErr w:type="spellEnd"/>
      <w:r w:rsidRPr="001017CA">
        <w:rPr>
          <w:rFonts w:asciiTheme="majorHAnsi" w:eastAsia="Times New Roman" w:hAnsiTheme="majorHAnsi" w:cs="Times New Roman"/>
          <w:spacing w:val="2"/>
          <w:highlight w:val="yellow"/>
          <w:lang w:eastAsia="zh-CN"/>
        </w:rPr>
        <w:t xml:space="preserve"> of proceeds and </w:t>
      </w:r>
      <w:proofErr w:type="spellStart"/>
      <w:r w:rsidRPr="001017CA">
        <w:rPr>
          <w:rFonts w:asciiTheme="majorHAnsi" w:eastAsia="Times New Roman" w:hAnsiTheme="majorHAnsi" w:cs="Times New Roman"/>
          <w:spacing w:val="2"/>
          <w:highlight w:val="yellow"/>
          <w:lang w:eastAsia="zh-CN"/>
        </w:rPr>
        <w:t>instrumentalitites</w:t>
      </w:r>
      <w:proofErr w:type="spellEnd"/>
      <w:r w:rsidRPr="001017CA">
        <w:rPr>
          <w:rFonts w:asciiTheme="majorHAnsi" w:eastAsia="Times New Roman" w:hAnsiTheme="majorHAnsi" w:cs="Times New Roman"/>
          <w:spacing w:val="2"/>
          <w:highlight w:val="yellow"/>
          <w:lang w:eastAsia="zh-CN"/>
        </w:rPr>
        <w:t xml:space="preserve"> – and where are the specific provisions allowing it?]</w:t>
      </w:r>
      <w:commentRangeEnd w:id="669"/>
      <w:r w:rsidRPr="001017CA">
        <w:rPr>
          <w:rFonts w:ascii="Times New Roman" w:eastAsia="Times New Roman" w:hAnsi="Times New Roman" w:cs="Times New Roman"/>
          <w:sz w:val="16"/>
          <w:szCs w:val="16"/>
          <w:lang w:eastAsia="zh-CN"/>
        </w:rPr>
        <w:commentReference w:id="669"/>
      </w:r>
    </w:p>
    <w:p w14:paraId="5C6956D1" w14:textId="77777777" w:rsidR="00600F87" w:rsidRPr="001017CA" w:rsidRDefault="00600F87" w:rsidP="00600F87">
      <w:pPr>
        <w:numPr>
          <w:ilvl w:val="0"/>
          <w:numId w:val="16"/>
        </w:numPr>
        <w:tabs>
          <w:tab w:val="left" w:pos="0"/>
          <w:tab w:val="left" w:pos="85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i/>
          <w:spacing w:val="2"/>
          <w:lang w:eastAsia="zh-CN"/>
        </w:rPr>
        <w:t>Criterion 40.18</w:t>
      </w:r>
      <w:r w:rsidRPr="001017CA">
        <w:rPr>
          <w:rFonts w:asciiTheme="majorHAnsi" w:eastAsia="Times New Roman" w:hAnsiTheme="majorHAnsi" w:cs="Times New Roman"/>
          <w:spacing w:val="2"/>
          <w:lang w:eastAsia="zh-CN"/>
        </w:rPr>
        <w:t xml:space="preserve"> is </w:t>
      </w:r>
      <w:r w:rsidRPr="001017CA">
        <w:rPr>
          <w:rFonts w:asciiTheme="majorHAnsi" w:eastAsia="Times New Roman" w:hAnsiTheme="majorHAnsi" w:cs="Times New Roman"/>
          <w:b/>
          <w:spacing w:val="2"/>
          <w:lang w:eastAsia="zh-CN"/>
        </w:rPr>
        <w:t>partly met</w:t>
      </w:r>
      <w:r>
        <w:rPr>
          <w:rFonts w:asciiTheme="majorHAnsi" w:eastAsia="Times New Roman" w:hAnsiTheme="majorHAnsi" w:cs="Times New Roman"/>
          <w:spacing w:val="2"/>
          <w:lang w:eastAsia="zh-CN"/>
        </w:rPr>
        <w:t>.</w:t>
      </w:r>
      <w:r w:rsidRPr="001017CA">
        <w:rPr>
          <w:rFonts w:ascii="Cambria" w:eastAsia="Times New Roman" w:hAnsi="Cambria" w:cs="Times New Roman"/>
          <w:spacing w:val="2"/>
          <w:lang w:eastAsia="zh-CN"/>
        </w:rPr>
        <w:t xml:space="preserve"> </w:t>
      </w:r>
      <w:r w:rsidRPr="001017CA">
        <w:rPr>
          <w:rFonts w:asciiTheme="majorHAnsi" w:eastAsia="Times New Roman" w:hAnsiTheme="majorHAnsi" w:cs="Times New Roman"/>
          <w:spacing w:val="2"/>
          <w:lang w:eastAsia="zh-CN"/>
        </w:rPr>
        <w:t xml:space="preserve">Ministry of Finance, Ministry of Agriculture and Forestry, and Ministry of Public Security have an authority to conduct criminal proceedings under criminal procedure law, including to conduct inquiries and obtain information on </w:t>
      </w:r>
      <w:proofErr w:type="spellStart"/>
      <w:r w:rsidRPr="001017CA">
        <w:rPr>
          <w:rFonts w:asciiTheme="majorHAnsi" w:eastAsia="Times New Roman" w:hAnsiTheme="majorHAnsi" w:cs="Times New Roman"/>
          <w:spacing w:val="2"/>
          <w:lang w:eastAsia="zh-CN"/>
        </w:rPr>
        <w:t>behaf</w:t>
      </w:r>
      <w:proofErr w:type="spellEnd"/>
      <w:r w:rsidRPr="001017CA">
        <w:rPr>
          <w:rFonts w:asciiTheme="majorHAnsi" w:eastAsia="Times New Roman" w:hAnsiTheme="majorHAnsi" w:cs="Times New Roman"/>
          <w:spacing w:val="2"/>
          <w:lang w:eastAsia="zh-CN"/>
        </w:rPr>
        <w:t xml:space="preserve"> of foreign counterparts, based on agreements </w:t>
      </w:r>
      <w:proofErr w:type="gramStart"/>
      <w:r w:rsidRPr="001017CA">
        <w:rPr>
          <w:rFonts w:asciiTheme="majorHAnsi" w:eastAsia="Times New Roman" w:hAnsiTheme="majorHAnsi" w:cs="Times New Roman"/>
          <w:spacing w:val="2"/>
          <w:lang w:eastAsia="zh-CN"/>
        </w:rPr>
        <w:t>that  Lao</w:t>
      </w:r>
      <w:proofErr w:type="gramEnd"/>
      <w:r w:rsidRPr="001017CA">
        <w:rPr>
          <w:rFonts w:asciiTheme="majorHAnsi" w:eastAsia="Times New Roman" w:hAnsiTheme="majorHAnsi" w:cs="Times New Roman"/>
          <w:spacing w:val="2"/>
          <w:lang w:eastAsia="zh-CN"/>
        </w:rPr>
        <w:t xml:space="preserve"> PDR has signed with foreign countries or international conventions that the Lao PDR (Article 46 and 270). Lao PDR has MOUs related to judicial assistance with two countries, namely China and Vietnam.  There are unclear provisions under The Anti-Corruption Law, Law on the Office of the Public Prosecutor, and Law on People’s Court (Amended version) as to whether law enforcement agencies are authorised to conduct investigations </w:t>
      </w:r>
      <w:proofErr w:type="gramStart"/>
      <w:r w:rsidRPr="001017CA">
        <w:rPr>
          <w:rFonts w:asciiTheme="majorHAnsi" w:eastAsia="Times New Roman" w:hAnsiTheme="majorHAnsi" w:cs="Times New Roman"/>
          <w:spacing w:val="2"/>
          <w:lang w:eastAsia="zh-CN"/>
        </w:rPr>
        <w:t>in  response</w:t>
      </w:r>
      <w:proofErr w:type="gramEnd"/>
      <w:r w:rsidRPr="001017CA">
        <w:rPr>
          <w:rFonts w:asciiTheme="majorHAnsi" w:eastAsia="Times New Roman" w:hAnsiTheme="majorHAnsi" w:cs="Times New Roman"/>
          <w:spacing w:val="2"/>
          <w:lang w:eastAsia="zh-CN"/>
        </w:rPr>
        <w:t xml:space="preserve"> to requests from foreign counterparts, including obtaining information on behalf of a foreign counterpart.</w:t>
      </w:r>
    </w:p>
    <w:p w14:paraId="50347A06" w14:textId="77777777" w:rsidR="00600F87" w:rsidRPr="001017CA" w:rsidRDefault="00600F87" w:rsidP="00600F87">
      <w:pPr>
        <w:numPr>
          <w:ilvl w:val="0"/>
          <w:numId w:val="16"/>
        </w:numPr>
        <w:tabs>
          <w:tab w:val="left" w:pos="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i/>
          <w:spacing w:val="2"/>
          <w:lang w:eastAsia="zh-CN"/>
        </w:rPr>
        <w:t>Criterion 40.19</w:t>
      </w:r>
      <w:r w:rsidRPr="001017CA">
        <w:rPr>
          <w:rFonts w:asciiTheme="majorHAnsi" w:eastAsia="Times New Roman" w:hAnsiTheme="majorHAnsi" w:cs="Times New Roman"/>
          <w:spacing w:val="2"/>
          <w:lang w:eastAsia="zh-CN"/>
        </w:rPr>
        <w:t xml:space="preserve"> is </w:t>
      </w:r>
      <w:r w:rsidRPr="001017CA">
        <w:rPr>
          <w:rFonts w:asciiTheme="majorHAnsi" w:eastAsia="Times New Roman" w:hAnsiTheme="majorHAnsi" w:cs="Times New Roman"/>
          <w:b/>
          <w:spacing w:val="2"/>
          <w:lang w:eastAsia="zh-CN"/>
        </w:rPr>
        <w:t>not met</w:t>
      </w:r>
      <w:r>
        <w:rPr>
          <w:rFonts w:asciiTheme="majorHAnsi" w:eastAsia="Times New Roman" w:hAnsiTheme="majorHAnsi" w:cs="Times New Roman"/>
          <w:b/>
          <w:spacing w:val="2"/>
          <w:lang w:eastAsia="zh-CN"/>
        </w:rPr>
        <w:t>.</w:t>
      </w:r>
      <w:r w:rsidRPr="001017CA">
        <w:rPr>
          <w:rFonts w:eastAsiaTheme="minorHAnsi"/>
        </w:rPr>
        <w:t xml:space="preserve"> </w:t>
      </w:r>
      <w:r w:rsidRPr="001017CA">
        <w:rPr>
          <w:rFonts w:asciiTheme="majorHAnsi" w:eastAsia="Times New Roman" w:hAnsiTheme="majorHAnsi" w:cs="Times New Roman"/>
          <w:spacing w:val="2"/>
          <w:lang w:eastAsia="zh-CN"/>
        </w:rPr>
        <w:t>The criminal procedure law, the Anti-Corruption Law, Law on the Office of the Public Prosecutor, and Law on People’s Court (Amended version) do not regulate the powers of law enforcement to conduct cooperative investigations or form joint investigative teams. Additionally, no such powers were found in the MOUs on judicial assistance</w:t>
      </w:r>
    </w:p>
    <w:p w14:paraId="083A19D1" w14:textId="77777777" w:rsidR="00600F87" w:rsidRPr="001017CA" w:rsidRDefault="00600F87" w:rsidP="00600F87">
      <w:pPr>
        <w:tabs>
          <w:tab w:val="left" w:pos="0"/>
          <w:tab w:val="left" w:pos="1191"/>
          <w:tab w:val="left" w:pos="1531"/>
        </w:tabs>
        <w:spacing w:after="120" w:line="280" w:lineRule="exact"/>
        <w:jc w:val="both"/>
        <w:rPr>
          <w:rFonts w:asciiTheme="majorHAnsi" w:eastAsia="Times New Roman" w:hAnsiTheme="majorHAnsi" w:cs="Times New Roman"/>
          <w:i/>
          <w:spacing w:val="2"/>
          <w:lang w:eastAsia="zh-CN"/>
        </w:rPr>
      </w:pPr>
      <w:r w:rsidRPr="001017CA">
        <w:rPr>
          <w:rFonts w:asciiTheme="majorHAnsi" w:eastAsia="Times New Roman" w:hAnsiTheme="majorHAnsi" w:cs="Times New Roman"/>
          <w:i/>
          <w:spacing w:val="2"/>
          <w:lang w:eastAsia="zh-CN"/>
        </w:rPr>
        <w:t>Exchange of Information Between Non-Counterparts</w:t>
      </w:r>
    </w:p>
    <w:p w14:paraId="37FD0E0A" w14:textId="77777777" w:rsidR="00600F87" w:rsidRPr="001017CA" w:rsidRDefault="00600F87" w:rsidP="00600F87">
      <w:pPr>
        <w:numPr>
          <w:ilvl w:val="0"/>
          <w:numId w:val="16"/>
        </w:numPr>
        <w:tabs>
          <w:tab w:val="left" w:pos="0"/>
          <w:tab w:val="left" w:pos="85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i/>
          <w:spacing w:val="2"/>
          <w:lang w:eastAsia="zh-CN"/>
        </w:rPr>
        <w:t>Criterion 40.20</w:t>
      </w:r>
      <w:r w:rsidRPr="001017CA">
        <w:rPr>
          <w:rFonts w:asciiTheme="majorHAnsi" w:eastAsia="Times New Roman" w:hAnsiTheme="majorHAnsi" w:cs="Times New Roman"/>
          <w:spacing w:val="2"/>
          <w:lang w:eastAsia="zh-CN"/>
        </w:rPr>
        <w:t xml:space="preserve"> is </w:t>
      </w:r>
      <w:r w:rsidRPr="001017CA">
        <w:rPr>
          <w:rFonts w:asciiTheme="majorHAnsi" w:eastAsia="Times New Roman" w:hAnsiTheme="majorHAnsi" w:cs="Times New Roman"/>
          <w:b/>
          <w:spacing w:val="2"/>
          <w:lang w:eastAsia="zh-CN"/>
        </w:rPr>
        <w:t>partly met</w:t>
      </w:r>
      <w:r>
        <w:rPr>
          <w:rFonts w:asciiTheme="majorHAnsi" w:eastAsia="Times New Roman" w:hAnsiTheme="majorHAnsi" w:cs="Times New Roman"/>
          <w:b/>
          <w:spacing w:val="2"/>
          <w:lang w:eastAsia="zh-CN"/>
        </w:rPr>
        <w:t>.</w:t>
      </w:r>
      <w:r w:rsidRPr="001017CA">
        <w:rPr>
          <w:rFonts w:ascii="Cambria" w:eastAsia="Times New Roman" w:hAnsi="Cambria" w:cs="Times New Roman"/>
          <w:spacing w:val="2"/>
          <w:lang w:eastAsia="zh-CN"/>
        </w:rPr>
        <w:t xml:space="preserve"> </w:t>
      </w:r>
      <w:commentRangeStart w:id="670"/>
      <w:r w:rsidRPr="001017CA">
        <w:rPr>
          <w:rFonts w:asciiTheme="majorHAnsi" w:eastAsia="Times New Roman" w:hAnsiTheme="majorHAnsi" w:cs="Times New Roman"/>
          <w:strike/>
          <w:spacing w:val="2"/>
          <w:lang w:eastAsia="zh-CN"/>
        </w:rPr>
        <w:t>Article 14</w:t>
      </w:r>
      <w:r w:rsidRPr="001017CA">
        <w:rPr>
          <w:rFonts w:asciiTheme="majorHAnsi" w:eastAsia="Times New Roman" w:hAnsiTheme="majorHAnsi" w:cs="Times New Roman"/>
          <w:spacing w:val="2"/>
          <w:lang w:eastAsia="zh-CN"/>
        </w:rPr>
        <w:t xml:space="preserve"> </w:t>
      </w:r>
      <w:commentRangeEnd w:id="670"/>
      <w:r w:rsidRPr="001017CA">
        <w:rPr>
          <w:rFonts w:ascii="Times New Roman" w:eastAsia="Times New Roman" w:hAnsi="Times New Roman" w:cs="Times New Roman"/>
          <w:sz w:val="16"/>
          <w:szCs w:val="16"/>
          <w:lang w:eastAsia="zh-CN"/>
        </w:rPr>
        <w:commentReference w:id="670"/>
      </w:r>
      <w:r w:rsidRPr="001017CA">
        <w:rPr>
          <w:rFonts w:asciiTheme="majorHAnsi" w:eastAsia="Times New Roman" w:hAnsiTheme="majorHAnsi" w:cs="Times New Roman"/>
          <w:spacing w:val="2"/>
          <w:lang w:eastAsia="zh-CN"/>
        </w:rPr>
        <w:t xml:space="preserve"> article 42 par 1 of Law on Anti-Money Laundering and Counter-Financing of Terrorism 2014 provides powers to competent authorities, including law enforcement agencies to conduct wide range relation and cooperation with foreign countries, regions, and international community on AML/CFT, and the scope of cooperation includes the gathering (collection), studying, and analysing, and exchange of information, technologies and lessons on money laundering and financing of terrorism (article 43(1)). Although these general </w:t>
      </w:r>
      <w:proofErr w:type="spellStart"/>
      <w:r w:rsidRPr="001017CA">
        <w:rPr>
          <w:rFonts w:asciiTheme="majorHAnsi" w:eastAsia="Times New Roman" w:hAnsiTheme="majorHAnsi" w:cs="Times New Roman"/>
          <w:spacing w:val="2"/>
          <w:lang w:eastAsia="zh-CN"/>
        </w:rPr>
        <w:t>provisons</w:t>
      </w:r>
      <w:proofErr w:type="spellEnd"/>
      <w:r w:rsidRPr="001017CA">
        <w:rPr>
          <w:rFonts w:asciiTheme="majorHAnsi" w:eastAsia="Times New Roman" w:hAnsiTheme="majorHAnsi" w:cs="Times New Roman"/>
          <w:spacing w:val="2"/>
          <w:lang w:eastAsia="zh-CN"/>
        </w:rPr>
        <w:t xml:space="preserve"> are in place, that may provide the legal basis of exchange of information between non-counterparts, there are no specific provisions in Lao PDR law to authorise the exchange of information with non-counterparts. There is also an absence of MoU or treaties for Lao PDR’s competent authorities to conduct horizontal cooperation with foreign non-counterparts, and therefore these provisions do not yet sufficiently comply with this criterion.</w:t>
      </w:r>
    </w:p>
    <w:p w14:paraId="0210686F" w14:textId="77777777" w:rsidR="00600F87" w:rsidRPr="001017CA" w:rsidRDefault="00600F87" w:rsidP="00600F87">
      <w:pPr>
        <w:tabs>
          <w:tab w:val="left" w:pos="0"/>
          <w:tab w:val="left" w:pos="1191"/>
          <w:tab w:val="left" w:pos="1531"/>
        </w:tabs>
        <w:spacing w:before="240" w:after="240" w:line="240" w:lineRule="auto"/>
        <w:jc w:val="both"/>
        <w:outlineLvl w:val="2"/>
        <w:rPr>
          <w:rFonts w:asciiTheme="majorHAnsi" w:eastAsia="Times New Roman" w:hAnsiTheme="majorHAnsi" w:cs="Times New Roman"/>
          <w:bCs/>
          <w:iCs/>
          <w:color w:val="244061" w:themeColor="accent1" w:themeShade="80"/>
          <w:sz w:val="24"/>
          <w:szCs w:val="24"/>
          <w:lang w:eastAsia="zh-CN"/>
        </w:rPr>
      </w:pPr>
      <w:r w:rsidRPr="001017CA">
        <w:rPr>
          <w:rFonts w:asciiTheme="majorHAnsi" w:eastAsia="Times New Roman" w:hAnsiTheme="majorHAnsi" w:cs="Times New Roman"/>
          <w:bCs/>
          <w:i/>
          <w:iCs/>
          <w:color w:val="244061" w:themeColor="accent1" w:themeShade="80"/>
          <w:sz w:val="24"/>
          <w:szCs w:val="24"/>
          <w:lang w:eastAsia="zh-CN"/>
        </w:rPr>
        <w:t>Weighting and Conclusion</w:t>
      </w:r>
    </w:p>
    <w:p w14:paraId="4A8312C9" w14:textId="77777777" w:rsidR="00600F87" w:rsidRPr="001017CA" w:rsidRDefault="00600F87" w:rsidP="00600F87">
      <w:pPr>
        <w:numPr>
          <w:ilvl w:val="0"/>
          <w:numId w:val="16"/>
        </w:numPr>
        <w:tabs>
          <w:tab w:val="left" w:pos="0"/>
          <w:tab w:val="left" w:pos="850"/>
          <w:tab w:val="left" w:pos="1191"/>
          <w:tab w:val="left" w:pos="1531"/>
        </w:tabs>
        <w:spacing w:after="120" w:line="280" w:lineRule="exact"/>
        <w:ind w:left="0" w:firstLine="0"/>
        <w:jc w:val="both"/>
        <w:rPr>
          <w:rFonts w:asciiTheme="majorHAnsi" w:eastAsia="Times New Roman" w:hAnsiTheme="majorHAnsi" w:cs="Times New Roman"/>
          <w:spacing w:val="2"/>
          <w:lang w:eastAsia="zh-CN"/>
        </w:rPr>
      </w:pPr>
      <w:r w:rsidRPr="001017CA">
        <w:rPr>
          <w:rFonts w:asciiTheme="majorHAnsi" w:eastAsia="Times New Roman" w:hAnsiTheme="majorHAnsi" w:cs="Times New Roman"/>
          <w:spacing w:val="2"/>
          <w:lang w:eastAsia="zh-CN"/>
        </w:rPr>
        <w:t xml:space="preserve">Lao PDR conduct international cooperation in AML/CFT areas under Article 42 of Law on Anti-Money Laundering and Counter-Financing of Terrorism 2014 that requires competent authorities to conduct international cooperation on AML/CFT in conformity with international agreements and treaties to which Lao PDR is a party, and also other regulations related to the powers of law enforcement agencies and supervisory agencies. Nevertheless, some deficiencies have been found, such as using the most efficient means to-cooperate, limited requirement regarding clear and secure gateways, </w:t>
      </w:r>
      <w:proofErr w:type="spellStart"/>
      <w:r w:rsidRPr="001017CA">
        <w:rPr>
          <w:rFonts w:asciiTheme="majorHAnsi" w:eastAsia="Times New Roman" w:hAnsiTheme="majorHAnsi" w:cs="Times New Roman"/>
          <w:spacing w:val="2"/>
          <w:lang w:eastAsia="zh-CN"/>
        </w:rPr>
        <w:t>prioritisastion</w:t>
      </w:r>
      <w:proofErr w:type="spellEnd"/>
      <w:r w:rsidRPr="001017CA">
        <w:rPr>
          <w:rFonts w:asciiTheme="majorHAnsi" w:eastAsia="Times New Roman" w:hAnsiTheme="majorHAnsi" w:cs="Times New Roman"/>
          <w:spacing w:val="2"/>
          <w:lang w:eastAsia="zh-CN"/>
        </w:rPr>
        <w:t xml:space="preserve"> and timely execution of request, as well as the safeguarding provisions. There is limited implementation of timely arrangements of </w:t>
      </w:r>
      <w:r w:rsidRPr="001017CA">
        <w:rPr>
          <w:rFonts w:asciiTheme="majorHAnsi" w:eastAsia="Times New Roman" w:hAnsiTheme="majorHAnsi" w:cs="Times New Roman"/>
          <w:spacing w:val="2"/>
          <w:lang w:eastAsia="zh-CN"/>
        </w:rPr>
        <w:lastRenderedPageBreak/>
        <w:t xml:space="preserve">agreement, and no provision on feedback, except for AMLIO.  The assessor also found the limitation provision regarding refusal grounds, the absence of specific provision related with the exchange information both in law enforcement agencies and supervisory agencies, and also the absence of MoU or treaties for Lao PDR’s competent authorities to conduct horizontal cooperation with foreign non-counterparts </w:t>
      </w:r>
    </w:p>
    <w:p w14:paraId="1CF1500C" w14:textId="5FE96D32" w:rsidR="001017CA" w:rsidRPr="00600F87" w:rsidRDefault="00600F87" w:rsidP="00600F87">
      <w:pPr>
        <w:numPr>
          <w:ilvl w:val="0"/>
          <w:numId w:val="16"/>
        </w:numPr>
        <w:tabs>
          <w:tab w:val="left" w:pos="0"/>
          <w:tab w:val="left" w:pos="850"/>
          <w:tab w:val="left" w:pos="1191"/>
          <w:tab w:val="left" w:pos="1531"/>
        </w:tabs>
        <w:spacing w:after="120" w:line="280" w:lineRule="exact"/>
        <w:ind w:left="0" w:firstLine="0"/>
        <w:jc w:val="both"/>
        <w:rPr>
          <w:rFonts w:asciiTheme="majorHAnsi" w:eastAsia="Times New Roman" w:hAnsiTheme="majorHAnsi" w:cs="Times New Roman"/>
          <w:b/>
          <w:spacing w:val="2"/>
          <w:lang w:eastAsia="zh-CN"/>
        </w:rPr>
      </w:pPr>
      <w:r w:rsidRPr="001017CA">
        <w:rPr>
          <w:rFonts w:asciiTheme="majorHAnsi" w:eastAsia="Times New Roman" w:hAnsiTheme="majorHAnsi" w:cs="Times New Roman"/>
          <w:b/>
          <w:spacing w:val="2"/>
          <w:lang w:eastAsia="zh-CN"/>
        </w:rPr>
        <w:t>Recommendat</w:t>
      </w:r>
      <w:r>
        <w:rPr>
          <w:rFonts w:asciiTheme="majorHAnsi" w:eastAsia="Times New Roman" w:hAnsiTheme="majorHAnsi" w:cs="Times New Roman"/>
          <w:b/>
          <w:spacing w:val="2"/>
          <w:lang w:eastAsia="zh-CN"/>
        </w:rPr>
        <w:t>ion 40 is rated partially compliant.</w:t>
      </w:r>
    </w:p>
    <w:p w14:paraId="4BF00ACD" w14:textId="77777777" w:rsidR="001017CA" w:rsidRPr="001017CA" w:rsidRDefault="001017CA" w:rsidP="001017CA">
      <w:pPr>
        <w:tabs>
          <w:tab w:val="left" w:pos="0"/>
          <w:tab w:val="left" w:pos="850"/>
          <w:tab w:val="left" w:pos="1191"/>
          <w:tab w:val="left" w:pos="1531"/>
        </w:tabs>
        <w:spacing w:after="120" w:line="280" w:lineRule="exact"/>
        <w:jc w:val="both"/>
        <w:rPr>
          <w:rFonts w:asciiTheme="majorHAnsi" w:eastAsia="Times New Roman" w:hAnsiTheme="majorHAnsi" w:cs="Times New Roman"/>
          <w:b/>
          <w:spacing w:val="2"/>
          <w:lang w:eastAsia="zh-CN"/>
        </w:rPr>
        <w:sectPr w:rsidR="001017CA" w:rsidRPr="001017CA" w:rsidSect="004A2613">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652" w:gutter="0"/>
          <w:cols w:space="708"/>
          <w:docGrid w:linePitch="360"/>
        </w:sectPr>
      </w:pPr>
    </w:p>
    <w:p w14:paraId="47C5CD75" w14:textId="77777777" w:rsidR="005D56DF" w:rsidRPr="00435FB3" w:rsidRDefault="005D56DF" w:rsidP="00434385">
      <w:pPr>
        <w:spacing w:after="120" w:line="240" w:lineRule="auto"/>
        <w:rPr>
          <w:rFonts w:asciiTheme="majorHAnsi" w:hAnsiTheme="majorHAnsi"/>
        </w:rPr>
      </w:pPr>
    </w:p>
    <w:sectPr w:rsidR="005D56DF" w:rsidRPr="00435FB3" w:rsidSect="004A2613">
      <w:headerReference w:type="default" r:id="rId24"/>
      <w:pgSz w:w="11906" w:h="16838"/>
      <w:pgMar w:top="1440" w:right="1440" w:bottom="1440" w:left="1440" w:header="708" w:footer="652"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PST-PC" w:date="2020-10-05T20:21:00Z" w:initials="P">
    <w:p w14:paraId="2D7F382A" w14:textId="77777777" w:rsidR="00C1057D" w:rsidRPr="00F2617D" w:rsidRDefault="00C1057D" w:rsidP="0079151E">
      <w:pPr>
        <w:pStyle w:val="ListParagraph"/>
        <w:tabs>
          <w:tab w:val="clear" w:pos="850"/>
          <w:tab w:val="clear" w:pos="1191"/>
          <w:tab w:val="clear" w:pos="1531"/>
          <w:tab w:val="left" w:pos="540"/>
          <w:tab w:val="left" w:pos="1080"/>
        </w:tabs>
        <w:spacing w:before="240" w:line="276" w:lineRule="auto"/>
        <w:ind w:left="0"/>
        <w:rPr>
          <w:rFonts w:ascii="Phetsarath OT" w:eastAsia="Phetsarath OT" w:hAnsi="Phetsarath OT" w:cs="Phetsarath OT"/>
          <w:b/>
          <w:bCs/>
          <w:cs/>
          <w:lang w:bidi="lo-LA"/>
        </w:rPr>
      </w:pPr>
      <w:r w:rsidRPr="00530080">
        <w:rPr>
          <w:rStyle w:val="CommentReference"/>
          <w:sz w:val="20"/>
          <w:szCs w:val="20"/>
        </w:rPr>
        <w:annotationRef/>
      </w:r>
      <w:bookmarkStart w:id="19" w:name="_Hlk51571907"/>
      <w:r w:rsidRPr="00C45CE2">
        <w:rPr>
          <w:rFonts w:eastAsia="Phetsarath OT"/>
        </w:rPr>
        <w:t xml:space="preserve">Lao PDR conducted its national risk assessment on ML/TF throughout 18 categories </w:t>
      </w:r>
      <w:r w:rsidRPr="00C45CE2">
        <w:rPr>
          <w:rFonts w:eastAsia="Phetsarath OT"/>
          <w:highlight w:val="yellow"/>
        </w:rPr>
        <w:t>(annex 1)</w:t>
      </w:r>
      <w:r w:rsidRPr="00C45CE2">
        <w:rPr>
          <w:rFonts w:eastAsia="Phetsarath OT"/>
        </w:rPr>
        <w:t xml:space="preserve"> of which, 17 are listed under the Law on AML/CFT. However, there are only 14 categories operating in Lao PDR and the remained 3 categories are yet to be activated to which private sector providing their AML/CFT implementation mechanism, information on their products/services, responded to questionnaire and interview on their practice in order to fulfilled the NRA process.  </w:t>
      </w:r>
      <w:bookmarkEnd w:id="19"/>
    </w:p>
  </w:comment>
  <w:comment w:id="16" w:author="HAMILTON, Craig" w:date="2020-10-12T15:32:00Z" w:initials="HC">
    <w:p w14:paraId="049A77B5" w14:textId="77777777" w:rsidR="00C1057D" w:rsidRDefault="00C1057D" w:rsidP="0079151E">
      <w:pPr>
        <w:pStyle w:val="CommentText"/>
      </w:pPr>
      <w:r>
        <w:rPr>
          <w:rStyle w:val="CommentReference"/>
        </w:rPr>
        <w:annotationRef/>
      </w:r>
      <w:r>
        <w:t xml:space="preserve">I require some understanding of the potential risk presented by these sectors that have not undertaken sector risk assessments.  </w:t>
      </w:r>
    </w:p>
    <w:p w14:paraId="34EF0311" w14:textId="77777777" w:rsidR="00C1057D" w:rsidRDefault="00C1057D" w:rsidP="0079151E">
      <w:pPr>
        <w:pStyle w:val="CommentText"/>
      </w:pPr>
    </w:p>
    <w:p w14:paraId="50557260" w14:textId="77777777" w:rsidR="00C1057D" w:rsidRDefault="00C1057D" w:rsidP="0079151E">
      <w:pPr>
        <w:pStyle w:val="CommentText"/>
      </w:pPr>
      <w:r>
        <w:t xml:space="preserve">Note: On the issue of ‘consultation’ and how the sector risk assessments were developed and the agreed understanding of risk will be discussed during the on-site. </w:t>
      </w:r>
    </w:p>
  </w:comment>
  <w:comment w:id="17" w:author="Dell" w:date="2021-01-26T13:56:00Z" w:initials="D">
    <w:p w14:paraId="24B4DD16" w14:textId="44A8B6A3" w:rsidR="00C1057D" w:rsidRDefault="00C1057D">
      <w:pPr>
        <w:pStyle w:val="CommentText"/>
      </w:pPr>
      <w:r>
        <w:rPr>
          <w:rStyle w:val="CommentReference"/>
        </w:rPr>
        <w:annotationRef/>
      </w:r>
      <w:r w:rsidRPr="00D91146">
        <w:rPr>
          <w:rFonts w:eastAsia="Phetsarath OT"/>
          <w:lang w:bidi="lo-LA"/>
        </w:rPr>
        <w:t xml:space="preserve">Lao PDR does not have data on </w:t>
      </w:r>
      <w:r w:rsidRPr="00D91146">
        <w:rPr>
          <w:rFonts w:eastAsia="Phetsarath OT"/>
          <w:cs/>
          <w:lang w:bidi="lo-LA"/>
        </w:rPr>
        <w:t xml:space="preserve">03 </w:t>
      </w:r>
      <w:r w:rsidRPr="00D91146">
        <w:rPr>
          <w:rFonts w:eastAsia="Phetsarath OT"/>
          <w:lang w:bidi="lo-LA"/>
        </w:rPr>
        <w:t>sectors (</w:t>
      </w:r>
      <w:r w:rsidRPr="00D91146">
        <w:rPr>
          <w:rFonts w:eastAsia="Phetsarath OT" w:cs="Phetsarath OT"/>
          <w:lang w:bidi="lo-LA"/>
        </w:rPr>
        <w:t>Financial Settlement Tools Agency, Trust Company, Financing Company LTD.</w:t>
      </w:r>
      <w:r w:rsidRPr="00D91146">
        <w:rPr>
          <w:rFonts w:eastAsia="Phetsarath OT"/>
          <w:lang w:bidi="lo-LA"/>
        </w:rPr>
        <w:t>)</w:t>
      </w:r>
      <w:r w:rsidRPr="00D91146">
        <w:rPr>
          <w:rFonts w:eastAsia="Phetsarath OT"/>
          <w:noProof/>
          <w:lang w:bidi="lo-LA"/>
        </w:rPr>
        <w:t xml:space="preserve">, which </w:t>
      </w:r>
      <w:r w:rsidRPr="00D91146">
        <w:rPr>
          <w:rFonts w:eastAsia="Phetsarath OT"/>
          <w:lang w:bidi="lo-LA"/>
        </w:rPr>
        <w:t>are not</w:t>
      </w:r>
      <w:r w:rsidRPr="00D91146">
        <w:rPr>
          <w:rFonts w:eastAsia="Phetsarath OT"/>
          <w:noProof/>
          <w:lang w:bidi="lo-LA"/>
        </w:rPr>
        <w:t xml:space="preserve"> </w:t>
      </w:r>
      <w:r w:rsidRPr="00D91146">
        <w:rPr>
          <w:rFonts w:eastAsia="Phetsarath OT"/>
          <w:lang w:bidi="lo-LA"/>
        </w:rPr>
        <w:t>operate in Lao PDR</w:t>
      </w:r>
      <w:r w:rsidRPr="00D91146">
        <w:rPr>
          <w:rFonts w:eastAsia="Phetsarath OT"/>
          <w:noProof/>
          <w:lang w:bidi="lo-LA"/>
        </w:rPr>
        <w:t xml:space="preserve"> yet</w:t>
      </w:r>
      <w:r w:rsidRPr="00D91146">
        <w:rPr>
          <w:rFonts w:eastAsia="Phetsarath OT"/>
          <w:lang w:bidi="lo-LA"/>
        </w:rPr>
        <w:t>, t</w:t>
      </w:r>
      <w:r w:rsidRPr="00D91146">
        <w:rPr>
          <w:rFonts w:eastAsia="Phetsarath OT"/>
          <w:noProof/>
          <w:lang w:bidi="lo-LA"/>
        </w:rPr>
        <w:t xml:space="preserve">hus we could not </w:t>
      </w:r>
      <w:r w:rsidRPr="00D91146">
        <w:rPr>
          <w:rFonts w:eastAsia="Phetsarath OT"/>
          <w:lang w:bidi="lo-LA"/>
        </w:rPr>
        <w:t>determine</w:t>
      </w:r>
      <w:r w:rsidRPr="00D91146">
        <w:rPr>
          <w:rFonts w:eastAsia="Phetsarath OT"/>
          <w:cs/>
          <w:lang w:bidi="th-TH"/>
        </w:rPr>
        <w:t xml:space="preserve"> </w:t>
      </w:r>
      <w:r w:rsidRPr="00D91146">
        <w:rPr>
          <w:rFonts w:eastAsia="Phetsarath OT"/>
        </w:rPr>
        <w:t xml:space="preserve">potential risk </w:t>
      </w:r>
      <w:r w:rsidRPr="00D91146">
        <w:rPr>
          <w:rFonts w:eastAsia="Phetsarath OT"/>
          <w:lang w:bidi="th-TH"/>
        </w:rPr>
        <w:t>of</w:t>
      </w:r>
      <w:r w:rsidRPr="00D91146">
        <w:rPr>
          <w:rFonts w:eastAsia="Phetsarath OT"/>
          <w:cs/>
          <w:lang w:bidi="lo-LA"/>
        </w:rPr>
        <w:t xml:space="preserve"> 03 </w:t>
      </w:r>
      <w:r w:rsidRPr="00D91146">
        <w:t>sectors.</w:t>
      </w:r>
    </w:p>
  </w:comment>
  <w:comment w:id="20" w:author="PST-PC" w:date="2020-09-30T14:26:00Z" w:initials="P">
    <w:p w14:paraId="7911A67C" w14:textId="77777777" w:rsidR="00C1057D" w:rsidRPr="00C45CE2" w:rsidRDefault="00C1057D" w:rsidP="0079151E">
      <w:pPr>
        <w:pStyle w:val="CommentText"/>
        <w:rPr>
          <w:sz w:val="22"/>
          <w:szCs w:val="22"/>
        </w:rPr>
      </w:pPr>
      <w:r>
        <w:rPr>
          <w:rStyle w:val="CommentReference"/>
        </w:rPr>
        <w:annotationRef/>
      </w:r>
      <w:r w:rsidRPr="00C45CE2">
        <w:rPr>
          <w:sz w:val="22"/>
          <w:szCs w:val="22"/>
        </w:rPr>
        <w:t xml:space="preserve">The TF assessment was involved AMLIO, Investigation Department of MOPS, Department of Administration Development “DPAD” of </w:t>
      </w:r>
      <w:proofErr w:type="spellStart"/>
      <w:r w:rsidRPr="00C45CE2">
        <w:rPr>
          <w:sz w:val="22"/>
          <w:szCs w:val="22"/>
        </w:rPr>
        <w:t>MoHA</w:t>
      </w:r>
      <w:proofErr w:type="spellEnd"/>
      <w:r w:rsidRPr="00C45CE2">
        <w:rPr>
          <w:sz w:val="22"/>
          <w:szCs w:val="22"/>
        </w:rPr>
        <w:t xml:space="preserve"> for consulting and information collection such as STRs, investigations and NPOs as input into the </w:t>
      </w:r>
      <w:proofErr w:type="spellStart"/>
      <w:r w:rsidRPr="00C45CE2">
        <w:rPr>
          <w:sz w:val="22"/>
          <w:szCs w:val="22"/>
        </w:rPr>
        <w:t>Wolrd</w:t>
      </w:r>
      <w:proofErr w:type="spellEnd"/>
      <w:r w:rsidRPr="00C45CE2">
        <w:rPr>
          <w:sz w:val="22"/>
          <w:szCs w:val="22"/>
        </w:rPr>
        <w:t xml:space="preserve"> bank’s assessment tools. </w:t>
      </w:r>
    </w:p>
  </w:comment>
  <w:comment w:id="21" w:author="HAMILTON, Craig" w:date="2020-10-12T15:49:00Z" w:initials="HC">
    <w:p w14:paraId="352CEC8B" w14:textId="77777777" w:rsidR="00C1057D" w:rsidRDefault="00C1057D" w:rsidP="0079151E">
      <w:pPr>
        <w:pStyle w:val="CommentText"/>
      </w:pPr>
      <w:r>
        <w:rPr>
          <w:rStyle w:val="CommentReference"/>
        </w:rPr>
        <w:annotationRef/>
      </w:r>
      <w:r>
        <w:t xml:space="preserve">What is the function of the </w:t>
      </w:r>
      <w:proofErr w:type="gramStart"/>
      <w:r>
        <w:t>DPAD ?</w:t>
      </w:r>
      <w:proofErr w:type="gramEnd"/>
      <w:r>
        <w:t xml:space="preserve"> </w:t>
      </w:r>
    </w:p>
  </w:comment>
  <w:comment w:id="22" w:author="Dell" w:date="2021-01-26T13:56:00Z" w:initials="D">
    <w:p w14:paraId="185A09A3" w14:textId="77777777" w:rsidR="00C1057D" w:rsidRPr="0064655A" w:rsidRDefault="00C1057D" w:rsidP="0064655A">
      <w:pPr>
        <w:spacing w:after="0" w:line="259" w:lineRule="auto"/>
        <w:ind w:left="180"/>
        <w:rPr>
          <w:rFonts w:ascii="Times New Roman" w:eastAsia="Calibri" w:hAnsi="Times New Roman" w:cs="Times New Roman"/>
          <w:noProof/>
          <w:color w:val="FF0000"/>
          <w:sz w:val="20"/>
          <w:szCs w:val="20"/>
          <w:lang w:val="en-US"/>
        </w:rPr>
      </w:pPr>
      <w:r>
        <w:rPr>
          <w:rStyle w:val="CommentReference"/>
        </w:rPr>
        <w:annotationRef/>
      </w:r>
      <w:r w:rsidRPr="00D91146">
        <w:rPr>
          <w:rFonts w:ascii="Times New Roman" w:eastAsiaTheme="minorHAnsi" w:hAnsi="Times New Roman" w:cs="Times New Roman"/>
          <w:sz w:val="20"/>
          <w:szCs w:val="20"/>
          <w:lang w:val="en-US"/>
        </w:rPr>
        <w:t xml:space="preserve">Department of Administration Development “DPAD” of </w:t>
      </w:r>
      <w:proofErr w:type="spellStart"/>
      <w:r w:rsidRPr="00D91146">
        <w:rPr>
          <w:rFonts w:ascii="Times New Roman" w:eastAsiaTheme="minorHAnsi" w:hAnsi="Times New Roman" w:cs="Times New Roman"/>
          <w:sz w:val="20"/>
          <w:szCs w:val="20"/>
          <w:lang w:val="en-US"/>
        </w:rPr>
        <w:t>MoHA</w:t>
      </w:r>
      <w:proofErr w:type="spellEnd"/>
      <w:r w:rsidRPr="00D91146">
        <w:rPr>
          <w:rFonts w:ascii="Times New Roman" w:eastAsiaTheme="minorHAnsi" w:hAnsi="Times New Roman" w:cs="Times New Roman"/>
          <w:noProof/>
          <w:sz w:val="20"/>
          <w:szCs w:val="20"/>
          <w:lang w:val="en-US"/>
        </w:rPr>
        <w:t xml:space="preserve"> is responsible for issue the licencing and supervise the NPOs in conjunction with the relevant departments </w:t>
      </w:r>
      <w:r w:rsidRPr="00D91146">
        <w:rPr>
          <w:rFonts w:ascii="Times New Roman" w:eastAsiaTheme="minorHAnsi" w:hAnsi="Times New Roman" w:cs="Times New Roman"/>
          <w:sz w:val="20"/>
          <w:szCs w:val="20"/>
          <w:lang w:val="en-US"/>
        </w:rPr>
        <w:t xml:space="preserve">as indicated in </w:t>
      </w:r>
      <w:r w:rsidRPr="00D91146">
        <w:rPr>
          <w:rFonts w:ascii="Times New Roman" w:eastAsiaTheme="minorHAnsi" w:hAnsi="Times New Roman" w:cs="Times New Roman"/>
          <w:noProof/>
          <w:sz w:val="20"/>
          <w:szCs w:val="20"/>
          <w:lang w:val="en-US"/>
        </w:rPr>
        <w:t xml:space="preserve">article 3 clause 9 of </w:t>
      </w:r>
      <w:r w:rsidRPr="00D91146">
        <w:rPr>
          <w:rFonts w:ascii="Times New Roman" w:eastAsia="Calibri" w:hAnsi="Times New Roman" w:cs="Times New Roman"/>
          <w:sz w:val="20"/>
          <w:szCs w:val="20"/>
          <w:lang w:val="en-US" w:bidi="th-TH"/>
        </w:rPr>
        <w:t>Decision</w:t>
      </w:r>
      <w:r w:rsidRPr="00D91146">
        <w:rPr>
          <w:rFonts w:ascii="Times New Roman" w:eastAsia="Calibri" w:hAnsi="Times New Roman" w:cs="Times New Roman"/>
          <w:noProof/>
          <w:sz w:val="20"/>
          <w:szCs w:val="20"/>
          <w:lang w:val="en-US" w:bidi="th-TH"/>
        </w:rPr>
        <w:t xml:space="preserve"> o</w:t>
      </w:r>
      <w:r w:rsidRPr="00D91146">
        <w:rPr>
          <w:rFonts w:ascii="Times New Roman" w:eastAsia="Calibri" w:hAnsi="Times New Roman" w:cs="Times New Roman"/>
          <w:sz w:val="20"/>
          <w:szCs w:val="20"/>
          <w:lang w:val="en-US" w:bidi="th-TH"/>
        </w:rPr>
        <w:t>n the Implementation and Activity</w:t>
      </w:r>
      <w:r w:rsidRPr="00D91146">
        <w:rPr>
          <w:rFonts w:ascii="Times New Roman" w:eastAsia="Calibri" w:hAnsi="Times New Roman" w:cs="Times New Roman"/>
          <w:noProof/>
          <w:sz w:val="20"/>
          <w:szCs w:val="20"/>
          <w:lang w:val="en-US" w:bidi="th-TH"/>
        </w:rPr>
        <w:t xml:space="preserve"> </w:t>
      </w:r>
      <w:r w:rsidRPr="00D91146">
        <w:rPr>
          <w:rFonts w:ascii="Times New Roman" w:eastAsia="Calibri" w:hAnsi="Times New Roman" w:cs="Times New Roman"/>
          <w:sz w:val="20"/>
          <w:szCs w:val="20"/>
          <w:lang w:val="en-US" w:bidi="th-TH"/>
        </w:rPr>
        <w:t xml:space="preserve">of the </w:t>
      </w:r>
      <w:r w:rsidRPr="00D91146">
        <w:rPr>
          <w:rFonts w:ascii="Times New Roman" w:eastAsia="Calibri" w:hAnsi="Times New Roman" w:cs="Times New Roman"/>
          <w:sz w:val="20"/>
          <w:szCs w:val="20"/>
          <w:lang w:val="en-US"/>
        </w:rPr>
        <w:t>Department of Administration Development</w:t>
      </w:r>
      <w:r w:rsidRPr="00D91146">
        <w:rPr>
          <w:rFonts w:ascii="Times New Roman" w:eastAsia="Calibri" w:hAnsi="Times New Roman" w:cs="Times New Roman"/>
          <w:noProof/>
          <w:sz w:val="20"/>
          <w:szCs w:val="20"/>
          <w:lang w:val="en-US"/>
        </w:rPr>
        <w:t>, No.661/MOHA, dated 24 December 2018 (2nd Annex 1).</w:t>
      </w:r>
    </w:p>
    <w:p w14:paraId="513076D9" w14:textId="77777777" w:rsidR="00C1057D" w:rsidRPr="0064655A" w:rsidRDefault="00C1057D" w:rsidP="0064655A">
      <w:pPr>
        <w:spacing w:after="0" w:line="259" w:lineRule="auto"/>
        <w:ind w:left="180"/>
        <w:rPr>
          <w:rFonts w:ascii="Times New Roman" w:eastAsia="Calibri" w:hAnsi="Times New Roman" w:cs="Times New Roman"/>
          <w:color w:val="FF0000"/>
          <w:sz w:val="20"/>
          <w:szCs w:val="20"/>
          <w:lang w:val="en-US" w:bidi="th-TH"/>
        </w:rPr>
      </w:pPr>
    </w:p>
    <w:p w14:paraId="4B4C4B5B" w14:textId="77777777" w:rsidR="00C1057D" w:rsidRPr="00D91146" w:rsidRDefault="00C1057D" w:rsidP="0064655A">
      <w:pPr>
        <w:spacing w:line="259" w:lineRule="auto"/>
        <w:ind w:left="180"/>
        <w:jc w:val="thaiDistribute"/>
        <w:rPr>
          <w:rFonts w:ascii="Times New Roman" w:eastAsia="Calibri" w:hAnsi="Times New Roman" w:cs="Times New Roman"/>
          <w:b/>
          <w:bCs/>
          <w:noProof/>
          <w:sz w:val="20"/>
          <w:szCs w:val="20"/>
          <w:lang w:val="en-US" w:bidi="th-TH"/>
        </w:rPr>
      </w:pPr>
      <w:r w:rsidRPr="00D91146">
        <w:rPr>
          <w:rFonts w:ascii="Times New Roman" w:eastAsia="Calibri" w:hAnsi="Times New Roman" w:cs="Times New Roman"/>
          <w:b/>
          <w:bCs/>
          <w:noProof/>
          <w:sz w:val="20"/>
          <w:szCs w:val="20"/>
          <w:lang w:val="en-US" w:bidi="th-TH"/>
        </w:rPr>
        <w:t>"</w:t>
      </w:r>
      <w:r w:rsidRPr="00D91146">
        <w:rPr>
          <w:rFonts w:ascii="Times New Roman" w:eastAsia="Calibri" w:hAnsi="Times New Roman" w:cs="Times New Roman"/>
          <w:b/>
          <w:bCs/>
          <w:sz w:val="20"/>
          <w:szCs w:val="20"/>
          <w:lang w:val="en-US" w:bidi="th-TH"/>
        </w:rPr>
        <w:t>Article 3 Duties</w:t>
      </w:r>
    </w:p>
    <w:p w14:paraId="48F3CACF" w14:textId="77777777" w:rsidR="00C1057D" w:rsidRPr="00D91146" w:rsidRDefault="00C1057D" w:rsidP="0064655A">
      <w:pPr>
        <w:spacing w:line="259" w:lineRule="auto"/>
        <w:ind w:left="180"/>
        <w:jc w:val="thaiDistribute"/>
        <w:rPr>
          <w:rFonts w:ascii="Times New Roman" w:eastAsia="Calibri" w:hAnsi="Times New Roman" w:cs="Times New Roman"/>
          <w:b/>
          <w:bCs/>
          <w:noProof/>
          <w:sz w:val="20"/>
          <w:szCs w:val="20"/>
          <w:lang w:val="en-US" w:bidi="th-TH"/>
        </w:rPr>
      </w:pPr>
      <w:r w:rsidRPr="00D91146">
        <w:rPr>
          <w:rFonts w:ascii="Times New Roman" w:eastAsia="Calibri" w:hAnsi="Times New Roman" w:cs="Times New Roman"/>
          <w:sz w:val="20"/>
          <w:szCs w:val="20"/>
          <w:lang w:val="en-US" w:bidi="th-TH"/>
        </w:rPr>
        <w:t xml:space="preserve">The </w:t>
      </w:r>
      <w:r w:rsidRPr="00D91146">
        <w:rPr>
          <w:rFonts w:ascii="Times New Roman" w:eastAsia="Calibri" w:hAnsi="Times New Roman" w:cs="Times New Roman"/>
          <w:sz w:val="20"/>
          <w:szCs w:val="20"/>
          <w:lang w:val="en-US"/>
        </w:rPr>
        <w:t xml:space="preserve">Department of Administration Development </w:t>
      </w:r>
      <w:r w:rsidRPr="00D91146">
        <w:rPr>
          <w:rFonts w:ascii="Times New Roman" w:eastAsia="Calibri" w:hAnsi="Times New Roman" w:cs="Times New Roman"/>
          <w:sz w:val="20"/>
          <w:szCs w:val="20"/>
          <w:lang w:val="en-US" w:bidi="th-TH"/>
        </w:rPr>
        <w:t>have duties as follows:</w:t>
      </w:r>
    </w:p>
    <w:p w14:paraId="4BB83E7E" w14:textId="77777777" w:rsidR="00C1057D" w:rsidRPr="00D91146" w:rsidRDefault="00C1057D" w:rsidP="0064655A">
      <w:pPr>
        <w:spacing w:line="259" w:lineRule="auto"/>
        <w:ind w:left="360"/>
        <w:jc w:val="thaiDistribute"/>
        <w:rPr>
          <w:rFonts w:ascii="Times New Roman" w:eastAsia="Calibri" w:hAnsi="Times New Roman" w:cs="Times New Roman"/>
          <w:noProof/>
          <w:sz w:val="20"/>
          <w:szCs w:val="20"/>
          <w:lang w:val="en-US" w:bidi="th-TH"/>
        </w:rPr>
      </w:pPr>
      <w:r w:rsidRPr="00D91146">
        <w:rPr>
          <w:rFonts w:ascii="Times New Roman" w:eastAsia="Calibri" w:hAnsi="Times New Roman" w:cs="Times New Roman"/>
          <w:noProof/>
          <w:sz w:val="20"/>
          <w:szCs w:val="20"/>
          <w:lang w:val="en-US" w:bidi="th-TH"/>
        </w:rPr>
        <w:t>xxx</w:t>
      </w:r>
      <w:r w:rsidRPr="00D91146">
        <w:rPr>
          <w:rFonts w:ascii="Times New Roman" w:eastAsia="Calibri" w:hAnsi="Times New Roman" w:cs="Times New Roman"/>
          <w:sz w:val="20"/>
          <w:szCs w:val="20"/>
          <w:lang w:val="en-US" w:bidi="th-TH"/>
        </w:rPr>
        <w:t xml:space="preserve"> </w:t>
      </w:r>
    </w:p>
    <w:p w14:paraId="764232B3" w14:textId="77777777" w:rsidR="00C1057D" w:rsidRPr="00D91146" w:rsidRDefault="00C1057D" w:rsidP="0064655A">
      <w:pPr>
        <w:spacing w:line="259" w:lineRule="auto"/>
        <w:ind w:left="360"/>
        <w:jc w:val="thaiDistribute"/>
        <w:rPr>
          <w:rFonts w:ascii="Times New Roman" w:eastAsia="Calibri" w:hAnsi="Times New Roman" w:cs="Times New Roman"/>
          <w:noProof/>
          <w:sz w:val="20"/>
          <w:szCs w:val="20"/>
          <w:lang w:val="en-US" w:bidi="lo-LA"/>
        </w:rPr>
      </w:pPr>
      <w:r w:rsidRPr="00D91146">
        <w:rPr>
          <w:rFonts w:ascii="Times New Roman" w:eastAsia="Calibri" w:hAnsi="Times New Roman" w:cs="Times New Roman"/>
          <w:noProof/>
          <w:sz w:val="20"/>
          <w:szCs w:val="20"/>
          <w:lang w:val="en-US" w:bidi="th-TH"/>
        </w:rPr>
        <w:t xml:space="preserve">9. </w:t>
      </w:r>
      <w:r w:rsidRPr="00D91146">
        <w:rPr>
          <w:rFonts w:ascii="Times New Roman" w:eastAsia="Calibri" w:hAnsi="Times New Roman" w:cs="Times New Roman"/>
          <w:sz w:val="20"/>
          <w:szCs w:val="20"/>
          <w:lang w:val="en-US" w:bidi="th-TH"/>
        </w:rPr>
        <w:t xml:space="preserve">Study and propose to the minister for consideration the approval, create, adoption of collecting, separation, termination, </w:t>
      </w:r>
      <w:r w:rsidRPr="00D91146">
        <w:rPr>
          <w:rFonts w:ascii="Times New Roman" w:eastAsia="Calibri" w:hAnsi="Times New Roman" w:cs="Times New Roman"/>
          <w:sz w:val="20"/>
          <w:szCs w:val="20"/>
          <w:lang w:val="en-US" w:bidi="lo-LA"/>
        </w:rPr>
        <w:t>abolition of the foundation that active in the area throughout the country and social welfare and social improvement or association that covering from two division or more as well as follow up, monitoring and evaluate the activities of the association, foundation; propose to the minister considering register and extending the social welfare registration and develop society or the association that actively covering from two divisions or more, business association and career association, technique and invention; study and propose to the minister to issue compliment the association and foundation that have outstanding performance; guide, warn or propose to the minister issue the order to the association and foundation that the Ministry of Home Affairs approved to cease activities in case deem to violate the regulations, prohibitions or activities that conflict to the law and regulations of the government set out; publish, guide the ministry, state organization equivalent to ministry, central organization and local authorities in creating and manage the activities of the association and foundation</w:t>
      </w:r>
      <w:r w:rsidRPr="00D91146">
        <w:rPr>
          <w:rFonts w:ascii="Times New Roman" w:eastAsia="Calibri" w:hAnsi="Times New Roman" w:cs="Times New Roman"/>
          <w:noProof/>
          <w:sz w:val="20"/>
          <w:szCs w:val="20"/>
          <w:lang w:val="en-US" w:bidi="lo-LA"/>
        </w:rPr>
        <w:t xml:space="preserve">. </w:t>
      </w:r>
    </w:p>
    <w:p w14:paraId="772CDD6B" w14:textId="56310A55" w:rsidR="00C1057D" w:rsidRPr="00D91146" w:rsidRDefault="00C1057D" w:rsidP="0064655A">
      <w:pPr>
        <w:pStyle w:val="CommentText"/>
      </w:pPr>
      <w:r w:rsidRPr="00D91146">
        <w:rPr>
          <w:rFonts w:eastAsia="Calibri"/>
          <w:noProof/>
          <w:lang w:val="en-US" w:eastAsia="en-US" w:bidi="lo-LA"/>
        </w:rPr>
        <w:t>xxx".</w:t>
      </w:r>
    </w:p>
  </w:comment>
  <w:comment w:id="24" w:author="HAMILTON, Craig" w:date="2020-10-12T16:16:00Z" w:initials="HC">
    <w:p w14:paraId="177B4FF7" w14:textId="77777777" w:rsidR="00C1057D" w:rsidRDefault="00C1057D" w:rsidP="0079151E">
      <w:pPr>
        <w:pStyle w:val="CommentText"/>
      </w:pPr>
      <w:r w:rsidRPr="00D91146">
        <w:rPr>
          <w:rStyle w:val="CommentReference"/>
        </w:rPr>
        <w:annotationRef/>
      </w:r>
      <w:r>
        <w:t xml:space="preserve">LC as not all sectors have been assessed.  It is noted that the NRA will have currency given it was published Dec 2018 </w:t>
      </w:r>
    </w:p>
  </w:comment>
  <w:comment w:id="25" w:author="Dell" w:date="2021-01-26T14:04:00Z" w:initials="D">
    <w:p w14:paraId="56B26B04" w14:textId="54DE3694" w:rsidR="00C1057D" w:rsidRPr="009431BA" w:rsidRDefault="00C1057D" w:rsidP="00616033">
      <w:pPr>
        <w:pStyle w:val="CommentText"/>
        <w:rPr>
          <w:rFonts w:eastAsia="Phetsarath OT"/>
          <w:noProof/>
          <w:color w:val="FF0000"/>
          <w:lang w:bidi="lo-LA"/>
        </w:rPr>
      </w:pPr>
      <w:r>
        <w:rPr>
          <w:rStyle w:val="CommentReference"/>
        </w:rPr>
        <w:annotationRef/>
      </w:r>
      <w:r w:rsidRPr="00D91146">
        <w:rPr>
          <w:rFonts w:eastAsia="Phetsarath OT"/>
          <w:noProof/>
          <w:lang w:bidi="lo-LA"/>
        </w:rPr>
        <w:t xml:space="preserve">Most of REs in Lao PDR have been undergone risk assessments, with the exception of the 03 inactive sectors as described in paragraph 1 </w:t>
      </w:r>
      <w:r w:rsidR="00077980">
        <w:rPr>
          <w:rFonts w:eastAsia="Phetsarath OT"/>
          <w:noProof/>
          <w:lang w:bidi="lo-LA"/>
        </w:rPr>
        <w:t>(</w:t>
      </w:r>
      <w:r w:rsidR="00430DD5" w:rsidRPr="00430DD5">
        <w:rPr>
          <w:rFonts w:eastAsia="Phetsarath OT"/>
          <w:noProof/>
          <w:lang w:bidi="lo-LA"/>
        </w:rPr>
        <w:t>2nd Annex 2 Table of the 18 assessed categories by NRA</w:t>
      </w:r>
      <w:r w:rsidRPr="00D91146">
        <w:rPr>
          <w:rFonts w:eastAsia="Phetsarath OT"/>
          <w:noProof/>
          <w:lang w:bidi="lo-LA"/>
        </w:rPr>
        <w:t>). The National Risk Assessment was conducted in 2017-2018, which was approved and published in December 2018.</w:t>
      </w:r>
    </w:p>
    <w:p w14:paraId="12FBE57D" w14:textId="15C058D0" w:rsidR="00C1057D" w:rsidRDefault="00C1057D">
      <w:pPr>
        <w:pStyle w:val="CommentText"/>
      </w:pPr>
    </w:p>
  </w:comment>
  <w:comment w:id="26" w:author="PST-PC" w:date="2020-09-30T14:26:00Z" w:initials="P">
    <w:p w14:paraId="70B7646F" w14:textId="77777777" w:rsidR="00C1057D" w:rsidRPr="00C45CE2" w:rsidRDefault="00C1057D" w:rsidP="0079151E">
      <w:pPr>
        <w:pStyle w:val="CommentText"/>
        <w:rPr>
          <w:sz w:val="22"/>
          <w:szCs w:val="22"/>
        </w:rPr>
      </w:pPr>
      <w:r>
        <w:rPr>
          <w:rStyle w:val="CommentReference"/>
        </w:rPr>
        <w:annotationRef/>
      </w:r>
      <w:r w:rsidRPr="00C45CE2">
        <w:rPr>
          <w:sz w:val="22"/>
          <w:szCs w:val="22"/>
        </w:rPr>
        <w:t xml:space="preserve">Upon the NRA outcome, Lao PDR developed its action plan to address and mitigate the risk by </w:t>
      </w:r>
      <w:proofErr w:type="spellStart"/>
      <w:r w:rsidRPr="00C45CE2">
        <w:rPr>
          <w:sz w:val="22"/>
          <w:szCs w:val="22"/>
        </w:rPr>
        <w:t>indentifying</w:t>
      </w:r>
      <w:proofErr w:type="spellEnd"/>
      <w:r w:rsidRPr="00C45CE2">
        <w:rPr>
          <w:sz w:val="22"/>
          <w:szCs w:val="22"/>
        </w:rPr>
        <w:t xml:space="preserve"> the deficiencies, sectoral and implementation timeframe during 2019-2021 to which the AML/CFT implementation is required to be reviewed periodically. Moreover, the analysis strategic report also </w:t>
      </w:r>
      <w:proofErr w:type="gramStart"/>
      <w:r w:rsidRPr="00C45CE2">
        <w:rPr>
          <w:sz w:val="22"/>
          <w:szCs w:val="22"/>
        </w:rPr>
        <w:t>update</w:t>
      </w:r>
      <w:proofErr w:type="gramEnd"/>
      <w:r w:rsidRPr="00C45CE2">
        <w:rPr>
          <w:sz w:val="22"/>
          <w:szCs w:val="22"/>
        </w:rPr>
        <w:t xml:space="preserve"> the risk trends on annual basis. </w:t>
      </w:r>
    </w:p>
  </w:comment>
  <w:comment w:id="27" w:author="HAMILTON, Craig" w:date="2020-10-12T16:12:00Z" w:initials="HC">
    <w:p w14:paraId="4694EEE2" w14:textId="77777777" w:rsidR="00C1057D" w:rsidRDefault="00C1057D" w:rsidP="0079151E">
      <w:pPr>
        <w:pStyle w:val="CommentText"/>
      </w:pPr>
      <w:r>
        <w:rPr>
          <w:rStyle w:val="CommentReference"/>
        </w:rPr>
        <w:annotationRef/>
      </w:r>
      <w:proofErr w:type="spellStart"/>
      <w:r>
        <w:t>Stregic</w:t>
      </w:r>
      <w:proofErr w:type="spellEnd"/>
      <w:r>
        <w:t xml:space="preserve"> Report for 2019 is required (as 2017 and 2018) contain limited information as it relates to risk understanding.    </w:t>
      </w:r>
    </w:p>
  </w:comment>
  <w:comment w:id="28" w:author="Dell" w:date="2021-01-26T14:06:00Z" w:initials="D">
    <w:p w14:paraId="4489D15A" w14:textId="54718282" w:rsidR="00C1057D" w:rsidRDefault="00C1057D">
      <w:pPr>
        <w:pStyle w:val="CommentText"/>
      </w:pPr>
      <w:r>
        <w:rPr>
          <w:rStyle w:val="CommentReference"/>
        </w:rPr>
        <w:annotationRef/>
      </w:r>
      <w:r w:rsidRPr="00D91146">
        <w:rPr>
          <w:noProof/>
        </w:rPr>
        <w:t xml:space="preserve">The 2019 </w:t>
      </w:r>
      <w:r w:rsidRPr="00D91146">
        <w:t>Str</w:t>
      </w:r>
      <w:r w:rsidRPr="00D91146">
        <w:rPr>
          <w:noProof/>
        </w:rPr>
        <w:t>ate</w:t>
      </w:r>
      <w:r w:rsidRPr="00D91146">
        <w:t>gic Report</w:t>
      </w:r>
      <w:r w:rsidRPr="00D91146">
        <w:rPr>
          <w:noProof/>
        </w:rPr>
        <w:t xml:space="preserve"> will be attached in 2nd Annex 3.</w:t>
      </w:r>
    </w:p>
  </w:comment>
  <w:comment w:id="29" w:author="HAMILTON, Craig" w:date="2020-10-12T16:40:00Z" w:initials="HC">
    <w:p w14:paraId="5A9D37FB" w14:textId="77777777" w:rsidR="00C1057D" w:rsidRDefault="00C1057D" w:rsidP="0079151E">
      <w:pPr>
        <w:pStyle w:val="CommentText"/>
      </w:pPr>
      <w:r>
        <w:rPr>
          <w:rStyle w:val="CommentReference"/>
        </w:rPr>
        <w:annotationRef/>
      </w:r>
      <w:r>
        <w:t xml:space="preserve">Although a requirement exists it has not been confirmed that the element is met – hence LC.  </w:t>
      </w:r>
    </w:p>
  </w:comment>
  <w:comment w:id="30" w:author="Dell" w:date="2020-10-05T20:21:00Z" w:initials="D">
    <w:p w14:paraId="5C7976E4" w14:textId="77777777" w:rsidR="00C1057D" w:rsidRPr="00F2617D" w:rsidRDefault="00C1057D" w:rsidP="0079151E">
      <w:pPr>
        <w:pStyle w:val="CommentText"/>
        <w:spacing w:line="276" w:lineRule="auto"/>
        <w:rPr>
          <w:rFonts w:eastAsia="Phetsarath OT"/>
          <w:sz w:val="22"/>
          <w:szCs w:val="22"/>
          <w:lang w:bidi="lo-LA"/>
        </w:rPr>
      </w:pPr>
      <w:r w:rsidRPr="004B6064">
        <w:rPr>
          <w:rStyle w:val="CommentReference"/>
        </w:rPr>
        <w:annotationRef/>
      </w:r>
      <w:r w:rsidRPr="00F2617D">
        <w:rPr>
          <w:rFonts w:eastAsia="Phetsarath OT"/>
          <w:sz w:val="22"/>
          <w:szCs w:val="22"/>
          <w:lang w:bidi="lo-LA"/>
        </w:rPr>
        <w:t xml:space="preserve">There are three different version of NRA outcome report as follow: </w:t>
      </w:r>
    </w:p>
    <w:p w14:paraId="3AD2F972" w14:textId="77777777" w:rsidR="00C1057D" w:rsidRPr="00F2617D" w:rsidRDefault="00C1057D" w:rsidP="00EE61E1">
      <w:pPr>
        <w:pStyle w:val="CommentText"/>
        <w:numPr>
          <w:ilvl w:val="0"/>
          <w:numId w:val="44"/>
        </w:numPr>
        <w:spacing w:line="276" w:lineRule="auto"/>
        <w:rPr>
          <w:rFonts w:eastAsia="Phetsarath OT"/>
          <w:sz w:val="22"/>
          <w:szCs w:val="22"/>
          <w:lang w:bidi="lo-LA"/>
        </w:rPr>
      </w:pPr>
      <w:r w:rsidRPr="00F2617D">
        <w:rPr>
          <w:rFonts w:eastAsia="Phetsarath OT"/>
          <w:sz w:val="22"/>
          <w:szCs w:val="22"/>
          <w:lang w:bidi="lo-LA"/>
        </w:rPr>
        <w:t xml:space="preserve"> NRA Summary version available for public; </w:t>
      </w:r>
    </w:p>
    <w:p w14:paraId="4AB8647A" w14:textId="77777777" w:rsidR="00C1057D" w:rsidRPr="00F2617D" w:rsidRDefault="00C1057D" w:rsidP="00EE61E1">
      <w:pPr>
        <w:pStyle w:val="CommentText"/>
        <w:numPr>
          <w:ilvl w:val="0"/>
          <w:numId w:val="44"/>
        </w:numPr>
        <w:spacing w:line="276" w:lineRule="auto"/>
        <w:rPr>
          <w:rFonts w:eastAsia="Phetsarath OT"/>
          <w:sz w:val="22"/>
          <w:szCs w:val="22"/>
          <w:lang w:bidi="lo-LA"/>
        </w:rPr>
      </w:pPr>
      <w:r w:rsidRPr="00F2617D">
        <w:rPr>
          <w:rFonts w:eastAsia="Phetsarath OT"/>
          <w:sz w:val="22"/>
          <w:szCs w:val="22"/>
          <w:lang w:bidi="lo-LA"/>
        </w:rPr>
        <w:t xml:space="preserve">NRA report available for relevant competent authorities; and </w:t>
      </w:r>
    </w:p>
    <w:p w14:paraId="1EF382E6" w14:textId="77777777" w:rsidR="00C1057D" w:rsidRPr="00C45CE2" w:rsidRDefault="00C1057D" w:rsidP="00EE61E1">
      <w:pPr>
        <w:pStyle w:val="CommentText"/>
        <w:numPr>
          <w:ilvl w:val="0"/>
          <w:numId w:val="44"/>
        </w:numPr>
        <w:spacing w:line="276" w:lineRule="auto"/>
        <w:rPr>
          <w:rFonts w:eastAsia="Phetsarath OT"/>
          <w:sz w:val="22"/>
          <w:szCs w:val="22"/>
          <w:lang w:bidi="lo-LA"/>
        </w:rPr>
      </w:pPr>
      <w:r w:rsidRPr="00F2617D">
        <w:rPr>
          <w:rFonts w:eastAsia="Phetsarath OT"/>
          <w:sz w:val="22"/>
          <w:szCs w:val="22"/>
          <w:lang w:bidi="lo-LA"/>
        </w:rPr>
        <w:t>Sectoral NRA report available for particular sectors.</w:t>
      </w:r>
      <w:r w:rsidRPr="00C45CE2">
        <w:rPr>
          <w:rFonts w:eastAsia="Phetsarath OT"/>
          <w:sz w:val="22"/>
          <w:szCs w:val="22"/>
          <w:lang w:bidi="lo-LA"/>
        </w:rPr>
        <w:t xml:space="preserve"> </w:t>
      </w:r>
    </w:p>
  </w:comment>
  <w:comment w:id="31" w:author="HAMILTON, Craig" w:date="2020-10-12T16:23:00Z" w:initials="HC">
    <w:p w14:paraId="7E4BE33E" w14:textId="77777777" w:rsidR="00C1057D" w:rsidRDefault="00C1057D" w:rsidP="0079151E">
      <w:pPr>
        <w:pStyle w:val="CommentText"/>
        <w:rPr>
          <w:noProof/>
        </w:rPr>
      </w:pPr>
      <w:r>
        <w:rPr>
          <w:rStyle w:val="CommentReference"/>
        </w:rPr>
        <w:annotationRef/>
      </w:r>
      <w:r>
        <w:t xml:space="preserve">The sector risk </w:t>
      </w:r>
      <w:proofErr w:type="spellStart"/>
      <w:r>
        <w:t>assessmsnts</w:t>
      </w:r>
      <w:proofErr w:type="spellEnd"/>
      <w:r>
        <w:t xml:space="preserve"> will be required to be reviewed. I have high </w:t>
      </w:r>
      <w:proofErr w:type="spellStart"/>
      <w:r>
        <w:t>interst</w:t>
      </w:r>
      <w:proofErr w:type="spellEnd"/>
      <w:r>
        <w:t xml:space="preserve"> in the sector risk </w:t>
      </w:r>
      <w:proofErr w:type="spellStart"/>
      <w:r>
        <w:t>assessmsnt</w:t>
      </w:r>
      <w:proofErr w:type="spellEnd"/>
      <w:r>
        <w:t xml:space="preserve"> as it relates to Casinos and Gambling Operation activities. Can interpretation be undertaken.  </w:t>
      </w:r>
    </w:p>
    <w:p w14:paraId="7EF17E94" w14:textId="22219B34" w:rsidR="00C1057D" w:rsidRDefault="00C1057D" w:rsidP="0079151E">
      <w:pPr>
        <w:pStyle w:val="CommentText"/>
      </w:pPr>
    </w:p>
  </w:comment>
  <w:comment w:id="32" w:author="Dell" w:date="2021-01-26T15:15:00Z" w:initials="D">
    <w:p w14:paraId="0C5D0CF6" w14:textId="41C7431A" w:rsidR="00C1057D" w:rsidRDefault="00C1057D">
      <w:pPr>
        <w:pStyle w:val="CommentText"/>
      </w:pPr>
      <w:r>
        <w:rPr>
          <w:rStyle w:val="CommentReference"/>
        </w:rPr>
        <w:annotationRef/>
      </w:r>
      <w:r w:rsidRPr="008C30E1">
        <w:rPr>
          <w:rFonts w:eastAsia="Phetsarath OT"/>
          <w:noProof/>
          <w:lang w:bidi="lo-LA"/>
        </w:rPr>
        <w:t xml:space="preserve">Lao PDR will provide the </w:t>
      </w:r>
      <w:r w:rsidR="00A61A09" w:rsidRPr="00A61A09">
        <w:rPr>
          <w:rFonts w:eastAsia="Phetsarath OT"/>
          <w:noProof/>
          <w:lang w:bidi="lo-LA"/>
        </w:rPr>
        <w:t>NRA outcome of Casino sector</w:t>
      </w:r>
      <w:r w:rsidR="00A61A09" w:rsidRPr="00A61A09">
        <w:rPr>
          <w:rFonts w:eastAsia="Phetsarath OT"/>
          <w:noProof/>
          <w:lang w:bidi="lo-LA"/>
        </w:rPr>
        <w:t xml:space="preserve"> </w:t>
      </w:r>
      <w:r w:rsidRPr="008C30E1">
        <w:rPr>
          <w:rFonts w:eastAsia="Phetsarath OT"/>
          <w:noProof/>
          <w:lang w:bidi="lo-LA"/>
        </w:rPr>
        <w:t>in 2nd Annex 4.</w:t>
      </w:r>
    </w:p>
  </w:comment>
  <w:comment w:id="35" w:author="PST-PC" w:date="2020-10-05T20:21:00Z" w:initials="P">
    <w:p w14:paraId="1191E97B" w14:textId="77777777" w:rsidR="00C1057D" w:rsidRDefault="00C1057D" w:rsidP="0079151E">
      <w:pPr>
        <w:pStyle w:val="CommentText"/>
        <w:rPr>
          <w:rFonts w:cs="DokChampa"/>
          <w:sz w:val="22"/>
          <w:szCs w:val="22"/>
          <w:lang w:bidi="lo-LA"/>
        </w:rPr>
      </w:pPr>
      <w:r>
        <w:rPr>
          <w:rStyle w:val="CommentReference"/>
        </w:rPr>
        <w:annotationRef/>
      </w:r>
      <w:r w:rsidRPr="00C45CE2">
        <w:rPr>
          <w:sz w:val="22"/>
          <w:szCs w:val="22"/>
        </w:rPr>
        <w:t xml:space="preserve">Pursuant to the Notice of Prime </w:t>
      </w:r>
      <w:proofErr w:type="gramStart"/>
      <w:r w:rsidRPr="00C45CE2">
        <w:rPr>
          <w:sz w:val="22"/>
          <w:szCs w:val="22"/>
        </w:rPr>
        <w:t>Minister,  Lao</w:t>
      </w:r>
      <w:proofErr w:type="gramEnd"/>
      <w:r w:rsidRPr="00C45CE2">
        <w:rPr>
          <w:sz w:val="22"/>
          <w:szCs w:val="22"/>
        </w:rPr>
        <w:t xml:space="preserve"> PDR disseminated the NRA outc</w:t>
      </w:r>
      <w:r>
        <w:rPr>
          <w:sz w:val="22"/>
          <w:szCs w:val="22"/>
        </w:rPr>
        <w:t xml:space="preserve">ome to all relevant sectors and </w:t>
      </w:r>
      <w:r w:rsidRPr="00C45CE2">
        <w:rPr>
          <w:sz w:val="22"/>
          <w:szCs w:val="22"/>
        </w:rPr>
        <w:t xml:space="preserve">AMLIO also notified to criminal proceeding authorities, supervisors and reporting entities as indicated in </w:t>
      </w:r>
      <w:r>
        <w:rPr>
          <w:sz w:val="22"/>
          <w:szCs w:val="22"/>
        </w:rPr>
        <w:t xml:space="preserve">TC. </w:t>
      </w:r>
      <w:r w:rsidRPr="00C45CE2">
        <w:rPr>
          <w:sz w:val="22"/>
          <w:szCs w:val="22"/>
        </w:rPr>
        <w:t>R</w:t>
      </w:r>
      <w:r>
        <w:rPr>
          <w:sz w:val="22"/>
          <w:szCs w:val="22"/>
        </w:rPr>
        <w:t xml:space="preserve">ec. </w:t>
      </w:r>
      <w:r w:rsidRPr="00C45CE2">
        <w:rPr>
          <w:sz w:val="22"/>
          <w:szCs w:val="22"/>
        </w:rPr>
        <w:t>1.4.</w:t>
      </w:r>
    </w:p>
    <w:p w14:paraId="25B6D4F3" w14:textId="77777777" w:rsidR="00C1057D" w:rsidRDefault="00C1057D" w:rsidP="0079151E">
      <w:pPr>
        <w:pStyle w:val="CommentText"/>
        <w:rPr>
          <w:rFonts w:cs="DokChampa"/>
          <w:sz w:val="22"/>
          <w:szCs w:val="22"/>
          <w:lang w:bidi="lo-LA"/>
        </w:rPr>
      </w:pPr>
    </w:p>
    <w:p w14:paraId="721429C5" w14:textId="77777777" w:rsidR="00C1057D" w:rsidRPr="00F2617D" w:rsidRDefault="00C1057D" w:rsidP="0079151E">
      <w:pPr>
        <w:pStyle w:val="CommentText"/>
        <w:rPr>
          <w:rFonts w:cs="DokChampa"/>
          <w:sz w:val="22"/>
          <w:szCs w:val="22"/>
          <w:lang w:val="en-US" w:bidi="lo-LA"/>
        </w:rPr>
      </w:pPr>
      <w:r>
        <w:rPr>
          <w:rFonts w:cs="DokChampa"/>
          <w:sz w:val="22"/>
          <w:szCs w:val="22"/>
          <w:lang w:val="en-US" w:bidi="lo-LA"/>
        </w:rPr>
        <w:t xml:space="preserve">To ensure access to the NRA outcome of Reporting Entities, particular supervisors (commercial bank, insurance, payment) had issued notice on enhancing AML/CFT </w:t>
      </w:r>
      <w:proofErr w:type="spellStart"/>
      <w:r>
        <w:rPr>
          <w:rFonts w:cs="DokChampa"/>
          <w:sz w:val="22"/>
          <w:szCs w:val="22"/>
          <w:lang w:val="en-US" w:bidi="lo-LA"/>
        </w:rPr>
        <w:t>imprementing</w:t>
      </w:r>
      <w:proofErr w:type="spellEnd"/>
      <w:r>
        <w:rPr>
          <w:rFonts w:cs="DokChampa"/>
          <w:sz w:val="22"/>
          <w:szCs w:val="22"/>
          <w:lang w:val="en-US" w:bidi="lo-LA"/>
        </w:rPr>
        <w:t xml:space="preserve"> to Reporting Entities under </w:t>
      </w:r>
      <w:proofErr w:type="spellStart"/>
      <w:r>
        <w:rPr>
          <w:rFonts w:cs="DokChampa"/>
          <w:sz w:val="22"/>
          <w:szCs w:val="22"/>
          <w:lang w:val="en-US" w:bidi="lo-LA"/>
        </w:rPr>
        <w:t>they</w:t>
      </w:r>
      <w:proofErr w:type="spellEnd"/>
      <w:r>
        <w:rPr>
          <w:rFonts w:cs="DokChampa"/>
          <w:sz w:val="22"/>
          <w:szCs w:val="22"/>
          <w:lang w:val="en-US" w:bidi="lo-LA"/>
        </w:rPr>
        <w:t xml:space="preserve"> supervisory. </w:t>
      </w:r>
      <w:r w:rsidRPr="00AB038C">
        <w:rPr>
          <w:rFonts w:cs="DokChampa"/>
          <w:sz w:val="22"/>
          <w:szCs w:val="22"/>
          <w:highlight w:val="yellow"/>
          <w:lang w:val="en-US" w:bidi="lo-LA"/>
        </w:rPr>
        <w:t>(annex 3)</w:t>
      </w:r>
    </w:p>
  </w:comment>
  <w:comment w:id="36" w:author="HAMILTON, Craig" w:date="2020-10-12T16:41:00Z" w:initials="HC">
    <w:p w14:paraId="0A934CF3" w14:textId="77777777" w:rsidR="00C1057D" w:rsidRDefault="00C1057D" w:rsidP="0079151E">
      <w:pPr>
        <w:pStyle w:val="CommentText"/>
      </w:pPr>
      <w:r>
        <w:rPr>
          <w:rStyle w:val="CommentReference"/>
        </w:rPr>
        <w:annotationRef/>
      </w:r>
      <w:r>
        <w:t>There is material awaiting translation relevant to this element</w:t>
      </w:r>
    </w:p>
  </w:comment>
  <w:comment w:id="37" w:author="Dell" w:date="2021-01-26T14:18:00Z" w:initials="D">
    <w:p w14:paraId="04786B35" w14:textId="40C122F5" w:rsidR="00C1057D" w:rsidRDefault="00C1057D">
      <w:pPr>
        <w:pStyle w:val="CommentText"/>
      </w:pPr>
      <w:r>
        <w:rPr>
          <w:rStyle w:val="CommentReference"/>
        </w:rPr>
        <w:annotationRef/>
      </w:r>
      <w:r w:rsidRPr="008C30E1">
        <w:rPr>
          <w:rFonts w:eastAsia="Phetsarath OT"/>
          <w:noProof/>
          <w:lang w:bidi="lo-LA"/>
        </w:rPr>
        <w:t xml:space="preserve">A summary of the NRA outcomes dissemination was previousely attached in the 1st Annex 2, however, number of dissemination campainge taken has been increased to which attached herewith in the (2nd </w:t>
      </w:r>
      <w:r w:rsidR="00A61A09" w:rsidRPr="00A61A09">
        <w:rPr>
          <w:rFonts w:eastAsia="Phetsarath OT"/>
          <w:noProof/>
          <w:lang w:bidi="lo-LA"/>
        </w:rPr>
        <w:t>Annex 5 NRA Assessment Outcomes Dissemination</w:t>
      </w:r>
      <w:r w:rsidRPr="008C30E1">
        <w:rPr>
          <w:rFonts w:eastAsia="Phetsarath OT"/>
          <w:noProof/>
          <w:lang w:bidi="lo-LA"/>
        </w:rPr>
        <w:t>) for your update.</w:t>
      </w:r>
    </w:p>
  </w:comment>
  <w:comment w:id="38" w:author="Dell" w:date="2020-10-05T20:21:00Z" w:initials="D">
    <w:p w14:paraId="4FFBCCC9" w14:textId="77777777" w:rsidR="00C1057D" w:rsidRPr="00C45CE2" w:rsidRDefault="00C1057D" w:rsidP="0079151E">
      <w:pPr>
        <w:pStyle w:val="CommentText"/>
        <w:rPr>
          <w:rFonts w:eastAsia="Phetsarath OT"/>
          <w:sz w:val="22"/>
          <w:szCs w:val="22"/>
          <w:lang w:bidi="lo-LA"/>
        </w:rPr>
      </w:pPr>
      <w:r>
        <w:rPr>
          <w:rStyle w:val="CommentReference"/>
        </w:rPr>
        <w:annotationRef/>
      </w:r>
      <w:r w:rsidRPr="00C45CE2">
        <w:rPr>
          <w:rFonts w:eastAsia="Phetsarath OT"/>
          <w:sz w:val="22"/>
          <w:szCs w:val="22"/>
          <w:lang w:bidi="lo-LA"/>
        </w:rPr>
        <w:t xml:space="preserve">There was technical assistance on addressing identified threats from UNODC (funded by US Embassy) especially the capacity building for investigation authorities. </w:t>
      </w:r>
    </w:p>
    <w:p w14:paraId="09EC11F1" w14:textId="77777777" w:rsidR="00C1057D" w:rsidRPr="00C45CE2" w:rsidRDefault="00C1057D" w:rsidP="0079151E">
      <w:pPr>
        <w:pStyle w:val="CommentText"/>
        <w:rPr>
          <w:rFonts w:eastAsia="Phetsarath OT"/>
          <w:sz w:val="22"/>
          <w:szCs w:val="22"/>
          <w:lang w:bidi="lo-LA"/>
        </w:rPr>
      </w:pPr>
    </w:p>
    <w:p w14:paraId="4078F2A3" w14:textId="77777777" w:rsidR="00C1057D" w:rsidRDefault="00C1057D" w:rsidP="0079151E">
      <w:pPr>
        <w:pStyle w:val="CommentText"/>
        <w:jc w:val="thaiDistribute"/>
      </w:pPr>
      <w:r w:rsidRPr="00C45CE2">
        <w:rPr>
          <w:rFonts w:eastAsia="Phetsarath OT"/>
          <w:sz w:val="22"/>
          <w:szCs w:val="22"/>
          <w:lang w:bidi="lo-LA"/>
        </w:rPr>
        <w:t xml:space="preserve">In terms of addressing identified sectoral risks was under the </w:t>
      </w:r>
      <w:proofErr w:type="spellStart"/>
      <w:r w:rsidRPr="00C45CE2">
        <w:rPr>
          <w:rFonts w:eastAsia="Phetsarath OT"/>
          <w:sz w:val="22"/>
          <w:szCs w:val="22"/>
          <w:lang w:bidi="lo-LA"/>
        </w:rPr>
        <w:t>assiatance</w:t>
      </w:r>
      <w:proofErr w:type="spellEnd"/>
      <w:r w:rsidRPr="00C45CE2">
        <w:rPr>
          <w:rFonts w:eastAsia="Phetsarath OT"/>
          <w:sz w:val="22"/>
          <w:szCs w:val="22"/>
          <w:lang w:bidi="lo-LA"/>
        </w:rPr>
        <w:t xml:space="preserve"> of </w:t>
      </w:r>
      <w:r>
        <w:rPr>
          <w:rFonts w:eastAsia="Phetsarath OT"/>
          <w:sz w:val="22"/>
          <w:szCs w:val="22"/>
          <w:lang w:bidi="lo-LA"/>
        </w:rPr>
        <w:t>World B</w:t>
      </w:r>
      <w:r w:rsidRPr="00C45CE2">
        <w:rPr>
          <w:rFonts w:eastAsia="Phetsarath OT"/>
          <w:sz w:val="22"/>
          <w:szCs w:val="22"/>
          <w:lang w:bidi="lo-LA"/>
        </w:rPr>
        <w:t xml:space="preserve">ank (funded by EU) by applying risk-based approach. Moreover, to ensure the effective implementation of risks mitigation, Lao PDR allocated its budgetary and human resources from both BOL and </w:t>
      </w:r>
      <w:proofErr w:type="spellStart"/>
      <w:r w:rsidRPr="00C45CE2">
        <w:rPr>
          <w:rFonts w:eastAsia="Phetsarath OT"/>
          <w:sz w:val="22"/>
          <w:szCs w:val="22"/>
          <w:lang w:bidi="lo-LA"/>
        </w:rPr>
        <w:t>interational</w:t>
      </w:r>
      <w:proofErr w:type="spellEnd"/>
      <w:r w:rsidRPr="00C45CE2">
        <w:rPr>
          <w:rFonts w:eastAsia="Phetsarath OT"/>
          <w:sz w:val="22"/>
          <w:szCs w:val="22"/>
          <w:lang w:bidi="lo-LA"/>
        </w:rPr>
        <w:t xml:space="preserve"> organizations as stipulated in the action plan </w:t>
      </w:r>
      <w:r w:rsidRPr="00C45CE2">
        <w:rPr>
          <w:rFonts w:eastAsia="Phetsarath OT"/>
          <w:sz w:val="22"/>
          <w:szCs w:val="22"/>
          <w:highlight w:val="yellow"/>
          <w:lang w:bidi="lo-LA"/>
        </w:rPr>
        <w:t>(details shows in annex 4).</w:t>
      </w:r>
      <w:r w:rsidRPr="004462C1">
        <w:rPr>
          <w:rFonts w:cs="DokChampa"/>
          <w:sz w:val="24"/>
          <w:szCs w:val="24"/>
          <w:cs/>
          <w:lang w:bidi="lo-LA"/>
        </w:rPr>
        <w:t xml:space="preserve"> </w:t>
      </w:r>
    </w:p>
  </w:comment>
  <w:comment w:id="39" w:author="HAMILTON, Craig" w:date="2020-10-13T10:03:00Z" w:initials="HC">
    <w:p w14:paraId="7B0137DE" w14:textId="77777777" w:rsidR="00C1057D" w:rsidRDefault="00C1057D" w:rsidP="0079151E">
      <w:pPr>
        <w:pStyle w:val="CommentText"/>
      </w:pPr>
      <w:r>
        <w:rPr>
          <w:rStyle w:val="CommentReference"/>
        </w:rPr>
        <w:annotationRef/>
      </w:r>
      <w:r>
        <w:t>Has AMLIO received an increased budget in response to the work streams outlined in Annex 4</w:t>
      </w:r>
    </w:p>
  </w:comment>
  <w:comment w:id="40" w:author="Dell" w:date="2021-01-26T14:20:00Z" w:initials="D">
    <w:p w14:paraId="44229786" w14:textId="77777777" w:rsidR="00C1057D" w:rsidRPr="00EA59AF" w:rsidRDefault="00C1057D" w:rsidP="00BB09FE">
      <w:pPr>
        <w:pStyle w:val="CommentText"/>
        <w:rPr>
          <w:rFonts w:eastAsia="Phetsarath OT" w:cs="DokChampa"/>
          <w:noProof/>
          <w:color w:val="FF0000"/>
          <w:cs/>
          <w:lang w:bidi="lo-LA"/>
        </w:rPr>
      </w:pPr>
      <w:r>
        <w:rPr>
          <w:rStyle w:val="CommentReference"/>
        </w:rPr>
        <w:annotationRef/>
      </w:r>
      <w:r w:rsidRPr="008C30E1">
        <w:rPr>
          <w:rFonts w:eastAsia="Phetsarath OT"/>
          <w:noProof/>
          <w:lang w:bidi="lo-LA"/>
        </w:rPr>
        <w:t xml:space="preserve">In addition to  the </w:t>
      </w:r>
      <w:r w:rsidRPr="008C30E1">
        <w:rPr>
          <w:rFonts w:eastAsia="Phetsarath OT"/>
          <w:lang w:bidi="lo-LA"/>
        </w:rPr>
        <w:t xml:space="preserve">budget set out in </w:t>
      </w:r>
      <w:r w:rsidRPr="008C30E1">
        <w:rPr>
          <w:rFonts w:eastAsia="Phetsarath OT"/>
          <w:noProof/>
          <w:lang w:bidi="lo-LA"/>
        </w:rPr>
        <w:t xml:space="preserve">1st </w:t>
      </w:r>
      <w:r w:rsidRPr="008C30E1">
        <w:rPr>
          <w:rFonts w:eastAsia="Phetsarath OT"/>
          <w:lang w:bidi="lo-LA"/>
        </w:rPr>
        <w:t xml:space="preserve">Annex </w:t>
      </w:r>
      <w:r w:rsidRPr="008C30E1">
        <w:rPr>
          <w:rFonts w:eastAsia="Phetsarath OT"/>
          <w:cs/>
          <w:lang w:bidi="lo-LA"/>
        </w:rPr>
        <w:t>4</w:t>
      </w:r>
      <w:r w:rsidRPr="008C30E1">
        <w:rPr>
          <w:rFonts w:eastAsia="Phetsarath OT"/>
          <w:lang w:bidi="lo-LA"/>
        </w:rPr>
        <w:t xml:space="preserve">, </w:t>
      </w:r>
      <w:r w:rsidRPr="008C30E1">
        <w:rPr>
          <w:rFonts w:eastAsia="Phetsarath OT"/>
          <w:noProof/>
          <w:lang w:bidi="lo-LA"/>
        </w:rPr>
        <w:t xml:space="preserve">AMLIO </w:t>
      </w:r>
      <w:r w:rsidRPr="008C30E1">
        <w:rPr>
          <w:rFonts w:eastAsia="Phetsarath OT"/>
          <w:lang w:bidi="lo-LA"/>
        </w:rPr>
        <w:t xml:space="preserve">also received technical assistance </w:t>
      </w:r>
      <w:r w:rsidRPr="008C30E1">
        <w:rPr>
          <w:rFonts w:eastAsia="Phetsarath OT"/>
          <w:noProof/>
          <w:lang w:bidi="lo-LA"/>
        </w:rPr>
        <w:t>in terms of in-kind contribution  such as</w:t>
      </w:r>
      <w:r w:rsidRPr="008C30E1">
        <w:rPr>
          <w:rFonts w:eastAsia="Phetsarath OT"/>
          <w:lang w:bidi="lo-LA"/>
        </w:rPr>
        <w:t xml:space="preserve"> printers, computers, etc. from ILSTA, UNOPS, USA, ...</w:t>
      </w:r>
    </w:p>
    <w:p w14:paraId="242D0362" w14:textId="7E1BC638" w:rsidR="00C1057D" w:rsidRDefault="00C1057D">
      <w:pPr>
        <w:pStyle w:val="CommentText"/>
      </w:pPr>
    </w:p>
  </w:comment>
  <w:comment w:id="42" w:author="Dell" w:date="2020-10-05T20:21:00Z" w:initials="D">
    <w:p w14:paraId="78C94BFC" w14:textId="77777777" w:rsidR="00C1057D" w:rsidRPr="00104E22" w:rsidRDefault="00C1057D" w:rsidP="0079151E">
      <w:pPr>
        <w:pStyle w:val="CommentText"/>
        <w:jc w:val="thaiDistribute"/>
        <w:rPr>
          <w:rFonts w:eastAsia="Phetsarath OT"/>
          <w:sz w:val="24"/>
          <w:szCs w:val="24"/>
          <w:lang w:bidi="lo-LA"/>
        </w:rPr>
      </w:pPr>
      <w:r>
        <w:rPr>
          <w:rStyle w:val="CommentReference"/>
        </w:rPr>
        <w:annotationRef/>
      </w:r>
      <w:r w:rsidRPr="00C45CE2">
        <w:rPr>
          <w:rFonts w:eastAsia="Phetsarath OT"/>
          <w:sz w:val="22"/>
          <w:szCs w:val="22"/>
          <w:lang w:bidi="lo-LA"/>
        </w:rPr>
        <w:t xml:space="preserve">The details of NRA outcomes dissemination </w:t>
      </w:r>
      <w:proofErr w:type="gramStart"/>
      <w:r w:rsidRPr="00C45CE2">
        <w:rPr>
          <w:rFonts w:eastAsia="Phetsarath OT"/>
          <w:sz w:val="22"/>
          <w:szCs w:val="22"/>
          <w:lang w:bidi="lo-LA"/>
        </w:rPr>
        <w:t>was</w:t>
      </w:r>
      <w:proofErr w:type="gramEnd"/>
      <w:r w:rsidRPr="00C45CE2">
        <w:rPr>
          <w:rFonts w:eastAsia="Phetsarath OT"/>
          <w:sz w:val="22"/>
          <w:szCs w:val="22"/>
          <w:lang w:bidi="lo-LA"/>
        </w:rPr>
        <w:t xml:space="preserve"> indicated in </w:t>
      </w:r>
      <w:r>
        <w:rPr>
          <w:rFonts w:eastAsia="Phetsarath OT"/>
          <w:sz w:val="22"/>
          <w:szCs w:val="22"/>
          <w:lang w:bidi="lo-LA"/>
        </w:rPr>
        <w:t xml:space="preserve">TC. </w:t>
      </w:r>
      <w:r w:rsidRPr="00C45CE2">
        <w:rPr>
          <w:rFonts w:eastAsia="Phetsarath OT"/>
          <w:sz w:val="22"/>
          <w:szCs w:val="22"/>
          <w:lang w:bidi="lo-LA"/>
        </w:rPr>
        <w:t>R</w:t>
      </w:r>
      <w:r>
        <w:rPr>
          <w:rFonts w:eastAsia="Phetsarath OT"/>
          <w:sz w:val="22"/>
          <w:szCs w:val="22"/>
          <w:lang w:bidi="lo-LA"/>
        </w:rPr>
        <w:t xml:space="preserve">ec. </w:t>
      </w:r>
      <w:r w:rsidRPr="00C45CE2">
        <w:rPr>
          <w:rFonts w:eastAsia="Phetsarath OT"/>
          <w:sz w:val="22"/>
          <w:szCs w:val="22"/>
          <w:lang w:bidi="lo-LA"/>
        </w:rPr>
        <w:t xml:space="preserve">1.4, REs </w:t>
      </w:r>
      <w:proofErr w:type="gramStart"/>
      <w:r w:rsidRPr="00C45CE2">
        <w:rPr>
          <w:rFonts w:eastAsia="Phetsarath OT"/>
          <w:sz w:val="22"/>
          <w:szCs w:val="22"/>
          <w:lang w:bidi="lo-LA"/>
        </w:rPr>
        <w:t>have</w:t>
      </w:r>
      <w:proofErr w:type="gramEnd"/>
      <w:r w:rsidRPr="00C45CE2">
        <w:rPr>
          <w:rFonts w:eastAsia="Phetsarath OT"/>
          <w:sz w:val="22"/>
          <w:szCs w:val="22"/>
          <w:lang w:bidi="lo-LA"/>
        </w:rPr>
        <w:t xml:space="preserve"> also addressed their </w:t>
      </w:r>
      <w:proofErr w:type="spellStart"/>
      <w:r w:rsidRPr="00C45CE2">
        <w:rPr>
          <w:rFonts w:eastAsia="Phetsarath OT"/>
          <w:sz w:val="22"/>
          <w:szCs w:val="22"/>
          <w:lang w:bidi="lo-LA"/>
        </w:rPr>
        <w:t>indentified</w:t>
      </w:r>
      <w:proofErr w:type="spellEnd"/>
      <w:r w:rsidRPr="00C45CE2">
        <w:rPr>
          <w:rFonts w:eastAsia="Phetsarath OT"/>
          <w:sz w:val="22"/>
          <w:szCs w:val="22"/>
          <w:lang w:bidi="lo-LA"/>
        </w:rPr>
        <w:t xml:space="preserve"> risks by applying risk-based approach. </w:t>
      </w:r>
    </w:p>
  </w:comment>
  <w:comment w:id="43" w:author="HAMILTON, Craig" w:date="2020-10-13T10:08:00Z" w:initials="HC">
    <w:p w14:paraId="5D750AFD" w14:textId="77777777" w:rsidR="00C1057D" w:rsidRDefault="00C1057D" w:rsidP="0079151E">
      <w:pPr>
        <w:pStyle w:val="CommentText"/>
      </w:pPr>
      <w:r>
        <w:rPr>
          <w:rStyle w:val="CommentReference"/>
        </w:rPr>
        <w:annotationRef/>
      </w:r>
      <w:r>
        <w:t xml:space="preserve">This has not been answered and therefore it is assumed that no notices associated with enhanced measures have been issued.  The previously referred sector RAs will be useful but weighting is an issue in terms of accurately assessing </w:t>
      </w:r>
      <w:proofErr w:type="gramStart"/>
      <w:r>
        <w:t>this criteria</w:t>
      </w:r>
      <w:proofErr w:type="gramEnd"/>
    </w:p>
  </w:comment>
  <w:comment w:id="44" w:author="Dell" w:date="2021-01-26T14:50:00Z" w:initials="D">
    <w:p w14:paraId="2FC500F9" w14:textId="69D4EE1E" w:rsidR="00C1057D" w:rsidRDefault="00C1057D">
      <w:pPr>
        <w:pStyle w:val="CommentText"/>
      </w:pPr>
      <w:r>
        <w:rPr>
          <w:rStyle w:val="CommentReference"/>
        </w:rPr>
        <w:annotationRef/>
      </w:r>
      <w:r w:rsidRPr="008C30E1">
        <w:rPr>
          <w:rFonts w:eastAsia="Phetsarath OT"/>
          <w:noProof/>
          <w:lang w:bidi="lo-LA"/>
        </w:rPr>
        <w:t>In accordance with the requirement of criteria R.1.7, specific notification must be issued to the identified high-risk sector to  addresse their deficiencies, in the case of Lao PDR, a government notification has been issued to all sectors instruct them to address the identified risks as shown in the risk assessment outcomes. Through the actual implementation described in 2nd Annex 5 (Disclosure of NRA outcomes),  Reporting Entities will be aware of its risks as well as address their risk in accordance with the Agreement on KYC/CDD No. 01/NCC, dated dated 15 January 2016. In addition to that, majority of REs have been undertaken the RBA as set out in TC.Rec.1.5.</w:t>
      </w:r>
    </w:p>
  </w:comment>
  <w:comment w:id="45" w:author="Dell" w:date="2021-01-26T15:08:00Z" w:initials="D">
    <w:p w14:paraId="737CDC07" w14:textId="77777777" w:rsidR="00C1057D" w:rsidRPr="008C30E1" w:rsidRDefault="00C1057D" w:rsidP="004423AB">
      <w:pPr>
        <w:pStyle w:val="CommentText"/>
        <w:rPr>
          <w:rFonts w:eastAsiaTheme="minorHAnsi"/>
          <w:noProof/>
          <w:lang w:val="en-US"/>
        </w:rPr>
      </w:pPr>
      <w:r>
        <w:rPr>
          <w:rStyle w:val="CommentReference"/>
        </w:rPr>
        <w:annotationRef/>
      </w:r>
      <w:r w:rsidRPr="008C30E1">
        <w:rPr>
          <w:rFonts w:eastAsia="Phetsarath OT" w:cs="DokChampa"/>
          <w:noProof/>
          <w:lang w:val="en-US" w:bidi="th-TH"/>
        </w:rPr>
        <w:t xml:space="preserve">Just for your </w:t>
      </w:r>
      <w:r w:rsidRPr="008C30E1">
        <w:rPr>
          <w:rFonts w:eastAsia="Phetsarath OT"/>
          <w:noProof/>
          <w:lang w:val="en-US" w:bidi="th-TH"/>
        </w:rPr>
        <w:t xml:space="preserve">clarification, in the Lao PDR, </w:t>
      </w:r>
      <w:r w:rsidRPr="008C30E1">
        <w:rPr>
          <w:rFonts w:eastAsiaTheme="minorHAnsi"/>
          <w:lang w:val="en-US"/>
        </w:rPr>
        <w:t xml:space="preserve">Securities Commission Office </w:t>
      </w:r>
      <w:r w:rsidRPr="008C30E1">
        <w:rPr>
          <w:rFonts w:eastAsiaTheme="minorHAnsi"/>
          <w:noProof/>
          <w:lang w:val="en-US"/>
        </w:rPr>
        <w:t xml:space="preserve">is one of RE's supervisor as well </w:t>
      </w:r>
      <w:proofErr w:type="gramStart"/>
      <w:r w:rsidRPr="008C30E1">
        <w:rPr>
          <w:rFonts w:eastAsiaTheme="minorHAnsi"/>
          <w:noProof/>
          <w:lang w:val="en-US"/>
        </w:rPr>
        <w:t xml:space="preserve">as </w:t>
      </w:r>
      <w:r w:rsidRPr="008C30E1">
        <w:rPr>
          <w:rFonts w:eastAsiaTheme="minorHAnsi"/>
          <w:lang w:val="en-US"/>
        </w:rPr>
        <w:t xml:space="preserve"> Department</w:t>
      </w:r>
      <w:proofErr w:type="gramEnd"/>
      <w:r w:rsidRPr="008C30E1">
        <w:rPr>
          <w:rFonts w:eastAsiaTheme="minorHAnsi"/>
          <w:lang w:val="en-US"/>
        </w:rPr>
        <w:t xml:space="preserve"> of State Owned Enterprises and Insurance Management</w:t>
      </w:r>
      <w:r w:rsidRPr="008C30E1">
        <w:rPr>
          <w:rFonts w:eastAsiaTheme="minorHAnsi"/>
          <w:noProof/>
          <w:lang w:val="en-US"/>
        </w:rPr>
        <w:t xml:space="preserve"> is also one of supervisor.</w:t>
      </w:r>
    </w:p>
    <w:p w14:paraId="1811F36E" w14:textId="77777777" w:rsidR="00C1057D" w:rsidRPr="004423AB" w:rsidRDefault="00C1057D" w:rsidP="004423AB">
      <w:pPr>
        <w:spacing w:line="240" w:lineRule="auto"/>
        <w:rPr>
          <w:rFonts w:ascii="Times New Roman" w:eastAsia="Phetsarath OT" w:hAnsi="Times New Roman" w:cs="DokChampa"/>
          <w:noProof/>
          <w:color w:val="FF0000"/>
          <w:sz w:val="20"/>
          <w:szCs w:val="20"/>
          <w:lang w:val="en-US" w:bidi="th-TH"/>
        </w:rPr>
      </w:pPr>
      <w:r w:rsidRPr="008C30E1">
        <w:rPr>
          <w:rFonts w:ascii="Times New Roman" w:eastAsia="Phetsarath OT" w:hAnsi="Times New Roman" w:cs="Times New Roman"/>
          <w:noProof/>
          <w:sz w:val="20"/>
          <w:szCs w:val="20"/>
          <w:lang w:val="en-US" w:bidi="lo-LA"/>
        </w:rPr>
        <w:t>In practice, the two above-mentioned  supervisors (including other dedicated supervisors) will issue notification letter to REs under their own supervision and responsibility as attached in 2nd Annex 6</w:t>
      </w:r>
    </w:p>
    <w:p w14:paraId="0DB3AF5A" w14:textId="03B4723F" w:rsidR="00C1057D" w:rsidRPr="004423AB" w:rsidRDefault="00C1057D">
      <w:pPr>
        <w:pStyle w:val="CommentText"/>
        <w:rPr>
          <w:lang w:val="en-US"/>
        </w:rPr>
      </w:pPr>
    </w:p>
  </w:comment>
  <w:comment w:id="46" w:author="PST-PC" w:date="2020-10-05T20:21:00Z" w:initials="P">
    <w:p w14:paraId="493FD578" w14:textId="77777777" w:rsidR="00C1057D" w:rsidRPr="00C45CE2" w:rsidRDefault="00C1057D" w:rsidP="0079151E">
      <w:pPr>
        <w:pStyle w:val="CommentText"/>
        <w:rPr>
          <w:sz w:val="22"/>
          <w:szCs w:val="22"/>
        </w:rPr>
      </w:pPr>
      <w:r>
        <w:rPr>
          <w:rStyle w:val="CommentReference"/>
        </w:rPr>
        <w:annotationRef/>
      </w:r>
      <w:r w:rsidRPr="00C45CE2">
        <w:rPr>
          <w:sz w:val="22"/>
          <w:szCs w:val="22"/>
        </w:rPr>
        <w:t>Response to TC</w:t>
      </w:r>
      <w:r>
        <w:rPr>
          <w:sz w:val="22"/>
          <w:szCs w:val="22"/>
        </w:rPr>
        <w:t>.</w:t>
      </w:r>
      <w:r w:rsidRPr="00C45CE2">
        <w:rPr>
          <w:sz w:val="22"/>
          <w:szCs w:val="22"/>
        </w:rPr>
        <w:t xml:space="preserve"> R</w:t>
      </w:r>
      <w:r>
        <w:rPr>
          <w:sz w:val="22"/>
          <w:szCs w:val="22"/>
        </w:rPr>
        <w:t xml:space="preserve">ec. </w:t>
      </w:r>
      <w:r w:rsidRPr="00C45CE2">
        <w:rPr>
          <w:sz w:val="22"/>
          <w:szCs w:val="22"/>
        </w:rPr>
        <w:t>28.1, Lao PDR has identified all issues related to Casino, whereas, TC</w:t>
      </w:r>
      <w:r>
        <w:rPr>
          <w:sz w:val="22"/>
          <w:szCs w:val="22"/>
        </w:rPr>
        <w:t>.</w:t>
      </w:r>
      <w:r w:rsidRPr="00C45CE2">
        <w:rPr>
          <w:sz w:val="22"/>
          <w:szCs w:val="22"/>
        </w:rPr>
        <w:t xml:space="preserve"> R</w:t>
      </w:r>
      <w:r>
        <w:rPr>
          <w:sz w:val="22"/>
          <w:szCs w:val="22"/>
        </w:rPr>
        <w:t xml:space="preserve">ec. </w:t>
      </w:r>
      <w:r w:rsidRPr="00C45CE2">
        <w:rPr>
          <w:sz w:val="22"/>
          <w:szCs w:val="22"/>
        </w:rPr>
        <w:t xml:space="preserve">28.2 intended to fucus on other DNFBPs by using English term “except casino” instead of “other than casino”.  </w:t>
      </w:r>
    </w:p>
  </w:comment>
  <w:comment w:id="47" w:author="Dell" w:date="2021-01-26T14:10:00Z" w:initials="D">
    <w:p w14:paraId="22170687" w14:textId="4F99EC06" w:rsidR="00C1057D" w:rsidRDefault="00C1057D">
      <w:pPr>
        <w:pStyle w:val="CommentText"/>
      </w:pPr>
      <w:r>
        <w:rPr>
          <w:rStyle w:val="CommentReference"/>
        </w:rPr>
        <w:annotationRef/>
      </w:r>
      <w:r w:rsidRPr="008C30E1">
        <w:rPr>
          <w:rFonts w:eastAsia="Phetsarath OT"/>
          <w:noProof/>
          <w:lang w:bidi="lo-LA"/>
        </w:rPr>
        <w:t>For the supervision of REs could be referred to 2nd Annex 6, thus Lao PDR requests assessors to review the updated on the supervision of DNFBPs, which Lao PDR clarified in Rec. 28.2 of the 1st draft TC annex</w:t>
      </w:r>
    </w:p>
  </w:comment>
  <w:comment w:id="48" w:author="HAMILTON, Craig" w:date="2020-10-21T11:02:00Z" w:initials="HC">
    <w:p w14:paraId="30ED298C" w14:textId="77777777" w:rsidR="00C1057D" w:rsidRDefault="00C1057D" w:rsidP="0079151E">
      <w:pPr>
        <w:pStyle w:val="CommentText"/>
      </w:pPr>
      <w:r>
        <w:rPr>
          <w:rStyle w:val="CommentReference"/>
        </w:rPr>
        <w:annotationRef/>
      </w:r>
      <w:r>
        <w:t xml:space="preserve">The draft decree on Casino and Gambling Operations Art 20 requires internal regulation inclusive of risk understanding.  Given this is in draft </w:t>
      </w:r>
      <w:proofErr w:type="gramStart"/>
      <w:r>
        <w:t>this criteria</w:t>
      </w:r>
      <w:proofErr w:type="gramEnd"/>
      <w:r>
        <w:t xml:space="preserve"> cannot be met. </w:t>
      </w:r>
    </w:p>
  </w:comment>
  <w:comment w:id="49" w:author="Dell" w:date="2021-01-26T15:21:00Z" w:initials="D">
    <w:p w14:paraId="0DE3F846" w14:textId="732BB7FA" w:rsidR="00C1057D" w:rsidRDefault="00C1057D">
      <w:pPr>
        <w:pStyle w:val="CommentText"/>
        <w:rPr>
          <w:rFonts w:eastAsia="Phetsarath OT"/>
          <w:noProof/>
          <w:color w:val="FF0000"/>
          <w:lang w:bidi="lo-LA"/>
        </w:rPr>
      </w:pPr>
      <w:r>
        <w:rPr>
          <w:rStyle w:val="CommentReference"/>
        </w:rPr>
        <w:annotationRef/>
      </w:r>
      <w:r w:rsidRPr="008C30E1">
        <w:rPr>
          <w:rFonts w:eastAsia="Phetsarath OT"/>
          <w:noProof/>
          <w:lang w:bidi="lo-LA"/>
        </w:rPr>
        <w:t>Article 20 of Draft Decree on Casino and Gambling Opeartions  (27 December 2019) had been changed to article 24 of the current version (2 July 2020) Lao PDR requests assessors to review the updated in 1</w:t>
      </w:r>
      <w:r w:rsidRPr="008C30E1">
        <w:rPr>
          <w:rFonts w:eastAsia="Phetsarath OT"/>
          <w:noProof/>
          <w:vertAlign w:val="superscript"/>
          <w:lang w:bidi="lo-LA"/>
        </w:rPr>
        <w:t>st</w:t>
      </w:r>
      <w:r w:rsidRPr="008C30E1">
        <w:rPr>
          <w:rFonts w:eastAsia="Phetsarath OT"/>
          <w:noProof/>
          <w:lang w:bidi="lo-LA"/>
        </w:rPr>
        <w:t xml:space="preserve">  Annex 56).</w:t>
      </w:r>
    </w:p>
    <w:p w14:paraId="5420B8FF" w14:textId="77777777" w:rsidR="00C1057D" w:rsidRPr="008C30E1" w:rsidRDefault="00C1057D">
      <w:pPr>
        <w:pStyle w:val="CommentText"/>
        <w:rPr>
          <w:rFonts w:eastAsia="Phetsarath OT"/>
          <w:noProof/>
          <w:lang w:bidi="lo-LA"/>
        </w:rPr>
      </w:pPr>
    </w:p>
    <w:p w14:paraId="6134D0AF" w14:textId="77777777" w:rsidR="00C1057D" w:rsidRPr="008C30E1" w:rsidRDefault="00C1057D" w:rsidP="007F7C14">
      <w:pPr>
        <w:pStyle w:val="Default"/>
        <w:rPr>
          <w:color w:val="auto"/>
          <w:sz w:val="20"/>
          <w:szCs w:val="20"/>
        </w:rPr>
      </w:pPr>
      <w:r w:rsidRPr="008C30E1">
        <w:rPr>
          <w:b/>
          <w:bCs/>
          <w:noProof/>
          <w:color w:val="auto"/>
          <w:sz w:val="20"/>
          <w:szCs w:val="20"/>
        </w:rPr>
        <w:t>"</w:t>
      </w:r>
      <w:r w:rsidRPr="008C30E1">
        <w:rPr>
          <w:b/>
          <w:bCs/>
          <w:color w:val="auto"/>
          <w:sz w:val="20"/>
          <w:szCs w:val="20"/>
        </w:rPr>
        <w:t xml:space="preserve">Article 24. Internal Regulation on Anti-Money Laundering </w:t>
      </w:r>
    </w:p>
    <w:p w14:paraId="4236ABCE" w14:textId="77777777" w:rsidR="00C1057D" w:rsidRPr="008C30E1" w:rsidRDefault="00C1057D" w:rsidP="007F7C14">
      <w:pPr>
        <w:pStyle w:val="Default"/>
        <w:rPr>
          <w:color w:val="auto"/>
          <w:sz w:val="20"/>
          <w:szCs w:val="20"/>
        </w:rPr>
      </w:pPr>
      <w:r w:rsidRPr="008C30E1">
        <w:rPr>
          <w:color w:val="auto"/>
          <w:sz w:val="20"/>
          <w:szCs w:val="20"/>
        </w:rPr>
        <w:t xml:space="preserve">Enterprises must establish regulations and issue internal regulations on anti-money laundering in accordance with anti-money laundering laws and guiding documents; </w:t>
      </w:r>
    </w:p>
    <w:p w14:paraId="4669DCB2" w14:textId="77777777" w:rsidR="00C1057D" w:rsidRPr="008C30E1" w:rsidRDefault="00C1057D" w:rsidP="007F7C14">
      <w:pPr>
        <w:pStyle w:val="Default"/>
        <w:spacing w:after="27"/>
        <w:rPr>
          <w:color w:val="auto"/>
          <w:sz w:val="20"/>
          <w:szCs w:val="20"/>
        </w:rPr>
      </w:pPr>
      <w:r w:rsidRPr="008C30E1">
        <w:rPr>
          <w:color w:val="auto"/>
          <w:sz w:val="20"/>
          <w:szCs w:val="20"/>
        </w:rPr>
        <w:t xml:space="preserve">1. The enterprise shall perform a timely change, improve internal regulation on anti-money laundering in accordance with law and regulations improve organizational structure, size and risk level of money laundering. The enterprise shall also disseminate the internal regulations on anti-money laundering to various parties, staffs in charge of anti-money laundering; </w:t>
      </w:r>
    </w:p>
    <w:p w14:paraId="664470DA" w14:textId="77777777" w:rsidR="00C1057D" w:rsidRPr="00A112C2" w:rsidRDefault="00C1057D" w:rsidP="007F7C14">
      <w:pPr>
        <w:pStyle w:val="Default"/>
        <w:rPr>
          <w:color w:val="FF0000"/>
          <w:sz w:val="20"/>
          <w:szCs w:val="20"/>
        </w:rPr>
      </w:pPr>
      <w:r w:rsidRPr="008C30E1">
        <w:rPr>
          <w:color w:val="auto"/>
          <w:sz w:val="20"/>
          <w:szCs w:val="20"/>
        </w:rPr>
        <w:t>2. The enterprise must follow the internal regulations on anti-money laundering in compliance with the Law on Anti-Money Laundering and relevant regulations.</w:t>
      </w:r>
      <w:r w:rsidRPr="008C30E1">
        <w:rPr>
          <w:noProof/>
          <w:color w:val="auto"/>
          <w:sz w:val="20"/>
          <w:szCs w:val="20"/>
        </w:rPr>
        <w:t>"</w:t>
      </w:r>
    </w:p>
    <w:p w14:paraId="676A0176" w14:textId="09246419" w:rsidR="00C1057D" w:rsidRPr="007F7C14" w:rsidRDefault="00C1057D">
      <w:pPr>
        <w:pStyle w:val="CommentText"/>
        <w:rPr>
          <w:lang w:val="en-US"/>
        </w:rPr>
      </w:pPr>
    </w:p>
  </w:comment>
  <w:comment w:id="50" w:author="Dell" w:date="2020-10-05T20:30:00Z" w:initials="D">
    <w:p w14:paraId="155FA83E" w14:textId="77777777" w:rsidR="00C1057D" w:rsidRPr="004462C1" w:rsidRDefault="00C1057D" w:rsidP="0079151E">
      <w:pPr>
        <w:pStyle w:val="CommentText"/>
        <w:rPr>
          <w:rFonts w:ascii="Phetsarath OT" w:eastAsia="Phetsarath OT" w:hAnsi="Phetsarath OT" w:cs="Phetsarath OT"/>
        </w:rPr>
      </w:pPr>
      <w:r>
        <w:rPr>
          <w:rStyle w:val="CommentReference"/>
        </w:rPr>
        <w:annotationRef/>
      </w:r>
      <w:r w:rsidRPr="00C45CE2">
        <w:rPr>
          <w:rFonts w:eastAsia="Phetsarath OT"/>
          <w:sz w:val="22"/>
          <w:szCs w:val="22"/>
          <w:lang w:bidi="lo-LA"/>
        </w:rPr>
        <w:t xml:space="preserve">Apart from dissemination in form of paper-based, AMLIO in cooperation with </w:t>
      </w:r>
      <w:proofErr w:type="gramStart"/>
      <w:r w:rsidRPr="00C45CE2">
        <w:rPr>
          <w:rFonts w:eastAsia="Phetsarath OT"/>
          <w:sz w:val="22"/>
          <w:szCs w:val="22"/>
          <w:lang w:bidi="lo-LA"/>
        </w:rPr>
        <w:t>supervisors</w:t>
      </w:r>
      <w:r>
        <w:rPr>
          <w:rFonts w:eastAsia="Phetsarath OT"/>
          <w:sz w:val="22"/>
          <w:szCs w:val="22"/>
          <w:lang w:bidi="lo-LA"/>
        </w:rPr>
        <w:t xml:space="preserve">  also</w:t>
      </w:r>
      <w:proofErr w:type="gramEnd"/>
      <w:r>
        <w:rPr>
          <w:rFonts w:eastAsia="Phetsarath OT"/>
          <w:sz w:val="22"/>
          <w:szCs w:val="22"/>
          <w:lang w:bidi="lo-LA"/>
        </w:rPr>
        <w:t xml:space="preserve"> conducted workshops for 6</w:t>
      </w:r>
      <w:r w:rsidRPr="00C45CE2">
        <w:rPr>
          <w:rFonts w:eastAsia="Phetsarath OT"/>
          <w:sz w:val="22"/>
          <w:szCs w:val="22"/>
          <w:lang w:bidi="lo-LA"/>
        </w:rPr>
        <w:t xml:space="preserve"> REs: Commercial bank, FIs, Insurance, Securities company, MVTs and casino by focusing on NRA outcome on the sectoral risks as well as risk mitigation such as product/service assessment as per the requirement set out by supervisors specifically on record keeping that could be demonstrated risk mitigation </w:t>
      </w:r>
      <w:proofErr w:type="spellStart"/>
      <w:r w:rsidRPr="00C45CE2">
        <w:rPr>
          <w:rFonts w:eastAsia="Phetsarath OT"/>
          <w:sz w:val="22"/>
          <w:szCs w:val="22"/>
          <w:lang w:bidi="lo-LA"/>
        </w:rPr>
        <w:t>mueasure</w:t>
      </w:r>
      <w:proofErr w:type="spellEnd"/>
      <w:r w:rsidRPr="00C45CE2">
        <w:rPr>
          <w:rFonts w:eastAsia="Phetsarath OT"/>
          <w:sz w:val="22"/>
          <w:szCs w:val="22"/>
          <w:lang w:bidi="lo-LA"/>
        </w:rPr>
        <w:t xml:space="preserve"> is applied.</w:t>
      </w:r>
      <w:r>
        <w:rPr>
          <w:rFonts w:eastAsia="Phetsarath OT"/>
          <w:sz w:val="22"/>
          <w:szCs w:val="22"/>
          <w:lang w:bidi="lo-LA"/>
        </w:rPr>
        <w:t xml:space="preserve"> </w:t>
      </w:r>
      <w:r w:rsidRPr="00C45CE2">
        <w:rPr>
          <w:rFonts w:eastAsia="Phetsarath OT"/>
          <w:sz w:val="22"/>
          <w:szCs w:val="22"/>
          <w:highlight w:val="yellow"/>
          <w:lang w:bidi="lo-LA"/>
        </w:rPr>
        <w:t>(details shown in annex 5)</w:t>
      </w:r>
    </w:p>
  </w:comment>
  <w:comment w:id="51" w:author="HAMILTON, Craig" w:date="2020-10-21T10:42:00Z" w:initials="HC">
    <w:p w14:paraId="11C617D6" w14:textId="77777777" w:rsidR="00C1057D" w:rsidRDefault="00C1057D" w:rsidP="0079151E">
      <w:pPr>
        <w:pStyle w:val="CommentText"/>
      </w:pPr>
      <w:r>
        <w:rPr>
          <w:rStyle w:val="CommentReference"/>
        </w:rPr>
        <w:annotationRef/>
      </w:r>
      <w:r>
        <w:t xml:space="preserve">Annex 5 refers to Article 18 but I require a reference in statute that there exists a requirement to document the risk </w:t>
      </w:r>
      <w:proofErr w:type="spellStart"/>
      <w:r>
        <w:t>assessmsnt</w:t>
      </w:r>
      <w:proofErr w:type="spellEnd"/>
      <w:r>
        <w:t xml:space="preserve"> undertaken</w:t>
      </w:r>
    </w:p>
  </w:comment>
  <w:comment w:id="52" w:author="Dell" w:date="2021-01-26T15:32:00Z" w:initials="D">
    <w:p w14:paraId="615C37EF" w14:textId="04B5DE7E" w:rsidR="00C1057D" w:rsidRPr="008C30E1" w:rsidRDefault="00C1057D">
      <w:pPr>
        <w:pStyle w:val="CommentText"/>
        <w:rPr>
          <w:rFonts w:eastAsia="Phetsarath OT"/>
          <w:noProof/>
          <w:lang w:bidi="lo-LA"/>
        </w:rPr>
      </w:pPr>
      <w:r>
        <w:rPr>
          <w:rStyle w:val="CommentReference"/>
        </w:rPr>
        <w:annotationRef/>
      </w:r>
      <w:r w:rsidRPr="008C30E1">
        <w:rPr>
          <w:rFonts w:eastAsia="Phetsarath OT"/>
          <w:noProof/>
          <w:lang w:bidi="lo-LA"/>
        </w:rPr>
        <w:t>Article 18 requires the reporting entity has to deeply implement its  obligations in accordance with the Article 18-32 of AML/CFT law, in which Article 20 21 22 (specified in TC.Rec.1.6) require the reporting entities to implement risk assessment and risk-based management in which the said three articles have been derived into  the Agreement on KYC/CDD No.01/NCC, dated 15 January, 2016.</w:t>
      </w:r>
    </w:p>
    <w:p w14:paraId="50253208" w14:textId="77777777" w:rsidR="00C1057D" w:rsidRPr="008C30E1" w:rsidRDefault="00C1057D">
      <w:pPr>
        <w:pStyle w:val="CommentText"/>
        <w:rPr>
          <w:rFonts w:eastAsia="Phetsarath OT"/>
          <w:noProof/>
          <w:lang w:bidi="lo-LA"/>
        </w:rPr>
      </w:pPr>
    </w:p>
    <w:p w14:paraId="04A8C094" w14:textId="59BD089F" w:rsidR="00C1057D" w:rsidRDefault="00C1057D">
      <w:pPr>
        <w:pStyle w:val="CommentText"/>
      </w:pPr>
      <w:r w:rsidRPr="008C30E1">
        <w:rPr>
          <w:rFonts w:eastAsia="Phetsarath OT"/>
          <w:noProof/>
          <w:lang w:bidi="lo-LA"/>
        </w:rPr>
        <w:t>Lao PDR will provide some of the implementation on the risk assessment and risk-based management of commercial banks in case of BCEL &amp; BIC in 2nd Annex 7</w:t>
      </w:r>
    </w:p>
  </w:comment>
  <w:comment w:id="57" w:author="Dell" w:date="2020-10-05T20:22:00Z" w:initials="D">
    <w:p w14:paraId="778D20E4" w14:textId="77777777" w:rsidR="00C1057D" w:rsidRPr="00C45CE2" w:rsidRDefault="00C1057D" w:rsidP="0079151E">
      <w:pPr>
        <w:pStyle w:val="CommentText"/>
        <w:rPr>
          <w:rFonts w:eastAsia="Phetsarath OT"/>
          <w:sz w:val="18"/>
          <w:szCs w:val="18"/>
        </w:rPr>
      </w:pPr>
      <w:r>
        <w:rPr>
          <w:rStyle w:val="CommentReference"/>
        </w:rPr>
        <w:annotationRef/>
      </w:r>
      <w:r w:rsidRPr="00C45CE2">
        <w:rPr>
          <w:rFonts w:eastAsia="Phetsarath OT"/>
          <w:sz w:val="22"/>
          <w:szCs w:val="22"/>
          <w:lang w:bidi="lo-LA"/>
        </w:rPr>
        <w:t xml:space="preserve">NRA was approved in the NCC meeting on 27 December 2018. </w:t>
      </w:r>
    </w:p>
  </w:comment>
  <w:comment w:id="66" w:author="Dell" w:date="2021-01-26T15:54:00Z" w:initials="D">
    <w:p w14:paraId="007E3AB8" w14:textId="47E4CC54" w:rsidR="00C1057D" w:rsidRDefault="00C1057D">
      <w:pPr>
        <w:pStyle w:val="CommentText"/>
      </w:pPr>
      <w:r>
        <w:rPr>
          <w:rStyle w:val="CommentReference"/>
        </w:rPr>
        <w:annotationRef/>
      </w:r>
      <w:r w:rsidR="00031833">
        <w:rPr>
          <w:noProof/>
        </w:rPr>
        <w:t>C</w:t>
      </w:r>
      <w:r w:rsidRPr="008C30E1">
        <w:rPr>
          <w:noProof/>
        </w:rPr>
        <w:t>urrently, Lao PDR set up the committee responsible for 2021-2025 national strategic on AML/CFT as per letter No.11/NCC, dated 29 December 2020 (2nd Annex 8) and the drafting of such AML/CFT plan is in the pipeline (the first draft of feasebility study as indicated in the 2nd Annex 9 including structure indicated in the 2nd Annex 10 have now been completed as attached herewith for your consideration.</w:t>
      </w:r>
    </w:p>
  </w:comment>
  <w:comment w:id="68" w:author="Dell" w:date="2020-10-05T20:33:00Z" w:initials="D">
    <w:p w14:paraId="207E8FA5" w14:textId="77777777" w:rsidR="00C1057D" w:rsidRPr="00F565D1" w:rsidRDefault="00C1057D" w:rsidP="0079151E">
      <w:pPr>
        <w:pStyle w:val="CommentText"/>
        <w:rPr>
          <w:rFonts w:eastAsia="Phetsarath OT"/>
          <w:lang w:val="en-US" w:bidi="lo-LA"/>
        </w:rPr>
      </w:pPr>
      <w:r>
        <w:rPr>
          <w:rStyle w:val="CommentReference"/>
        </w:rPr>
        <w:annotationRef/>
      </w:r>
      <w:r w:rsidRPr="00F565D1">
        <w:rPr>
          <w:rFonts w:eastAsia="Phetsarath OT"/>
          <w:lang w:bidi="lo-LA"/>
        </w:rPr>
        <w:t xml:space="preserve">There are coordination and working mechanism in place as indicated in article 3 of </w:t>
      </w:r>
      <w:r w:rsidRPr="00F565D1">
        <w:rPr>
          <w:rStyle w:val="CommentReference"/>
          <w:rFonts w:eastAsia="Phetsarath OT"/>
          <w:sz w:val="20"/>
          <w:szCs w:val="20"/>
          <w:lang w:bidi="lo-LA"/>
        </w:rPr>
        <w:t xml:space="preserve">the </w:t>
      </w:r>
      <w:r w:rsidRPr="00F565D1">
        <w:t xml:space="preserve">Decree on Implementing and Operations of National Coordinating Committee on Anti- Money laundering and Counter Financing of Terrorism dated 14 October 2016 </w:t>
      </w:r>
      <w:r w:rsidRPr="00F565D1">
        <w:rPr>
          <w:rFonts w:eastAsia="Phetsarath OT"/>
          <w:lang w:val="en-US" w:bidi="lo-LA"/>
        </w:rPr>
        <w:t xml:space="preserve">(this can also be </w:t>
      </w:r>
      <w:proofErr w:type="spellStart"/>
      <w:r w:rsidRPr="00F565D1">
        <w:rPr>
          <w:rFonts w:eastAsia="Phetsarath OT"/>
          <w:lang w:val="en-US" w:bidi="lo-LA"/>
        </w:rPr>
        <w:t>refered</w:t>
      </w:r>
      <w:proofErr w:type="spellEnd"/>
      <w:r w:rsidRPr="00F565D1">
        <w:rPr>
          <w:rFonts w:eastAsia="Phetsarath OT"/>
          <w:lang w:val="en-US" w:bidi="lo-LA"/>
        </w:rPr>
        <w:t xml:space="preserve"> to the Agreement </w:t>
      </w:r>
      <w:proofErr w:type="gramStart"/>
      <w:r w:rsidRPr="00F565D1">
        <w:rPr>
          <w:rFonts w:eastAsia="Phetsarath OT"/>
          <w:lang w:val="en-US" w:bidi="lo-LA"/>
        </w:rPr>
        <w:t>On</w:t>
      </w:r>
      <w:proofErr w:type="gramEnd"/>
      <w:r w:rsidRPr="00F565D1">
        <w:rPr>
          <w:rFonts w:eastAsia="Phetsarath OT"/>
          <w:lang w:val="en-US" w:bidi="lo-LA"/>
        </w:rPr>
        <w:t xml:space="preserve"> Designate Anti Money Laundering Working Group No.19/NCC, dated 17 October 2017 and Decision AML/CFT Focal Point No. 1112/AMLIO, dated November 2016).  </w:t>
      </w:r>
    </w:p>
    <w:p w14:paraId="325964D7" w14:textId="77777777" w:rsidR="00C1057D" w:rsidRPr="00F565D1" w:rsidRDefault="00C1057D" w:rsidP="0079151E">
      <w:pPr>
        <w:pStyle w:val="CommentText"/>
        <w:rPr>
          <w:rFonts w:eastAsia="Phetsarath OT"/>
          <w:lang w:val="en-US" w:bidi="lo-LA"/>
        </w:rPr>
      </w:pPr>
      <w:r w:rsidRPr="00F565D1">
        <w:rPr>
          <w:rFonts w:eastAsia="Phetsarath OT"/>
          <w:lang w:val="en-US" w:bidi="lo-LA"/>
        </w:rPr>
        <w:t xml:space="preserve">Details can be seen in the TC. Rec 2.3. </w:t>
      </w:r>
    </w:p>
  </w:comment>
  <w:comment w:id="69" w:author="HAMILTON, Craig" w:date="2020-10-21T12:30:00Z" w:initials="HC">
    <w:p w14:paraId="2A7E52EA" w14:textId="77777777" w:rsidR="00C1057D" w:rsidRDefault="00C1057D" w:rsidP="0079151E">
      <w:pPr>
        <w:pStyle w:val="CommentText"/>
      </w:pPr>
      <w:r>
        <w:rPr>
          <w:rStyle w:val="CommentReference"/>
        </w:rPr>
        <w:annotationRef/>
      </w:r>
      <w:r>
        <w:t xml:space="preserve">Co-ordination is explained but I am looking for an explicit </w:t>
      </w:r>
      <w:bookmarkStart w:id="71" w:name="_Hlk56197737"/>
      <w:r>
        <w:t>principle</w:t>
      </w:r>
      <w:bookmarkEnd w:id="71"/>
      <w:r>
        <w:t xml:space="preserve"> that information be able to be exchanged between Ministries.  I cannot see this in the referred Decrees. </w:t>
      </w:r>
    </w:p>
  </w:comment>
  <w:comment w:id="70" w:author="Dell" w:date="2021-01-26T16:52:00Z" w:initials="D">
    <w:p w14:paraId="49C107C7" w14:textId="5E97A805" w:rsidR="00C1057D" w:rsidRPr="008C30E1" w:rsidRDefault="00C1057D">
      <w:pPr>
        <w:pStyle w:val="CommentText"/>
        <w:rPr>
          <w:rFonts w:eastAsia="Phetsarath OT"/>
          <w:noProof/>
          <w:lang w:bidi="lo-LA"/>
        </w:rPr>
      </w:pPr>
      <w:r>
        <w:rPr>
          <w:rStyle w:val="CommentReference"/>
        </w:rPr>
        <w:annotationRef/>
      </w:r>
      <w:r w:rsidRPr="008C30E1">
        <w:rPr>
          <w:rFonts w:eastAsia="Phetsarath OT"/>
          <w:noProof/>
          <w:lang w:bidi="lo-LA"/>
        </w:rPr>
        <w:t>In addition to the mechanisms provided by Lao PDR in TC.Rec.2.3, Lao PDR also defined the coordination mechanisms of the AMLIO and relevant agencies in Article 4, Clause 4 of the Agreement On Organization and Operations of AMLIO (Revised) as per letter No. 02/NCC dated 08 January 2020 (Attached in TC.Rec.2) and in Article 4 clause 1 of the decree on Entrust (Attached in 2nd Annex</w:t>
      </w:r>
      <w:r w:rsidRPr="008C30E1">
        <w:rPr>
          <w:rFonts w:eastAsia="Phetsarath OT"/>
          <w:noProof/>
          <w:cs/>
          <w:lang w:bidi="lo-LA"/>
        </w:rPr>
        <w:t xml:space="preserve"> 11</w:t>
      </w:r>
      <w:r w:rsidRPr="008C30E1">
        <w:rPr>
          <w:rFonts w:eastAsia="Phetsarath OT"/>
          <w:noProof/>
          <w:lang w:bidi="lo-LA"/>
        </w:rPr>
        <w:t>) defined the responsibilities, rights and obligations of the relavant agencies in coordinating and information exchanges on AML/CFT and other legislation such as the Law on Criminal Procedure, Article 26  (Attached in TC.Rec.3).</w:t>
      </w:r>
    </w:p>
    <w:p w14:paraId="5AC0BCD4" w14:textId="77777777" w:rsidR="00C1057D" w:rsidRPr="008C30E1" w:rsidRDefault="00C1057D">
      <w:pPr>
        <w:pStyle w:val="CommentText"/>
        <w:rPr>
          <w:rFonts w:eastAsia="Phetsarath OT"/>
          <w:noProof/>
          <w:lang w:bidi="lo-LA"/>
        </w:rPr>
      </w:pPr>
    </w:p>
    <w:p w14:paraId="07911CE0" w14:textId="77777777" w:rsidR="00C1057D" w:rsidRPr="008C30E1" w:rsidRDefault="00C1057D" w:rsidP="00693431">
      <w:pPr>
        <w:spacing w:after="0" w:line="240" w:lineRule="auto"/>
        <w:rPr>
          <w:rFonts w:ascii="Times New Roman" w:hAnsi="Times New Roman" w:cs="Times New Roman"/>
          <w:b/>
          <w:bCs/>
          <w:noProof/>
          <w:sz w:val="20"/>
          <w:szCs w:val="20"/>
          <w:lang w:bidi="lo-LA"/>
        </w:rPr>
      </w:pPr>
      <w:r w:rsidRPr="008C30E1">
        <w:rPr>
          <w:rFonts w:ascii="Times New Roman" w:hAnsi="Times New Roman" w:cs="Times New Roman"/>
          <w:b/>
          <w:bCs/>
          <w:noProof/>
          <w:sz w:val="20"/>
          <w:szCs w:val="20"/>
          <w:lang w:bidi="lo-LA"/>
        </w:rPr>
        <w:t>Agreement On Organization and Operations of AMLIO (Revised) No 02NCC dated 08 January 2020</w:t>
      </w:r>
    </w:p>
    <w:p w14:paraId="650D7D49" w14:textId="77777777" w:rsidR="00C1057D" w:rsidRPr="008C30E1" w:rsidRDefault="00C1057D" w:rsidP="00693431">
      <w:pPr>
        <w:pStyle w:val="Default"/>
        <w:rPr>
          <w:color w:val="auto"/>
          <w:sz w:val="20"/>
          <w:szCs w:val="20"/>
        </w:rPr>
      </w:pPr>
      <w:r w:rsidRPr="008C30E1">
        <w:rPr>
          <w:b/>
          <w:bCs/>
          <w:noProof/>
          <w:color w:val="auto"/>
          <w:sz w:val="20"/>
          <w:szCs w:val="20"/>
        </w:rPr>
        <w:t>"</w:t>
      </w:r>
      <w:r w:rsidRPr="008C30E1">
        <w:rPr>
          <w:b/>
          <w:bCs/>
          <w:color w:val="auto"/>
          <w:sz w:val="20"/>
          <w:szCs w:val="20"/>
        </w:rPr>
        <w:t xml:space="preserve">Article 4 Right scope </w:t>
      </w:r>
    </w:p>
    <w:p w14:paraId="518C5766" w14:textId="77777777" w:rsidR="00C1057D" w:rsidRPr="008C30E1" w:rsidRDefault="00C1057D" w:rsidP="00693431">
      <w:pPr>
        <w:pStyle w:val="Default"/>
        <w:rPr>
          <w:color w:val="auto"/>
          <w:sz w:val="20"/>
          <w:szCs w:val="20"/>
        </w:rPr>
      </w:pPr>
      <w:r w:rsidRPr="008C30E1">
        <w:rPr>
          <w:color w:val="auto"/>
          <w:sz w:val="20"/>
          <w:szCs w:val="20"/>
        </w:rPr>
        <w:t xml:space="preserve">AMLIO has right as following: </w:t>
      </w:r>
    </w:p>
    <w:p w14:paraId="1001C3E4" w14:textId="77777777" w:rsidR="00C1057D" w:rsidRPr="008C30E1" w:rsidRDefault="00C1057D" w:rsidP="00693431">
      <w:pPr>
        <w:pStyle w:val="Default"/>
        <w:spacing w:after="147"/>
        <w:rPr>
          <w:color w:val="auto"/>
          <w:sz w:val="20"/>
          <w:szCs w:val="20"/>
        </w:rPr>
      </w:pPr>
      <w:r w:rsidRPr="008C30E1">
        <w:rPr>
          <w:color w:val="auto"/>
          <w:sz w:val="20"/>
          <w:szCs w:val="20"/>
        </w:rPr>
        <w:t xml:space="preserve">1. To agree and sign every </w:t>
      </w:r>
      <w:proofErr w:type="gramStart"/>
      <w:r w:rsidRPr="008C30E1">
        <w:rPr>
          <w:color w:val="auto"/>
          <w:sz w:val="20"/>
          <w:szCs w:val="20"/>
        </w:rPr>
        <w:t>documents</w:t>
      </w:r>
      <w:proofErr w:type="gramEnd"/>
      <w:r w:rsidRPr="008C30E1">
        <w:rPr>
          <w:color w:val="auto"/>
          <w:sz w:val="20"/>
          <w:szCs w:val="20"/>
        </w:rPr>
        <w:t xml:space="preserve"> related to own rights scope; </w:t>
      </w:r>
    </w:p>
    <w:p w14:paraId="2EC4C185" w14:textId="77777777" w:rsidR="00C1057D" w:rsidRPr="008C30E1" w:rsidRDefault="00C1057D" w:rsidP="00693431">
      <w:pPr>
        <w:pStyle w:val="Default"/>
        <w:spacing w:after="147"/>
        <w:rPr>
          <w:color w:val="auto"/>
          <w:sz w:val="20"/>
          <w:szCs w:val="20"/>
        </w:rPr>
      </w:pPr>
      <w:r w:rsidRPr="008C30E1">
        <w:rPr>
          <w:color w:val="auto"/>
          <w:sz w:val="20"/>
          <w:szCs w:val="20"/>
        </w:rPr>
        <w:t xml:space="preserve">2. To release Agreement, Recommendation statement and Notification regarding to Anti-Money Laundering and Counter-Financing of Terrorism in order to propose NCC adopted; </w:t>
      </w:r>
    </w:p>
    <w:p w14:paraId="4D40CDED" w14:textId="77777777" w:rsidR="00C1057D" w:rsidRPr="008C30E1" w:rsidRDefault="00C1057D" w:rsidP="00693431">
      <w:pPr>
        <w:pStyle w:val="Default"/>
        <w:spacing w:after="147"/>
        <w:rPr>
          <w:color w:val="auto"/>
          <w:sz w:val="20"/>
          <w:szCs w:val="20"/>
        </w:rPr>
      </w:pPr>
      <w:r w:rsidRPr="008C30E1">
        <w:rPr>
          <w:color w:val="auto"/>
          <w:sz w:val="20"/>
          <w:szCs w:val="20"/>
        </w:rPr>
        <w:t xml:space="preserve">3. To notify regarding to Anti-Money Laundering and Counter-Financing of Terrorism to Reporting Entities as NCC’s assignment; </w:t>
      </w:r>
    </w:p>
    <w:p w14:paraId="4A28E94B" w14:textId="77777777" w:rsidR="00C1057D" w:rsidRPr="008C30E1" w:rsidRDefault="00C1057D" w:rsidP="00693431">
      <w:pPr>
        <w:pStyle w:val="Default"/>
        <w:spacing w:after="147"/>
        <w:rPr>
          <w:color w:val="auto"/>
          <w:sz w:val="20"/>
          <w:szCs w:val="20"/>
        </w:rPr>
      </w:pPr>
      <w:r w:rsidRPr="008C30E1">
        <w:rPr>
          <w:color w:val="auto"/>
          <w:sz w:val="20"/>
          <w:szCs w:val="20"/>
        </w:rPr>
        <w:t xml:space="preserve">4. To require extra necessary information from related organization of Ministries, agencies, local authorities and other organization in jurisdiction include Reporting Entities regarding to their own works; </w:t>
      </w:r>
    </w:p>
    <w:p w14:paraId="1E8AC72D" w14:textId="77777777" w:rsidR="00C1057D" w:rsidRPr="008C30E1" w:rsidRDefault="00C1057D" w:rsidP="00693431">
      <w:pPr>
        <w:pStyle w:val="Default"/>
        <w:rPr>
          <w:color w:val="auto"/>
          <w:sz w:val="20"/>
          <w:szCs w:val="20"/>
        </w:rPr>
      </w:pPr>
      <w:r w:rsidRPr="008C30E1">
        <w:rPr>
          <w:color w:val="auto"/>
          <w:sz w:val="20"/>
          <w:szCs w:val="20"/>
        </w:rPr>
        <w:t>5. Fulfill other duties that aligned on the law.</w:t>
      </w:r>
      <w:r w:rsidRPr="008C30E1">
        <w:rPr>
          <w:noProof/>
          <w:color w:val="auto"/>
          <w:sz w:val="20"/>
          <w:szCs w:val="20"/>
        </w:rPr>
        <w:t>"</w:t>
      </w:r>
    </w:p>
    <w:p w14:paraId="4D07D686" w14:textId="77777777" w:rsidR="00C1057D" w:rsidRPr="008C30E1" w:rsidRDefault="00C1057D" w:rsidP="00693431">
      <w:pPr>
        <w:pStyle w:val="CommentText"/>
        <w:rPr>
          <w:rFonts w:ascii="Phetsarath OT" w:eastAsia="Phetsarath OT" w:hAnsi="Phetsarath OT" w:cs="Phetsarath OT"/>
          <w:noProof/>
          <w:lang w:bidi="lo-LA"/>
        </w:rPr>
      </w:pPr>
    </w:p>
    <w:p w14:paraId="40BDAFF7" w14:textId="77777777" w:rsidR="00C1057D" w:rsidRPr="008C30E1" w:rsidRDefault="00C1057D" w:rsidP="00693431">
      <w:pPr>
        <w:pStyle w:val="CommentText"/>
        <w:rPr>
          <w:rFonts w:eastAsia="Phetsarath OT"/>
          <w:b/>
          <w:bCs/>
          <w:noProof/>
          <w:lang w:bidi="lo-LA"/>
        </w:rPr>
      </w:pPr>
      <w:r w:rsidRPr="008C30E1">
        <w:rPr>
          <w:rFonts w:eastAsia="Phetsarath OT"/>
          <w:b/>
          <w:bCs/>
          <w:noProof/>
          <w:lang w:bidi="lo-LA"/>
        </w:rPr>
        <w:t xml:space="preserve">Decree on Entrust No.127/Gov, dated 20 February 2020 </w:t>
      </w:r>
    </w:p>
    <w:p w14:paraId="4814760A" w14:textId="77777777" w:rsidR="00C1057D" w:rsidRPr="008C30E1" w:rsidRDefault="00C1057D" w:rsidP="00693431">
      <w:pPr>
        <w:pStyle w:val="CommentText"/>
        <w:rPr>
          <w:b/>
          <w:bCs/>
          <w:noProof/>
        </w:rPr>
      </w:pPr>
      <w:r w:rsidRPr="008C30E1">
        <w:rPr>
          <w:b/>
          <w:bCs/>
          <w:noProof/>
        </w:rPr>
        <w:t>"</w:t>
      </w:r>
      <w:r w:rsidRPr="008C30E1">
        <w:rPr>
          <w:b/>
          <w:bCs/>
        </w:rPr>
        <w:t xml:space="preserve">Article 4 The Responsibilities of Ministries, Organizations for implementing the Activities of </w:t>
      </w:r>
      <w:proofErr w:type="spellStart"/>
      <w:r w:rsidRPr="008C30E1">
        <w:rPr>
          <w:b/>
          <w:bCs/>
        </w:rPr>
        <w:t>AntiMoney</w:t>
      </w:r>
      <w:proofErr w:type="spellEnd"/>
      <w:r w:rsidRPr="008C30E1">
        <w:rPr>
          <w:b/>
          <w:bCs/>
        </w:rPr>
        <w:t xml:space="preserve"> Laundering and Counter-Financing of Terrorism</w:t>
      </w:r>
    </w:p>
    <w:p w14:paraId="54013945" w14:textId="77777777" w:rsidR="00C1057D" w:rsidRPr="008C30E1" w:rsidRDefault="00C1057D" w:rsidP="00693431">
      <w:pPr>
        <w:pStyle w:val="CommentText"/>
        <w:rPr>
          <w:noProof/>
        </w:rPr>
      </w:pPr>
      <w:r w:rsidRPr="008C30E1">
        <w:t xml:space="preserve">Ministries, Organizations have a responsibility for implementing the Activities of Anti-Money Laundering and Counter-Financing of Terrorism as following: </w:t>
      </w:r>
    </w:p>
    <w:p w14:paraId="4DFEEB86" w14:textId="77777777" w:rsidR="00C1057D" w:rsidRPr="008C30E1" w:rsidRDefault="00C1057D" w:rsidP="00693431">
      <w:pPr>
        <w:pStyle w:val="CommentText"/>
        <w:rPr>
          <w:noProof/>
        </w:rPr>
      </w:pPr>
      <w:r w:rsidRPr="008C30E1">
        <w:t>1. Macro-</w:t>
      </w:r>
      <w:r w:rsidRPr="008C30E1">
        <w:rPr>
          <w:noProof/>
        </w:rPr>
        <w:t>prudential supervision, coordinate and exchange information on</w:t>
      </w:r>
      <w:r w:rsidRPr="008C30E1">
        <w:t xml:space="preserve"> </w:t>
      </w:r>
      <w:r w:rsidRPr="008C30E1">
        <w:rPr>
          <w:noProof/>
        </w:rPr>
        <w:t>a</w:t>
      </w:r>
      <w:proofErr w:type="spellStart"/>
      <w:r w:rsidRPr="008C30E1">
        <w:t>ctivities</w:t>
      </w:r>
      <w:proofErr w:type="spellEnd"/>
      <w:r w:rsidRPr="008C30E1">
        <w:t xml:space="preserve"> of Anti-Money Laundering and Counter-Financing of Terrorism in the area of its responsibility; </w:t>
      </w:r>
    </w:p>
    <w:p w14:paraId="479E5D41" w14:textId="77777777" w:rsidR="00C1057D" w:rsidRPr="008C30E1" w:rsidRDefault="00C1057D" w:rsidP="00693431">
      <w:pPr>
        <w:pStyle w:val="CommentText"/>
        <w:rPr>
          <w:noProof/>
        </w:rPr>
      </w:pPr>
      <w:r w:rsidRPr="008C30E1">
        <w:t xml:space="preserve">2. Supervise its entities which is under its management to focus on implementing the </w:t>
      </w:r>
      <w:r w:rsidRPr="008C30E1">
        <w:rPr>
          <w:noProof/>
        </w:rPr>
        <w:t>a</w:t>
      </w:r>
      <w:r w:rsidRPr="008C30E1">
        <w:t xml:space="preserve">ctivities of Anti-Money Laundering and Counter-Financing of Terrorism in order to comply with Laws and other Relevant Regulations effectively; </w:t>
      </w:r>
    </w:p>
    <w:p w14:paraId="216C5DD5" w14:textId="77777777" w:rsidR="00C1057D" w:rsidRPr="008C30E1" w:rsidRDefault="00C1057D" w:rsidP="00693431">
      <w:pPr>
        <w:pStyle w:val="CommentText"/>
        <w:rPr>
          <w:noProof/>
        </w:rPr>
      </w:pPr>
      <w:r w:rsidRPr="008C30E1">
        <w:t xml:space="preserve">3. Auditing and Requesting relevant and necessary information from Reporting Entities which is under its management such as sources of fund, shareholders, directors, and beneficial owner prior and/or after issuing Business Registration in order to collect and provide to relevant competent authorities; </w:t>
      </w:r>
    </w:p>
    <w:p w14:paraId="55587857" w14:textId="77777777" w:rsidR="00C1057D" w:rsidRPr="008C30E1" w:rsidRDefault="00C1057D" w:rsidP="00693431">
      <w:pPr>
        <w:pStyle w:val="CommentText"/>
        <w:rPr>
          <w:noProof/>
        </w:rPr>
      </w:pPr>
      <w:r w:rsidRPr="008C30E1">
        <w:t xml:space="preserve">4. Developing and implementing programs for monitoring and auditing the activities’ implementation of Anti-Money Laundering and Counter-Financing of Terrorism of Reporting Entities which is under its management; </w:t>
      </w:r>
    </w:p>
    <w:p w14:paraId="3E0D71C7" w14:textId="77777777" w:rsidR="00C1057D" w:rsidRPr="008C30E1" w:rsidRDefault="00C1057D" w:rsidP="00693431">
      <w:pPr>
        <w:pStyle w:val="CommentText"/>
        <w:rPr>
          <w:noProof/>
        </w:rPr>
      </w:pPr>
      <w:r w:rsidRPr="008C30E1">
        <w:t xml:space="preserve">5. Be in charge in studying and issuing legislations, risks assessment and risk-based approach, supervision, monitoring and inspection the implementation of its obligations through activities of Anti-Money Laundering and Counter-financing of Terrorism for Reporting Entities which is under its management; </w:t>
      </w:r>
    </w:p>
    <w:p w14:paraId="24D2C6C5" w14:textId="77777777" w:rsidR="00C1057D" w:rsidRPr="008C30E1" w:rsidRDefault="00C1057D" w:rsidP="00693431">
      <w:pPr>
        <w:pStyle w:val="CommentText"/>
        <w:rPr>
          <w:noProof/>
        </w:rPr>
      </w:pPr>
      <w:r w:rsidRPr="008C30E1">
        <w:t>6. Publishing Laws and Regulations that related to activities of Anti-Money Laundering and Counter-financing of Terrorism to Relevant Organizations and Reporting Entities which is under its management within the nationwide;</w:t>
      </w:r>
    </w:p>
    <w:p w14:paraId="4520477C" w14:textId="77777777" w:rsidR="00C1057D" w:rsidRPr="008C30E1" w:rsidRDefault="00C1057D" w:rsidP="00693431">
      <w:pPr>
        <w:pStyle w:val="CommentText"/>
        <w:rPr>
          <w:noProof/>
        </w:rPr>
      </w:pPr>
      <w:r w:rsidRPr="008C30E1">
        <w:rPr>
          <w:noProof/>
        </w:rPr>
        <w:t>7</w:t>
      </w:r>
      <w:r w:rsidRPr="008C30E1">
        <w:t xml:space="preserve">. Collecting, studying and evaluating the activities’ implementation of Anti-Money Laundering and Counter-financing of Terrorism then report to the government; </w:t>
      </w:r>
    </w:p>
    <w:p w14:paraId="02634AAD" w14:textId="77777777" w:rsidR="00C1057D" w:rsidRPr="008C30E1" w:rsidRDefault="00C1057D" w:rsidP="00693431">
      <w:pPr>
        <w:pStyle w:val="CommentText"/>
        <w:rPr>
          <w:noProof/>
        </w:rPr>
      </w:pPr>
      <w:r w:rsidRPr="008C30E1">
        <w:t>8. Also, other responsibilities as defined in the Laws.</w:t>
      </w:r>
      <w:r w:rsidRPr="008C30E1">
        <w:rPr>
          <w:noProof/>
        </w:rPr>
        <w:t>"</w:t>
      </w:r>
    </w:p>
    <w:p w14:paraId="36346E2B" w14:textId="77777777" w:rsidR="00C1057D" w:rsidRPr="008C30E1" w:rsidRDefault="00C1057D" w:rsidP="00693431">
      <w:pPr>
        <w:pStyle w:val="CommentText"/>
        <w:rPr>
          <w:rFonts w:eastAsia="Phetsarath OT"/>
          <w:noProof/>
          <w:lang w:bidi="lo-LA"/>
        </w:rPr>
      </w:pPr>
    </w:p>
    <w:p w14:paraId="14733E9E" w14:textId="77777777" w:rsidR="00C1057D" w:rsidRPr="008C30E1" w:rsidRDefault="00C1057D" w:rsidP="00693431">
      <w:pPr>
        <w:pStyle w:val="CommentText"/>
        <w:rPr>
          <w:rFonts w:eastAsia="Phetsarath OT"/>
          <w:b/>
          <w:bCs/>
          <w:noProof/>
          <w:lang w:bidi="lo-LA"/>
        </w:rPr>
      </w:pPr>
      <w:r w:rsidRPr="008C30E1">
        <w:rPr>
          <w:rFonts w:eastAsia="Phetsarath OT"/>
          <w:b/>
          <w:bCs/>
          <w:noProof/>
          <w:lang w:bidi="lo-LA"/>
        </w:rPr>
        <w:t>Law on Criminal Procedure No 37NA dated 14 November 2017</w:t>
      </w:r>
    </w:p>
    <w:p w14:paraId="2435F975" w14:textId="77777777" w:rsidR="00C1057D" w:rsidRPr="008C30E1" w:rsidRDefault="00C1057D" w:rsidP="00693431">
      <w:pPr>
        <w:pStyle w:val="Default"/>
        <w:rPr>
          <w:color w:val="auto"/>
          <w:sz w:val="20"/>
          <w:szCs w:val="20"/>
        </w:rPr>
      </w:pPr>
      <w:r w:rsidRPr="008C30E1">
        <w:rPr>
          <w:b/>
          <w:bCs/>
          <w:noProof/>
          <w:color w:val="auto"/>
          <w:sz w:val="20"/>
          <w:szCs w:val="20"/>
        </w:rPr>
        <w:t>"</w:t>
      </w:r>
      <w:r w:rsidRPr="008C30E1">
        <w:rPr>
          <w:b/>
          <w:bCs/>
          <w:color w:val="auto"/>
          <w:sz w:val="20"/>
          <w:szCs w:val="20"/>
        </w:rPr>
        <w:t xml:space="preserve">Article 26. Collaboration </w:t>
      </w:r>
    </w:p>
    <w:p w14:paraId="45AFD0F9" w14:textId="77777777" w:rsidR="00C1057D" w:rsidRPr="008C30E1" w:rsidRDefault="00C1057D" w:rsidP="00693431">
      <w:pPr>
        <w:pStyle w:val="Default"/>
        <w:rPr>
          <w:color w:val="auto"/>
          <w:sz w:val="20"/>
          <w:szCs w:val="20"/>
        </w:rPr>
      </w:pPr>
      <w:r w:rsidRPr="008C30E1">
        <w:rPr>
          <w:color w:val="auto"/>
          <w:sz w:val="20"/>
          <w:szCs w:val="20"/>
        </w:rPr>
        <w:t xml:space="preserve">Criminal proceeding organizations shall collaborate and cooperate with state organizations, </w:t>
      </w:r>
      <w:r w:rsidRPr="008C30E1">
        <w:rPr>
          <w:noProof/>
          <w:color w:val="auto"/>
          <w:sz w:val="20"/>
          <w:szCs w:val="20"/>
        </w:rPr>
        <w:t xml:space="preserve">Lao Front for National </w:t>
      </w:r>
      <w:proofErr w:type="gramStart"/>
      <w:r w:rsidRPr="008C30E1">
        <w:rPr>
          <w:noProof/>
          <w:color w:val="auto"/>
          <w:sz w:val="20"/>
          <w:szCs w:val="20"/>
        </w:rPr>
        <w:t xml:space="preserve">Development, </w:t>
      </w:r>
      <w:r w:rsidRPr="008C30E1">
        <w:rPr>
          <w:color w:val="auto"/>
          <w:sz w:val="20"/>
          <w:szCs w:val="20"/>
        </w:rPr>
        <w:t xml:space="preserve"> </w:t>
      </w:r>
      <w:r w:rsidRPr="008C30E1">
        <w:rPr>
          <w:noProof/>
          <w:color w:val="auto"/>
          <w:sz w:val="20"/>
          <w:szCs w:val="20"/>
        </w:rPr>
        <w:t>mass</w:t>
      </w:r>
      <w:proofErr w:type="gramEnd"/>
      <w:r w:rsidRPr="008C30E1">
        <w:rPr>
          <w:noProof/>
          <w:color w:val="auto"/>
          <w:sz w:val="20"/>
          <w:szCs w:val="20"/>
        </w:rPr>
        <w:t xml:space="preserve"> </w:t>
      </w:r>
      <w:r w:rsidRPr="008C30E1">
        <w:rPr>
          <w:color w:val="auto"/>
          <w:sz w:val="20"/>
          <w:szCs w:val="20"/>
        </w:rPr>
        <w:t xml:space="preserve">organizations, civil society, and entities that work for the protection of villages, and families in preventing and stopping criminals. </w:t>
      </w:r>
    </w:p>
    <w:p w14:paraId="04F0C7A3" w14:textId="77777777" w:rsidR="00C1057D" w:rsidRPr="008C30E1" w:rsidRDefault="00C1057D" w:rsidP="00693431">
      <w:pPr>
        <w:pStyle w:val="CommentText"/>
        <w:rPr>
          <w:rFonts w:eastAsiaTheme="minorHAnsi"/>
          <w:noProof/>
        </w:rPr>
      </w:pPr>
      <w:r w:rsidRPr="008C30E1">
        <w:t xml:space="preserve">All those relevant organizations mentioned above shall work closely with criminal proceeding organizations regarding the measures to prevent and </w:t>
      </w:r>
      <w:r w:rsidRPr="008C30E1">
        <w:rPr>
          <w:noProof/>
        </w:rPr>
        <w:t xml:space="preserve">eradicate </w:t>
      </w:r>
      <w:r w:rsidRPr="008C30E1">
        <w:t xml:space="preserve">the situations </w:t>
      </w:r>
      <w:r w:rsidRPr="008C30E1">
        <w:rPr>
          <w:noProof/>
        </w:rPr>
        <w:t xml:space="preserve">that </w:t>
      </w:r>
      <w:r w:rsidRPr="008C30E1">
        <w:t>can stimulate the causes of criminal offenses within their own responsible areas.</w:t>
      </w:r>
      <w:r w:rsidRPr="008C30E1">
        <w:rPr>
          <w:noProof/>
        </w:rPr>
        <w:t>"</w:t>
      </w:r>
    </w:p>
    <w:p w14:paraId="0421D2F3" w14:textId="66941A45" w:rsidR="00C1057D" w:rsidRDefault="00C1057D">
      <w:pPr>
        <w:pStyle w:val="CommentText"/>
      </w:pPr>
    </w:p>
  </w:comment>
  <w:comment w:id="72" w:author="Dell" w:date="2021-01-26T17:05:00Z" w:initials="D">
    <w:p w14:paraId="5A2C261A" w14:textId="5CD2EE04" w:rsidR="00C1057D" w:rsidRPr="008C30E1" w:rsidRDefault="00C1057D">
      <w:pPr>
        <w:pStyle w:val="CommentText"/>
        <w:rPr>
          <w:rFonts w:eastAsia="Phetsarath OT"/>
          <w:noProof/>
          <w:lang w:bidi="lo-LA"/>
        </w:rPr>
      </w:pPr>
      <w:r>
        <w:rPr>
          <w:rStyle w:val="CommentReference"/>
        </w:rPr>
        <w:annotationRef/>
      </w:r>
      <w:r w:rsidRPr="008C30E1">
        <w:rPr>
          <w:rFonts w:eastAsia="Phetsarath OT"/>
          <w:lang w:bidi="lo-LA"/>
        </w:rPr>
        <w:t xml:space="preserve">Just for your update, the PF Order was endorsed and promulgated on 26 November 2020, which sets out the </w:t>
      </w:r>
      <w:proofErr w:type="gramStart"/>
      <w:r w:rsidRPr="008C30E1">
        <w:rPr>
          <w:rFonts w:eastAsia="Phetsarath OT"/>
          <w:lang w:bidi="lo-LA"/>
        </w:rPr>
        <w:t>coordination  and</w:t>
      </w:r>
      <w:proofErr w:type="gramEnd"/>
      <w:r w:rsidRPr="008C30E1">
        <w:rPr>
          <w:rFonts w:eastAsia="Phetsarath OT"/>
          <w:lang w:bidi="lo-LA"/>
        </w:rPr>
        <w:t xml:space="preserve"> </w:t>
      </w:r>
      <w:r w:rsidRPr="008C30E1">
        <w:rPr>
          <w:rFonts w:eastAsia="Phetsarath OT"/>
          <w:noProof/>
          <w:lang w:bidi="lo-LA"/>
        </w:rPr>
        <w:t>i</w:t>
      </w:r>
      <w:r w:rsidRPr="008C30E1">
        <w:rPr>
          <w:rFonts w:eastAsia="Phetsarath OT"/>
          <w:lang w:bidi="lo-LA"/>
        </w:rPr>
        <w:t>mplementation mechanism as identify in Article 4 of the</w:t>
      </w:r>
      <w:r w:rsidRPr="008C30E1">
        <w:rPr>
          <w:rFonts w:eastAsia="Phetsarath OT"/>
          <w:noProof/>
          <w:lang w:bidi="lo-LA"/>
        </w:rPr>
        <w:t xml:space="preserve"> </w:t>
      </w:r>
      <w:r w:rsidRPr="008C30E1">
        <w:rPr>
          <w:rFonts w:eastAsia="Phetsarath OT"/>
          <w:lang w:bidi="lo-LA"/>
        </w:rPr>
        <w:t>Order on the Withholding, Freezing or Seizure of Funds Relating to Proliferation Financing No 20</w:t>
      </w:r>
      <w:r w:rsidRPr="008C30E1">
        <w:rPr>
          <w:rFonts w:eastAsia="Phetsarath OT"/>
          <w:noProof/>
          <w:lang w:bidi="lo-LA"/>
        </w:rPr>
        <w:t>/</w:t>
      </w:r>
      <w:r w:rsidRPr="008C30E1">
        <w:rPr>
          <w:rFonts w:eastAsia="Phetsarath OT"/>
          <w:lang w:bidi="lo-LA"/>
        </w:rPr>
        <w:t xml:space="preserve">PM dated 26 November 2020 </w:t>
      </w:r>
      <w:r w:rsidRPr="008C30E1">
        <w:rPr>
          <w:rFonts w:eastAsia="Phetsarath OT"/>
          <w:noProof/>
          <w:lang w:bidi="lo-LA"/>
        </w:rPr>
        <w:t>(2nd Annex 12)</w:t>
      </w:r>
    </w:p>
    <w:p w14:paraId="7F2DE971" w14:textId="77777777" w:rsidR="00C1057D" w:rsidRPr="008C30E1" w:rsidRDefault="00C1057D">
      <w:pPr>
        <w:pStyle w:val="CommentText"/>
      </w:pPr>
    </w:p>
    <w:p w14:paraId="6B30A7BA" w14:textId="77777777" w:rsidR="00C1057D" w:rsidRPr="008C30E1" w:rsidRDefault="00C1057D" w:rsidP="00491055">
      <w:pPr>
        <w:pStyle w:val="Default"/>
        <w:rPr>
          <w:color w:val="auto"/>
          <w:sz w:val="20"/>
          <w:szCs w:val="20"/>
        </w:rPr>
      </w:pPr>
      <w:r w:rsidRPr="008C30E1">
        <w:rPr>
          <w:noProof/>
          <w:color w:val="auto"/>
          <w:sz w:val="20"/>
          <w:szCs w:val="20"/>
        </w:rPr>
        <w:t xml:space="preserve">"4. </w:t>
      </w:r>
      <w:r w:rsidRPr="008C30E1">
        <w:rPr>
          <w:color w:val="auto"/>
          <w:sz w:val="20"/>
          <w:szCs w:val="20"/>
        </w:rPr>
        <w:t xml:space="preserve">Proposal of defining the list of </w:t>
      </w:r>
      <w:proofErr w:type="gramStart"/>
      <w:r w:rsidRPr="008C30E1">
        <w:rPr>
          <w:color w:val="auto"/>
          <w:sz w:val="20"/>
          <w:szCs w:val="20"/>
        </w:rPr>
        <w:t>person</w:t>
      </w:r>
      <w:proofErr w:type="gramEnd"/>
      <w:r w:rsidRPr="008C30E1">
        <w:rPr>
          <w:color w:val="auto"/>
          <w:sz w:val="20"/>
          <w:szCs w:val="20"/>
        </w:rPr>
        <w:t xml:space="preserve"> who involved in the Proliferation of Weapons of Mass Destruction or the financing to Proliferation of Weapons of Mass Destruction shall act as follows: </w:t>
      </w:r>
    </w:p>
    <w:p w14:paraId="449F7B43" w14:textId="77777777" w:rsidR="00C1057D" w:rsidRPr="008C30E1" w:rsidRDefault="00C1057D" w:rsidP="00491055">
      <w:pPr>
        <w:pStyle w:val="CommentText"/>
        <w:spacing w:after="120"/>
        <w:ind w:left="187"/>
      </w:pPr>
      <w:r w:rsidRPr="008C30E1">
        <w:t xml:space="preserve">4.1 Assigned to the Ministry of Public Security acts as co-operator to co-operate with Ministry of Foreign Affairs, Ministry of Industry and Commerce, Anti-Money Laundering Intelligence Office (AMLIO), relevant ministries and organizations to research and propose the list of person who involved in the Proliferation of Weapons of Mass Destruction or financing to the Proliferation of Weapons of Mass Destruction to NCC to consider certify and conduct according to procedures that United Nation set out. Adding name lists to accounts shall be based on primary resources as follows: </w:t>
      </w:r>
    </w:p>
    <w:p w14:paraId="35489A5F" w14:textId="77777777" w:rsidR="00C1057D" w:rsidRPr="008C30E1" w:rsidRDefault="00C1057D" w:rsidP="00491055">
      <w:pPr>
        <w:pStyle w:val="CommentText"/>
        <w:spacing w:after="120"/>
        <w:ind w:left="187"/>
      </w:pPr>
      <w:r w:rsidRPr="008C30E1">
        <w:t xml:space="preserve">4.1.1 Individuals, legal person or organizations who involved in Nuclear operating plan including other operating plans related to Weapons of Mass Destruction and the Missile operating plan; </w:t>
      </w:r>
    </w:p>
    <w:p w14:paraId="3D5710F8" w14:textId="77777777" w:rsidR="00C1057D" w:rsidRPr="008C30E1" w:rsidRDefault="00C1057D" w:rsidP="00491055">
      <w:pPr>
        <w:pStyle w:val="CommentText"/>
        <w:spacing w:after="120"/>
        <w:ind w:left="187"/>
      </w:pPr>
      <w:r w:rsidRPr="008C30E1">
        <w:t xml:space="preserve">4.1.2 Individuals, legal person or organizations who supported the Nuclear project, Weapons of Mass Destruction including providing supports through illegal approaches; </w:t>
      </w:r>
    </w:p>
    <w:p w14:paraId="5032C77E" w14:textId="77777777" w:rsidR="00C1057D" w:rsidRPr="008C30E1" w:rsidRDefault="00C1057D" w:rsidP="00491055">
      <w:pPr>
        <w:pStyle w:val="CommentText"/>
        <w:spacing w:after="120"/>
        <w:ind w:left="187"/>
      </w:pPr>
      <w:r w:rsidRPr="008C30E1">
        <w:t xml:space="preserve">4.1.3 Individuals, legal person or organizations who act on behalf or act upon the order of individuals, legal person or organizations as defined in subparagraph 4.1.1 and 4.1.2 of this order; </w:t>
      </w:r>
    </w:p>
    <w:p w14:paraId="471C1EF7" w14:textId="77777777" w:rsidR="00C1057D" w:rsidRPr="008C30E1" w:rsidRDefault="00C1057D" w:rsidP="00491055">
      <w:pPr>
        <w:pStyle w:val="CommentText"/>
        <w:spacing w:after="120"/>
        <w:ind w:left="187"/>
      </w:pPr>
      <w:r w:rsidRPr="008C30E1">
        <w:t xml:space="preserve">4.1.4 Individuals, legal person or organizations who belong or under controlled either direct or indirect of individuals, legal person or organizations as defined in in subparagraph 4.1.1 and 4.1.2 of this order; </w:t>
      </w:r>
    </w:p>
    <w:p w14:paraId="1CDCBCAE" w14:textId="77777777" w:rsidR="00C1057D" w:rsidRPr="008C30E1" w:rsidRDefault="00C1057D" w:rsidP="00491055">
      <w:pPr>
        <w:pStyle w:val="CommentText"/>
        <w:spacing w:after="120"/>
        <w:ind w:left="187"/>
      </w:pPr>
      <w:r w:rsidRPr="008C30E1">
        <w:t xml:space="preserve">4.1.5 Individuals, legal person or organizations who facilitating in avoiding measures on penalties or violates of the resolutions 1718 (2006) and Acts 1874 (2009); </w:t>
      </w:r>
    </w:p>
    <w:p w14:paraId="5B3F159C" w14:textId="77777777" w:rsidR="00C1057D" w:rsidRPr="008C30E1" w:rsidRDefault="00C1057D" w:rsidP="00491055">
      <w:pPr>
        <w:pStyle w:val="CommentText"/>
        <w:spacing w:after="120"/>
        <w:ind w:left="187"/>
      </w:pPr>
      <w:r w:rsidRPr="008C30E1">
        <w:t xml:space="preserve">4.1.6 Individuals, legal person or organizations who supported prohibited projects, prohibited activities by relevant Acts or to avoid the provision of the resolutions; </w:t>
      </w:r>
    </w:p>
    <w:p w14:paraId="1E2CD691" w14:textId="77777777" w:rsidR="00C1057D" w:rsidRPr="008C30E1" w:rsidRDefault="00C1057D" w:rsidP="00491055">
      <w:pPr>
        <w:pStyle w:val="CommentText"/>
        <w:spacing w:after="120"/>
        <w:ind w:left="187"/>
      </w:pPr>
      <w:r w:rsidRPr="008C30E1">
        <w:t xml:space="preserve">4.1.7 Individuals, legal person or organizations who involved either direct or supported on financing to the proliferation of Nuclear activities or </w:t>
      </w:r>
      <w:proofErr w:type="spellStart"/>
      <w:r w:rsidRPr="008C30E1">
        <w:t>paticipant</w:t>
      </w:r>
      <w:proofErr w:type="spellEnd"/>
      <w:r w:rsidRPr="008C30E1">
        <w:t xml:space="preserve"> in purchasing process of prohibited items such objects, products, devices, materials and technology as defined in the resolutions of UN Security Council; </w:t>
      </w:r>
    </w:p>
    <w:p w14:paraId="39304ACC" w14:textId="77777777" w:rsidR="00C1057D" w:rsidRPr="008C30E1" w:rsidRDefault="00C1057D" w:rsidP="00491055">
      <w:pPr>
        <w:pStyle w:val="CommentText"/>
        <w:spacing w:after="120"/>
        <w:ind w:left="187"/>
      </w:pPr>
      <w:r w:rsidRPr="008C30E1">
        <w:t xml:space="preserve">4.1.8 Individuals, legal person or organizations who provided aiding to individuals or legal person or organizations which listed in the list of avoidance or the actions that contrary to the resolutions of UN Security Council. </w:t>
      </w:r>
    </w:p>
    <w:p w14:paraId="0CB250F3" w14:textId="77777777" w:rsidR="00C1057D" w:rsidRPr="008C30E1" w:rsidRDefault="00C1057D" w:rsidP="00491055">
      <w:pPr>
        <w:pStyle w:val="CommentText"/>
        <w:spacing w:after="120"/>
        <w:ind w:left="187"/>
      </w:pPr>
      <w:r w:rsidRPr="008C30E1">
        <w:t xml:space="preserve">4.1.9 Individuals, legal person or organizations who act on behalf or act upon the order of individuals, legal person or organizations as defined in subparagraph 4.1.7 and 4.1.8 above or by other individuals, legal person or organizations that </w:t>
      </w:r>
      <w:proofErr w:type="gramStart"/>
      <w:r w:rsidRPr="008C30E1">
        <w:t>those person</w:t>
      </w:r>
      <w:proofErr w:type="gramEnd"/>
      <w:r w:rsidRPr="008C30E1">
        <w:t xml:space="preserve"> owned or have the authorities to control. </w:t>
      </w:r>
    </w:p>
    <w:p w14:paraId="2FD82FC7" w14:textId="77777777" w:rsidR="00C1057D" w:rsidRPr="008C30E1" w:rsidRDefault="00C1057D" w:rsidP="00491055">
      <w:pPr>
        <w:pStyle w:val="CommentText"/>
        <w:spacing w:after="120"/>
        <w:ind w:left="187"/>
        <w:rPr>
          <w:noProof/>
        </w:rPr>
      </w:pPr>
      <w:r w:rsidRPr="008C30E1">
        <w:t>4.2 Every single proposal to add or remove the names from the list of United Nation Security Council shall send to NCC to consider. In case there is sufficient evidence to considering, NCC shall certify and accept according to such proposal.</w:t>
      </w:r>
    </w:p>
    <w:p w14:paraId="13ADB34C" w14:textId="77777777" w:rsidR="00C1057D" w:rsidRPr="008C30E1" w:rsidRDefault="00C1057D" w:rsidP="00491055">
      <w:pPr>
        <w:pStyle w:val="CommentText"/>
        <w:spacing w:after="120"/>
        <w:ind w:left="187"/>
      </w:pPr>
      <w:r w:rsidRPr="008C30E1">
        <w:t xml:space="preserve">4.3 The lists of those associated with the Proliferation of Weapons of Mass Destruction or financing to the Proliferation of Weapons of Mass Destruction shall include individuals, legal person or organizations who subjected to the name list by UN Security Council or UN Security Council Committee that established under the resolutions of UN Security Council 1718 (2006); 2231 (2015) and other resolutions to related. </w:t>
      </w:r>
    </w:p>
    <w:p w14:paraId="09C42176" w14:textId="77777777" w:rsidR="00C1057D" w:rsidRPr="008C30E1" w:rsidRDefault="00C1057D" w:rsidP="00491055">
      <w:pPr>
        <w:pStyle w:val="CommentText"/>
        <w:spacing w:after="120"/>
        <w:ind w:left="187"/>
      </w:pPr>
      <w:r w:rsidRPr="008C30E1">
        <w:t xml:space="preserve">Individuals, legal person or Organizations as defined in the above shall be added or remained in the list of </w:t>
      </w:r>
      <w:proofErr w:type="gramStart"/>
      <w:r w:rsidRPr="008C30E1">
        <w:t>person</w:t>
      </w:r>
      <w:proofErr w:type="gramEnd"/>
      <w:r w:rsidRPr="008C30E1">
        <w:t xml:space="preserve"> who associated with the Proliferation of Weapons of Mass Destruction or financing to the Proliferation of Weapons of Mass Destruction immediately when UN Security Council or UN Security Council Committee have determined in the list or until the cancellation will being made from relevant the lists. </w:t>
      </w:r>
    </w:p>
    <w:p w14:paraId="44445DD8" w14:textId="77777777" w:rsidR="00C1057D" w:rsidRPr="008C30E1" w:rsidRDefault="00C1057D" w:rsidP="00491055">
      <w:pPr>
        <w:pStyle w:val="CommentText"/>
        <w:spacing w:after="120"/>
        <w:ind w:left="187"/>
      </w:pPr>
      <w:r w:rsidRPr="008C30E1">
        <w:t xml:space="preserve">4.4 Assigned to the reporting entities, Postal enterprise, Ministries and other Organizations to relevant follow up and regularly investigate the lists who associated with the Proliferation of Weapons of Mass Destruction or financing to the Proliferation of Weapons of Mass Destruction, then report to Ministry of Public Security to update those lists. </w:t>
      </w:r>
    </w:p>
    <w:p w14:paraId="0DD1073B" w14:textId="77777777" w:rsidR="00C1057D" w:rsidRPr="008C30E1" w:rsidRDefault="00C1057D" w:rsidP="00491055">
      <w:pPr>
        <w:pStyle w:val="CommentText"/>
        <w:spacing w:after="120"/>
        <w:ind w:left="187"/>
      </w:pPr>
      <w:r w:rsidRPr="008C30E1">
        <w:t xml:space="preserve">4.5 The designation lists declaration process and proposal of adding or removing a name from the lists of </w:t>
      </w:r>
      <w:proofErr w:type="gramStart"/>
      <w:r w:rsidRPr="008C30E1">
        <w:t>person</w:t>
      </w:r>
      <w:proofErr w:type="gramEnd"/>
      <w:r w:rsidRPr="008C30E1">
        <w:t xml:space="preserve"> who associated with Proliferation of Weapons of Mass Destruction or financing to the Proliferation of Weapons of Mass Destruction of UN Security Council shall act as follows: </w:t>
      </w:r>
    </w:p>
    <w:p w14:paraId="270F1B28" w14:textId="77777777" w:rsidR="00C1057D" w:rsidRPr="008C30E1" w:rsidRDefault="00C1057D" w:rsidP="00491055">
      <w:pPr>
        <w:pStyle w:val="CommentText"/>
        <w:spacing w:after="120"/>
        <w:ind w:left="187"/>
      </w:pPr>
      <w:r w:rsidRPr="008C30E1">
        <w:t xml:space="preserve">4.5.1 Assigned to Ministry of Foreign Affairs submitting the amended designation lists of </w:t>
      </w:r>
      <w:proofErr w:type="gramStart"/>
      <w:r w:rsidRPr="008C30E1">
        <w:t>person</w:t>
      </w:r>
      <w:proofErr w:type="gramEnd"/>
      <w:r w:rsidRPr="008C30E1">
        <w:t xml:space="preserve"> who associated with Proliferation of Weapons of Mass Destruction or financing to the Proliferation of Weapons of Mass Destruction to Ministry of Public Security and Anti-Money Laundering Intelligence Office (AMLIO) immediately upon receiving the lists from UN Organization; </w:t>
      </w:r>
    </w:p>
    <w:p w14:paraId="09919444" w14:textId="77777777" w:rsidR="00C1057D" w:rsidRPr="008C30E1" w:rsidRDefault="00C1057D" w:rsidP="00491055">
      <w:pPr>
        <w:pStyle w:val="CommentText"/>
        <w:ind w:left="180"/>
      </w:pPr>
      <w:r w:rsidRPr="008C30E1">
        <w:t xml:space="preserve">4.5.2 Assigned to AMLIO on reporting the amended designation lists to reporting entities immediately and appointing Ministry of Public Security to declare the relevant designation list to Postal enterprise and other relevant organizations immediately, and also publishing to Government’s website or website of relevant organizations regularly; </w:t>
      </w:r>
    </w:p>
    <w:p w14:paraId="30F1BA2A" w14:textId="77777777" w:rsidR="00C1057D" w:rsidRPr="008C30E1" w:rsidRDefault="00C1057D" w:rsidP="00491055">
      <w:pPr>
        <w:pStyle w:val="CommentText"/>
        <w:ind w:left="180"/>
      </w:pPr>
      <w:r w:rsidRPr="008C30E1">
        <w:t xml:space="preserve">4.5.3 In case, if there is sufficient evidence and be able to certify that any individuals, legal person or organizations complied to any conditions of the resolutions of UN Security Council which set out on the basis of Chapter VII of the active Acts of UN which still not added to the name listed as UN Security Council have determined that Ministry of Public Security shall act in co-operate with Ministry of Foreign Affairs, Ministry of Industry and Commerce, AMLIO, Ministries and relevant Organizations to consider the proposal of adding to the lists of UN Security Council. </w:t>
      </w:r>
    </w:p>
    <w:p w14:paraId="447F9F58" w14:textId="77777777" w:rsidR="00C1057D" w:rsidRPr="008C30E1" w:rsidRDefault="00C1057D" w:rsidP="00491055">
      <w:pPr>
        <w:pStyle w:val="CommentText"/>
        <w:ind w:left="180"/>
      </w:pPr>
      <w:r w:rsidRPr="008C30E1">
        <w:t xml:space="preserve">In case, upon the co-operation of Ministry of Public Security according to the act as defined in the above paragraph of this Subparagraph where Ministry of Public Security has already considered and found that there is sufficient evidence to certify that relevant individuals, legal person, or organizations have complied to a condition of the resolutions of UN Security Council which set out on the basis of Chapter VII of the active Acts of UN, then Ministry of Foreign Affair shall propose and add such relevant names into the name lists of UN Security Council by using a form that approved by the Committee of UN Security Council includes detail statement of such case. </w:t>
      </w:r>
    </w:p>
    <w:p w14:paraId="6F10D4BF" w14:textId="77777777" w:rsidR="00C1057D" w:rsidRPr="008C30E1" w:rsidRDefault="00C1057D" w:rsidP="00491055">
      <w:pPr>
        <w:pStyle w:val="CommentText"/>
        <w:ind w:left="180"/>
      </w:pPr>
      <w:r w:rsidRPr="008C30E1">
        <w:t xml:space="preserve">4.5.4 In case of there is sufficient evidence to certify that any individuals, legal person or organizations who are not in the conditions or not under the conditions of the name lists which is defined in the resolutions of UN Security Council which set out on the basis of Chapter VII of the active Acts of UN, then Ministry of Public Security shall act in co-operate with Ministry of Foreign Affair, Ministry of Industry and Commerce, AMLIO, Ministries and relevant Organizations to propose and remove such relevant names from the name lists of UN Security Council. </w:t>
      </w:r>
    </w:p>
    <w:p w14:paraId="73BEA529" w14:textId="77777777" w:rsidR="00C1057D" w:rsidRPr="008C30E1" w:rsidRDefault="00C1057D" w:rsidP="00491055">
      <w:pPr>
        <w:pStyle w:val="CommentText"/>
        <w:ind w:left="180"/>
      </w:pPr>
      <w:r w:rsidRPr="008C30E1">
        <w:t>In case of after co-operated with Ministry of Public Security according to the first paragraph as defined in this Subparagraph, and Ministry of Public Security has considered that there is sufficient evidences to certify that any individuals, legal person or organizations who are not comply to the conditions as defined in the name lists according to the resolutions of UN Security Council which set out on the basis of Chapter VII of the active Acts of UN, Ministry of Foreign Affairs shall propose and remove such relevant names from the name lists of UN Security Council by using a form that approved by the Committee of UN Security Council includes detail explanation about why such individuals, legal person or organizations are not under the conditions of the list of determination.</w:t>
      </w:r>
      <w:r w:rsidRPr="008C30E1">
        <w:rPr>
          <w:noProof/>
        </w:rPr>
        <w:t>"</w:t>
      </w:r>
    </w:p>
    <w:p w14:paraId="387932DE" w14:textId="266EAEA0" w:rsidR="00C1057D" w:rsidRDefault="00C1057D">
      <w:pPr>
        <w:pStyle w:val="CommentText"/>
      </w:pPr>
    </w:p>
  </w:comment>
  <w:comment w:id="73" w:author="Dell" w:date="2021-01-26T17:07:00Z" w:initials="D">
    <w:p w14:paraId="1B150412" w14:textId="538DC63B" w:rsidR="00C1057D" w:rsidRPr="00C60B28" w:rsidRDefault="00C1057D" w:rsidP="00C60B28">
      <w:pPr>
        <w:pStyle w:val="CommentText"/>
        <w:rPr>
          <w:rFonts w:eastAsia="Phetsarath OT"/>
          <w:noProof/>
          <w:color w:val="FF0000"/>
          <w:lang w:val="en-US" w:bidi="lo-LA"/>
        </w:rPr>
      </w:pPr>
      <w:r>
        <w:rPr>
          <w:rStyle w:val="CommentReference"/>
        </w:rPr>
        <w:annotationRef/>
      </w:r>
      <w:r w:rsidRPr="008C30E1">
        <w:rPr>
          <w:rFonts w:eastAsia="Phetsarath OT"/>
          <w:noProof/>
          <w:lang w:val="en-US" w:bidi="lo-LA"/>
        </w:rPr>
        <w:t>Just for your update, Lao PDR has completed the development and launched of the data sharing system.</w:t>
      </w:r>
    </w:p>
    <w:p w14:paraId="043D87E2" w14:textId="1049E961" w:rsidR="00C1057D" w:rsidRPr="00C60B28" w:rsidRDefault="00C1057D">
      <w:pPr>
        <w:pStyle w:val="CommentText"/>
        <w:rPr>
          <w:lang w:val="en-US"/>
        </w:rPr>
      </w:pPr>
    </w:p>
  </w:comment>
  <w:comment w:id="74" w:author="PST-PC" w:date="2020-10-05T20:34:00Z" w:initials="P">
    <w:p w14:paraId="640731A7" w14:textId="77777777" w:rsidR="00C1057D" w:rsidRPr="00F565D1" w:rsidRDefault="00C1057D" w:rsidP="0079151E">
      <w:pPr>
        <w:pStyle w:val="CommentText"/>
      </w:pPr>
      <w:r w:rsidRPr="005F74F6">
        <w:rPr>
          <w:rStyle w:val="CommentReference"/>
          <w:sz w:val="18"/>
          <w:szCs w:val="18"/>
        </w:rPr>
        <w:annotationRef/>
      </w:r>
      <w:r w:rsidRPr="00F565D1">
        <w:t xml:space="preserve">Every information exchange obtained general privacy </w:t>
      </w:r>
      <w:proofErr w:type="gramStart"/>
      <w:r w:rsidRPr="00F565D1">
        <w:t>principle,</w:t>
      </w:r>
      <w:proofErr w:type="gramEnd"/>
      <w:r w:rsidRPr="00F565D1">
        <w:t xml:space="preserve"> example attached herewith some MOUs in TC. Rec. 2.3 and 29.7. </w:t>
      </w:r>
    </w:p>
  </w:comment>
  <w:comment w:id="75" w:author="HAMILTON, Craig" w:date="2020-11-13T15:01:00Z" w:initials="HC">
    <w:p w14:paraId="0308B5D4" w14:textId="77777777" w:rsidR="00C1057D" w:rsidRDefault="00C1057D" w:rsidP="0079151E">
      <w:pPr>
        <w:pStyle w:val="CommentText"/>
      </w:pPr>
      <w:r>
        <w:rPr>
          <w:rStyle w:val="CommentReference"/>
        </w:rPr>
        <w:annotationRef/>
      </w:r>
      <w:r>
        <w:t>Confirm if this applies to all authorities in the AML/CFT system not just LEAs</w:t>
      </w:r>
    </w:p>
  </w:comment>
  <w:comment w:id="76" w:author="Dell" w:date="2021-01-26T17:08:00Z" w:initials="D">
    <w:p w14:paraId="3F4B3B86" w14:textId="77777777" w:rsidR="00C1057D" w:rsidRPr="00F51C29" w:rsidRDefault="00C1057D" w:rsidP="006A7412">
      <w:pPr>
        <w:pStyle w:val="CommentText"/>
        <w:rPr>
          <w:rFonts w:eastAsia="Phetsarath OT"/>
          <w:noProof/>
          <w:color w:val="FF0000"/>
          <w:lang w:bidi="lo-LA"/>
        </w:rPr>
      </w:pPr>
      <w:r>
        <w:rPr>
          <w:rStyle w:val="CommentReference"/>
        </w:rPr>
        <w:annotationRef/>
      </w:r>
      <w:r w:rsidRPr="008C30E1">
        <w:rPr>
          <w:rFonts w:eastAsia="Phetsarath OT"/>
          <w:noProof/>
          <w:lang w:bidi="lo-LA"/>
        </w:rPr>
        <w:t xml:space="preserve">Lao PDR Confirms this applies to all authorities in the AML/CFT system </w:t>
      </w:r>
    </w:p>
    <w:p w14:paraId="4F8048A0" w14:textId="44376337" w:rsidR="00C1057D" w:rsidRDefault="00C1057D">
      <w:pPr>
        <w:pStyle w:val="CommentText"/>
      </w:pPr>
    </w:p>
  </w:comment>
  <w:comment w:id="78" w:author="HAMILTON, Craig" w:date="2020-10-21T13:20:00Z" w:initials="HC">
    <w:p w14:paraId="0034378C" w14:textId="77777777" w:rsidR="00C1057D" w:rsidRDefault="00C1057D" w:rsidP="0079151E">
      <w:pPr>
        <w:pStyle w:val="CommentText"/>
      </w:pPr>
      <w:r>
        <w:rPr>
          <w:rStyle w:val="CommentReference"/>
        </w:rPr>
        <w:annotationRef/>
      </w:r>
      <w:r>
        <w:t xml:space="preserve">The issue with 2.3 is material and the issue with 2.4 further affects compliance.  </w:t>
      </w:r>
    </w:p>
  </w:comment>
  <w:comment w:id="82" w:author="Dell" w:date="2021-01-26T17:18:00Z" w:initials="D">
    <w:p w14:paraId="56680A6D" w14:textId="5DA1E174" w:rsidR="00C1057D" w:rsidRPr="00770DF1" w:rsidRDefault="00C1057D">
      <w:pPr>
        <w:pStyle w:val="CommentText"/>
      </w:pPr>
      <w:r>
        <w:rPr>
          <w:rStyle w:val="CommentReference"/>
        </w:rPr>
        <w:annotationRef/>
      </w:r>
      <w:r w:rsidRPr="00770DF1">
        <w:rPr>
          <w:szCs w:val="22"/>
          <w:lang w:bidi="lo-LA"/>
        </w:rPr>
        <w:t xml:space="preserve">The meaning of </w:t>
      </w:r>
      <w:r w:rsidRPr="00770DF1">
        <w:t>“trading in illegal properties”</w:t>
      </w:r>
      <w:r w:rsidRPr="00770DF1">
        <w:rPr>
          <w:szCs w:val="22"/>
          <w:cs/>
          <w:lang w:bidi="lo-LA"/>
        </w:rPr>
        <w:t xml:space="preserve"> </w:t>
      </w:r>
      <w:r w:rsidRPr="00770DF1">
        <w:rPr>
          <w:szCs w:val="22"/>
          <w:lang w:bidi="lo-LA"/>
        </w:rPr>
        <w:t xml:space="preserve">and </w:t>
      </w:r>
      <w:r w:rsidRPr="00770DF1">
        <w:t>“counterfeiting and piracy of products” in AML/CFT law are different</w:t>
      </w:r>
      <w:r w:rsidRPr="00770DF1">
        <w:rPr>
          <w:szCs w:val="22"/>
          <w:cs/>
          <w:lang w:bidi="lo-LA"/>
        </w:rPr>
        <w:t xml:space="preserve"> </w:t>
      </w:r>
      <w:r w:rsidRPr="00770DF1">
        <w:rPr>
          <w:szCs w:val="22"/>
          <w:lang w:bidi="lo-LA"/>
        </w:rPr>
        <w:t xml:space="preserve">as defined in article 8.1 clause 9, the meaning of </w:t>
      </w:r>
      <w:r w:rsidRPr="00770DF1">
        <w:t>“counterfeiting and piracy of products” is “</w:t>
      </w:r>
      <w:r w:rsidRPr="00770DF1">
        <w:rPr>
          <w:szCs w:val="22"/>
          <w:lang w:bidi="lo-LA"/>
        </w:rPr>
        <w:t xml:space="preserve">infringement of intellectual property rights”  </w:t>
      </w:r>
      <w:r w:rsidRPr="00770DF1">
        <w:rPr>
          <w:szCs w:val="22"/>
          <w:cs/>
          <w:lang w:bidi="lo-LA"/>
        </w:rPr>
        <w:t xml:space="preserve"> </w:t>
      </w:r>
    </w:p>
  </w:comment>
  <w:comment w:id="83" w:author="Dell" w:date="2021-01-26T17:20:00Z" w:initials="D">
    <w:p w14:paraId="156C7140" w14:textId="00FAB694" w:rsidR="00C1057D" w:rsidRDefault="00C1057D" w:rsidP="00C954A8">
      <w:pPr>
        <w:pStyle w:val="CommentText"/>
      </w:pPr>
      <w:r>
        <w:rPr>
          <w:rStyle w:val="CommentReference"/>
        </w:rPr>
        <w:annotationRef/>
      </w:r>
      <w:r>
        <w:t xml:space="preserve">The execution of court’s sentence has identified under Criminal Procedure Manual which is enforceable by the law as the execution procedure was derived from </w:t>
      </w:r>
      <w:proofErr w:type="gramStart"/>
      <w:r>
        <w:t>the  Criminal</w:t>
      </w:r>
      <w:proofErr w:type="gramEnd"/>
      <w:r>
        <w:t xml:space="preserve"> Procedure Law.</w:t>
      </w:r>
    </w:p>
    <w:p w14:paraId="7C416702" w14:textId="77777777" w:rsidR="00C1057D" w:rsidRDefault="00C1057D" w:rsidP="00C954A8">
      <w:pPr>
        <w:pStyle w:val="CommentText"/>
      </w:pPr>
    </w:p>
    <w:p w14:paraId="39B948D2" w14:textId="7419B1DB" w:rsidR="00C1057D" w:rsidRDefault="00C1057D" w:rsidP="00C954A8">
      <w:pPr>
        <w:pStyle w:val="CommentText"/>
      </w:pPr>
      <w:r>
        <w:t>The definition of “funds or other properties of a natural person, legal person or organization” means funds or other properties that knows, knew or suspects that those are derived from the predicate offences both directly and indirectly.</w:t>
      </w:r>
    </w:p>
  </w:comment>
  <w:comment w:id="84" w:author="Dell" w:date="2021-01-26T17:11:00Z" w:initials="D">
    <w:p w14:paraId="05A53C59" w14:textId="05003B9A" w:rsidR="00C1057D" w:rsidRPr="00AC6B40" w:rsidRDefault="00C1057D" w:rsidP="00AC6B40">
      <w:pPr>
        <w:rPr>
          <w:rFonts w:ascii="Times New Roman" w:eastAsia="Phetsarath OT" w:hAnsi="Times New Roman" w:cs="Times New Roman"/>
          <w:color w:val="4F81BD" w:themeColor="accent1"/>
          <w:lang w:bidi="lo-LA"/>
        </w:rPr>
      </w:pPr>
      <w:r>
        <w:rPr>
          <w:rStyle w:val="CommentReference"/>
        </w:rPr>
        <w:annotationRef/>
      </w:r>
      <w:r w:rsidRPr="00AC6B40">
        <w:rPr>
          <w:rFonts w:ascii="Times New Roman" w:eastAsia="Phetsarath OT" w:hAnsi="Times New Roman" w:cs="Times New Roman"/>
          <w:sz w:val="20"/>
          <w:szCs w:val="20"/>
          <w:lang w:bidi="lo-LA"/>
        </w:rPr>
        <w:t>As provided in criterion 3.5 (1</w:t>
      </w:r>
      <w:r w:rsidRPr="00AC6B40">
        <w:rPr>
          <w:rFonts w:ascii="Times New Roman" w:eastAsia="Phetsarath OT" w:hAnsi="Times New Roman" w:cs="Times New Roman"/>
          <w:sz w:val="20"/>
          <w:szCs w:val="20"/>
          <w:vertAlign w:val="superscript"/>
          <w:lang w:bidi="lo-LA"/>
        </w:rPr>
        <w:t>st</w:t>
      </w:r>
      <w:r w:rsidRPr="00AC6B40">
        <w:rPr>
          <w:rFonts w:ascii="Times New Roman" w:eastAsia="Phetsarath OT" w:hAnsi="Times New Roman" w:cs="Times New Roman"/>
          <w:sz w:val="20"/>
          <w:szCs w:val="20"/>
          <w:lang w:bidi="lo-LA"/>
        </w:rPr>
        <w:t xml:space="preserve"> draft TC Annex)</w:t>
      </w:r>
    </w:p>
  </w:comment>
  <w:comment w:id="85" w:author="Dell" w:date="2021-01-26T17:27:00Z" w:initials="D">
    <w:p w14:paraId="2D1C747B" w14:textId="44B5BD21" w:rsidR="00C1057D" w:rsidRDefault="00C1057D">
      <w:pPr>
        <w:pStyle w:val="CommentText"/>
      </w:pPr>
      <w:r>
        <w:rPr>
          <w:rStyle w:val="CommentReference"/>
        </w:rPr>
        <w:annotationRef/>
      </w:r>
      <w:r w:rsidRPr="00140915">
        <w:t>The predicate offender shall be prosecuted both predicate and ML offences parallel</w:t>
      </w:r>
      <w:r>
        <w:t>ly</w:t>
      </w:r>
    </w:p>
  </w:comment>
  <w:comment w:id="91" w:author="Dell" w:date="2020-10-05T20:23:00Z" w:initials="D">
    <w:p w14:paraId="4B507208" w14:textId="77777777" w:rsidR="00C1057D" w:rsidRPr="00BF1A75" w:rsidRDefault="00C1057D" w:rsidP="00F808A1">
      <w:pPr>
        <w:pStyle w:val="CommentText"/>
        <w:spacing w:line="276" w:lineRule="auto"/>
        <w:rPr>
          <w:rFonts w:eastAsia="Phetsarath OT"/>
          <w:sz w:val="22"/>
          <w:szCs w:val="22"/>
          <w:lang w:bidi="lo-LA"/>
        </w:rPr>
      </w:pPr>
      <w:r>
        <w:rPr>
          <w:rStyle w:val="CommentReference"/>
        </w:rPr>
        <w:annotationRef/>
      </w:r>
      <w:r w:rsidRPr="00BF1A75">
        <w:rPr>
          <w:rFonts w:eastAsia="Phetsarath OT"/>
          <w:sz w:val="22"/>
          <w:szCs w:val="22"/>
          <w:lang w:bidi="lo-LA"/>
        </w:rPr>
        <w:t xml:space="preserve">There was translation issue, the term </w:t>
      </w:r>
      <w:r w:rsidRPr="00BF1A75">
        <w:rPr>
          <w:rStyle w:val="CommentReference"/>
          <w:sz w:val="22"/>
          <w:szCs w:val="22"/>
        </w:rPr>
        <w:annotationRef/>
      </w:r>
      <w:r w:rsidRPr="00BF1A75">
        <w:rPr>
          <w:rFonts w:eastAsia="Phetsarath OT"/>
          <w:sz w:val="22"/>
          <w:szCs w:val="22"/>
        </w:rPr>
        <w:t>“connected to the offence”</w:t>
      </w:r>
      <w:r w:rsidRPr="00BF1A75">
        <w:rPr>
          <w:rFonts w:eastAsia="Phetsarath OT"/>
          <w:sz w:val="22"/>
          <w:szCs w:val="22"/>
          <w:cs/>
          <w:lang w:bidi="lo-LA"/>
        </w:rPr>
        <w:t xml:space="preserve"> </w:t>
      </w:r>
      <w:r w:rsidRPr="00BF1A75">
        <w:rPr>
          <w:rFonts w:eastAsia="Phetsarath OT"/>
          <w:sz w:val="22"/>
          <w:szCs w:val="22"/>
          <w:lang w:bidi="lo-LA"/>
        </w:rPr>
        <w:t xml:space="preserve">in article 53 par.1 of Penal Code means </w:t>
      </w:r>
      <w:r>
        <w:rPr>
          <w:rFonts w:eastAsia="Phetsarath OT"/>
          <w:sz w:val="22"/>
          <w:szCs w:val="22"/>
          <w:lang w:bidi="lo-LA"/>
        </w:rPr>
        <w:t>items used in the offense or using</w:t>
      </w:r>
      <w:r w:rsidRPr="00BF1A75">
        <w:rPr>
          <w:rFonts w:eastAsia="Phetsarath OT"/>
          <w:sz w:val="22"/>
          <w:szCs w:val="22"/>
          <w:lang w:bidi="lo-LA"/>
        </w:rPr>
        <w:t xml:space="preserve"> for conducting an offense or obtain from offense committed deliberately. </w:t>
      </w:r>
    </w:p>
    <w:p w14:paraId="68336B47" w14:textId="77777777" w:rsidR="00C1057D" w:rsidRPr="00BF1A75" w:rsidRDefault="00C1057D" w:rsidP="00F808A1">
      <w:pPr>
        <w:pStyle w:val="CommentText"/>
        <w:spacing w:line="276" w:lineRule="auto"/>
        <w:rPr>
          <w:rFonts w:eastAsia="Phetsarath OT"/>
          <w:sz w:val="22"/>
          <w:szCs w:val="22"/>
          <w:lang w:bidi="lo-LA"/>
        </w:rPr>
      </w:pPr>
    </w:p>
    <w:p w14:paraId="17A782D9" w14:textId="77777777" w:rsidR="00C1057D" w:rsidRPr="00784368" w:rsidRDefault="00C1057D" w:rsidP="00F808A1">
      <w:pPr>
        <w:pStyle w:val="CommentText"/>
        <w:spacing w:line="276" w:lineRule="auto"/>
        <w:rPr>
          <w:rFonts w:ascii="Phetsarath OT" w:eastAsia="Phetsarath OT" w:hAnsi="Phetsarath OT" w:cs="Phetsarath OT"/>
          <w:lang w:bidi="lo-LA"/>
        </w:rPr>
      </w:pPr>
      <w:r w:rsidRPr="00BF1A75">
        <w:rPr>
          <w:rFonts w:eastAsia="Phetsarath OT"/>
          <w:sz w:val="22"/>
          <w:szCs w:val="22"/>
          <w:lang w:bidi="lo-LA"/>
        </w:rPr>
        <w:t xml:space="preserve">Whereas the term “connected to the offense” in par.2 means </w:t>
      </w:r>
      <w:r>
        <w:rPr>
          <w:rFonts w:eastAsia="Phetsarath OT"/>
          <w:sz w:val="22"/>
          <w:szCs w:val="22"/>
          <w:lang w:bidi="lo-LA"/>
        </w:rPr>
        <w:t>item</w:t>
      </w:r>
      <w:r w:rsidRPr="00BF1A75">
        <w:rPr>
          <w:rFonts w:eastAsia="Phetsarath OT"/>
          <w:sz w:val="22"/>
          <w:szCs w:val="22"/>
          <w:lang w:bidi="lo-LA"/>
        </w:rPr>
        <w:t xml:space="preserve">s that associated in the offense.  </w:t>
      </w:r>
    </w:p>
  </w:comment>
  <w:comment w:id="92" w:author="Dell" w:date="2021-01-26T17:30:00Z" w:initials="D">
    <w:p w14:paraId="6A31A883" w14:textId="394A89A0" w:rsidR="00C1057D" w:rsidRDefault="00C1057D">
      <w:pPr>
        <w:pStyle w:val="CommentText"/>
      </w:pPr>
      <w:r>
        <w:rPr>
          <w:rStyle w:val="CommentReference"/>
        </w:rPr>
        <w:annotationRef/>
      </w:r>
      <w:r w:rsidRPr="00622272">
        <w:t>Under article 53 of Penal Code paragraph 1 is the meaning of confiscation of objects/items and paragraph 2 is category of offence that can be confiscated.</w:t>
      </w:r>
    </w:p>
  </w:comment>
  <w:comment w:id="93" w:author="Dell" w:date="2021-01-26T17:34:00Z" w:initials="D">
    <w:p w14:paraId="34C0B665" w14:textId="6BE75556" w:rsidR="00C1057D" w:rsidRDefault="00C1057D">
      <w:pPr>
        <w:pStyle w:val="CommentText"/>
      </w:pPr>
      <w:r>
        <w:rPr>
          <w:rStyle w:val="CommentReference"/>
        </w:rPr>
        <w:annotationRef/>
      </w:r>
      <w:r w:rsidRPr="00EA7B7F">
        <w:t xml:space="preserve">Article 53 of Criminal Procedure Law has identified rights and duties of the Head of investigation organization that eligible </w:t>
      </w:r>
      <w:proofErr w:type="gramStart"/>
      <w:r w:rsidRPr="00EA7B7F">
        <w:t>to  issue</w:t>
      </w:r>
      <w:proofErr w:type="gramEnd"/>
      <w:r w:rsidRPr="00EA7B7F">
        <w:t xml:space="preserve"> order to freeze or seize property that could become the subject of confiscation.</w:t>
      </w:r>
    </w:p>
  </w:comment>
  <w:comment w:id="94" w:author="Dell" w:date="2021-01-26T17:35:00Z" w:initials="D">
    <w:p w14:paraId="7F5A5BC4" w14:textId="781A984D" w:rsidR="00C1057D" w:rsidRPr="00EA7B7F" w:rsidRDefault="00C1057D">
      <w:pPr>
        <w:pStyle w:val="CommentText"/>
      </w:pPr>
      <w:r>
        <w:rPr>
          <w:rStyle w:val="CommentReference"/>
        </w:rPr>
        <w:annotationRef/>
      </w:r>
      <w:r w:rsidRPr="00EA7B7F">
        <w:rPr>
          <w:rFonts w:eastAsia="Phetsarath OT"/>
          <w:iCs/>
          <w:szCs w:val="22"/>
          <w:highlight w:val="yellow"/>
          <w:lang w:bidi="lo-LA"/>
        </w:rPr>
        <w:t>Enclosed chart (2nd Annex 13)</w:t>
      </w:r>
    </w:p>
  </w:comment>
  <w:comment w:id="100" w:author="Dell" w:date="2021-01-26T17:41:00Z" w:initials="D">
    <w:p w14:paraId="5A0A4173" w14:textId="250335B3" w:rsidR="00C1057D" w:rsidRDefault="00C1057D">
      <w:pPr>
        <w:pStyle w:val="CommentText"/>
      </w:pPr>
      <w:r>
        <w:rPr>
          <w:rStyle w:val="CommentReference"/>
        </w:rPr>
        <w:annotationRef/>
      </w:r>
      <w:r w:rsidRPr="00EA7B7F">
        <w:t>There are only two paragraphs in article 166 to which clause 7 does not exist</w:t>
      </w:r>
    </w:p>
  </w:comment>
  <w:comment w:id="102" w:author="Dell" w:date="2020-07-24T14:39:00Z" w:initials="D">
    <w:p w14:paraId="5E958D71" w14:textId="77777777" w:rsidR="00C1057D" w:rsidRPr="00AA2F01" w:rsidRDefault="00C1057D" w:rsidP="008C4ADB">
      <w:pPr>
        <w:pStyle w:val="CommentText"/>
        <w:rPr>
          <w:color w:val="FF0000"/>
          <w:lang w:bidi="lo-LA"/>
        </w:rPr>
      </w:pPr>
      <w:r>
        <w:rPr>
          <w:rStyle w:val="CommentReference"/>
        </w:rPr>
        <w:annotationRef/>
      </w:r>
      <w:r w:rsidRPr="00B929E4">
        <w:rPr>
          <w:lang w:bidi="lo-LA"/>
        </w:rPr>
        <w:t>The seizure or freezing of properties without prior notice can be performed based on article 4 of Instruction on Application of Provisional Measures on Properties Relating to ML and TF No</w:t>
      </w:r>
      <w:r>
        <w:rPr>
          <w:lang w:bidi="lo-LA"/>
        </w:rPr>
        <w:t xml:space="preserve"> </w:t>
      </w:r>
      <w:r w:rsidRPr="00B929E4">
        <w:rPr>
          <w:lang w:bidi="lo-LA"/>
        </w:rPr>
        <w:t>08</w:t>
      </w:r>
      <w:r>
        <w:rPr>
          <w:lang w:bidi="lo-LA"/>
        </w:rPr>
        <w:t>/</w:t>
      </w:r>
      <w:r w:rsidRPr="00B929E4">
        <w:rPr>
          <w:lang w:bidi="lo-LA"/>
        </w:rPr>
        <w:t>NCC dated 30 March 2016</w:t>
      </w:r>
      <w:r>
        <w:rPr>
          <w:lang w:bidi="lo-LA"/>
        </w:rPr>
        <w:t>.</w:t>
      </w:r>
      <w:r w:rsidRPr="00B929E4">
        <w:rPr>
          <w:lang w:bidi="lo-LA"/>
        </w:rPr>
        <w:t xml:space="preserve"> </w:t>
      </w:r>
    </w:p>
  </w:comment>
  <w:comment w:id="103" w:author="Dell" w:date="2020-10-05T21:58:00Z" w:initials="D">
    <w:p w14:paraId="2A6018AB" w14:textId="77777777" w:rsidR="00C1057D" w:rsidRPr="00AF7708" w:rsidRDefault="00C1057D" w:rsidP="008C4ADB">
      <w:pPr>
        <w:pStyle w:val="CommentText"/>
        <w:rPr>
          <w:rFonts w:cs="DokChampa"/>
          <w:lang w:bidi="lo-LA"/>
        </w:rPr>
      </w:pPr>
      <w:r>
        <w:rPr>
          <w:rStyle w:val="CommentReference"/>
        </w:rPr>
        <w:annotationRef/>
      </w:r>
      <w:r w:rsidRPr="00D3581C">
        <w:rPr>
          <w:sz w:val="22"/>
          <w:szCs w:val="22"/>
          <w:lang w:bidi="lo-LA"/>
        </w:rPr>
        <w:t>The designation of investigation authorities was indicated in article 46 par.</w:t>
      </w:r>
      <w:r>
        <w:rPr>
          <w:sz w:val="22"/>
          <w:szCs w:val="22"/>
          <w:lang w:bidi="lo-LA"/>
        </w:rPr>
        <w:t>2</w:t>
      </w:r>
      <w:r w:rsidRPr="00D3581C">
        <w:rPr>
          <w:sz w:val="22"/>
          <w:szCs w:val="22"/>
          <w:lang w:bidi="lo-LA"/>
        </w:rPr>
        <w:t xml:space="preserve"> of Law on Criminal Procedure indicated designation or deposition of head or deputy head of investigation organization</w:t>
      </w:r>
      <w:r>
        <w:rPr>
          <w:sz w:val="22"/>
          <w:szCs w:val="22"/>
          <w:lang w:bidi="lo-LA"/>
        </w:rPr>
        <w:t xml:space="preserve">. In terms of actual </w:t>
      </w:r>
      <w:proofErr w:type="gramStart"/>
      <w:r>
        <w:rPr>
          <w:sz w:val="22"/>
          <w:szCs w:val="22"/>
          <w:lang w:bidi="lo-LA"/>
        </w:rPr>
        <w:t xml:space="preserve">implementation, </w:t>
      </w:r>
      <w:r w:rsidRPr="00D3581C">
        <w:rPr>
          <w:sz w:val="22"/>
          <w:szCs w:val="22"/>
          <w:lang w:bidi="lo-LA"/>
        </w:rPr>
        <w:t xml:space="preserve"> it</w:t>
      </w:r>
      <w:proofErr w:type="gramEnd"/>
      <w:r w:rsidRPr="00D3581C">
        <w:rPr>
          <w:sz w:val="22"/>
          <w:szCs w:val="22"/>
          <w:lang w:bidi="lo-LA"/>
        </w:rPr>
        <w:t xml:space="preserve"> depends on </w:t>
      </w:r>
      <w:r>
        <w:rPr>
          <w:sz w:val="22"/>
          <w:szCs w:val="22"/>
          <w:lang w:bidi="lo-LA"/>
        </w:rPr>
        <w:t xml:space="preserve">which ministry he/she belongs to then the approval will be made based on such ministry’s minister as identified in article 53. </w:t>
      </w:r>
    </w:p>
  </w:comment>
  <w:comment w:id="101" w:author="Dell" w:date="2021-01-27T08:46:00Z" w:initials="D">
    <w:p w14:paraId="7C882A79" w14:textId="1576EDF9" w:rsidR="00C1057D" w:rsidRDefault="00C1057D">
      <w:pPr>
        <w:pStyle w:val="CommentText"/>
      </w:pPr>
      <w:r>
        <w:rPr>
          <w:rStyle w:val="CommentReference"/>
        </w:rPr>
        <w:annotationRef/>
      </w:r>
      <w:r w:rsidRPr="00493C70">
        <w:t>The Instruction No. 08/NCC is enforceable by the law as refers to article 4 paragraph 2 of law on making legislation (1st Annex 16) and the Head of the investigation organization has authorize to issue order to freeze or seize property as defined in article 53 of criminal procedure law (TC Rec 4.2).</w:t>
      </w:r>
    </w:p>
  </w:comment>
  <w:comment w:id="104" w:author="Dell" w:date="2020-07-24T15:35:00Z" w:initials="D">
    <w:p w14:paraId="439F322F" w14:textId="77777777" w:rsidR="00C1057D" w:rsidRPr="007A40AA" w:rsidRDefault="00C1057D" w:rsidP="008C4ADB">
      <w:pPr>
        <w:pStyle w:val="CommentText"/>
        <w:rPr>
          <w:rFonts w:eastAsia="Phetsarath OT"/>
          <w:sz w:val="24"/>
          <w:szCs w:val="24"/>
          <w:lang w:bidi="lo-LA"/>
        </w:rPr>
      </w:pPr>
      <w:r>
        <w:rPr>
          <w:rStyle w:val="CommentReference"/>
        </w:rPr>
        <w:annotationRef/>
      </w:r>
      <w:r w:rsidRPr="00A143F5">
        <w:rPr>
          <w:rFonts w:eastAsia="Phetsarath OT"/>
          <w:sz w:val="24"/>
          <w:szCs w:val="24"/>
          <w:lang w:bidi="lo-LA"/>
        </w:rPr>
        <w:t xml:space="preserve">Lao PDR does not have specific </w:t>
      </w:r>
      <w:proofErr w:type="spellStart"/>
      <w:r w:rsidRPr="00A143F5">
        <w:rPr>
          <w:rFonts w:eastAsia="Phetsarath OT"/>
          <w:sz w:val="24"/>
          <w:szCs w:val="24"/>
          <w:lang w:bidi="lo-LA"/>
        </w:rPr>
        <w:t>lesilation</w:t>
      </w:r>
      <w:proofErr w:type="spellEnd"/>
      <w:r w:rsidRPr="00A143F5">
        <w:rPr>
          <w:rFonts w:eastAsia="Phetsarath OT"/>
          <w:sz w:val="24"/>
          <w:szCs w:val="24"/>
          <w:lang w:bidi="lo-LA"/>
        </w:rPr>
        <w:t xml:space="preserve"> on confiscation on the properties of equivalent value.</w:t>
      </w:r>
    </w:p>
  </w:comment>
  <w:comment w:id="105" w:author="HAMILTON, Craig" w:date="2020-11-13T18:40:00Z" w:initials="HC">
    <w:p w14:paraId="4D551BA7" w14:textId="77777777" w:rsidR="00C1057D" w:rsidRDefault="00C1057D" w:rsidP="008C4ADB">
      <w:pPr>
        <w:pStyle w:val="CommentText"/>
      </w:pPr>
      <w:r>
        <w:rPr>
          <w:rStyle w:val="CommentReference"/>
        </w:rPr>
        <w:annotationRef/>
      </w:r>
      <w:r>
        <w:t xml:space="preserve">This may be a translation issue as Art 41 AML/CFT refers to confiscation of property of corresponding value and Art 3 of the NCC Instruction of Provisional Measures on Properties relating to ML/TF refers to corresponding value. Please confirm the accuracy of the above comment.  Note this sentence has been deleted as it has been relocated to 4.1.  </w:t>
      </w:r>
    </w:p>
  </w:comment>
  <w:comment w:id="106" w:author="Dell" w:date="2021-01-26T17:56:00Z" w:initials="D">
    <w:p w14:paraId="17A79925" w14:textId="65623626" w:rsidR="00C1057D" w:rsidRDefault="00C1057D">
      <w:pPr>
        <w:pStyle w:val="CommentText"/>
      </w:pPr>
      <w:r>
        <w:rPr>
          <w:rStyle w:val="CommentReference"/>
        </w:rPr>
        <w:annotationRef/>
      </w:r>
      <w:r w:rsidRPr="002B3B34">
        <w:t>There is no specific legislation on confiscation on properties of equivalent value/corresponding value.</w:t>
      </w:r>
    </w:p>
  </w:comment>
  <w:comment w:id="107" w:author="PST-PC" w:date="2020-10-05T20:23:00Z" w:initials="P">
    <w:p w14:paraId="70039CA9" w14:textId="77777777" w:rsidR="00C1057D" w:rsidRDefault="00C1057D" w:rsidP="00220521">
      <w:pPr>
        <w:pStyle w:val="CommentText"/>
      </w:pPr>
      <w:r>
        <w:rPr>
          <w:rStyle w:val="CommentReference"/>
        </w:rPr>
        <w:annotationRef/>
      </w:r>
      <w:r w:rsidRPr="009A72C7">
        <w:rPr>
          <w:lang w:bidi="lo-LA"/>
        </w:rPr>
        <w:t>The Lao PDR utilize the Provisional measure as stipulated in article 38 of the Law on AML/CFT along with the Instruction on the use of Provisional Measure against asset/properties related to ML/TF. No. 08/NCC, dated 30 March 2016.</w:t>
      </w:r>
    </w:p>
  </w:comment>
  <w:comment w:id="108" w:author="HAMILTON, Craig" w:date="2020-11-13T19:04:00Z" w:initials="HC">
    <w:p w14:paraId="559DF3C2" w14:textId="77777777" w:rsidR="00C1057D" w:rsidRDefault="00C1057D" w:rsidP="00220521">
      <w:pPr>
        <w:pStyle w:val="CommentText"/>
      </w:pPr>
      <w:r>
        <w:rPr>
          <w:rStyle w:val="CommentReference"/>
        </w:rPr>
        <w:annotationRef/>
      </w:r>
      <w:r>
        <w:t>Please clarify this last part of the question</w:t>
      </w:r>
    </w:p>
  </w:comment>
  <w:comment w:id="109" w:author="Dell" w:date="2021-01-26T17:58:00Z" w:initials="D">
    <w:p w14:paraId="56AA8C98" w14:textId="70E63DCD" w:rsidR="00C1057D" w:rsidRDefault="00C1057D">
      <w:pPr>
        <w:pStyle w:val="CommentText"/>
      </w:pPr>
      <w:r>
        <w:rPr>
          <w:rStyle w:val="CommentReference"/>
        </w:rPr>
        <w:annotationRef/>
      </w:r>
      <w:r w:rsidRPr="002B3B34">
        <w:t>Article 2 of The Instruction on application of Provisional Measure No.08/NCC (TC Rec 4.2) has defined the obligation of the reporting entities for withholding the properties without order from competent authority if there is evidence confirming the properties, transactions or their customer connected to money laundering or terrorist financing</w:t>
      </w:r>
    </w:p>
  </w:comment>
  <w:comment w:id="110" w:author="Dell" w:date="2020-10-05T21:58:00Z" w:initials="D">
    <w:p w14:paraId="2554A287" w14:textId="77777777" w:rsidR="00C1057D" w:rsidRPr="00610B50" w:rsidRDefault="00C1057D" w:rsidP="007500EB">
      <w:pPr>
        <w:pStyle w:val="En-ttedepageimpaire"/>
        <w:rPr>
          <w:rFonts w:eastAsia="Phetsarath OT"/>
          <w:lang w:bidi="lo-LA"/>
        </w:rPr>
      </w:pPr>
      <w:r>
        <w:rPr>
          <w:rStyle w:val="CommentReference"/>
        </w:rPr>
        <w:annotationRef/>
      </w:r>
      <w:r w:rsidRPr="00610B50">
        <w:rPr>
          <w:rFonts w:eastAsia="Phetsarath OT"/>
          <w:lang w:bidi="lo-LA"/>
        </w:rPr>
        <w:t xml:space="preserve">The government of Lao PDR empower the People’s Prosecutor Office to </w:t>
      </w:r>
      <w:proofErr w:type="spellStart"/>
      <w:r w:rsidRPr="00610B50">
        <w:rPr>
          <w:rFonts w:eastAsia="Phetsarath OT"/>
          <w:lang w:bidi="lo-LA"/>
        </w:rPr>
        <w:t>mornitor</w:t>
      </w:r>
      <w:proofErr w:type="spellEnd"/>
      <w:r w:rsidRPr="00610B50">
        <w:rPr>
          <w:rFonts w:eastAsia="Phetsarath OT"/>
          <w:lang w:bidi="lo-LA"/>
        </w:rPr>
        <w:t xml:space="preserve"> and inspect an issuance of Order done by the </w:t>
      </w:r>
      <w:proofErr w:type="spellStart"/>
      <w:r w:rsidRPr="00610B50">
        <w:rPr>
          <w:rFonts w:eastAsia="Phetsarath OT"/>
          <w:lang w:bidi="lo-LA"/>
        </w:rPr>
        <w:t>investition</w:t>
      </w:r>
      <w:proofErr w:type="spellEnd"/>
      <w:r w:rsidRPr="00610B50">
        <w:rPr>
          <w:rFonts w:eastAsia="Phetsarath OT"/>
          <w:lang w:bidi="lo-LA"/>
        </w:rPr>
        <w:t xml:space="preserve"> authorities such as Order to freeze, seize as set out in article 56 clause 7 and 8 of the Criminal </w:t>
      </w:r>
      <w:proofErr w:type="spellStart"/>
      <w:r w:rsidRPr="00610B50">
        <w:rPr>
          <w:rFonts w:eastAsia="Phetsarath OT"/>
          <w:lang w:bidi="lo-LA"/>
        </w:rPr>
        <w:t>Proceedture</w:t>
      </w:r>
      <w:proofErr w:type="spellEnd"/>
      <w:r w:rsidRPr="00610B50">
        <w:rPr>
          <w:rFonts w:eastAsia="Phetsarath OT"/>
          <w:lang w:bidi="lo-LA"/>
        </w:rPr>
        <w:t xml:space="preserve"> Law. (find TC. Rec.38.1)</w:t>
      </w:r>
      <w:r w:rsidRPr="00610B50">
        <w:rPr>
          <w:rFonts w:eastAsia="Phetsarath OT"/>
          <w:cs/>
          <w:lang w:bidi="lo-LA"/>
        </w:rPr>
        <w:t xml:space="preserve"> </w:t>
      </w:r>
    </w:p>
    <w:p w14:paraId="3AEBCB97" w14:textId="77777777" w:rsidR="00C1057D" w:rsidRPr="00610B50" w:rsidRDefault="00C1057D" w:rsidP="00220521">
      <w:pPr>
        <w:pStyle w:val="CommentText"/>
        <w:rPr>
          <w:rFonts w:eastAsia="Phetsarath OT"/>
          <w:sz w:val="22"/>
          <w:szCs w:val="22"/>
          <w:lang w:bidi="lo-LA"/>
        </w:rPr>
      </w:pPr>
    </w:p>
    <w:p w14:paraId="02EE42B1" w14:textId="77777777" w:rsidR="00C1057D" w:rsidRPr="00610B50" w:rsidRDefault="00C1057D" w:rsidP="00220521">
      <w:pPr>
        <w:pStyle w:val="CommentText"/>
        <w:rPr>
          <w:rFonts w:eastAsia="Phetsarath OT"/>
          <w:sz w:val="22"/>
          <w:szCs w:val="22"/>
          <w:lang w:bidi="lo-LA"/>
        </w:rPr>
      </w:pPr>
      <w:r w:rsidRPr="00610B50">
        <w:rPr>
          <w:rFonts w:eastAsia="Phetsarath OT"/>
          <w:sz w:val="22"/>
          <w:szCs w:val="22"/>
          <w:lang w:bidi="lo-LA"/>
        </w:rPr>
        <w:t xml:space="preserve">During the court trial, if the court believe that the implementation of the protection measure was inconsistency or injustice then the court entitle to utilize protection measure to change or abolish measure that considered unfair to the defendant as stipulated in article 166 and 51 of the Criminal Prosecution Law. </w:t>
      </w:r>
    </w:p>
    <w:p w14:paraId="098123D2" w14:textId="77777777" w:rsidR="00C1057D" w:rsidRPr="00610B50" w:rsidRDefault="00C1057D" w:rsidP="00220521">
      <w:pPr>
        <w:pStyle w:val="CommentText"/>
        <w:rPr>
          <w:rFonts w:eastAsia="Phetsarath OT"/>
          <w:sz w:val="22"/>
          <w:szCs w:val="22"/>
          <w:lang w:bidi="lo-LA"/>
        </w:rPr>
      </w:pPr>
    </w:p>
    <w:p w14:paraId="3A47E684" w14:textId="77777777" w:rsidR="00C1057D" w:rsidRPr="00610B50" w:rsidRDefault="00C1057D" w:rsidP="00220521">
      <w:pPr>
        <w:spacing w:after="120"/>
        <w:jc w:val="both"/>
        <w:rPr>
          <w:rFonts w:ascii="Times New Roman" w:hAnsi="Times New Roman" w:cs="Times New Roman"/>
          <w:color w:val="000000"/>
        </w:rPr>
      </w:pPr>
      <w:r w:rsidRPr="00610B50">
        <w:rPr>
          <w:rFonts w:ascii="Times New Roman" w:hAnsi="Times New Roman" w:cs="Times New Roman"/>
          <w:b/>
          <w:bCs/>
          <w:color w:val="000000"/>
        </w:rPr>
        <w:t xml:space="preserve">“Article 51. The Rights and Duties of the People’s Courts </w:t>
      </w:r>
    </w:p>
    <w:p w14:paraId="73631B66" w14:textId="77777777" w:rsidR="00C1057D" w:rsidRPr="00610B50" w:rsidRDefault="00C1057D" w:rsidP="00220521">
      <w:pPr>
        <w:spacing w:after="0"/>
        <w:ind w:firstLine="720"/>
        <w:jc w:val="both"/>
        <w:rPr>
          <w:rFonts w:ascii="Times New Roman" w:hAnsi="Times New Roman" w:cs="Times New Roman"/>
          <w:color w:val="000000"/>
        </w:rPr>
      </w:pPr>
      <w:r w:rsidRPr="00610B50">
        <w:rPr>
          <w:rFonts w:ascii="Times New Roman" w:hAnsi="Times New Roman" w:cs="Times New Roman"/>
          <w:color w:val="000000"/>
        </w:rPr>
        <w:t xml:space="preserve">The people's courts have the rights and duties to: </w:t>
      </w:r>
    </w:p>
    <w:p w14:paraId="3C1F1795" w14:textId="77777777" w:rsidR="00C1057D" w:rsidRPr="00610B50" w:rsidRDefault="00C1057D" w:rsidP="00220521">
      <w:pPr>
        <w:pStyle w:val="ListParagraph"/>
        <w:numPr>
          <w:ilvl w:val="0"/>
          <w:numId w:val="51"/>
        </w:numPr>
        <w:tabs>
          <w:tab w:val="clear" w:pos="850"/>
          <w:tab w:val="clear" w:pos="1191"/>
          <w:tab w:val="clear" w:pos="1531"/>
        </w:tabs>
        <w:spacing w:line="276" w:lineRule="auto"/>
        <w:ind w:left="1440"/>
        <w:rPr>
          <w:color w:val="000000"/>
        </w:rPr>
      </w:pPr>
      <w:r w:rsidRPr="00610B50">
        <w:rPr>
          <w:color w:val="000000"/>
        </w:rPr>
        <w:t xml:space="preserve">Adjudicate criminal case including consideration for compensation prescribed in article 16 of this law; </w:t>
      </w:r>
    </w:p>
    <w:p w14:paraId="0FD88EF7" w14:textId="77777777" w:rsidR="00C1057D" w:rsidRPr="00610B50" w:rsidRDefault="00C1057D" w:rsidP="00220521">
      <w:pPr>
        <w:pStyle w:val="ListParagraph"/>
        <w:numPr>
          <w:ilvl w:val="0"/>
          <w:numId w:val="51"/>
        </w:numPr>
        <w:tabs>
          <w:tab w:val="clear" w:pos="850"/>
          <w:tab w:val="clear" w:pos="1191"/>
          <w:tab w:val="clear" w:pos="1531"/>
        </w:tabs>
        <w:spacing w:line="276" w:lineRule="auto"/>
        <w:ind w:left="1440"/>
        <w:rPr>
          <w:color w:val="000000"/>
        </w:rPr>
      </w:pPr>
      <w:r w:rsidRPr="00610B50">
        <w:rPr>
          <w:color w:val="000000"/>
        </w:rPr>
        <w:t xml:space="preserve">Conduct an investigation and measures for prevention at the time when the cases have arrived; </w:t>
      </w:r>
    </w:p>
    <w:p w14:paraId="01F1596C" w14:textId="77777777" w:rsidR="00C1057D" w:rsidRPr="00610B50" w:rsidRDefault="00C1057D" w:rsidP="00220521">
      <w:pPr>
        <w:pStyle w:val="ListParagraph"/>
        <w:numPr>
          <w:ilvl w:val="0"/>
          <w:numId w:val="51"/>
        </w:numPr>
        <w:tabs>
          <w:tab w:val="clear" w:pos="850"/>
          <w:tab w:val="clear" w:pos="1191"/>
          <w:tab w:val="clear" w:pos="1531"/>
        </w:tabs>
        <w:spacing w:line="276" w:lineRule="auto"/>
        <w:ind w:left="1440"/>
        <w:rPr>
          <w:color w:val="000000"/>
        </w:rPr>
      </w:pPr>
      <w:r w:rsidRPr="00610B50">
        <w:rPr>
          <w:color w:val="000000"/>
        </w:rPr>
        <w:t xml:space="preserve">Re-educate parties of the case and open mediation in both criminal and civil cases; </w:t>
      </w:r>
    </w:p>
    <w:p w14:paraId="230046D9" w14:textId="77777777" w:rsidR="00C1057D" w:rsidRPr="00610B50" w:rsidRDefault="00C1057D" w:rsidP="00220521">
      <w:pPr>
        <w:pStyle w:val="ListParagraph"/>
        <w:numPr>
          <w:ilvl w:val="0"/>
          <w:numId w:val="51"/>
        </w:numPr>
        <w:tabs>
          <w:tab w:val="clear" w:pos="850"/>
          <w:tab w:val="clear" w:pos="1191"/>
          <w:tab w:val="clear" w:pos="1531"/>
        </w:tabs>
        <w:spacing w:line="276" w:lineRule="auto"/>
        <w:ind w:left="1440"/>
        <w:rPr>
          <w:color w:val="000000"/>
        </w:rPr>
      </w:pPr>
      <w:r w:rsidRPr="00610B50">
        <w:rPr>
          <w:color w:val="000000"/>
        </w:rPr>
        <w:t xml:space="preserve">Cooperate with other organizations; </w:t>
      </w:r>
    </w:p>
    <w:p w14:paraId="5CAAB8AB" w14:textId="77777777" w:rsidR="00C1057D" w:rsidRPr="00610B50" w:rsidRDefault="00C1057D" w:rsidP="00220521">
      <w:pPr>
        <w:pStyle w:val="ListParagraph"/>
        <w:numPr>
          <w:ilvl w:val="0"/>
          <w:numId w:val="51"/>
        </w:numPr>
        <w:tabs>
          <w:tab w:val="clear" w:pos="850"/>
          <w:tab w:val="clear" w:pos="1191"/>
          <w:tab w:val="clear" w:pos="1531"/>
        </w:tabs>
        <w:spacing w:line="276" w:lineRule="auto"/>
        <w:ind w:left="1440"/>
        <w:rPr>
          <w:rFonts w:eastAsia="Phetsarath OT"/>
          <w:lang w:bidi="lo-LA"/>
        </w:rPr>
      </w:pPr>
      <w:r w:rsidRPr="00610B50">
        <w:rPr>
          <w:color w:val="000000"/>
        </w:rPr>
        <w:t>Practice and follow the duties prescribed in this law</w:t>
      </w:r>
      <w:proofErr w:type="gramStart"/>
      <w:r w:rsidRPr="00610B50">
        <w:rPr>
          <w:color w:val="000000"/>
        </w:rPr>
        <w:t>.</w:t>
      </w:r>
      <w:r w:rsidRPr="00610B50">
        <w:rPr>
          <w:b/>
          <w:bCs/>
          <w:color w:val="000000"/>
        </w:rPr>
        <w:t xml:space="preserve"> ”</w:t>
      </w:r>
      <w:proofErr w:type="gramEnd"/>
      <w:r w:rsidRPr="00610B50">
        <w:rPr>
          <w:color w:val="000000"/>
        </w:rPr>
        <w:t xml:space="preserve"> </w:t>
      </w:r>
    </w:p>
    <w:p w14:paraId="1C7B4DB1" w14:textId="77777777" w:rsidR="00C1057D" w:rsidRPr="00D13947" w:rsidRDefault="00C1057D" w:rsidP="00220521">
      <w:pPr>
        <w:pStyle w:val="CommentText"/>
        <w:rPr>
          <w:rFonts w:ascii="Phetsarath OT" w:eastAsia="Phetsarath OT" w:hAnsi="Phetsarath OT" w:cs="Phetsarath OT"/>
          <w:sz w:val="24"/>
          <w:szCs w:val="24"/>
          <w:lang w:bidi="lo-LA"/>
        </w:rPr>
      </w:pPr>
    </w:p>
  </w:comment>
  <w:comment w:id="112" w:author="Dell" w:date="2021-01-26T18:05:00Z" w:initials="D">
    <w:p w14:paraId="71ADF552" w14:textId="030AC532" w:rsidR="00C1057D" w:rsidRDefault="00C1057D">
      <w:pPr>
        <w:pStyle w:val="CommentText"/>
      </w:pPr>
      <w:r>
        <w:rPr>
          <w:rStyle w:val="CommentReference"/>
        </w:rPr>
        <w:annotationRef/>
      </w:r>
      <w:r w:rsidRPr="00837BC9">
        <w:t>Under the article 56 rights and duties of the Public Prosecutor and Deputy Public Prosecutor identified that prosecutor has ability to examine, prevent or void actions/arrangements that prejudice their ability to freeze or seize or to recover property that is subject to confiscation as well as Court has ability to perform their measures as identified in article 166 of criminal procedure law.</w:t>
      </w:r>
    </w:p>
  </w:comment>
  <w:comment w:id="113" w:author="HAMILTON, Craig" w:date="2020-11-13T20:10:00Z" w:initials="HC">
    <w:p w14:paraId="1E48EDB1" w14:textId="77777777" w:rsidR="00C1057D" w:rsidRDefault="00C1057D" w:rsidP="00220521">
      <w:pPr>
        <w:pStyle w:val="CommentText"/>
      </w:pPr>
      <w:r>
        <w:rPr>
          <w:rStyle w:val="CommentReference"/>
        </w:rPr>
        <w:annotationRef/>
      </w:r>
      <w:r>
        <w:t xml:space="preserve">The issue here is that I </w:t>
      </w:r>
      <w:proofErr w:type="spellStart"/>
      <w:proofErr w:type="gramStart"/>
      <w:r>
        <w:t>an</w:t>
      </w:r>
      <w:proofErr w:type="spellEnd"/>
      <w:proofErr w:type="gramEnd"/>
      <w:r>
        <w:t xml:space="preserve"> not confident that the safeguards are here to </w:t>
      </w:r>
      <w:proofErr w:type="spellStart"/>
      <w:r>
        <w:t>safeguiad</w:t>
      </w:r>
      <w:proofErr w:type="spellEnd"/>
      <w:r>
        <w:t xml:space="preserve"> against innocent confiscation.  The system seems focussed on an appeal system as opposed to having adequate safeguards. More information will be useful.  </w:t>
      </w:r>
    </w:p>
  </w:comment>
  <w:comment w:id="114" w:author="Dell" w:date="2021-01-26T18:08:00Z" w:initials="D">
    <w:p w14:paraId="1B2B34DD" w14:textId="22688A27" w:rsidR="00C1057D" w:rsidRDefault="00C1057D">
      <w:pPr>
        <w:pStyle w:val="CommentText"/>
      </w:pPr>
      <w:r>
        <w:rPr>
          <w:rStyle w:val="CommentReference"/>
        </w:rPr>
        <w:annotationRef/>
      </w:r>
      <w:r w:rsidRPr="00837BC9">
        <w:t>The legislation reference of the criminal procedure manual (part 8) annex 11 clause 3.6 has defined in article 52 paragraph 2 of Penal code.</w:t>
      </w:r>
    </w:p>
  </w:comment>
  <w:comment w:id="115" w:author="Dell" w:date="2021-01-26T18:11:00Z" w:initials="D">
    <w:p w14:paraId="3C982A6D" w14:textId="77777777" w:rsidR="00C1057D" w:rsidRDefault="00C1057D" w:rsidP="009F6BCA">
      <w:pPr>
        <w:pStyle w:val="CommentText"/>
      </w:pPr>
      <w:r>
        <w:rPr>
          <w:rStyle w:val="CommentReference"/>
        </w:rPr>
        <w:annotationRef/>
      </w:r>
      <w:r>
        <w:t>The owner of with the seized or frozen properties shall make a request to the Office of People`s Prosecutor within 7 working days as defined in article 6 Request on seized or frozen properties (mistranslated in art 6 of 08/NCC)</w:t>
      </w:r>
    </w:p>
    <w:p w14:paraId="34A06D04" w14:textId="77777777" w:rsidR="00C1057D" w:rsidRDefault="00C1057D" w:rsidP="009F6BCA">
      <w:pPr>
        <w:pStyle w:val="CommentText"/>
      </w:pPr>
    </w:p>
    <w:p w14:paraId="09830EFE" w14:textId="77777777" w:rsidR="00C1057D" w:rsidRDefault="00C1057D" w:rsidP="009F6BCA">
      <w:pPr>
        <w:pStyle w:val="CommentText"/>
      </w:pPr>
      <w:r>
        <w:t xml:space="preserve">“Article 6 Request on withhold, seized or frozen properties </w:t>
      </w:r>
    </w:p>
    <w:p w14:paraId="6A87BA5B" w14:textId="03E2E644" w:rsidR="00C1057D" w:rsidRDefault="00C1057D" w:rsidP="009F6BCA">
      <w:pPr>
        <w:pStyle w:val="CommentText"/>
      </w:pPr>
      <w:r>
        <w:t>An owner of or a person in association with the withhold, seized or frozen properties as defined in article 3 of this instruction shall present the Office of People`s Prosecutor evidence of ownership and legitimate origins of such properties within 7 working days”</w:t>
      </w:r>
    </w:p>
  </w:comment>
  <w:comment w:id="118" w:author="PST-PC" w:date="2020-08-05T12:53:00Z" w:initials="P">
    <w:p w14:paraId="6ED3570B" w14:textId="77777777" w:rsidR="00C1057D" w:rsidRPr="00CA7716" w:rsidRDefault="00C1057D" w:rsidP="00220521">
      <w:pPr>
        <w:pStyle w:val="CommentText"/>
        <w:rPr>
          <w:rFonts w:ascii="Phetsarath OT" w:eastAsia="Phetsarath OT" w:hAnsi="Phetsarath OT" w:cs="Phetsarath OT"/>
          <w:color w:val="FF0000"/>
          <w:sz w:val="24"/>
          <w:szCs w:val="24"/>
          <w:lang w:bidi="lo-LA"/>
        </w:rPr>
      </w:pPr>
      <w:r>
        <w:rPr>
          <w:rStyle w:val="CommentReference"/>
        </w:rPr>
        <w:annotationRef/>
      </w:r>
      <w:r>
        <w:rPr>
          <w:rFonts w:asciiTheme="majorHAnsi" w:hAnsiTheme="majorHAnsi"/>
        </w:rPr>
        <w:t xml:space="preserve"> The appeal letter will be taken into consideration by Prosecutor Office within “7 </w:t>
      </w:r>
      <w:proofErr w:type="spellStart"/>
      <w:r>
        <w:rPr>
          <w:rFonts w:asciiTheme="majorHAnsi" w:hAnsiTheme="majorHAnsi"/>
        </w:rPr>
        <w:t>offcial</w:t>
      </w:r>
      <w:proofErr w:type="spellEnd"/>
      <w:r>
        <w:rPr>
          <w:rFonts w:asciiTheme="majorHAnsi" w:hAnsiTheme="majorHAnsi"/>
        </w:rPr>
        <w:t xml:space="preserve"> working days” not “30 official working days.” </w:t>
      </w:r>
    </w:p>
  </w:comment>
  <w:comment w:id="119" w:author="Dell" w:date="2021-01-26T18:14:00Z" w:initials="D">
    <w:p w14:paraId="0C294720" w14:textId="77777777" w:rsidR="00C1057D" w:rsidRDefault="00C1057D" w:rsidP="006D35B1">
      <w:pPr>
        <w:pStyle w:val="CommentText"/>
      </w:pPr>
      <w:r>
        <w:rPr>
          <w:rStyle w:val="CommentReference"/>
        </w:rPr>
        <w:annotationRef/>
      </w:r>
      <w:r>
        <w:t xml:space="preserve">The prosecutor will consider the request within 7 days as defined in criminal procedure law article 102 The consideration of the request of participants in the case proceeding. </w:t>
      </w:r>
    </w:p>
    <w:p w14:paraId="269A50EC" w14:textId="77777777" w:rsidR="00C1057D" w:rsidRDefault="00C1057D" w:rsidP="006D35B1">
      <w:pPr>
        <w:pStyle w:val="CommentText"/>
      </w:pPr>
    </w:p>
    <w:p w14:paraId="091F2D5A" w14:textId="77777777" w:rsidR="00C1057D" w:rsidRDefault="00C1057D" w:rsidP="006D35B1">
      <w:pPr>
        <w:pStyle w:val="CommentText"/>
      </w:pPr>
      <w:r>
        <w:t xml:space="preserve">“Article 102. The Consideration of the Request of Participants in the Case Proceeding </w:t>
      </w:r>
    </w:p>
    <w:p w14:paraId="0C1B9157" w14:textId="77777777" w:rsidR="00C1057D" w:rsidRDefault="00C1057D" w:rsidP="006D35B1">
      <w:pPr>
        <w:pStyle w:val="CommentText"/>
      </w:pPr>
      <w:r>
        <w:t xml:space="preserve">In the case that participants make a request on identification of evidence, retesting information, confiscation or sequestration, in order to compensate the losses, the head of investigation organization or public prosecutor must consider that request within 7 days since having received the request, and then the result from the consideration shall be informed to concerned requester. </w:t>
      </w:r>
    </w:p>
    <w:p w14:paraId="18A38090" w14:textId="77777777" w:rsidR="00C1057D" w:rsidRDefault="00C1057D" w:rsidP="006D35B1">
      <w:pPr>
        <w:pStyle w:val="CommentText"/>
      </w:pPr>
    </w:p>
    <w:p w14:paraId="5387D281" w14:textId="77777777" w:rsidR="00C1057D" w:rsidRDefault="00C1057D" w:rsidP="006D35B1">
      <w:pPr>
        <w:pStyle w:val="CommentText"/>
      </w:pPr>
      <w:r>
        <w:t xml:space="preserve">In the case that the head of investigation organization or public prosecutor do not approve the request within 7 days, the requester shall have the right to remake an application or appeal to public prosecutor, and ask for reconsideration to the upper office of public prosecutor within 7 days from the date of receiving the result of consideration. The consideration of the request at this level will be final. </w:t>
      </w:r>
    </w:p>
    <w:p w14:paraId="5CCA4F87" w14:textId="1CA36F90" w:rsidR="00C1057D" w:rsidRDefault="00C1057D" w:rsidP="006D35B1">
      <w:pPr>
        <w:pStyle w:val="CommentText"/>
      </w:pPr>
      <w:r>
        <w:t>The public prosecutor who has received a request shall consider the matter within 15 days.”</w:t>
      </w:r>
    </w:p>
  </w:comment>
  <w:comment w:id="120" w:author="Dell" w:date="2021-01-26T18:16:00Z" w:initials="D">
    <w:p w14:paraId="665BEAD1" w14:textId="77777777" w:rsidR="00C1057D" w:rsidRDefault="00C1057D" w:rsidP="00A32084">
      <w:pPr>
        <w:pStyle w:val="CommentText"/>
      </w:pPr>
      <w:r>
        <w:rPr>
          <w:rStyle w:val="CommentReference"/>
        </w:rPr>
        <w:annotationRef/>
      </w:r>
      <w:r>
        <w:t xml:space="preserve">The provision for prosecutor of informing or instruction the injured person who affected from an investigation has defined in article 103 of criminal procedure law and for the appeal procedure on confiscation of properties are under article 214 and 215 of such law.  </w:t>
      </w:r>
    </w:p>
    <w:p w14:paraId="6F4C2F30" w14:textId="77777777" w:rsidR="00C1057D" w:rsidRDefault="00C1057D" w:rsidP="00A32084">
      <w:pPr>
        <w:pStyle w:val="CommentText"/>
      </w:pPr>
    </w:p>
    <w:p w14:paraId="58BB276B" w14:textId="77777777" w:rsidR="00C1057D" w:rsidRDefault="00C1057D" w:rsidP="00A32084">
      <w:pPr>
        <w:pStyle w:val="CommentText"/>
      </w:pPr>
    </w:p>
    <w:p w14:paraId="1EE40BC4" w14:textId="77777777" w:rsidR="00C1057D" w:rsidRDefault="00C1057D" w:rsidP="00A32084">
      <w:pPr>
        <w:pStyle w:val="CommentText"/>
      </w:pPr>
      <w:r>
        <w:t xml:space="preserve">“Article 214 (Amended). A Request to Appeal and Reject the Court’s Decision </w:t>
      </w:r>
    </w:p>
    <w:p w14:paraId="2DA41427" w14:textId="77777777" w:rsidR="00C1057D" w:rsidRDefault="00C1057D" w:rsidP="00A32084">
      <w:pPr>
        <w:pStyle w:val="CommentText"/>
      </w:pPr>
      <w:r>
        <w:t>The appellate court shall have the right to proceed the case only if there is a request for appeal or rejection.</w:t>
      </w:r>
    </w:p>
    <w:p w14:paraId="0AA5ED9E" w14:textId="77777777" w:rsidR="00C1057D" w:rsidRDefault="00C1057D" w:rsidP="00A32084">
      <w:pPr>
        <w:pStyle w:val="CommentText"/>
      </w:pPr>
      <w:r>
        <w:t xml:space="preserve"> </w:t>
      </w:r>
    </w:p>
    <w:p w14:paraId="1A998AE3" w14:textId="77777777" w:rsidR="00C1057D" w:rsidRDefault="00C1057D" w:rsidP="00A32084">
      <w:pPr>
        <w:pStyle w:val="CommentText"/>
      </w:pPr>
      <w:r>
        <w:t>The right to appeal and reject the order, and arbitration of the court at the first instance shall be implemented within 7 days from the date of having received a decision. For the court’s decision at the first instance shall be given 20 days to make a request to appeal or reject.</w:t>
      </w:r>
    </w:p>
    <w:p w14:paraId="0F71DAB1" w14:textId="77777777" w:rsidR="00C1057D" w:rsidRDefault="00C1057D" w:rsidP="00A32084">
      <w:pPr>
        <w:pStyle w:val="CommentText"/>
      </w:pPr>
      <w:r>
        <w:t xml:space="preserve"> </w:t>
      </w:r>
    </w:p>
    <w:p w14:paraId="1DDF82EF" w14:textId="77777777" w:rsidR="00C1057D" w:rsidRDefault="00C1057D" w:rsidP="00A32084">
      <w:pPr>
        <w:pStyle w:val="CommentText"/>
      </w:pPr>
      <w:r>
        <w:t xml:space="preserve">In the case that there is a reservation to make an appeal or rejection to the court’s decision, the request should be made within 20 days from the date of reservation. </w:t>
      </w:r>
    </w:p>
    <w:p w14:paraId="22AEBB01" w14:textId="77777777" w:rsidR="00C1057D" w:rsidRDefault="00C1057D" w:rsidP="00A32084">
      <w:pPr>
        <w:pStyle w:val="CommentText"/>
      </w:pPr>
    </w:p>
    <w:p w14:paraId="2448E756" w14:textId="77777777" w:rsidR="00C1057D" w:rsidRDefault="00C1057D" w:rsidP="00A32084">
      <w:pPr>
        <w:pStyle w:val="CommentText"/>
      </w:pPr>
      <w:r>
        <w:t xml:space="preserve">Article 215 (Amended). Regulations Regarding Appeal or Objection </w:t>
      </w:r>
    </w:p>
    <w:p w14:paraId="1BDF9D25" w14:textId="77777777" w:rsidR="00C1057D" w:rsidRDefault="00C1057D" w:rsidP="00A32084">
      <w:pPr>
        <w:pStyle w:val="CommentText"/>
      </w:pPr>
      <w:r>
        <w:t xml:space="preserve">When there is a request for appeal from the litigants, or any objection by the public prosecutor, against any instruction, order, or decision at first instance of the court, such request for appeal or objection must be submitted to the court of appeal through the court of first instance. The court of first instance must inform the person who wishes to appeal about the timeframe of appeal, the pleadings to be submitted in an appeal, fees in relation to the appeal and other rights of such person. The court of first instance must accept the request for appeal or objection even if the timeframe has expired, and within thirty days, the court of first instance shall send the request for appeal or objection together with the case-file to the court of appeal for its further consideration. </w:t>
      </w:r>
    </w:p>
    <w:p w14:paraId="6C9C522E" w14:textId="77777777" w:rsidR="00C1057D" w:rsidRDefault="00C1057D" w:rsidP="00A32084">
      <w:pPr>
        <w:pStyle w:val="CommentText"/>
      </w:pPr>
    </w:p>
    <w:p w14:paraId="4409A253" w14:textId="77777777" w:rsidR="00C1057D" w:rsidRDefault="00C1057D" w:rsidP="00A32084">
      <w:pPr>
        <w:pStyle w:val="CommentText"/>
      </w:pPr>
      <w:r>
        <w:t xml:space="preserve">The regulations for reservation regarding appeal or objection shall implement the same as requesting an appeal or objection written above in paragraph 1 of this article. </w:t>
      </w:r>
    </w:p>
    <w:p w14:paraId="40A52E7B" w14:textId="77777777" w:rsidR="00C1057D" w:rsidRDefault="00C1057D" w:rsidP="00A32084">
      <w:pPr>
        <w:pStyle w:val="CommentText"/>
      </w:pPr>
    </w:p>
    <w:p w14:paraId="1BF506D8" w14:textId="77777777" w:rsidR="00C1057D" w:rsidRDefault="00C1057D" w:rsidP="00A32084">
      <w:pPr>
        <w:pStyle w:val="CommentText"/>
      </w:pPr>
      <w:r>
        <w:t xml:space="preserve">In the incident that the court of first instance does not accept or delays the acceptance of a request for appeal or an objection, the litigant or the public prosecutor has the right to submit the request for appeal or the objection directly to the court of appeal. </w:t>
      </w:r>
    </w:p>
    <w:p w14:paraId="22143E00" w14:textId="77777777" w:rsidR="00C1057D" w:rsidRDefault="00C1057D" w:rsidP="00A32084">
      <w:pPr>
        <w:pStyle w:val="CommentText"/>
      </w:pPr>
    </w:p>
    <w:p w14:paraId="7D9B3BF2" w14:textId="77777777" w:rsidR="00C1057D" w:rsidRDefault="00C1057D" w:rsidP="00A32084">
      <w:pPr>
        <w:pStyle w:val="CommentText"/>
      </w:pPr>
      <w:r>
        <w:t>Once the timeframe for requesting an appeal or making an objection has ended, if the court of first instance which received the request for appeal or the objection delays the submission of the case-file, the litigant or the public prosecutor has the right to request the court of appeal to demand the case-file from the court of first instance for consideration.</w:t>
      </w:r>
    </w:p>
    <w:p w14:paraId="4757AAB9" w14:textId="77777777" w:rsidR="00C1057D" w:rsidRDefault="00C1057D" w:rsidP="00A32084">
      <w:pPr>
        <w:pStyle w:val="CommentText"/>
      </w:pPr>
      <w:r>
        <w:t xml:space="preserve"> </w:t>
      </w:r>
    </w:p>
    <w:p w14:paraId="093D6622" w14:textId="77777777" w:rsidR="00C1057D" w:rsidRDefault="00C1057D" w:rsidP="00A32084">
      <w:pPr>
        <w:pStyle w:val="CommentText"/>
      </w:pPr>
      <w:r>
        <w:t xml:space="preserve">In the incident of a request for appeal or an objection against the decision, the court of first instance shall give notice of the request for appeal or the objection to the other party to allow him to lodge a </w:t>
      </w:r>
      <w:proofErr w:type="spellStart"/>
      <w:r>
        <w:t>defense</w:t>
      </w:r>
      <w:proofErr w:type="spellEnd"/>
      <w:r>
        <w:t xml:space="preserve"> or objection. If the defendant is in prison, he should be informed through the prison officers. </w:t>
      </w:r>
    </w:p>
    <w:p w14:paraId="1383E18C" w14:textId="77777777" w:rsidR="00C1057D" w:rsidRDefault="00C1057D" w:rsidP="00A32084">
      <w:pPr>
        <w:pStyle w:val="CommentText"/>
      </w:pPr>
    </w:p>
    <w:p w14:paraId="32F268BB" w14:textId="45707E5E" w:rsidR="00C1057D" w:rsidRDefault="00C1057D" w:rsidP="00A32084">
      <w:pPr>
        <w:pStyle w:val="CommentText"/>
      </w:pPr>
      <w:r>
        <w:t>Before the consideration and adjudication on appeal at the court of appeal shall begin, the litigants and the public prosecutor each has the right to submit a written statement to the court of appeal to give additional reasons for his appeal or objection, and to comment on the appeal of the other party or the objection of the public prosecutor”</w:t>
      </w:r>
    </w:p>
  </w:comment>
  <w:comment w:id="121" w:author="PST-PC" w:date="2020-10-05T21:58:00Z" w:initials="P">
    <w:p w14:paraId="52A42A1F" w14:textId="77777777" w:rsidR="00C1057D" w:rsidRPr="00610B50" w:rsidRDefault="00C1057D" w:rsidP="00220521">
      <w:pPr>
        <w:pStyle w:val="CommentText"/>
        <w:rPr>
          <w:rFonts w:eastAsia="Phetsarath OT"/>
          <w:sz w:val="22"/>
          <w:szCs w:val="22"/>
          <w:lang w:bidi="lo-LA"/>
        </w:rPr>
      </w:pPr>
      <w:r>
        <w:rPr>
          <w:rStyle w:val="CommentReference"/>
        </w:rPr>
        <w:annotationRef/>
      </w:r>
      <w:bookmarkStart w:id="122" w:name="_Hlk56189031"/>
      <w:r w:rsidRPr="00610B50">
        <w:rPr>
          <w:rFonts w:eastAsia="Phetsarath OT"/>
          <w:sz w:val="22"/>
          <w:szCs w:val="22"/>
          <w:lang w:bidi="lo-LA"/>
        </w:rPr>
        <w:t>The Lao PDR designated the investigation organization, investigation competent authorities, head of Prosecutor Office or Prosecutor Officer entitle to make bone file third party for those injured persons that of interest to appeal for compensation on their lost affected by investigation process as stipulated in article 102 and 103 of the Criminal Procedure Law.</w:t>
      </w:r>
    </w:p>
    <w:p w14:paraId="7EF0D7F3" w14:textId="77777777" w:rsidR="00C1057D" w:rsidRPr="00610B50" w:rsidRDefault="00C1057D" w:rsidP="00220521">
      <w:pPr>
        <w:pStyle w:val="CommentText"/>
        <w:rPr>
          <w:rFonts w:eastAsia="Phetsarath OT"/>
          <w:sz w:val="22"/>
          <w:szCs w:val="22"/>
          <w:lang w:bidi="lo-LA"/>
        </w:rPr>
      </w:pPr>
    </w:p>
    <w:p w14:paraId="78998CAB" w14:textId="77777777" w:rsidR="00C1057D" w:rsidRPr="00610B50" w:rsidRDefault="00C1057D" w:rsidP="00220521">
      <w:pPr>
        <w:spacing w:after="120"/>
        <w:jc w:val="both"/>
        <w:rPr>
          <w:rFonts w:ascii="Times New Roman" w:hAnsi="Times New Roman" w:cs="Times New Roman"/>
          <w:b/>
          <w:bCs/>
          <w:color w:val="000000"/>
        </w:rPr>
      </w:pPr>
      <w:r w:rsidRPr="00610B50">
        <w:rPr>
          <w:rFonts w:ascii="Times New Roman" w:hAnsi="Times New Roman" w:cs="Times New Roman"/>
          <w:b/>
          <w:bCs/>
          <w:color w:val="000000"/>
        </w:rPr>
        <w:t xml:space="preserve">“Article 102. The Consideration of the Request of Participants in the Case Proceeding </w:t>
      </w:r>
    </w:p>
    <w:p w14:paraId="35B68504" w14:textId="77777777" w:rsidR="00C1057D" w:rsidRPr="00610B50" w:rsidRDefault="00C1057D" w:rsidP="00220521">
      <w:pPr>
        <w:spacing w:after="0"/>
        <w:ind w:firstLine="720"/>
        <w:jc w:val="both"/>
        <w:rPr>
          <w:rFonts w:ascii="Times New Roman" w:hAnsi="Times New Roman" w:cs="Times New Roman"/>
          <w:color w:val="000000"/>
        </w:rPr>
      </w:pPr>
      <w:r w:rsidRPr="00610B50">
        <w:rPr>
          <w:rFonts w:ascii="Times New Roman" w:hAnsi="Times New Roman" w:cs="Times New Roman"/>
          <w:color w:val="000000"/>
        </w:rPr>
        <w:t xml:space="preserve">In the case that participants make a request on identification of evidence, retesting information, confiscation or sequestration, in order to compensate the losses, the head of investigation organization or public prosecutor must consider that request within 7 days since having received the request, and then the result from the consideration shall be informed to concerned requester. </w:t>
      </w:r>
    </w:p>
    <w:p w14:paraId="3619BEE6" w14:textId="77777777" w:rsidR="00C1057D" w:rsidRPr="00610B50" w:rsidRDefault="00C1057D" w:rsidP="00220521">
      <w:pPr>
        <w:spacing w:after="0"/>
        <w:ind w:firstLine="720"/>
        <w:jc w:val="both"/>
        <w:rPr>
          <w:rFonts w:ascii="Times New Roman" w:hAnsi="Times New Roman" w:cs="Times New Roman"/>
          <w:color w:val="000000"/>
        </w:rPr>
      </w:pPr>
      <w:r w:rsidRPr="00610B50">
        <w:rPr>
          <w:rFonts w:ascii="Times New Roman" w:hAnsi="Times New Roman" w:cs="Times New Roman"/>
          <w:color w:val="000000"/>
        </w:rPr>
        <w:t xml:space="preserve">In the case that the head of investigation organization or public prosecutor do not approve the request within 7 days, the requester shall have the right to remake an application or appeal to public prosecutor, and ask for reconsideration to the upper office of public prosecutor within 7 days from the date of receiving the result of consideration. The consideration of the request at this level will be final. </w:t>
      </w:r>
    </w:p>
    <w:p w14:paraId="14BD4C3B" w14:textId="77777777" w:rsidR="00C1057D" w:rsidRPr="00610B50" w:rsidRDefault="00C1057D" w:rsidP="00220521">
      <w:pPr>
        <w:spacing w:after="0"/>
        <w:ind w:firstLine="720"/>
        <w:jc w:val="both"/>
        <w:rPr>
          <w:rFonts w:ascii="Times New Roman" w:hAnsi="Times New Roman" w:cs="Times New Roman"/>
          <w:color w:val="000000"/>
        </w:rPr>
      </w:pPr>
      <w:r w:rsidRPr="00610B50">
        <w:rPr>
          <w:rFonts w:ascii="Times New Roman" w:hAnsi="Times New Roman" w:cs="Times New Roman"/>
          <w:color w:val="000000"/>
        </w:rPr>
        <w:t xml:space="preserve">The public prosecutor who has received a request shall consider the matter within 10 days. </w:t>
      </w:r>
    </w:p>
    <w:p w14:paraId="3D2242A2" w14:textId="77777777" w:rsidR="00C1057D" w:rsidRPr="00610B50" w:rsidRDefault="00C1057D" w:rsidP="00220521">
      <w:pPr>
        <w:spacing w:after="0"/>
        <w:jc w:val="both"/>
        <w:rPr>
          <w:rFonts w:ascii="Times New Roman" w:hAnsi="Times New Roman" w:cs="Times New Roman"/>
          <w:color w:val="000000"/>
        </w:rPr>
      </w:pPr>
    </w:p>
    <w:p w14:paraId="66631A77" w14:textId="77777777" w:rsidR="00C1057D" w:rsidRPr="00610B50" w:rsidRDefault="00C1057D" w:rsidP="00220521">
      <w:pPr>
        <w:spacing w:after="120"/>
        <w:jc w:val="both"/>
        <w:rPr>
          <w:rFonts w:ascii="Times New Roman" w:hAnsi="Times New Roman" w:cs="Times New Roman"/>
          <w:b/>
          <w:bCs/>
          <w:color w:val="000000"/>
        </w:rPr>
      </w:pPr>
      <w:r w:rsidRPr="00610B50">
        <w:rPr>
          <w:rFonts w:ascii="Times New Roman" w:hAnsi="Times New Roman" w:cs="Times New Roman"/>
          <w:b/>
          <w:bCs/>
          <w:color w:val="000000"/>
        </w:rPr>
        <w:t xml:space="preserve">Article 103. A Request for Compensation at the Time of Investigation </w:t>
      </w:r>
    </w:p>
    <w:p w14:paraId="02FB2A5D" w14:textId="77777777" w:rsidR="00C1057D" w:rsidRPr="00610B50" w:rsidRDefault="00C1057D" w:rsidP="00220521">
      <w:pPr>
        <w:spacing w:after="0"/>
        <w:ind w:firstLine="720"/>
        <w:jc w:val="both"/>
        <w:rPr>
          <w:rFonts w:ascii="Times New Roman" w:hAnsi="Times New Roman" w:cs="Times New Roman"/>
          <w:color w:val="000000"/>
        </w:rPr>
      </w:pPr>
      <w:r w:rsidRPr="00610B50">
        <w:rPr>
          <w:rFonts w:ascii="Times New Roman" w:hAnsi="Times New Roman" w:cs="Times New Roman"/>
          <w:color w:val="000000"/>
        </w:rPr>
        <w:t xml:space="preserve">The injured person or representative shall have the right to make a request for compensation resulting from the criminal offenses during an investigation. In the case that the complainant does not realize existing right, the head of investigation organization, or public prosecutor, investigators or public prosecutor shall perform such right how claim compensation. </w:t>
      </w:r>
    </w:p>
    <w:p w14:paraId="7894F12C" w14:textId="77777777" w:rsidR="00C1057D" w:rsidRPr="00610B50" w:rsidRDefault="00C1057D" w:rsidP="00220521">
      <w:pPr>
        <w:spacing w:after="0"/>
        <w:ind w:firstLine="720"/>
        <w:jc w:val="both"/>
        <w:rPr>
          <w:rFonts w:ascii="Times New Roman" w:hAnsi="Times New Roman" w:cs="Times New Roman"/>
          <w:color w:val="000000"/>
        </w:rPr>
      </w:pPr>
      <w:r w:rsidRPr="00610B50">
        <w:rPr>
          <w:rFonts w:ascii="Times New Roman" w:hAnsi="Times New Roman" w:cs="Times New Roman"/>
          <w:color w:val="000000"/>
        </w:rPr>
        <w:t>In the case that the request is made orally, the head of investigation organization, or public prosecutor, investigators or interrogators shall record the request comprehensively and thoroughly before keeping the record in the case file</w:t>
      </w:r>
      <w:proofErr w:type="gramStart"/>
      <w:r w:rsidRPr="00610B50">
        <w:rPr>
          <w:rFonts w:ascii="Times New Roman" w:hAnsi="Times New Roman" w:cs="Times New Roman"/>
          <w:color w:val="000000"/>
        </w:rPr>
        <w:t>.</w:t>
      </w:r>
      <w:r w:rsidRPr="00610B50">
        <w:rPr>
          <w:rFonts w:ascii="Times New Roman" w:hAnsi="Times New Roman" w:cs="Times New Roman"/>
          <w:b/>
          <w:bCs/>
          <w:color w:val="000000"/>
        </w:rPr>
        <w:t xml:space="preserve"> ”</w:t>
      </w:r>
      <w:proofErr w:type="gramEnd"/>
    </w:p>
    <w:p w14:paraId="04F51875" w14:textId="77777777" w:rsidR="00C1057D" w:rsidRPr="00610B50" w:rsidRDefault="00C1057D" w:rsidP="00220521">
      <w:pPr>
        <w:pStyle w:val="CommentText"/>
        <w:rPr>
          <w:rFonts w:eastAsia="Phetsarath OT"/>
          <w:sz w:val="22"/>
          <w:szCs w:val="22"/>
          <w:lang w:bidi="lo-LA"/>
        </w:rPr>
      </w:pPr>
    </w:p>
    <w:p w14:paraId="49B7E119" w14:textId="77777777" w:rsidR="00C1057D" w:rsidRPr="00610B50" w:rsidRDefault="00C1057D" w:rsidP="00220521">
      <w:pPr>
        <w:pStyle w:val="CommentText"/>
        <w:rPr>
          <w:rFonts w:eastAsia="Phetsarath OT"/>
          <w:sz w:val="22"/>
          <w:szCs w:val="22"/>
          <w:lang w:bidi="lo-LA"/>
        </w:rPr>
      </w:pPr>
      <w:r w:rsidRPr="00610B50">
        <w:rPr>
          <w:rFonts w:eastAsia="Phetsarath OT"/>
          <w:sz w:val="22"/>
          <w:szCs w:val="22"/>
          <w:lang w:bidi="lo-LA"/>
        </w:rPr>
        <w:t xml:space="preserve">Detail of the right of injured persons, civil </w:t>
      </w:r>
      <w:proofErr w:type="spellStart"/>
      <w:r w:rsidRPr="00610B50">
        <w:rPr>
          <w:rFonts w:eastAsia="Phetsarath OT"/>
          <w:sz w:val="22"/>
          <w:szCs w:val="22"/>
          <w:lang w:bidi="lo-LA"/>
        </w:rPr>
        <w:t>plantiff</w:t>
      </w:r>
      <w:proofErr w:type="spellEnd"/>
      <w:r w:rsidRPr="00610B50">
        <w:rPr>
          <w:rFonts w:eastAsia="Phetsarath OT"/>
          <w:sz w:val="22"/>
          <w:szCs w:val="22"/>
          <w:lang w:bidi="lo-LA"/>
        </w:rPr>
        <w:t xml:space="preserve"> and civil liability person can be seen in article 67 of the Criminal </w:t>
      </w:r>
      <w:proofErr w:type="spellStart"/>
      <w:r w:rsidRPr="00610B50">
        <w:rPr>
          <w:rFonts w:eastAsia="Phetsarath OT"/>
          <w:sz w:val="22"/>
          <w:szCs w:val="22"/>
          <w:lang w:bidi="lo-LA"/>
        </w:rPr>
        <w:t>Procedture</w:t>
      </w:r>
      <w:proofErr w:type="spellEnd"/>
      <w:r w:rsidRPr="00610B50">
        <w:rPr>
          <w:rFonts w:eastAsia="Phetsarath OT"/>
          <w:sz w:val="22"/>
          <w:szCs w:val="22"/>
          <w:lang w:bidi="lo-LA"/>
        </w:rPr>
        <w:t xml:space="preserve"> Law. </w:t>
      </w:r>
      <w:bookmarkEnd w:id="122"/>
    </w:p>
  </w:comment>
  <w:comment w:id="123" w:author="Dell" w:date="2021-01-26T18:21:00Z" w:initials="D">
    <w:p w14:paraId="44BE6AC4" w14:textId="289A5468" w:rsidR="00C1057D" w:rsidRDefault="00C1057D">
      <w:pPr>
        <w:pStyle w:val="CommentText"/>
      </w:pPr>
      <w:r>
        <w:rPr>
          <w:rStyle w:val="CommentReference"/>
        </w:rPr>
        <w:annotationRef/>
      </w:r>
      <w:r w:rsidRPr="00A32084">
        <w:t>Provided in Rec 4.3</w:t>
      </w:r>
    </w:p>
  </w:comment>
  <w:comment w:id="124" w:author="PST-PC" w:date="2020-10-05T21:59:00Z" w:initials="P">
    <w:p w14:paraId="38BDDF03" w14:textId="77777777" w:rsidR="00C1057D" w:rsidRPr="00610B50" w:rsidRDefault="00C1057D" w:rsidP="00F80A8D">
      <w:pPr>
        <w:pStyle w:val="CommentText"/>
        <w:rPr>
          <w:rFonts w:eastAsia="Phetsarath OT"/>
          <w:sz w:val="22"/>
          <w:szCs w:val="22"/>
          <w:lang w:bidi="lo-LA"/>
        </w:rPr>
      </w:pPr>
      <w:r>
        <w:rPr>
          <w:rStyle w:val="CommentReference"/>
        </w:rPr>
        <w:annotationRef/>
      </w:r>
      <w:bookmarkStart w:id="126" w:name="_Hlk56190846"/>
      <w:r w:rsidRPr="00610B50">
        <w:rPr>
          <w:rFonts w:eastAsia="Phetsarath OT"/>
          <w:sz w:val="22"/>
          <w:szCs w:val="22"/>
          <w:lang w:bidi="lo-LA"/>
        </w:rPr>
        <w:t xml:space="preserve">Legislation on </w:t>
      </w:r>
      <w:proofErr w:type="spellStart"/>
      <w:r w:rsidRPr="00610B50">
        <w:rPr>
          <w:rFonts w:eastAsia="Phetsarath OT"/>
          <w:sz w:val="22"/>
          <w:szCs w:val="22"/>
          <w:lang w:bidi="lo-LA"/>
        </w:rPr>
        <w:t>maintainance</w:t>
      </w:r>
      <w:proofErr w:type="spellEnd"/>
      <w:r w:rsidRPr="00610B50">
        <w:rPr>
          <w:rFonts w:eastAsia="Phetsarath OT"/>
          <w:sz w:val="22"/>
          <w:szCs w:val="22"/>
          <w:lang w:bidi="lo-LA"/>
        </w:rPr>
        <w:t xml:space="preserve"> of value of </w:t>
      </w:r>
      <w:proofErr w:type="spellStart"/>
      <w:r w:rsidRPr="00610B50">
        <w:rPr>
          <w:rFonts w:eastAsia="Phetsarath OT"/>
          <w:sz w:val="22"/>
          <w:szCs w:val="22"/>
          <w:lang w:bidi="lo-LA"/>
        </w:rPr>
        <w:t>freezed</w:t>
      </w:r>
      <w:proofErr w:type="spellEnd"/>
      <w:r w:rsidRPr="00610B50">
        <w:rPr>
          <w:rFonts w:eastAsia="Phetsarath OT"/>
          <w:sz w:val="22"/>
          <w:szCs w:val="22"/>
          <w:lang w:bidi="lo-LA"/>
        </w:rPr>
        <w:t xml:space="preserve"> and seized property was stipulated in article 30 and 31 of the Criminal Procedure Law in which had been provided in the MEQ (TC report) for assessor review and consideration in Rec. 4.4.</w:t>
      </w:r>
    </w:p>
    <w:p w14:paraId="67214BF5" w14:textId="77777777" w:rsidR="00C1057D" w:rsidRPr="00610B50" w:rsidRDefault="00C1057D" w:rsidP="00F80A8D">
      <w:pPr>
        <w:pStyle w:val="ListParagraph"/>
        <w:tabs>
          <w:tab w:val="clear" w:pos="850"/>
          <w:tab w:val="clear" w:pos="1191"/>
          <w:tab w:val="clear" w:pos="1531"/>
        </w:tabs>
        <w:spacing w:after="160" w:line="259" w:lineRule="auto"/>
        <w:ind w:left="0"/>
        <w:jc w:val="left"/>
        <w:rPr>
          <w:rFonts w:eastAsia="Phetsarath OT"/>
          <w:lang w:bidi="lo-LA"/>
        </w:rPr>
      </w:pPr>
    </w:p>
    <w:p w14:paraId="036BD5FE" w14:textId="77777777" w:rsidR="00C1057D" w:rsidRPr="00610B50" w:rsidRDefault="00C1057D" w:rsidP="00F80A8D">
      <w:pPr>
        <w:pStyle w:val="ListParagraph"/>
        <w:tabs>
          <w:tab w:val="clear" w:pos="850"/>
          <w:tab w:val="clear" w:pos="1191"/>
          <w:tab w:val="clear" w:pos="1531"/>
        </w:tabs>
        <w:spacing w:after="160" w:line="259" w:lineRule="auto"/>
        <w:ind w:left="0"/>
        <w:jc w:val="left"/>
      </w:pPr>
      <w:r w:rsidRPr="00610B50">
        <w:rPr>
          <w:rFonts w:eastAsia="Phetsarath OT"/>
          <w:lang w:bidi="lo-LA"/>
        </w:rPr>
        <w:t xml:space="preserve">In terms of internal procedure on confiscated properties management by the state was indicated in </w:t>
      </w:r>
      <w:r w:rsidRPr="00610B50">
        <w:rPr>
          <w:rFonts w:eastAsia="Phetsarath OT"/>
          <w:highlight w:val="yellow"/>
          <w:lang w:bidi="lo-LA"/>
        </w:rPr>
        <w:t xml:space="preserve">the Order on </w:t>
      </w:r>
      <w:r w:rsidRPr="00610B50">
        <w:rPr>
          <w:rFonts w:eastAsia="Phetsarath OT"/>
          <w:highlight w:val="yellow"/>
          <w:lang w:val="en-US" w:bidi="lo-LA"/>
        </w:rPr>
        <w:t xml:space="preserve">Confiscated Properties </w:t>
      </w:r>
      <w:proofErr w:type="spellStart"/>
      <w:r w:rsidRPr="00610B50">
        <w:rPr>
          <w:rFonts w:eastAsia="Phetsarath OT"/>
          <w:highlight w:val="yellow"/>
          <w:lang w:val="en-US" w:bidi="lo-LA"/>
        </w:rPr>
        <w:t>Mangement</w:t>
      </w:r>
      <w:proofErr w:type="spellEnd"/>
      <w:r w:rsidRPr="00610B50">
        <w:rPr>
          <w:rFonts w:eastAsia="Phetsarath OT"/>
          <w:highlight w:val="yellow"/>
          <w:lang w:val="en-US" w:bidi="lo-LA"/>
        </w:rPr>
        <w:t xml:space="preserve"> (Order on Impressment) No.07/PM dated 05 April 2017.</w:t>
      </w:r>
      <w:r w:rsidRPr="00610B50">
        <w:rPr>
          <w:rFonts w:eastAsia="Phetsarath OT"/>
          <w:lang w:val="en-US" w:bidi="lo-LA"/>
        </w:rPr>
        <w:t xml:space="preserve"> </w:t>
      </w:r>
      <w:r w:rsidRPr="00610B50">
        <w:rPr>
          <w:highlight w:val="yellow"/>
        </w:rPr>
        <w:t>(annex 14)</w:t>
      </w:r>
      <w:bookmarkEnd w:id="126"/>
    </w:p>
  </w:comment>
  <w:comment w:id="125" w:author="Dell" w:date="2021-01-26T18:22:00Z" w:initials="D">
    <w:p w14:paraId="711BDA43" w14:textId="4560A709" w:rsidR="00C1057D" w:rsidRDefault="00C1057D">
      <w:pPr>
        <w:pStyle w:val="CommentText"/>
      </w:pPr>
      <w:r>
        <w:rPr>
          <w:rStyle w:val="CommentReference"/>
        </w:rPr>
        <w:annotationRef/>
      </w:r>
      <w:r w:rsidRPr="00B87741">
        <w:t>please refer to Rec 4.4</w:t>
      </w:r>
    </w:p>
  </w:comment>
  <w:comment w:id="138" w:author="Dell" w:date="2021-01-26T18:25:00Z" w:initials="D">
    <w:p w14:paraId="2718E1B3" w14:textId="6954BDE0" w:rsidR="00C1057D" w:rsidRDefault="00C1057D">
      <w:pPr>
        <w:pStyle w:val="CommentText"/>
      </w:pPr>
      <w:r>
        <w:rPr>
          <w:rStyle w:val="CommentReference"/>
        </w:rPr>
        <w:annotationRef/>
      </w:r>
      <w:r w:rsidRPr="003B6EDF">
        <w:t>There is no request has been made to a foreign jurisdiction with respect to freezing action</w:t>
      </w:r>
    </w:p>
  </w:comment>
  <w:comment w:id="139" w:author="Dell" w:date="2021-01-26T18:27:00Z" w:initials="D">
    <w:p w14:paraId="468692FB" w14:textId="55C2B6B5" w:rsidR="00C1057D" w:rsidRDefault="00C1057D" w:rsidP="003B6EDF">
      <w:pPr>
        <w:pStyle w:val="CommentText"/>
      </w:pPr>
      <w:r>
        <w:rPr>
          <w:rStyle w:val="CommentReference"/>
        </w:rPr>
        <w:annotationRef/>
      </w:r>
      <w:r>
        <w:t>The MO</w:t>
      </w:r>
      <w:r w:rsidR="00F57BBA">
        <w:t>P</w:t>
      </w:r>
      <w:r>
        <w:t>S is the particular agency coordinate with MOFA, AMLIO and related agencies are responsible for identifying persons/entities for domestic designation and upon the request.</w:t>
      </w:r>
    </w:p>
    <w:p w14:paraId="33C18D29" w14:textId="77777777" w:rsidR="00C1057D" w:rsidRDefault="00C1057D" w:rsidP="003B6EDF">
      <w:pPr>
        <w:pStyle w:val="CommentText"/>
      </w:pPr>
    </w:p>
    <w:p w14:paraId="5EE18447" w14:textId="23513FE7" w:rsidR="00C1057D" w:rsidRDefault="00C1057D" w:rsidP="003B6EDF">
      <w:pPr>
        <w:pStyle w:val="CommentText"/>
      </w:pPr>
      <w:r>
        <w:t xml:space="preserve">There is no any designation request for both domestic and UNSCR 1267.  </w:t>
      </w:r>
    </w:p>
  </w:comment>
  <w:comment w:id="140" w:author="Dell" w:date="2021-01-26T18:35:00Z" w:initials="D">
    <w:p w14:paraId="62F6C954" w14:textId="72854EBC" w:rsidR="00C1057D" w:rsidRDefault="00C1057D">
      <w:pPr>
        <w:pStyle w:val="CommentText"/>
      </w:pPr>
      <w:r>
        <w:rPr>
          <w:rStyle w:val="CommentReference"/>
        </w:rPr>
        <w:annotationRef/>
      </w:r>
      <w:r w:rsidRPr="00647943">
        <w:t>To further build on the Order 03/PM clause 3, the working group to responsible for domestic list and de-listing of terrorist or terrorism financing was set out as Agreement dated 21 Jan 2021 (2nd Annex 14)</w:t>
      </w:r>
    </w:p>
  </w:comment>
  <w:comment w:id="141" w:author="Dell" w:date="2021-01-26T18:36:00Z" w:initials="D">
    <w:p w14:paraId="42EED0F6" w14:textId="292D5301" w:rsidR="00C1057D" w:rsidRDefault="00C1057D">
      <w:pPr>
        <w:pStyle w:val="CommentText"/>
      </w:pPr>
      <w:r>
        <w:rPr>
          <w:rStyle w:val="CommentReference"/>
        </w:rPr>
        <w:annotationRef/>
      </w:r>
      <w:r w:rsidRPr="00647943">
        <w:t>The meaning of “making transaction” is carry out and while “attempted” is mean “trying to do something or effort”</w:t>
      </w:r>
    </w:p>
  </w:comment>
  <w:comment w:id="142" w:author="Dell" w:date="2021-01-26T18:38:00Z" w:initials="D">
    <w:p w14:paraId="74E26928" w14:textId="71B286CC" w:rsidR="00C1057D" w:rsidRDefault="00C1057D">
      <w:pPr>
        <w:pStyle w:val="CommentText"/>
      </w:pPr>
      <w:r>
        <w:rPr>
          <w:rStyle w:val="CommentReference"/>
        </w:rPr>
        <w:annotationRef/>
      </w:r>
      <w:r w:rsidRPr="00B752AE">
        <w:t>To further build on the Order 03/PM clause 4, the working group to responsible for domestic list and de-listing of terrorist or terrorism financing was set out as Agreement dated 21 Jan 2021 which included request for listing (2nd Annex 14)</w:t>
      </w:r>
    </w:p>
  </w:comment>
  <w:comment w:id="143" w:author="Dell" w:date="2021-01-26T18:42:00Z" w:initials="D">
    <w:p w14:paraId="5FA752A0" w14:textId="0084584D" w:rsidR="00C1057D" w:rsidRDefault="00C1057D">
      <w:pPr>
        <w:pStyle w:val="CommentText"/>
      </w:pPr>
      <w:r>
        <w:rPr>
          <w:rStyle w:val="CommentReference"/>
        </w:rPr>
        <w:annotationRef/>
      </w:r>
      <w:r w:rsidR="007166C0" w:rsidRPr="007166C0">
        <w:rPr>
          <w:rFonts w:ascii="Cambria" w:eastAsia="Phetsarath OT" w:hAnsi="Cambria" w:cs="DokChampa"/>
          <w:iCs/>
          <w:color w:val="000000" w:themeColor="text1"/>
          <w:szCs w:val="22"/>
          <w:lang w:bidi="lo-LA"/>
        </w:rPr>
        <w:t xml:space="preserve">Vanuatu’s website for the publicly known procedures on </w:t>
      </w:r>
      <w:r w:rsidR="007166C0" w:rsidRPr="007166C0">
        <w:rPr>
          <w:rFonts w:ascii="Cambria" w:hAnsi="Cambria"/>
          <w:color w:val="000000" w:themeColor="text1"/>
        </w:rPr>
        <w:t xml:space="preserve">United Nations Financial Sanctions (the UNFS Act) will be used as referring for drafting regulation on </w:t>
      </w:r>
      <w:r w:rsidR="007166C0" w:rsidRPr="007166C0">
        <w:rPr>
          <w:rFonts w:ascii="Cambria" w:eastAsia="Phetsarath OT" w:hAnsi="Cambria" w:cs="Phetsarath OT"/>
          <w:color w:val="000000" w:themeColor="text1"/>
          <w:szCs w:val="22"/>
          <w:lang w:bidi="lo-LA"/>
        </w:rPr>
        <w:t>domestic list and de-listing of terrorist or terrorism financing by working group as the Agreement dated 21 Jan 2021 (2</w:t>
      </w:r>
      <w:r w:rsidR="007166C0" w:rsidRPr="007166C0">
        <w:rPr>
          <w:rFonts w:ascii="Cambria" w:eastAsia="Phetsarath OT" w:hAnsi="Cambria" w:cs="Phetsarath OT"/>
          <w:color w:val="000000" w:themeColor="text1"/>
          <w:szCs w:val="22"/>
          <w:vertAlign w:val="superscript"/>
          <w:lang w:bidi="lo-LA"/>
        </w:rPr>
        <w:t>nd</w:t>
      </w:r>
      <w:r w:rsidR="007166C0" w:rsidRPr="007166C0">
        <w:rPr>
          <w:rFonts w:ascii="Cambria" w:eastAsia="Phetsarath OT" w:hAnsi="Cambria" w:cs="Phetsarath OT"/>
          <w:color w:val="000000" w:themeColor="text1"/>
          <w:szCs w:val="22"/>
          <w:lang w:bidi="lo-LA"/>
        </w:rPr>
        <w:t xml:space="preserve"> An</w:t>
      </w:r>
      <w:r w:rsidR="00077980">
        <w:rPr>
          <w:rFonts w:ascii="Cambria" w:eastAsia="Phetsarath OT" w:hAnsi="Cambria" w:cs="Phetsarath OT"/>
          <w:noProof/>
          <w:color w:val="000000" w:themeColor="text1"/>
          <w:szCs w:val="22"/>
          <w:lang w:bidi="lo-LA"/>
        </w:rPr>
        <w:t>n</w:t>
      </w:r>
      <w:r w:rsidR="00077980">
        <w:rPr>
          <w:rFonts w:ascii="Cambria" w:eastAsia="Phetsarath OT" w:hAnsi="Cambria" w:cs="Phetsarath OT"/>
          <w:noProof/>
          <w:color w:val="000000" w:themeColor="text1"/>
          <w:szCs w:val="22"/>
          <w:lang w:bidi="lo-LA"/>
        </w:rPr>
        <w:t xml:space="preserve">ex </w:t>
      </w:r>
      <w:r w:rsidR="00EB4966">
        <w:rPr>
          <w:rFonts w:ascii="Cambria" w:eastAsia="Phetsarath OT" w:hAnsi="Cambria" w:cs="Phetsarath OT"/>
          <w:color w:val="000000" w:themeColor="text1"/>
          <w:szCs w:val="22"/>
          <w:lang w:bidi="lo-LA"/>
        </w:rPr>
        <w:t>14</w:t>
      </w:r>
      <w:r w:rsidR="007166C0" w:rsidRPr="007166C0">
        <w:rPr>
          <w:rFonts w:ascii="Cambria" w:eastAsia="Phetsarath OT" w:hAnsi="Cambria" w:cs="Phetsarath OT"/>
          <w:color w:val="000000" w:themeColor="text1"/>
          <w:szCs w:val="22"/>
          <w:lang w:bidi="lo-LA"/>
        </w:rPr>
        <w:t>)</w:t>
      </w:r>
    </w:p>
  </w:comment>
  <w:comment w:id="144" w:author="Dell" w:date="2021-01-26T18:45:00Z" w:initials="D">
    <w:p w14:paraId="76B333EB" w14:textId="09889D9D" w:rsidR="00C1057D" w:rsidRDefault="00C1057D">
      <w:pPr>
        <w:pStyle w:val="CommentText"/>
      </w:pPr>
      <w:r>
        <w:rPr>
          <w:rStyle w:val="CommentReference"/>
        </w:rPr>
        <w:annotationRef/>
      </w:r>
      <w:r w:rsidRPr="0004096E">
        <w:t>In practice, AMLIO has issued the Notice to REs regarding de-listing or unfreezing action periodically and via other form such as AMLIO’s website, workshop</w:t>
      </w:r>
      <w:proofErr w:type="gramStart"/>
      <w:r w:rsidR="007166C0">
        <w:t>…,</w:t>
      </w:r>
      <w:r w:rsidRPr="0004096E">
        <w:t>however</w:t>
      </w:r>
      <w:proofErr w:type="gramEnd"/>
      <w:r w:rsidRPr="0004096E">
        <w:t>, the procedure on domestic list and de-listing of terrorist or terrorism financing</w:t>
      </w:r>
      <w:r>
        <w:t xml:space="preserve"> that</w:t>
      </w:r>
      <w:r w:rsidRPr="0004096E">
        <w:t xml:space="preserve"> will be drafted by working group as the Agreement dated 21 Jan 2021 (2nd Annex 14)</w:t>
      </w:r>
    </w:p>
  </w:comment>
  <w:comment w:id="159" w:author="Dell" w:date="2021-01-26T20:14:00Z" w:initials="D">
    <w:p w14:paraId="694DD6F9" w14:textId="1AD9B864" w:rsidR="00C1057D" w:rsidRDefault="00C1057D" w:rsidP="00CE0F42">
      <w:pPr>
        <w:pStyle w:val="CommentText"/>
      </w:pPr>
      <w:r>
        <w:rPr>
          <w:rStyle w:val="CommentReference"/>
        </w:rPr>
        <w:annotationRef/>
      </w:r>
      <w:r>
        <w:t>Prior to 2011, Lao PDR had allowed NPO to operate its duties with non-registration certificate and non-license. In the same period, Lao government issued the Decree on Foundation No. 238/Gov, dated 11 August 2017 and Decree on Foundation No.149/PM dated 19 May 2011, but according to the notification of the Ministry of Home Affair</w:t>
      </w:r>
      <w:proofErr w:type="gramStart"/>
      <w:r>
        <w:t xml:space="preserve">   (</w:t>
      </w:r>
      <w:proofErr w:type="gramEnd"/>
      <w:r>
        <w:t>MOHA) stated that all N</w:t>
      </w:r>
      <w:r w:rsidR="00EB4966">
        <w:t>P</w:t>
      </w:r>
      <w:r>
        <w:t>Os organized and operated in the Lao PDR before 2011 are required to have the registration certificate and license approved by MOHA.</w:t>
      </w:r>
      <w:r w:rsidR="00A2315E">
        <w:t>(2</w:t>
      </w:r>
      <w:r w:rsidR="00A2315E" w:rsidRPr="00A2315E">
        <w:rPr>
          <w:vertAlign w:val="superscript"/>
        </w:rPr>
        <w:t>nd</w:t>
      </w:r>
      <w:r w:rsidR="00A2315E">
        <w:t xml:space="preserve"> Annex 15)</w:t>
      </w:r>
      <w:r>
        <w:t xml:space="preserve"> </w:t>
      </w:r>
    </w:p>
    <w:p w14:paraId="6497B454" w14:textId="2A36C632" w:rsidR="00C1057D" w:rsidRDefault="00C1057D" w:rsidP="00CE0F42">
      <w:pPr>
        <w:pStyle w:val="CommentText"/>
      </w:pPr>
      <w:r>
        <w:t>For the statistics of N</w:t>
      </w:r>
      <w:r w:rsidR="00EB4966">
        <w:t>P</w:t>
      </w:r>
      <w:r>
        <w:t>Os provided in 2017 (in NRA report) was composited of the registered and non-registered N</w:t>
      </w:r>
      <w:r w:rsidR="00EB4966">
        <w:t>P</w:t>
      </w:r>
      <w:r>
        <w:t>Os (Table 4.2). In which, NPOs statistics</w:t>
      </w:r>
      <w:r w:rsidR="00EB4966">
        <w:t xml:space="preserve"> given in the</w:t>
      </w:r>
      <w:r>
        <w:t xml:space="preserve"> </w:t>
      </w:r>
      <w:r w:rsidR="00EB4966">
        <w:t>1</w:t>
      </w:r>
      <w:r w:rsidR="00EB4966" w:rsidRPr="00EB4966">
        <w:rPr>
          <w:vertAlign w:val="superscript"/>
        </w:rPr>
        <w:t>st</w:t>
      </w:r>
      <w:r w:rsidR="00EB4966">
        <w:t xml:space="preserve"> </w:t>
      </w:r>
      <w:r w:rsidR="00987F5D">
        <w:t>Annex 22</w:t>
      </w:r>
      <w:r w:rsidR="00EB4966">
        <w:t xml:space="preserve"> </w:t>
      </w:r>
      <w:r>
        <w:t>was indicated only the registered N</w:t>
      </w:r>
      <w:r w:rsidR="00EB4966">
        <w:t>P</w:t>
      </w:r>
      <w:r>
        <w:t>Os (in table of par 111).</w:t>
      </w:r>
    </w:p>
  </w:comment>
  <w:comment w:id="160" w:author="Dell" w:date="2021-01-26T20:16:00Z" w:initials="D">
    <w:p w14:paraId="11A46D86" w14:textId="4F192B4D" w:rsidR="00C1057D" w:rsidRDefault="00C1057D">
      <w:pPr>
        <w:pStyle w:val="CommentText"/>
      </w:pPr>
      <w:r>
        <w:rPr>
          <w:rStyle w:val="CommentReference"/>
        </w:rPr>
        <w:annotationRef/>
      </w:r>
      <w:r w:rsidRPr="00CE0F42">
        <w:t>MOHA is authorized to issue the registration certificate and license for NPOs as stipulated in the clause 9, Article 3 of Agreement on Organization and Operations of the Department of State Management and Development, No.661/MOHA dated 2</w:t>
      </w:r>
      <w:r>
        <w:t>4</w:t>
      </w:r>
      <w:r w:rsidRPr="00CE0F42">
        <w:t xml:space="preserve"> December 2018 (2nd Annex</w:t>
      </w:r>
      <w:r>
        <w:t xml:space="preserve"> 1</w:t>
      </w:r>
      <w:r w:rsidRPr="00CE0F42">
        <w:t>).</w:t>
      </w:r>
    </w:p>
    <w:p w14:paraId="0DC0282A" w14:textId="77777777" w:rsidR="00C1057D" w:rsidRDefault="00C1057D">
      <w:pPr>
        <w:pStyle w:val="CommentText"/>
      </w:pPr>
    </w:p>
    <w:p w14:paraId="00AAA203" w14:textId="77777777" w:rsidR="00C1057D" w:rsidRDefault="00C1057D" w:rsidP="0096573B">
      <w:pPr>
        <w:pStyle w:val="CommentText"/>
      </w:pPr>
      <w:r>
        <w:t>"Article 3 Duties</w:t>
      </w:r>
    </w:p>
    <w:p w14:paraId="2D15FA7F" w14:textId="77777777" w:rsidR="00C1057D" w:rsidRDefault="00C1057D" w:rsidP="0096573B">
      <w:pPr>
        <w:pStyle w:val="CommentText"/>
      </w:pPr>
      <w:r>
        <w:t>The Department of Administration Development have duties as follows:</w:t>
      </w:r>
    </w:p>
    <w:p w14:paraId="3F37B6D3" w14:textId="77777777" w:rsidR="00C1057D" w:rsidRDefault="00C1057D" w:rsidP="0096573B">
      <w:pPr>
        <w:pStyle w:val="CommentText"/>
      </w:pPr>
      <w:r>
        <w:t xml:space="preserve">xxx </w:t>
      </w:r>
    </w:p>
    <w:p w14:paraId="576D9614" w14:textId="77777777" w:rsidR="00C1057D" w:rsidRDefault="00C1057D" w:rsidP="0096573B">
      <w:pPr>
        <w:pStyle w:val="CommentText"/>
      </w:pPr>
      <w:r>
        <w:t xml:space="preserve">9. Study and propose to the minister for consideration the approval, create, adoption of collecting, separation, termination, abolition of the foundation that active in the area throughout the country and social welfare and social improvement or association that covering from two division or more as well as follow up, monitoring and evaluate the activities of the association, foundation; propose to the minister considering register and extending the social welfare registration and develop society or the association that actively covering from two divisions or more, business association and career association, technique and invention; study and propose to the minister to issue compliment the association and foundation that have outstanding performance; guide, warn or propose to the minister issue the order to the association and foundation that the Ministry of Home Affairs approved to cease activities in case deem to violate the regulations, prohibitions or activities that conflict to the law and regulations of the government set out; publish, guide the ministry, state organization equivalent to ministry, central organization and local authorities in creating and manage the activities of the association and foundation. </w:t>
      </w:r>
    </w:p>
    <w:p w14:paraId="76556F4C" w14:textId="2223621F" w:rsidR="00C1057D" w:rsidRDefault="00C1057D" w:rsidP="0096573B">
      <w:pPr>
        <w:pStyle w:val="CommentText"/>
      </w:pPr>
      <w:r>
        <w:t>xxx".</w:t>
      </w:r>
    </w:p>
  </w:comment>
  <w:comment w:id="164" w:author="PST-PC" w:date="2020-10-05T22:00:00Z" w:initials="P">
    <w:p w14:paraId="333BCAFC" w14:textId="77777777" w:rsidR="00C1057D" w:rsidRDefault="00C1057D" w:rsidP="002E3172">
      <w:pPr>
        <w:pStyle w:val="CommentText"/>
        <w:rPr>
          <w:rFonts w:eastAsia="Phetsarath OT"/>
          <w:sz w:val="22"/>
          <w:szCs w:val="22"/>
          <w:lang w:bidi="lo-LA"/>
        </w:rPr>
      </w:pPr>
      <w:r>
        <w:rPr>
          <w:rStyle w:val="CommentReference"/>
        </w:rPr>
        <w:annotationRef/>
      </w:r>
      <w:r>
        <w:rPr>
          <w:rStyle w:val="CommentReference"/>
        </w:rPr>
        <w:annotationRef/>
      </w:r>
      <w:r>
        <w:rPr>
          <w:rFonts w:eastAsia="Phetsarath OT"/>
          <w:sz w:val="22"/>
          <w:szCs w:val="22"/>
          <w:lang w:bidi="lo-LA"/>
        </w:rPr>
        <w:t>A compilation of infor</w:t>
      </w:r>
      <w:r w:rsidRPr="00601DD8">
        <w:rPr>
          <w:rFonts w:eastAsia="Phetsarath OT"/>
          <w:sz w:val="22"/>
          <w:szCs w:val="22"/>
          <w:lang w:bidi="lo-LA"/>
        </w:rPr>
        <w:t xml:space="preserve">mation on foundation and association for RBA purpose is underway.  </w:t>
      </w:r>
    </w:p>
    <w:p w14:paraId="17E70109" w14:textId="77777777" w:rsidR="00C1057D" w:rsidRPr="00601DD8" w:rsidRDefault="00C1057D" w:rsidP="002E3172">
      <w:pPr>
        <w:pStyle w:val="CommentText"/>
        <w:rPr>
          <w:rFonts w:eastAsia="Phetsarath OT"/>
          <w:sz w:val="22"/>
          <w:szCs w:val="22"/>
          <w:lang w:bidi="lo-LA"/>
        </w:rPr>
      </w:pPr>
    </w:p>
    <w:p w14:paraId="141F87CB" w14:textId="77777777" w:rsidR="00C1057D" w:rsidRDefault="00C1057D" w:rsidP="002E3172">
      <w:pPr>
        <w:pStyle w:val="CommentText"/>
        <w:rPr>
          <w:rFonts w:ascii="Phetsarath OT" w:eastAsia="Phetsarath OT" w:hAnsi="Phetsarath OT" w:cs="Phetsarath OT"/>
          <w:sz w:val="22"/>
          <w:szCs w:val="22"/>
          <w:lang w:bidi="lo-LA"/>
        </w:rPr>
      </w:pPr>
      <w:r w:rsidRPr="00601DD8">
        <w:rPr>
          <w:rFonts w:eastAsia="Phetsarath OT"/>
          <w:sz w:val="22"/>
          <w:szCs w:val="22"/>
          <w:lang w:bidi="lo-LA"/>
        </w:rPr>
        <w:t>The level of risk management of the NPOs shows low level of risk due to prudential supervision measure applied prior to establishment approval.</w:t>
      </w:r>
      <w:r>
        <w:rPr>
          <w:rFonts w:ascii="Phetsarath OT" w:eastAsia="Phetsarath OT" w:hAnsi="Phetsarath OT" w:cs="Phetsarath OT"/>
          <w:sz w:val="22"/>
          <w:szCs w:val="22"/>
          <w:lang w:bidi="lo-LA"/>
        </w:rPr>
        <w:t xml:space="preserve"> </w:t>
      </w:r>
    </w:p>
    <w:p w14:paraId="18A94234" w14:textId="77777777" w:rsidR="00C1057D" w:rsidRDefault="00C1057D" w:rsidP="002E3172">
      <w:pPr>
        <w:pStyle w:val="CommentText"/>
        <w:rPr>
          <w:rFonts w:ascii="Phetsarath OT" w:eastAsia="Phetsarath OT" w:hAnsi="Phetsarath OT" w:cs="Phetsarath OT"/>
          <w:sz w:val="22"/>
          <w:szCs w:val="22"/>
          <w:lang w:bidi="lo-LA"/>
        </w:rPr>
      </w:pPr>
    </w:p>
    <w:p w14:paraId="305D74FF" w14:textId="77777777" w:rsidR="00C1057D" w:rsidRDefault="00C1057D" w:rsidP="002E3172">
      <w:pPr>
        <w:pStyle w:val="CommentText"/>
        <w:rPr>
          <w:rFonts w:eastAsia="Phetsarath OT"/>
          <w:sz w:val="22"/>
          <w:szCs w:val="22"/>
          <w:lang w:bidi="lo-LA"/>
        </w:rPr>
      </w:pPr>
      <w:r w:rsidRPr="00601DD8">
        <w:rPr>
          <w:rFonts w:eastAsia="Phetsarath OT"/>
          <w:sz w:val="22"/>
          <w:szCs w:val="22"/>
          <w:lang w:bidi="lo-LA"/>
        </w:rPr>
        <w:t xml:space="preserve">In addition, under the supervision measure required NPOs to submit their financial statement once a year. </w:t>
      </w:r>
    </w:p>
    <w:p w14:paraId="0C5E25A5" w14:textId="77777777" w:rsidR="00C1057D" w:rsidRDefault="00C1057D" w:rsidP="002E3172">
      <w:pPr>
        <w:pStyle w:val="CommentText"/>
        <w:rPr>
          <w:rFonts w:eastAsia="Phetsarath OT"/>
          <w:sz w:val="22"/>
          <w:szCs w:val="22"/>
          <w:lang w:bidi="lo-LA"/>
        </w:rPr>
      </w:pPr>
    </w:p>
    <w:p w14:paraId="12D6D79A" w14:textId="77777777" w:rsidR="00C1057D" w:rsidRDefault="00C1057D" w:rsidP="002E3172">
      <w:pPr>
        <w:pStyle w:val="CommentText"/>
      </w:pPr>
      <w:r>
        <w:rPr>
          <w:rFonts w:eastAsia="Phetsarath OT"/>
          <w:sz w:val="22"/>
          <w:szCs w:val="22"/>
          <w:lang w:bidi="lo-LA"/>
        </w:rPr>
        <w:t xml:space="preserve">In terms of reporting procedure, there is a form available to NPOs to fill in each year and further submit to the MOHAs. Moreover, AMLIO is able to coordinate with MOHAs to update the form in order to add AML/CFT </w:t>
      </w:r>
      <w:proofErr w:type="gramStart"/>
      <w:r>
        <w:rPr>
          <w:rFonts w:eastAsia="Phetsarath OT"/>
          <w:sz w:val="22"/>
          <w:szCs w:val="22"/>
          <w:lang w:bidi="lo-LA"/>
        </w:rPr>
        <w:t xml:space="preserve">aspect  </w:t>
      </w:r>
      <w:r w:rsidRPr="006E395A">
        <w:rPr>
          <w:rFonts w:eastAsia="Phetsarath OT"/>
          <w:highlight w:val="yellow"/>
        </w:rPr>
        <w:t>(</w:t>
      </w:r>
      <w:proofErr w:type="gramEnd"/>
      <w:r>
        <w:rPr>
          <w:rFonts w:eastAsia="Phetsarath OT"/>
          <w:highlight w:val="yellow"/>
        </w:rPr>
        <w:t>annex 24</w:t>
      </w:r>
      <w:r w:rsidRPr="006E395A">
        <w:rPr>
          <w:rFonts w:eastAsia="Phetsarath OT"/>
          <w:highlight w:val="yellow"/>
        </w:rPr>
        <w:t>).</w:t>
      </w:r>
      <w:r>
        <w:rPr>
          <w:rFonts w:eastAsia="Phetsarath OT"/>
        </w:rPr>
        <w:t xml:space="preserve"> </w:t>
      </w:r>
    </w:p>
    <w:p w14:paraId="5719EC4F" w14:textId="77777777" w:rsidR="00C1057D" w:rsidRDefault="00C1057D" w:rsidP="002E3172">
      <w:pPr>
        <w:pStyle w:val="CommentText"/>
      </w:pPr>
    </w:p>
  </w:comment>
  <w:comment w:id="170" w:author="PST-PC" w:date="2020-10-05T20:58:00Z" w:initials="P">
    <w:p w14:paraId="188B89D7" w14:textId="77777777" w:rsidR="00C1057D" w:rsidRDefault="00C1057D" w:rsidP="002E3172">
      <w:pPr>
        <w:pStyle w:val="CommentText"/>
        <w:rPr>
          <w:rFonts w:eastAsia="Phetsarath OT"/>
          <w:sz w:val="22"/>
          <w:szCs w:val="22"/>
          <w:lang w:bidi="lo-LA"/>
        </w:rPr>
      </w:pPr>
      <w:r w:rsidRPr="006E395A">
        <w:rPr>
          <w:rFonts w:eastAsia="Phetsarath OT"/>
          <w:sz w:val="22"/>
          <w:szCs w:val="22"/>
          <w:lang w:bidi="lo-LA"/>
        </w:rPr>
        <w:t xml:space="preserve">In the Lao PDR the Legislation revision timeframe </w:t>
      </w:r>
      <w:r w:rsidRPr="006E395A">
        <w:rPr>
          <w:rStyle w:val="CommentReference"/>
        </w:rPr>
        <w:annotationRef/>
      </w:r>
      <w:r w:rsidRPr="006E395A">
        <w:rPr>
          <w:rFonts w:eastAsia="Phetsarath OT"/>
          <w:sz w:val="22"/>
          <w:szCs w:val="22"/>
          <w:lang w:bidi="lo-LA"/>
        </w:rPr>
        <w:t xml:space="preserve">at least 5 year or above. </w:t>
      </w:r>
      <w:proofErr w:type="spellStart"/>
      <w:r w:rsidRPr="006E395A">
        <w:rPr>
          <w:rFonts w:eastAsia="Phetsarath OT"/>
          <w:sz w:val="22"/>
          <w:szCs w:val="22"/>
          <w:lang w:bidi="lo-LA"/>
        </w:rPr>
        <w:t>Regrading</w:t>
      </w:r>
      <w:proofErr w:type="spellEnd"/>
      <w:r w:rsidRPr="006E395A">
        <w:rPr>
          <w:rFonts w:eastAsia="Phetsarath OT"/>
          <w:sz w:val="22"/>
          <w:szCs w:val="22"/>
          <w:lang w:bidi="lo-LA"/>
        </w:rPr>
        <w:t xml:space="preserve"> the legislation relates to AML/CFT aspect, AMLIO in cooperation with MOHA</w:t>
      </w:r>
      <w:r>
        <w:rPr>
          <w:rFonts w:eastAsia="Phetsarath OT"/>
          <w:sz w:val="22"/>
          <w:szCs w:val="22"/>
          <w:lang w:bidi="lo-LA"/>
        </w:rPr>
        <w:t>s has in hand the issuance and a</w:t>
      </w:r>
      <w:r w:rsidRPr="006E395A">
        <w:rPr>
          <w:rFonts w:eastAsia="Phetsarath OT"/>
          <w:sz w:val="22"/>
          <w:szCs w:val="22"/>
          <w:lang w:bidi="lo-LA"/>
        </w:rPr>
        <w:t>men</w:t>
      </w:r>
      <w:r>
        <w:rPr>
          <w:rFonts w:eastAsia="Phetsarath OT"/>
          <w:sz w:val="22"/>
          <w:szCs w:val="22"/>
          <w:lang w:bidi="lo-LA"/>
        </w:rPr>
        <w:t>d</w:t>
      </w:r>
      <w:r w:rsidRPr="006E395A">
        <w:rPr>
          <w:rFonts w:eastAsia="Phetsarath OT"/>
          <w:sz w:val="22"/>
          <w:szCs w:val="22"/>
          <w:lang w:bidi="lo-LA"/>
        </w:rPr>
        <w:t xml:space="preserve">ment of sub-legislations in order to streamline NPOs in terms of AML/CFT supervision details attached herewith </w:t>
      </w:r>
      <w:r>
        <w:rPr>
          <w:rFonts w:eastAsia="Phetsarath OT"/>
          <w:sz w:val="22"/>
          <w:szCs w:val="22"/>
          <w:highlight w:val="yellow"/>
          <w:lang w:bidi="lo-LA"/>
        </w:rPr>
        <w:t xml:space="preserve">(annex </w:t>
      </w:r>
      <w:proofErr w:type="gramStart"/>
      <w:r>
        <w:rPr>
          <w:rFonts w:eastAsia="Phetsarath OT"/>
          <w:sz w:val="22"/>
          <w:szCs w:val="22"/>
          <w:highlight w:val="yellow"/>
          <w:lang w:bidi="lo-LA"/>
        </w:rPr>
        <w:t>25</w:t>
      </w:r>
      <w:r w:rsidRPr="006E395A">
        <w:rPr>
          <w:rFonts w:eastAsia="Phetsarath OT"/>
          <w:sz w:val="22"/>
          <w:szCs w:val="22"/>
          <w:highlight w:val="yellow"/>
          <w:lang w:bidi="lo-LA"/>
        </w:rPr>
        <w:t xml:space="preserve"> )</w:t>
      </w:r>
      <w:proofErr w:type="gramEnd"/>
      <w:r>
        <w:rPr>
          <w:rFonts w:eastAsia="Phetsarath OT"/>
          <w:sz w:val="22"/>
          <w:szCs w:val="22"/>
          <w:lang w:bidi="lo-LA"/>
        </w:rPr>
        <w:t xml:space="preserve">. </w:t>
      </w:r>
    </w:p>
    <w:p w14:paraId="3C33A93D" w14:textId="77777777" w:rsidR="00C1057D" w:rsidRPr="006E395A" w:rsidRDefault="00C1057D" w:rsidP="002E3172">
      <w:pPr>
        <w:pStyle w:val="CommentText"/>
        <w:rPr>
          <w:rFonts w:eastAsia="Phetsarath OT"/>
          <w:sz w:val="22"/>
          <w:szCs w:val="22"/>
          <w:lang w:bidi="lo-LA"/>
        </w:rPr>
      </w:pPr>
    </w:p>
    <w:p w14:paraId="24F0627A" w14:textId="77777777" w:rsidR="00C1057D" w:rsidRDefault="00C1057D" w:rsidP="002E3172">
      <w:pPr>
        <w:pStyle w:val="CommentText"/>
        <w:rPr>
          <w:rFonts w:eastAsia="Phetsarath OT"/>
          <w:sz w:val="22"/>
          <w:szCs w:val="22"/>
          <w:lang w:val="en-US" w:bidi="lo-LA"/>
        </w:rPr>
      </w:pPr>
      <w:r w:rsidRPr="006E395A">
        <w:rPr>
          <w:rFonts w:eastAsia="Phetsarath OT"/>
          <w:sz w:val="22"/>
          <w:szCs w:val="22"/>
          <w:lang w:val="en-US" w:bidi="lo-LA"/>
        </w:rPr>
        <w:t>MOHA</w:t>
      </w:r>
      <w:r>
        <w:rPr>
          <w:rFonts w:eastAsia="Phetsarath OT"/>
          <w:sz w:val="22"/>
          <w:szCs w:val="22"/>
          <w:lang w:val="en-US" w:bidi="lo-LA"/>
        </w:rPr>
        <w:t>s</w:t>
      </w:r>
      <w:r w:rsidRPr="006E395A">
        <w:rPr>
          <w:rFonts w:eastAsia="Phetsarath OT"/>
          <w:sz w:val="22"/>
          <w:szCs w:val="22"/>
          <w:lang w:val="en-US" w:bidi="lo-LA"/>
        </w:rPr>
        <w:t xml:space="preserve"> and MOFA are responsible for NPOs prudential aspect</w:t>
      </w:r>
      <w:r>
        <w:rPr>
          <w:rFonts w:eastAsia="Phetsarath OT"/>
          <w:sz w:val="22"/>
          <w:szCs w:val="22"/>
          <w:lang w:val="en-US" w:bidi="lo-LA"/>
        </w:rPr>
        <w:t xml:space="preserve">. </w:t>
      </w:r>
    </w:p>
    <w:p w14:paraId="34FEA994" w14:textId="77777777" w:rsidR="00C1057D" w:rsidRDefault="00C1057D" w:rsidP="002E3172">
      <w:pPr>
        <w:pStyle w:val="CommentText"/>
        <w:rPr>
          <w:rFonts w:eastAsia="Phetsarath OT"/>
          <w:sz w:val="22"/>
          <w:szCs w:val="22"/>
          <w:lang w:val="en-US" w:bidi="lo-LA"/>
        </w:rPr>
      </w:pPr>
    </w:p>
    <w:p w14:paraId="28BC62A4" w14:textId="77777777" w:rsidR="00C1057D" w:rsidRDefault="00C1057D" w:rsidP="002E3172">
      <w:pPr>
        <w:pStyle w:val="CommentText"/>
        <w:rPr>
          <w:rFonts w:eastAsia="Phetsarath OT"/>
          <w:sz w:val="22"/>
          <w:szCs w:val="22"/>
          <w:lang w:val="en-US" w:bidi="lo-LA"/>
        </w:rPr>
      </w:pPr>
      <w:r w:rsidRPr="00544F71">
        <w:rPr>
          <w:rFonts w:eastAsia="Phetsarath OT"/>
          <w:sz w:val="22"/>
          <w:szCs w:val="22"/>
          <w:lang w:val="en-US" w:bidi="lo-LA"/>
        </w:rPr>
        <w:t>MOHA</w:t>
      </w:r>
      <w:r>
        <w:rPr>
          <w:rFonts w:eastAsia="Phetsarath OT"/>
          <w:sz w:val="22"/>
          <w:szCs w:val="22"/>
          <w:lang w:val="en-US" w:bidi="lo-LA"/>
        </w:rPr>
        <w:t>s</w:t>
      </w:r>
      <w:r w:rsidRPr="00544F71">
        <w:rPr>
          <w:rFonts w:eastAsia="Phetsarath OT"/>
          <w:sz w:val="22"/>
          <w:szCs w:val="22"/>
          <w:lang w:val="en-US" w:bidi="lo-LA"/>
        </w:rPr>
        <w:t xml:space="preserve">, MOFA and respective supervisors have in hand their coordination mechanism over the NPOs that operate in relation to specific sectors.  </w:t>
      </w:r>
    </w:p>
    <w:p w14:paraId="5E20F92E" w14:textId="77777777" w:rsidR="00C1057D" w:rsidRPr="00544F71" w:rsidRDefault="00C1057D" w:rsidP="002E3172">
      <w:pPr>
        <w:pStyle w:val="CommentText"/>
        <w:rPr>
          <w:rFonts w:eastAsia="Phetsarath OT"/>
          <w:sz w:val="22"/>
          <w:szCs w:val="22"/>
          <w:lang w:val="en-US" w:bidi="lo-LA"/>
        </w:rPr>
      </w:pPr>
    </w:p>
    <w:p w14:paraId="32043E1E" w14:textId="77777777" w:rsidR="00C1057D" w:rsidRPr="00544F71" w:rsidRDefault="00C1057D" w:rsidP="002E3172">
      <w:pPr>
        <w:pStyle w:val="CommentText"/>
        <w:rPr>
          <w:rFonts w:ascii="Phetsarath OT" w:eastAsia="Phetsarath OT" w:hAnsi="Phetsarath OT" w:cs="Phetsarath OT"/>
          <w:sz w:val="22"/>
          <w:szCs w:val="22"/>
          <w:lang w:val="en-US" w:bidi="lo-LA"/>
        </w:rPr>
      </w:pPr>
      <w:proofErr w:type="spellStart"/>
      <w:r w:rsidRPr="00544F71">
        <w:rPr>
          <w:rFonts w:eastAsia="Phetsarath OT"/>
          <w:sz w:val="22"/>
          <w:szCs w:val="22"/>
          <w:lang w:val="en-US" w:bidi="lo-LA"/>
        </w:rPr>
        <w:t>Regrading</w:t>
      </w:r>
      <w:proofErr w:type="spellEnd"/>
      <w:r w:rsidRPr="00544F71">
        <w:rPr>
          <w:rFonts w:eastAsia="Phetsarath OT"/>
          <w:sz w:val="22"/>
          <w:szCs w:val="22"/>
          <w:lang w:val="en-US" w:bidi="lo-LA"/>
        </w:rPr>
        <w:t xml:space="preserve"> the supervision is based on types of association and foundation as indicated in the article 8, 22 and 59 of the Decree on Association and </w:t>
      </w:r>
      <w:proofErr w:type="spellStart"/>
      <w:r w:rsidRPr="00544F71">
        <w:rPr>
          <w:rFonts w:eastAsia="Phetsarath OT"/>
          <w:sz w:val="22"/>
          <w:szCs w:val="22"/>
          <w:lang w:val="en-US" w:bidi="lo-LA"/>
        </w:rPr>
        <w:t>aricle</w:t>
      </w:r>
      <w:proofErr w:type="spellEnd"/>
      <w:r w:rsidRPr="00544F71">
        <w:rPr>
          <w:rFonts w:eastAsia="Phetsarath OT"/>
          <w:sz w:val="22"/>
          <w:szCs w:val="22"/>
          <w:lang w:val="en-US" w:bidi="lo-LA"/>
        </w:rPr>
        <w:t xml:space="preserve"> 8, 38</w:t>
      </w:r>
      <w:r>
        <w:rPr>
          <w:rFonts w:eastAsia="Phetsarath OT"/>
          <w:sz w:val="22"/>
          <w:szCs w:val="22"/>
          <w:lang w:val="en-US" w:bidi="lo-LA"/>
        </w:rPr>
        <w:t>-42 of the Decree on Foundation (as attached in Lao TC. Rec. 8)</w:t>
      </w:r>
      <w:r w:rsidRPr="00F32E33">
        <w:rPr>
          <w:rFonts w:eastAsia="Phetsarath OT"/>
          <w:sz w:val="22"/>
          <w:szCs w:val="22"/>
          <w:lang w:val="en-US" w:bidi="lo-LA"/>
        </w:rPr>
        <w:t>.</w:t>
      </w:r>
    </w:p>
  </w:comment>
  <w:comment w:id="171" w:author="Dell" w:date="2021-01-26T20:29:00Z" w:initials="D">
    <w:p w14:paraId="477185D4" w14:textId="728EECF2" w:rsidR="00C1057D" w:rsidRDefault="00C1057D" w:rsidP="001B0BE4">
      <w:pPr>
        <w:pStyle w:val="CommentText"/>
      </w:pPr>
      <w:r>
        <w:rPr>
          <w:rStyle w:val="CommentReference"/>
        </w:rPr>
        <w:annotationRef/>
      </w:r>
      <w:r>
        <w:t xml:space="preserve">AMLIO in collaboration with MOHA have done with providing the seminar for the Foundation and Association laid on the 3rd type of NPOs (1st Annex 22), with attendance </w:t>
      </w:r>
      <w:proofErr w:type="gramStart"/>
      <w:r>
        <w:t xml:space="preserve">of  </w:t>
      </w:r>
      <w:r w:rsidR="009C42E6">
        <w:t>40</w:t>
      </w:r>
      <w:proofErr w:type="gramEnd"/>
      <w:r w:rsidR="009C42E6">
        <w:t xml:space="preserve"> CSOs</w:t>
      </w:r>
      <w:r>
        <w:t>, as the details of contents attached in the 2nd Annex 16</w:t>
      </w:r>
    </w:p>
    <w:p w14:paraId="692802CF" w14:textId="77777777" w:rsidR="00C1057D" w:rsidRDefault="00C1057D" w:rsidP="001B0BE4">
      <w:pPr>
        <w:pStyle w:val="CommentText"/>
      </w:pPr>
    </w:p>
    <w:p w14:paraId="0F51EAEF" w14:textId="3F00B583" w:rsidR="00C1057D" w:rsidRDefault="00C1057D" w:rsidP="001B0BE4">
      <w:pPr>
        <w:pStyle w:val="CommentText"/>
      </w:pPr>
      <w:r>
        <w:t>Moreover, AMLIO is in process of working closely with MOHA and relevant sectors at provincial levels to organize seminar on the implementation of Anti-Money Laundering and Financing Terrorism to NPOs operating in provinces area.</w:t>
      </w:r>
    </w:p>
  </w:comment>
  <w:comment w:id="172" w:author="PST-PC" w:date="2020-10-05T22:00:00Z" w:initials="P">
    <w:p w14:paraId="67CFC7A8" w14:textId="77777777" w:rsidR="00C1057D" w:rsidRDefault="00C1057D" w:rsidP="002E3172">
      <w:pPr>
        <w:pStyle w:val="CommentText"/>
        <w:spacing w:line="276" w:lineRule="auto"/>
        <w:rPr>
          <w:rFonts w:eastAsia="Phetsarath OT"/>
          <w:sz w:val="22"/>
          <w:szCs w:val="22"/>
          <w:lang w:bidi="lo-LA"/>
        </w:rPr>
      </w:pPr>
      <w:r>
        <w:rPr>
          <w:rStyle w:val="CommentReference"/>
        </w:rPr>
        <w:annotationRef/>
      </w:r>
      <w:r>
        <w:rPr>
          <w:rFonts w:eastAsia="Phetsarath OT"/>
          <w:sz w:val="22"/>
          <w:szCs w:val="22"/>
          <w:lang w:bidi="lo-LA"/>
        </w:rPr>
        <w:t xml:space="preserve">Apart from the </w:t>
      </w:r>
      <w:r w:rsidRPr="0071545D">
        <w:rPr>
          <w:rFonts w:eastAsia="Phetsarath OT"/>
          <w:sz w:val="22"/>
          <w:szCs w:val="22"/>
          <w:lang w:bidi="lo-LA"/>
        </w:rPr>
        <w:t xml:space="preserve">monitoring and inspection </w:t>
      </w:r>
      <w:r>
        <w:rPr>
          <w:rFonts w:eastAsia="Phetsarath OT"/>
          <w:sz w:val="22"/>
          <w:szCs w:val="22"/>
          <w:lang w:bidi="lo-LA"/>
        </w:rPr>
        <w:t xml:space="preserve">based on their annual report once a year, </w:t>
      </w:r>
      <w:r w:rsidRPr="0071545D">
        <w:rPr>
          <w:rFonts w:eastAsia="Phetsarath OT"/>
          <w:sz w:val="22"/>
          <w:szCs w:val="22"/>
          <w:lang w:bidi="lo-LA"/>
        </w:rPr>
        <w:t xml:space="preserve">but occasionally could be </w:t>
      </w:r>
      <w:r>
        <w:rPr>
          <w:rFonts w:eastAsia="Phetsarath OT"/>
          <w:sz w:val="22"/>
          <w:szCs w:val="22"/>
          <w:lang w:bidi="lo-LA"/>
        </w:rPr>
        <w:t xml:space="preserve">done </w:t>
      </w:r>
      <w:r w:rsidRPr="0071545D">
        <w:rPr>
          <w:rFonts w:eastAsia="Phetsarath OT"/>
          <w:sz w:val="22"/>
          <w:szCs w:val="22"/>
          <w:lang w:bidi="lo-LA"/>
        </w:rPr>
        <w:t xml:space="preserve">more than just </w:t>
      </w:r>
      <w:r w:rsidRPr="007E438C">
        <w:rPr>
          <w:rFonts w:eastAsia="Phetsarath OT"/>
          <w:sz w:val="22"/>
          <w:szCs w:val="22"/>
          <w:lang w:bidi="lo-LA"/>
        </w:rPr>
        <w:t>1</w:t>
      </w:r>
      <w:r w:rsidRPr="0071545D">
        <w:rPr>
          <w:rFonts w:eastAsia="Phetsarath OT"/>
          <w:sz w:val="22"/>
          <w:szCs w:val="22"/>
          <w:lang w:bidi="lo-LA"/>
        </w:rPr>
        <w:t xml:space="preserve"> depending on actual </w:t>
      </w:r>
      <w:proofErr w:type="spellStart"/>
      <w:r w:rsidRPr="0071545D">
        <w:rPr>
          <w:rFonts w:eastAsia="Phetsarath OT"/>
          <w:sz w:val="22"/>
          <w:szCs w:val="22"/>
          <w:lang w:bidi="lo-LA"/>
        </w:rPr>
        <w:t>circustances</w:t>
      </w:r>
      <w:proofErr w:type="spellEnd"/>
      <w:r>
        <w:rPr>
          <w:rFonts w:eastAsia="Phetsarath OT"/>
          <w:sz w:val="22"/>
          <w:szCs w:val="22"/>
          <w:lang w:bidi="lo-LA"/>
        </w:rPr>
        <w:t xml:space="preserve">. </w:t>
      </w:r>
    </w:p>
    <w:p w14:paraId="292B722B" w14:textId="77777777" w:rsidR="00C1057D" w:rsidRDefault="00C1057D" w:rsidP="002E3172">
      <w:pPr>
        <w:pStyle w:val="CommentText"/>
        <w:spacing w:line="276" w:lineRule="auto"/>
        <w:rPr>
          <w:rFonts w:eastAsia="Phetsarath OT"/>
          <w:sz w:val="22"/>
          <w:szCs w:val="22"/>
          <w:lang w:bidi="lo-LA"/>
        </w:rPr>
      </w:pPr>
    </w:p>
    <w:p w14:paraId="02C791F3" w14:textId="77777777" w:rsidR="00C1057D" w:rsidRPr="002A5A8F" w:rsidRDefault="00C1057D" w:rsidP="002E3172">
      <w:pPr>
        <w:pStyle w:val="CommentText"/>
        <w:spacing w:line="276" w:lineRule="auto"/>
        <w:rPr>
          <w:rFonts w:eastAsia="Phetsarath OT"/>
          <w:sz w:val="22"/>
          <w:szCs w:val="22"/>
          <w:lang w:bidi="lo-LA"/>
        </w:rPr>
      </w:pPr>
      <w:r>
        <w:rPr>
          <w:rFonts w:eastAsia="Phetsarath OT"/>
          <w:sz w:val="22"/>
          <w:szCs w:val="22"/>
          <w:lang w:bidi="lo-LA"/>
        </w:rPr>
        <w:t xml:space="preserve">The inspection will focus on activities of association and foundation. In the case where suspicion activities </w:t>
      </w:r>
      <w:proofErr w:type="gramStart"/>
      <w:r>
        <w:rPr>
          <w:rFonts w:eastAsia="Phetsarath OT"/>
          <w:sz w:val="22"/>
          <w:szCs w:val="22"/>
          <w:lang w:bidi="lo-LA"/>
        </w:rPr>
        <w:t>occurs</w:t>
      </w:r>
      <w:proofErr w:type="gramEnd"/>
      <w:r>
        <w:rPr>
          <w:rFonts w:eastAsia="Phetsarath OT"/>
          <w:sz w:val="22"/>
          <w:szCs w:val="22"/>
          <w:lang w:bidi="lo-LA"/>
        </w:rPr>
        <w:t xml:space="preserve"> then on-site </w:t>
      </w:r>
      <w:proofErr w:type="spellStart"/>
      <w:r>
        <w:rPr>
          <w:rFonts w:eastAsia="Phetsarath OT"/>
          <w:sz w:val="22"/>
          <w:szCs w:val="22"/>
          <w:lang w:bidi="lo-LA"/>
        </w:rPr>
        <w:t>inpection</w:t>
      </w:r>
      <w:proofErr w:type="spellEnd"/>
      <w:r>
        <w:rPr>
          <w:rFonts w:eastAsia="Phetsarath OT"/>
          <w:sz w:val="22"/>
          <w:szCs w:val="22"/>
          <w:lang w:bidi="lo-LA"/>
        </w:rPr>
        <w:t xml:space="preserve"> will take place accordingly. </w:t>
      </w:r>
    </w:p>
  </w:comment>
  <w:comment w:id="173" w:author="Dell" w:date="2021-01-26T20:37:00Z" w:initials="D">
    <w:p w14:paraId="41D28C3A" w14:textId="0B009576" w:rsidR="00C1057D" w:rsidRDefault="00C1057D">
      <w:pPr>
        <w:pStyle w:val="CommentText"/>
      </w:pPr>
      <w:r>
        <w:rPr>
          <w:rStyle w:val="CommentReference"/>
        </w:rPr>
        <w:annotationRef/>
      </w:r>
      <w:r w:rsidRPr="00FD6F59">
        <w:t xml:space="preserve">There is no specific mention of any agency tasked with the investigation of NPOs. However, according to the contents stated in the Article 47 of the Decree on Foundation, No. 149/PM and Article 77 </w:t>
      </w:r>
      <w:r w:rsidRPr="00AF02F0">
        <w:t>Measures against violators</w:t>
      </w:r>
      <w:r>
        <w:t xml:space="preserve"> of</w:t>
      </w:r>
      <w:r w:rsidRPr="00AF02F0">
        <w:t xml:space="preserve"> Decree on Associations No. 238/Gov</w:t>
      </w:r>
      <w:r>
        <w:t xml:space="preserve"> (</w:t>
      </w:r>
      <w:proofErr w:type="spellStart"/>
      <w:proofErr w:type="gramStart"/>
      <w:r>
        <w:t>TC.Rec</w:t>
      </w:r>
      <w:proofErr w:type="spellEnd"/>
      <w:proofErr w:type="gramEnd"/>
      <w:r>
        <w:t xml:space="preserve"> 8.1)</w:t>
      </w:r>
      <w:r w:rsidRPr="00FD6F59">
        <w:t xml:space="preserve"> </w:t>
      </w:r>
      <w:r w:rsidRPr="00AF02F0">
        <w:t xml:space="preserve"> </w:t>
      </w:r>
      <w:r w:rsidRPr="00FD6F59">
        <w:t>defined that the perpetrator must be investigated as the procedures of concerned regulations.</w:t>
      </w:r>
    </w:p>
    <w:p w14:paraId="6E354502" w14:textId="77777777" w:rsidR="00C1057D" w:rsidRDefault="00C1057D">
      <w:pPr>
        <w:pStyle w:val="CommentText"/>
      </w:pPr>
    </w:p>
    <w:p w14:paraId="22FC9CF1" w14:textId="6FC2FA80" w:rsidR="00C1057D" w:rsidRPr="00BC3132" w:rsidRDefault="00C1057D">
      <w:pPr>
        <w:pStyle w:val="CommentText"/>
        <w:rPr>
          <w:b/>
          <w:bCs/>
        </w:rPr>
      </w:pPr>
      <w:r w:rsidRPr="00BC3132">
        <w:rPr>
          <w:b/>
          <w:bCs/>
        </w:rPr>
        <w:t>Decree on Foundation, No. 149/PM</w:t>
      </w:r>
      <w:r>
        <w:rPr>
          <w:b/>
          <w:bCs/>
        </w:rPr>
        <w:t>,</w:t>
      </w:r>
      <w:r w:rsidRPr="00BC3132">
        <w:rPr>
          <w:b/>
          <w:bCs/>
        </w:rPr>
        <w:t xml:space="preserve"> dated 19 May 2011</w:t>
      </w:r>
    </w:p>
    <w:p w14:paraId="0E6C8583" w14:textId="77777777" w:rsidR="00C1057D" w:rsidRDefault="00C1057D" w:rsidP="00BC3132">
      <w:pPr>
        <w:pStyle w:val="CommentText"/>
      </w:pPr>
      <w:r>
        <w:t>“</w:t>
      </w:r>
      <w:r w:rsidRPr="00AF02F0">
        <w:rPr>
          <w:b/>
          <w:bCs/>
        </w:rPr>
        <w:t>Article 47: Sanctions</w:t>
      </w:r>
    </w:p>
    <w:p w14:paraId="744AA40A" w14:textId="77777777" w:rsidR="00C1057D" w:rsidRDefault="00C1057D" w:rsidP="00BC3132">
      <w:pPr>
        <w:pStyle w:val="CommentText"/>
      </w:pPr>
      <w:r>
        <w:t>Foundations breaching the stipulations of this Decree or other laws and regulations pertaining</w:t>
      </w:r>
    </w:p>
    <w:p w14:paraId="6E840F56" w14:textId="77777777" w:rsidR="00C1057D" w:rsidRDefault="00C1057D" w:rsidP="00BC3132">
      <w:pPr>
        <w:pStyle w:val="CommentText"/>
      </w:pPr>
      <w:r>
        <w:t>to foundations will be warned, educated, imposed disciplinary measures, fines or legal</w:t>
      </w:r>
    </w:p>
    <w:p w14:paraId="3299B5A1" w14:textId="77777777" w:rsidR="00C1057D" w:rsidRDefault="00C1057D" w:rsidP="00BC3132">
      <w:pPr>
        <w:pStyle w:val="CommentText"/>
      </w:pPr>
      <w:r>
        <w:t>proceedings according to the nature of such breach.”</w:t>
      </w:r>
    </w:p>
    <w:p w14:paraId="342280A1" w14:textId="77777777" w:rsidR="00C1057D" w:rsidRDefault="00C1057D" w:rsidP="00BC3132">
      <w:pPr>
        <w:pStyle w:val="CommentText"/>
      </w:pPr>
    </w:p>
    <w:p w14:paraId="6E080FBA" w14:textId="1E1162DB" w:rsidR="00C1057D" w:rsidRPr="00AF02F0" w:rsidRDefault="00C1057D" w:rsidP="00BC3132">
      <w:pPr>
        <w:pStyle w:val="CommentText"/>
        <w:rPr>
          <w:b/>
          <w:bCs/>
        </w:rPr>
      </w:pPr>
      <w:r w:rsidRPr="00AF02F0">
        <w:rPr>
          <w:b/>
          <w:bCs/>
        </w:rPr>
        <w:t>Decree on Associations No. 238/Gov</w:t>
      </w:r>
      <w:r>
        <w:rPr>
          <w:b/>
          <w:bCs/>
        </w:rPr>
        <w:t>,</w:t>
      </w:r>
      <w:r w:rsidRPr="00AF02F0">
        <w:rPr>
          <w:b/>
          <w:bCs/>
        </w:rPr>
        <w:t xml:space="preserve"> dated 11 August 2017</w:t>
      </w:r>
    </w:p>
    <w:p w14:paraId="17454515" w14:textId="77777777" w:rsidR="00C1057D" w:rsidRDefault="00C1057D" w:rsidP="00BC3132">
      <w:pPr>
        <w:pStyle w:val="CommentText"/>
      </w:pPr>
      <w:r>
        <w:t>“</w:t>
      </w:r>
      <w:r w:rsidRPr="00AF02F0">
        <w:rPr>
          <w:b/>
          <w:bCs/>
        </w:rPr>
        <w:t>Article 77: Measures against violators</w:t>
      </w:r>
      <w:r>
        <w:t xml:space="preserve"> </w:t>
      </w:r>
    </w:p>
    <w:p w14:paraId="005AACDB" w14:textId="4B04EEAD" w:rsidR="00C1057D" w:rsidRDefault="00C1057D" w:rsidP="00BC3132">
      <w:pPr>
        <w:pStyle w:val="CommentText"/>
      </w:pPr>
      <w:r>
        <w:t>Associations, members of the associations who violate this Decree or laws and the Government’s regulations will subject to warning, suspension, dissolution or prosecution according to the laws.”</w:t>
      </w:r>
    </w:p>
  </w:comment>
  <w:comment w:id="174" w:author="PST-PC" w:date="2020-10-05T20:17:00Z" w:initials="P">
    <w:p w14:paraId="3D36BED7" w14:textId="77777777" w:rsidR="00C1057D" w:rsidRPr="00110CBC" w:rsidRDefault="00C1057D" w:rsidP="002E3172">
      <w:pPr>
        <w:pStyle w:val="CommentText"/>
        <w:spacing w:line="276" w:lineRule="auto"/>
        <w:rPr>
          <w:rFonts w:eastAsia="Phetsarath OT"/>
          <w:szCs w:val="22"/>
          <w:highlight w:val="green"/>
          <w:lang w:bidi="lo-LA"/>
        </w:rPr>
      </w:pPr>
      <w:r>
        <w:rPr>
          <w:rStyle w:val="CommentReference"/>
        </w:rPr>
        <w:annotationRef/>
      </w:r>
      <w:r w:rsidRPr="00C268C2">
        <w:rPr>
          <w:rFonts w:eastAsia="Phetsarath OT"/>
          <w:szCs w:val="22"/>
          <w:lang w:bidi="lo-LA"/>
        </w:rPr>
        <w:t>In the case where association and foundation are suspected of being abused by TF perpetrator then MOHA</w:t>
      </w:r>
      <w:r>
        <w:rPr>
          <w:rFonts w:eastAsia="Phetsarath OT"/>
          <w:szCs w:val="22"/>
          <w:lang w:bidi="lo-LA"/>
        </w:rPr>
        <w:t>s</w:t>
      </w:r>
      <w:r w:rsidRPr="00C268C2">
        <w:rPr>
          <w:rFonts w:eastAsia="Phetsarath OT"/>
          <w:szCs w:val="22"/>
          <w:lang w:bidi="lo-LA"/>
        </w:rPr>
        <w:t xml:space="preserve"> and relevant ministries will immediately in contact with respective supervisor </w:t>
      </w:r>
      <w:r>
        <w:rPr>
          <w:rFonts w:eastAsia="Phetsarath OT"/>
          <w:szCs w:val="22"/>
          <w:lang w:bidi="lo-LA"/>
        </w:rPr>
        <w:t xml:space="preserve">who responsible in that particular areas where suspicious arising as indicated in the article 73, 77 of the Decree on Association and clause 14 of the Instruction on implementation Decree on association; and article 47 of the Decree on Foundation and Instruction on Implementation of the Decree on Foundation part XI. </w:t>
      </w:r>
    </w:p>
    <w:p w14:paraId="78441459" w14:textId="77777777" w:rsidR="00C1057D" w:rsidRDefault="00C1057D" w:rsidP="002E3172">
      <w:pPr>
        <w:pStyle w:val="CommentText"/>
        <w:rPr>
          <w:rFonts w:ascii="Phetsarath OT" w:eastAsia="Phetsarath OT" w:hAnsi="Phetsarath OT" w:cs="Phetsarath OT"/>
          <w:sz w:val="22"/>
          <w:szCs w:val="22"/>
          <w:lang w:val="en-US" w:bidi="lo-LA"/>
        </w:rPr>
      </w:pPr>
    </w:p>
    <w:p w14:paraId="66CD8DCB" w14:textId="77777777" w:rsidR="00C1057D" w:rsidRPr="00D83C84" w:rsidRDefault="00C1057D" w:rsidP="002E3172">
      <w:pPr>
        <w:pStyle w:val="CommentText"/>
        <w:spacing w:line="276" w:lineRule="auto"/>
        <w:rPr>
          <w:rFonts w:eastAsia="Phetsarath OT"/>
          <w:sz w:val="22"/>
          <w:szCs w:val="22"/>
          <w:lang w:bidi="lo-LA"/>
        </w:rPr>
      </w:pPr>
      <w:r w:rsidRPr="00D83C84">
        <w:rPr>
          <w:rFonts w:eastAsia="Phetsarath OT"/>
          <w:sz w:val="22"/>
          <w:szCs w:val="22"/>
          <w:lang w:bidi="lo-LA"/>
        </w:rPr>
        <w:t>Upon receive of information distributed by MOHA</w:t>
      </w:r>
      <w:r>
        <w:rPr>
          <w:rFonts w:eastAsia="Phetsarath OT"/>
          <w:sz w:val="22"/>
          <w:szCs w:val="22"/>
          <w:lang w:bidi="lo-LA"/>
        </w:rPr>
        <w:t>s</w:t>
      </w:r>
      <w:r w:rsidRPr="00D83C84">
        <w:rPr>
          <w:rFonts w:eastAsia="Phetsarath OT"/>
          <w:sz w:val="22"/>
          <w:szCs w:val="22"/>
          <w:lang w:bidi="lo-LA"/>
        </w:rPr>
        <w:t xml:space="preserve"> then i</w:t>
      </w:r>
      <w:r>
        <w:rPr>
          <w:rFonts w:eastAsia="Phetsarath OT"/>
          <w:sz w:val="22"/>
          <w:szCs w:val="22"/>
          <w:lang w:bidi="lo-LA"/>
        </w:rPr>
        <w:t>nvestigation authorities</w:t>
      </w:r>
      <w:r w:rsidRPr="00D83C84">
        <w:rPr>
          <w:rFonts w:eastAsia="Phetsarath OT"/>
          <w:sz w:val="22"/>
          <w:szCs w:val="22"/>
          <w:lang w:bidi="lo-LA"/>
        </w:rPr>
        <w:t xml:space="preserve"> will immediately conduct an investigation based on article 86 of the Law on Criminal Procedure, at the same time </w:t>
      </w:r>
      <w:r>
        <w:rPr>
          <w:rFonts w:eastAsia="Phetsarath OT"/>
          <w:sz w:val="22"/>
          <w:szCs w:val="22"/>
          <w:lang w:bidi="lo-LA"/>
        </w:rPr>
        <w:t>the H</w:t>
      </w:r>
      <w:r w:rsidRPr="00D83C84">
        <w:rPr>
          <w:rFonts w:eastAsia="Phetsarath OT"/>
          <w:sz w:val="22"/>
          <w:szCs w:val="22"/>
          <w:lang w:bidi="lo-LA"/>
        </w:rPr>
        <w:t>ead of investigation organization will issue an open investigation order, investigate and use preventive measure</w:t>
      </w:r>
      <w:r>
        <w:rPr>
          <w:rFonts w:eastAsia="Phetsarath OT"/>
          <w:sz w:val="22"/>
          <w:szCs w:val="22"/>
          <w:lang w:bidi="lo-LA"/>
        </w:rPr>
        <w:t xml:space="preserve"> by coordinating with relevant sectors as indicated in the article 26 of the Law on Criminal Procedure in order to figure out the offense and offender to further prosecute to court for judgement.  </w:t>
      </w:r>
    </w:p>
  </w:comment>
  <w:comment w:id="175" w:author="Dell" w:date="2021-01-26T21:13:00Z" w:initials="D">
    <w:p w14:paraId="2124B7FE" w14:textId="45072E9F" w:rsidR="00C1057D" w:rsidRDefault="00C1057D">
      <w:pPr>
        <w:pStyle w:val="CommentText"/>
      </w:pPr>
      <w:r>
        <w:rPr>
          <w:rStyle w:val="CommentReference"/>
        </w:rPr>
        <w:annotationRef/>
      </w:r>
      <w:r>
        <w:t xml:space="preserve">The two </w:t>
      </w:r>
      <w:r w:rsidRPr="003A66D9">
        <w:t>Guideline</w:t>
      </w:r>
      <w:r>
        <w:t xml:space="preserve"> below are as enclosed herewith in 2</w:t>
      </w:r>
      <w:r w:rsidRPr="00DE2A23">
        <w:rPr>
          <w:vertAlign w:val="superscript"/>
        </w:rPr>
        <w:t>nd</w:t>
      </w:r>
      <w:r>
        <w:t xml:space="preserve"> annex:</w:t>
      </w:r>
    </w:p>
    <w:p w14:paraId="3356A912" w14:textId="77777777" w:rsidR="00C1057D" w:rsidRDefault="00C1057D">
      <w:pPr>
        <w:pStyle w:val="CommentText"/>
      </w:pPr>
    </w:p>
    <w:p w14:paraId="211353DF" w14:textId="6E7BDEF1" w:rsidR="00C1057D" w:rsidRDefault="00C1057D">
      <w:pPr>
        <w:pStyle w:val="CommentText"/>
      </w:pPr>
      <w:r w:rsidRPr="003A66D9">
        <w:t xml:space="preserve">Guideline on the Implementation of the Decree on the Foundation </w:t>
      </w:r>
      <w:r>
        <w:t>No. 02/</w:t>
      </w:r>
      <w:proofErr w:type="spellStart"/>
      <w:r>
        <w:t>MoHA</w:t>
      </w:r>
      <w:proofErr w:type="spellEnd"/>
      <w:r>
        <w:t>, dated 27 April 2012 (2</w:t>
      </w:r>
      <w:r w:rsidRPr="00092851">
        <w:rPr>
          <w:vertAlign w:val="superscript"/>
        </w:rPr>
        <w:t>nd</w:t>
      </w:r>
      <w:r>
        <w:t xml:space="preserve"> Annex 17)</w:t>
      </w:r>
    </w:p>
    <w:p w14:paraId="4C6DD4EF" w14:textId="77777777" w:rsidR="00C1057D" w:rsidRDefault="00C1057D">
      <w:pPr>
        <w:pStyle w:val="CommentText"/>
      </w:pPr>
    </w:p>
    <w:p w14:paraId="0A7A349E" w14:textId="09AB11AF" w:rsidR="00C1057D" w:rsidRDefault="00C1057D" w:rsidP="00B80776">
      <w:pPr>
        <w:pStyle w:val="CommentText"/>
      </w:pPr>
      <w:r w:rsidRPr="003A66D9">
        <w:t xml:space="preserve">Guideline on the Implementation of the Decree on the Association </w:t>
      </w:r>
      <w:r>
        <w:t>No. 05/</w:t>
      </w:r>
      <w:proofErr w:type="spellStart"/>
      <w:r>
        <w:t>MoHA</w:t>
      </w:r>
      <w:proofErr w:type="spellEnd"/>
      <w:r>
        <w:t>, dated 11 October 2017 (2</w:t>
      </w:r>
      <w:r w:rsidRPr="00092851">
        <w:rPr>
          <w:vertAlign w:val="superscript"/>
        </w:rPr>
        <w:t xml:space="preserve">nd </w:t>
      </w:r>
      <w:r>
        <w:t>Annex 18)</w:t>
      </w:r>
    </w:p>
    <w:p w14:paraId="5B601869" w14:textId="0D4144A7" w:rsidR="00C1057D" w:rsidRDefault="00C1057D">
      <w:pPr>
        <w:pStyle w:val="CommentText"/>
      </w:pPr>
    </w:p>
    <w:p w14:paraId="427904B8" w14:textId="7A8D5871" w:rsidR="00C1057D" w:rsidRDefault="00C1057D">
      <w:pPr>
        <w:pStyle w:val="CommentText"/>
      </w:pPr>
    </w:p>
  </w:comment>
  <w:comment w:id="184" w:author="PST-PC" w:date="2020-10-05T20:18:00Z" w:initials="P">
    <w:p w14:paraId="36726D00" w14:textId="77777777" w:rsidR="00C1057D" w:rsidRPr="00B7230E" w:rsidRDefault="00C1057D" w:rsidP="00E70B3E">
      <w:pPr>
        <w:pStyle w:val="CommentText"/>
        <w:rPr>
          <w:sz w:val="22"/>
          <w:szCs w:val="22"/>
          <w:lang w:val="en-US"/>
        </w:rPr>
      </w:pPr>
      <w:r>
        <w:rPr>
          <w:rStyle w:val="CommentReference"/>
        </w:rPr>
        <w:annotationRef/>
      </w:r>
      <w:r w:rsidRPr="00B7230E">
        <w:rPr>
          <w:rFonts w:cs="DokChampa" w:hint="cs"/>
          <w:sz w:val="22"/>
          <w:szCs w:val="22"/>
          <w:cs/>
          <w:lang w:bidi="lo-LA"/>
        </w:rPr>
        <w:t>*</w:t>
      </w:r>
      <w:r w:rsidRPr="00B7230E">
        <w:rPr>
          <w:sz w:val="22"/>
          <w:szCs w:val="22"/>
          <w:lang w:val="en-US"/>
        </w:rPr>
        <w:t>REs can exchange information among each other if it is not contradicted with the article 50</w:t>
      </w:r>
      <w:r w:rsidRPr="00B7230E">
        <w:rPr>
          <w:sz w:val="22"/>
          <w:szCs w:val="22"/>
          <w:cs/>
          <w:lang w:val="en-US" w:bidi="lo-LA"/>
        </w:rPr>
        <w:t xml:space="preserve"> (</w:t>
      </w:r>
      <w:r w:rsidRPr="00B7230E">
        <w:rPr>
          <w:sz w:val="22"/>
          <w:szCs w:val="22"/>
          <w:lang w:val="en-US" w:bidi="lo-LA"/>
        </w:rPr>
        <w:t xml:space="preserve">detail can be seen in TC. Rec. </w:t>
      </w:r>
      <w:r w:rsidRPr="00B7230E">
        <w:rPr>
          <w:sz w:val="22"/>
          <w:szCs w:val="22"/>
          <w:cs/>
          <w:lang w:val="en-US" w:bidi="lo-LA"/>
        </w:rPr>
        <w:t>9.1</w:t>
      </w:r>
      <w:proofErr w:type="gramStart"/>
      <w:r w:rsidRPr="00B7230E">
        <w:rPr>
          <w:sz w:val="22"/>
          <w:szCs w:val="22"/>
          <w:cs/>
          <w:lang w:val="en-US" w:bidi="lo-LA"/>
        </w:rPr>
        <w:t xml:space="preserve">) </w:t>
      </w:r>
      <w:r w:rsidRPr="00B7230E">
        <w:rPr>
          <w:sz w:val="22"/>
          <w:szCs w:val="22"/>
          <w:lang w:val="en-US"/>
        </w:rPr>
        <w:t>,</w:t>
      </w:r>
      <w:proofErr w:type="gramEnd"/>
      <w:r w:rsidRPr="00B7230E">
        <w:rPr>
          <w:sz w:val="22"/>
          <w:szCs w:val="22"/>
          <w:lang w:val="en-US"/>
        </w:rPr>
        <w:t xml:space="preserve"> 51</w:t>
      </w:r>
      <w:r w:rsidRPr="00B7230E">
        <w:rPr>
          <w:sz w:val="22"/>
          <w:szCs w:val="22"/>
          <w:cs/>
          <w:lang w:val="en-US" w:bidi="lo-LA"/>
        </w:rPr>
        <w:t xml:space="preserve"> (</w:t>
      </w:r>
      <w:r w:rsidRPr="00B7230E">
        <w:rPr>
          <w:sz w:val="22"/>
          <w:szCs w:val="22"/>
          <w:lang w:val="en-US" w:bidi="lo-LA"/>
        </w:rPr>
        <w:t xml:space="preserve">detail can be seen in TC. Rec. </w:t>
      </w:r>
      <w:r w:rsidRPr="00B7230E">
        <w:rPr>
          <w:sz w:val="22"/>
          <w:szCs w:val="22"/>
          <w:cs/>
          <w:lang w:val="en-US" w:bidi="lo-LA"/>
        </w:rPr>
        <w:t>29.6</w:t>
      </w:r>
      <w:proofErr w:type="gramStart"/>
      <w:r w:rsidRPr="00B7230E">
        <w:rPr>
          <w:sz w:val="22"/>
          <w:szCs w:val="22"/>
          <w:cs/>
          <w:lang w:val="en-US" w:bidi="lo-LA"/>
        </w:rPr>
        <w:t xml:space="preserve">) </w:t>
      </w:r>
      <w:r w:rsidRPr="00B7230E">
        <w:rPr>
          <w:sz w:val="22"/>
          <w:szCs w:val="22"/>
          <w:lang w:val="en-US"/>
        </w:rPr>
        <w:t xml:space="preserve"> and</w:t>
      </w:r>
      <w:proofErr w:type="gramEnd"/>
      <w:r w:rsidRPr="00B7230E">
        <w:rPr>
          <w:sz w:val="22"/>
          <w:szCs w:val="22"/>
          <w:lang w:val="en-US"/>
        </w:rPr>
        <w:t xml:space="preserve"> 52</w:t>
      </w:r>
      <w:r w:rsidRPr="00B7230E">
        <w:rPr>
          <w:sz w:val="22"/>
          <w:szCs w:val="22"/>
          <w:cs/>
          <w:lang w:val="en-US" w:bidi="lo-LA"/>
        </w:rPr>
        <w:t xml:space="preserve"> (</w:t>
      </w:r>
      <w:r w:rsidRPr="00B7230E">
        <w:rPr>
          <w:sz w:val="22"/>
          <w:szCs w:val="22"/>
          <w:lang w:val="en-US" w:bidi="lo-LA"/>
        </w:rPr>
        <w:t xml:space="preserve">detail can be seen in TC. Rec. </w:t>
      </w:r>
      <w:r w:rsidRPr="00B7230E">
        <w:rPr>
          <w:sz w:val="22"/>
          <w:szCs w:val="22"/>
          <w:cs/>
          <w:lang w:val="en-US" w:bidi="lo-LA"/>
        </w:rPr>
        <w:t>10.1)</w:t>
      </w:r>
      <w:r w:rsidRPr="00B7230E">
        <w:rPr>
          <w:sz w:val="22"/>
          <w:szCs w:val="22"/>
          <w:lang w:val="en-US"/>
        </w:rPr>
        <w:t xml:space="preserve"> of Law on AML/CFT.  </w:t>
      </w:r>
    </w:p>
    <w:p w14:paraId="5ECC6FEA" w14:textId="77777777" w:rsidR="00C1057D" w:rsidRPr="00B7230E" w:rsidRDefault="00C1057D" w:rsidP="00E70B3E">
      <w:pPr>
        <w:pStyle w:val="CommentText"/>
        <w:rPr>
          <w:sz w:val="22"/>
          <w:szCs w:val="22"/>
          <w:lang w:val="en-US"/>
        </w:rPr>
      </w:pPr>
    </w:p>
    <w:p w14:paraId="63EE58D2" w14:textId="77777777" w:rsidR="00C1057D" w:rsidRPr="00B7230E" w:rsidRDefault="00C1057D" w:rsidP="00E70B3E">
      <w:pPr>
        <w:pStyle w:val="CommentText"/>
        <w:rPr>
          <w:sz w:val="22"/>
          <w:szCs w:val="22"/>
          <w:lang w:val="en-US"/>
        </w:rPr>
      </w:pPr>
      <w:r w:rsidRPr="00B7230E">
        <w:rPr>
          <w:sz w:val="22"/>
          <w:szCs w:val="22"/>
          <w:lang w:val="en-US"/>
        </w:rPr>
        <w:t xml:space="preserve">*For </w:t>
      </w:r>
      <w:proofErr w:type="gramStart"/>
      <w:r w:rsidRPr="00B7230E">
        <w:rPr>
          <w:sz w:val="22"/>
          <w:szCs w:val="22"/>
          <w:lang w:val="en-US"/>
        </w:rPr>
        <w:t>supervisors</w:t>
      </w:r>
      <w:proofErr w:type="gramEnd"/>
      <w:r w:rsidRPr="00B7230E">
        <w:rPr>
          <w:sz w:val="22"/>
          <w:szCs w:val="22"/>
          <w:lang w:val="en-US"/>
        </w:rPr>
        <w:t xml:space="preserve"> aspect, in addition to exchange of information indicated in the law of particular sector, there is also other form of information exchange as stipulated in R.40. </w:t>
      </w:r>
    </w:p>
    <w:p w14:paraId="49D250F2" w14:textId="77777777" w:rsidR="00C1057D" w:rsidRDefault="00C1057D" w:rsidP="00E70B3E">
      <w:pPr>
        <w:pStyle w:val="CommentText"/>
      </w:pPr>
    </w:p>
  </w:comment>
  <w:comment w:id="185" w:author="Subhani Keerthiratne" w:date="2020-10-17T12:12:00Z" w:initials="SK">
    <w:p w14:paraId="247839E5" w14:textId="77777777" w:rsidR="00C1057D" w:rsidRDefault="00C1057D" w:rsidP="00E70B3E">
      <w:pPr>
        <w:pStyle w:val="CommentText"/>
      </w:pPr>
      <w:r>
        <w:rPr>
          <w:rStyle w:val="CommentReference"/>
        </w:rPr>
        <w:annotationRef/>
      </w:r>
      <w:r>
        <w:t>The above provisions do not address the issue raised here.</w:t>
      </w:r>
    </w:p>
  </w:comment>
  <w:comment w:id="186" w:author="Dell" w:date="2021-01-26T21:00:00Z" w:initials="D">
    <w:p w14:paraId="299142C3" w14:textId="72EEAA8A" w:rsidR="00C1057D" w:rsidRDefault="00C1057D">
      <w:pPr>
        <w:pStyle w:val="CommentText"/>
      </w:pPr>
      <w:r>
        <w:rPr>
          <w:rStyle w:val="CommentReference"/>
        </w:rPr>
        <w:annotationRef/>
      </w:r>
      <w:r w:rsidRPr="006E795C">
        <w:t xml:space="preserve">The CDD information can be exchanged among REs itself as defined in the Article </w:t>
      </w:r>
      <w:r w:rsidR="006E795C">
        <w:t>15</w:t>
      </w:r>
      <w:r w:rsidRPr="006E795C">
        <w:t xml:space="preserve"> </w:t>
      </w:r>
      <w:proofErr w:type="gramStart"/>
      <w:r w:rsidRPr="006E795C">
        <w:t>of  Agreement</w:t>
      </w:r>
      <w:proofErr w:type="gramEnd"/>
      <w:r w:rsidRPr="006E795C">
        <w:t xml:space="preserve"> on KYC/CDD (</w:t>
      </w:r>
      <w:r w:rsidR="00092851" w:rsidRPr="006E795C">
        <w:t xml:space="preserve">Draft </w:t>
      </w:r>
      <w:r w:rsidRPr="006E795C">
        <w:t>Adjust</w:t>
      </w:r>
      <w:r w:rsidR="00092851" w:rsidRPr="006E795C">
        <w:t>ment</w:t>
      </w:r>
      <w:r w:rsidRPr="006E795C">
        <w:t>), 2nd Annex 19)</w:t>
      </w:r>
    </w:p>
    <w:p w14:paraId="3FD9BBBE" w14:textId="77777777" w:rsidR="006E795C" w:rsidRPr="006E795C" w:rsidRDefault="006E795C">
      <w:pPr>
        <w:pStyle w:val="CommentText"/>
      </w:pPr>
    </w:p>
    <w:p w14:paraId="5247B5E8" w14:textId="01C14890" w:rsidR="006E795C" w:rsidRPr="006E795C" w:rsidRDefault="006E795C">
      <w:pPr>
        <w:pStyle w:val="CommentText"/>
      </w:pPr>
      <w:r w:rsidRPr="006E795C">
        <w:t xml:space="preserve">“Article 15 </w:t>
      </w:r>
      <w:r w:rsidRPr="006E795C">
        <w:rPr>
          <w:spacing w:val="-1"/>
        </w:rPr>
        <w:t>Me</w:t>
      </w:r>
      <w:r w:rsidRPr="006E795C">
        <w:t>asu</w:t>
      </w:r>
      <w:r w:rsidRPr="006E795C">
        <w:rPr>
          <w:spacing w:val="-1"/>
        </w:rPr>
        <w:t>re</w:t>
      </w:r>
      <w:r w:rsidRPr="006E795C">
        <w:t xml:space="preserve">s </w:t>
      </w:r>
      <w:r w:rsidRPr="006E795C">
        <w:rPr>
          <w:spacing w:val="1"/>
        </w:rPr>
        <w:t>f</w:t>
      </w:r>
      <w:r w:rsidRPr="006E795C">
        <w:t>or</w:t>
      </w:r>
      <w:r w:rsidRPr="006E795C">
        <w:rPr>
          <w:spacing w:val="1"/>
        </w:rPr>
        <w:t xml:space="preserve"> </w:t>
      </w:r>
      <w:r w:rsidRPr="006E795C">
        <w:t>Custo</w:t>
      </w:r>
      <w:r w:rsidRPr="006E795C">
        <w:rPr>
          <w:spacing w:val="-1"/>
        </w:rPr>
        <w:t>me</w:t>
      </w:r>
      <w:r w:rsidRPr="006E795C">
        <w:t>r</w:t>
      </w:r>
      <w:r w:rsidRPr="006E795C">
        <w:rPr>
          <w:spacing w:val="-1"/>
        </w:rPr>
        <w:t xml:space="preserve"> </w:t>
      </w:r>
      <w:r w:rsidRPr="006E795C">
        <w:t>Due</w:t>
      </w:r>
      <w:r w:rsidRPr="006E795C">
        <w:rPr>
          <w:spacing w:val="1"/>
        </w:rPr>
        <w:t xml:space="preserve"> </w:t>
      </w:r>
      <w:r w:rsidRPr="006E795C">
        <w:t>Dilig</w:t>
      </w:r>
      <w:r w:rsidRPr="006E795C">
        <w:rPr>
          <w:spacing w:val="-1"/>
        </w:rPr>
        <w:t>e</w:t>
      </w:r>
      <w:r w:rsidRPr="006E795C">
        <w:t>n</w:t>
      </w:r>
      <w:r w:rsidRPr="006E795C">
        <w:rPr>
          <w:spacing w:val="-1"/>
        </w:rPr>
        <w:t>c</w:t>
      </w:r>
      <w:r w:rsidRPr="006E795C">
        <w:t>e</w:t>
      </w:r>
    </w:p>
    <w:p w14:paraId="2AF51A76" w14:textId="342ACE2C" w:rsidR="006E795C" w:rsidRPr="006E795C" w:rsidRDefault="006E795C">
      <w:pPr>
        <w:pStyle w:val="CommentText"/>
      </w:pPr>
      <w:r w:rsidRPr="006E795C">
        <w:t>xxx</w:t>
      </w:r>
    </w:p>
    <w:p w14:paraId="241A6052" w14:textId="3416F735" w:rsidR="006E795C" w:rsidRPr="000F3FAD" w:rsidRDefault="006E795C" w:rsidP="006E795C">
      <w:pPr>
        <w:pStyle w:val="Heading2"/>
        <w:kinsoku w:val="0"/>
        <w:overflowPunct w:val="0"/>
        <w:spacing w:line="276" w:lineRule="auto"/>
        <w:ind w:right="-45" w:firstLine="620"/>
        <w:rPr>
          <w:b w:val="0"/>
          <w:bCs w:val="0"/>
        </w:rPr>
      </w:pPr>
      <w:r w:rsidRPr="006E795C">
        <w:rPr>
          <w:b w:val="0"/>
          <w:bCs w:val="0"/>
          <w:color w:val="auto"/>
        </w:rPr>
        <w:t xml:space="preserve">Reporting entities able to exchange and share the information regarding the customer due diligence among the financial group, branches, and subsidiaries lay on the REs which are obligated to keep their confidentialities. “ </w:t>
      </w:r>
    </w:p>
    <w:p w14:paraId="5FCA55FF" w14:textId="44BAEDF5" w:rsidR="006E795C" w:rsidRDefault="006E795C">
      <w:pPr>
        <w:pStyle w:val="CommentText"/>
      </w:pPr>
    </w:p>
  </w:comment>
  <w:comment w:id="192" w:author="PST-PC" w:date="2020-10-05T22:00:00Z" w:initials="P">
    <w:p w14:paraId="07A6F1D8" w14:textId="77777777" w:rsidR="00C1057D" w:rsidRDefault="00C1057D" w:rsidP="00E70B3E">
      <w:pPr>
        <w:pStyle w:val="Default"/>
        <w:jc w:val="both"/>
      </w:pPr>
      <w:r>
        <w:rPr>
          <w:rStyle w:val="CommentReference"/>
        </w:rPr>
        <w:annotationRef/>
      </w:r>
      <w:r w:rsidRPr="00B7230E">
        <w:rPr>
          <w:rFonts w:eastAsia="Phetsarath OT"/>
          <w:sz w:val="22"/>
          <w:szCs w:val="22"/>
          <w:lang w:bidi="lo-LA"/>
        </w:rPr>
        <w:t xml:space="preserve">As there was an issue on </w:t>
      </w:r>
      <w:proofErr w:type="gramStart"/>
      <w:r w:rsidRPr="00B7230E">
        <w:rPr>
          <w:rFonts w:eastAsia="Phetsarath OT"/>
          <w:sz w:val="22"/>
          <w:szCs w:val="22"/>
          <w:lang w:bidi="lo-LA"/>
        </w:rPr>
        <w:t>translation,  in</w:t>
      </w:r>
      <w:proofErr w:type="gramEnd"/>
      <w:r w:rsidRPr="00B7230E">
        <w:rPr>
          <w:rFonts w:eastAsia="Phetsarath OT"/>
          <w:sz w:val="22"/>
          <w:szCs w:val="22"/>
          <w:lang w:bidi="lo-LA"/>
        </w:rPr>
        <w:t xml:space="preserve"> clause 2 of article 22 of the Law on AML/CFT (Lao version) was clearly stated that “occasional, single or </w:t>
      </w:r>
      <w:proofErr w:type="spellStart"/>
      <w:r w:rsidRPr="00B7230E">
        <w:rPr>
          <w:rFonts w:eastAsia="Phetsarath OT"/>
          <w:sz w:val="22"/>
          <w:szCs w:val="22"/>
          <w:lang w:bidi="lo-LA"/>
        </w:rPr>
        <w:t>serveral</w:t>
      </w:r>
      <w:proofErr w:type="spellEnd"/>
      <w:r w:rsidRPr="00B7230E">
        <w:rPr>
          <w:rFonts w:eastAsia="Phetsarath OT"/>
          <w:sz w:val="22"/>
          <w:szCs w:val="22"/>
          <w:lang w:bidi="lo-LA"/>
        </w:rPr>
        <w:t xml:space="preserve"> transactions that trigger suspicious”, but in English version</w:t>
      </w:r>
      <w:r w:rsidRPr="00B7230E">
        <w:rPr>
          <w:rFonts w:ascii="Phetsarath OT" w:eastAsia="Phetsarath OT" w:hAnsi="Phetsarath OT" w:cs="Phetsarath OT"/>
          <w:sz w:val="22"/>
          <w:szCs w:val="22"/>
          <w:lang w:bidi="lo-LA"/>
        </w:rPr>
        <w:t xml:space="preserve"> </w:t>
      </w:r>
      <w:r w:rsidRPr="00B7230E">
        <w:rPr>
          <w:rFonts w:eastAsia="Phetsarath OT"/>
          <w:sz w:val="22"/>
          <w:szCs w:val="22"/>
          <w:lang w:bidi="lo-LA"/>
        </w:rPr>
        <w:t>it stated that</w:t>
      </w:r>
      <w:r w:rsidRPr="00B7230E">
        <w:rPr>
          <w:rFonts w:ascii="Phetsarath OT" w:eastAsia="Phetsarath OT" w:hAnsi="Phetsarath OT" w:cs="Phetsarath OT"/>
          <w:sz w:val="22"/>
          <w:szCs w:val="22"/>
          <w:lang w:bidi="lo-LA"/>
        </w:rPr>
        <w:t xml:space="preserve"> “</w:t>
      </w:r>
      <w:r w:rsidRPr="00B7230E">
        <w:rPr>
          <w:sz w:val="22"/>
          <w:szCs w:val="22"/>
          <w:lang w:bidi="th-TH"/>
        </w:rPr>
        <w:t xml:space="preserve">carrying out occasional, one-off or several </w:t>
      </w:r>
      <w:r w:rsidRPr="009775C2">
        <w:rPr>
          <w:sz w:val="22"/>
          <w:szCs w:val="22"/>
          <w:lang w:bidi="th-TH"/>
        </w:rPr>
        <w:t>suspicious transactions</w:t>
      </w:r>
      <w:r w:rsidRPr="00B7230E">
        <w:rPr>
          <w:sz w:val="22"/>
          <w:szCs w:val="22"/>
          <w:lang w:bidi="th-TH"/>
        </w:rPr>
        <w:t xml:space="preserve">”.  </w:t>
      </w:r>
      <w:r w:rsidRPr="0039371B">
        <w:rPr>
          <w:rFonts w:eastAsia="Phetsarath OT"/>
          <w:sz w:val="22"/>
          <w:szCs w:val="22"/>
          <w:lang w:bidi="lo-LA"/>
        </w:rPr>
        <w:t>The mentioned issues had now been revised consistent with Lao version as attached herewith</w:t>
      </w:r>
      <w:r w:rsidRPr="0039371B">
        <w:rPr>
          <w:rFonts w:eastAsia="Phetsarath OT"/>
          <w:sz w:val="22"/>
          <w:szCs w:val="22"/>
          <w:highlight w:val="yellow"/>
          <w:lang w:bidi="lo-LA"/>
        </w:rPr>
        <w:t>. (annex 30)</w:t>
      </w:r>
    </w:p>
  </w:comment>
  <w:comment w:id="193" w:author="Subhani Keerthiratne" w:date="2020-10-17T12:28:00Z" w:initials="SK">
    <w:p w14:paraId="2A988EB0" w14:textId="77777777" w:rsidR="00C1057D" w:rsidRDefault="00C1057D" w:rsidP="00E70B3E">
      <w:pPr>
        <w:pStyle w:val="CommentText"/>
      </w:pPr>
      <w:r>
        <w:rPr>
          <w:rStyle w:val="CommentReference"/>
        </w:rPr>
        <w:annotationRef/>
      </w:r>
      <w:r>
        <w:t>The issue was with Annex 44 not Annex 30. C. 10.2(b) requires CDD when carrying out occasional transactions above the threshold. This includes transactions carried out in a single operation as well as several transactions that appeared to be linked. Several transactions are not limited to suspicious transactions. Updated Annex 44 does not reflect this requirement. Rating for the criterion was changed to mostly met.</w:t>
      </w:r>
    </w:p>
  </w:comment>
  <w:comment w:id="196" w:author="Subhani Keerthiratne" w:date="2020-11-13T08:01:00Z" w:initials="SK">
    <w:p w14:paraId="39A6B7A6" w14:textId="77777777" w:rsidR="00C1057D" w:rsidRDefault="00C1057D" w:rsidP="00E70B3E">
      <w:pPr>
        <w:pStyle w:val="CommentText"/>
      </w:pPr>
      <w:r>
        <w:rPr>
          <w:rStyle w:val="CommentReference"/>
        </w:rPr>
        <w:annotationRef/>
      </w:r>
      <w:r>
        <w:t>For Secretariat:</w:t>
      </w:r>
    </w:p>
    <w:p w14:paraId="4BE0409B" w14:textId="77777777" w:rsidR="00C1057D" w:rsidRDefault="00C1057D" w:rsidP="00E70B3E">
      <w:pPr>
        <w:pStyle w:val="CommentText"/>
        <w:rPr>
          <w:rFonts w:asciiTheme="majorHAnsi" w:hAnsiTheme="majorHAnsi"/>
        </w:rPr>
      </w:pPr>
      <w:r>
        <w:t>Definition for “</w:t>
      </w:r>
      <w:r w:rsidRPr="008A14F2">
        <w:rPr>
          <w:rFonts w:asciiTheme="majorHAnsi" w:hAnsiTheme="majorHAnsi"/>
        </w:rPr>
        <w:t>legal arrangements</w:t>
      </w:r>
      <w:r>
        <w:rPr>
          <w:rFonts w:asciiTheme="majorHAnsi" w:hAnsiTheme="majorHAnsi"/>
        </w:rPr>
        <w:t xml:space="preserve"> and l</w:t>
      </w:r>
      <w:r w:rsidRPr="00AD5859">
        <w:rPr>
          <w:rFonts w:asciiTheme="majorHAnsi" w:hAnsiTheme="majorHAnsi" w:cstheme="minorBidi"/>
          <w:sz w:val="22"/>
          <w:szCs w:val="22"/>
        </w:rPr>
        <w:t xml:space="preserve">egal </w:t>
      </w:r>
      <w:r>
        <w:rPr>
          <w:rFonts w:asciiTheme="majorHAnsi" w:hAnsiTheme="majorHAnsi"/>
        </w:rPr>
        <w:t>e</w:t>
      </w:r>
      <w:r w:rsidRPr="00AD5859">
        <w:rPr>
          <w:rFonts w:asciiTheme="majorHAnsi" w:hAnsiTheme="majorHAnsi" w:cstheme="minorBidi"/>
          <w:sz w:val="22"/>
          <w:szCs w:val="22"/>
        </w:rPr>
        <w:t>ntity</w:t>
      </w:r>
      <w:r>
        <w:rPr>
          <w:rFonts w:asciiTheme="majorHAnsi" w:hAnsiTheme="majorHAnsi"/>
        </w:rPr>
        <w:t xml:space="preserve"> a</w:t>
      </w:r>
      <w:r w:rsidRPr="00C41705">
        <w:rPr>
          <w:rFonts w:asciiTheme="majorHAnsi" w:hAnsiTheme="majorHAnsi" w:cstheme="minorBidi"/>
          <w:sz w:val="22"/>
          <w:szCs w:val="22"/>
        </w:rPr>
        <w:t>rrangement</w:t>
      </w:r>
      <w:r>
        <w:rPr>
          <w:rFonts w:asciiTheme="majorHAnsi" w:hAnsiTheme="majorHAnsi" w:cstheme="minorBidi"/>
          <w:sz w:val="22"/>
          <w:szCs w:val="22"/>
        </w:rPr>
        <w:t>s”</w:t>
      </w:r>
      <w:r>
        <w:t xml:space="preserve"> contained in Article 5 of the updated </w:t>
      </w:r>
      <w:r w:rsidRPr="008A14F2">
        <w:rPr>
          <w:rFonts w:asciiTheme="majorHAnsi" w:hAnsiTheme="majorHAnsi"/>
        </w:rPr>
        <w:t>Agreement on KYC and</w:t>
      </w:r>
      <w:r>
        <w:rPr>
          <w:rFonts w:asciiTheme="majorHAnsi" w:hAnsiTheme="majorHAnsi"/>
        </w:rPr>
        <w:t xml:space="preserve"> CDD appear to cover FATF definition of legal arrangements. Could you please confirm whether this is correct?</w:t>
      </w:r>
    </w:p>
    <w:p w14:paraId="751B6A53" w14:textId="77777777" w:rsidR="00C1057D" w:rsidRDefault="00C1057D" w:rsidP="00E70B3E">
      <w:pPr>
        <w:pStyle w:val="CommentText"/>
      </w:pPr>
      <w:r>
        <w:rPr>
          <w:rFonts w:asciiTheme="majorHAnsi" w:hAnsiTheme="majorHAnsi"/>
        </w:rPr>
        <w:t xml:space="preserve">Further, there is no separate definition for the term “legal person”. </w:t>
      </w:r>
    </w:p>
  </w:comment>
  <w:comment w:id="197" w:author="Erin Lubowicz" w:date="2020-12-13T18:54:00Z" w:initials="EL">
    <w:p w14:paraId="37CAE132" w14:textId="77777777" w:rsidR="00C1057D" w:rsidRDefault="00C1057D" w:rsidP="00E70B3E">
      <w:pPr>
        <w:pStyle w:val="CommentText"/>
      </w:pPr>
      <w:r>
        <w:rPr>
          <w:rStyle w:val="CommentReference"/>
        </w:rPr>
        <w:annotationRef/>
      </w:r>
      <w:r>
        <w:t>To be cross checked with R24/25 analysis</w:t>
      </w:r>
    </w:p>
  </w:comment>
  <w:comment w:id="198" w:author="PST-PC" w:date="2020-10-05T22:00:00Z" w:initials="P">
    <w:p w14:paraId="7D2E1C7E" w14:textId="77777777" w:rsidR="00C1057D" w:rsidRPr="006F6FFC" w:rsidRDefault="00C1057D" w:rsidP="00E70B3E">
      <w:pPr>
        <w:pStyle w:val="CommentText"/>
        <w:rPr>
          <w:rFonts w:ascii="Phetsarath OT" w:eastAsia="Phetsarath OT" w:hAnsi="Phetsarath OT" w:cs="Phetsarath OT"/>
          <w:lang w:val="en-US" w:bidi="lo-LA"/>
        </w:rPr>
      </w:pPr>
      <w:r>
        <w:rPr>
          <w:rStyle w:val="CommentReference"/>
        </w:rPr>
        <w:annotationRef/>
      </w:r>
      <w:r w:rsidRPr="00610236">
        <w:rPr>
          <w:rFonts w:eastAsia="Phetsarath OT"/>
          <w:lang w:bidi="lo-LA"/>
        </w:rPr>
        <w:t>The term</w:t>
      </w:r>
      <w:r w:rsidRPr="00610236">
        <w:rPr>
          <w:rFonts w:eastAsia="Phetsarath OT"/>
          <w:cs/>
          <w:lang w:bidi="lo-LA"/>
        </w:rPr>
        <w:t xml:space="preserve"> </w:t>
      </w:r>
      <w:r w:rsidRPr="00610236">
        <w:rPr>
          <w:rFonts w:eastAsia="Phetsarath OT"/>
          <w:lang w:bidi="lo-LA"/>
        </w:rPr>
        <w:t xml:space="preserve">“legal arrangements” stated in the </w:t>
      </w:r>
      <w:r>
        <w:rPr>
          <w:rFonts w:eastAsia="Phetsarath OT"/>
          <w:lang w:bidi="lo-LA"/>
        </w:rPr>
        <w:t xml:space="preserve">Agreement </w:t>
      </w:r>
      <w:r w:rsidRPr="00610236">
        <w:rPr>
          <w:rFonts w:eastAsia="Phetsarath OT"/>
          <w:lang w:bidi="lo-LA"/>
        </w:rPr>
        <w:t xml:space="preserve">on KYC/CDD </w:t>
      </w:r>
      <w:r>
        <w:rPr>
          <w:rFonts w:eastAsia="Phetsarath OT"/>
          <w:lang w:bidi="lo-LA"/>
        </w:rPr>
        <w:t xml:space="preserve">(in Lao version) </w:t>
      </w:r>
      <w:r w:rsidRPr="00610236">
        <w:rPr>
          <w:rFonts w:eastAsia="Phetsarath OT"/>
          <w:lang w:bidi="lo-LA"/>
        </w:rPr>
        <w:t xml:space="preserve">covered </w:t>
      </w:r>
      <w:r>
        <w:rPr>
          <w:rFonts w:eastAsia="Phetsarath OT"/>
          <w:lang w:bidi="lo-LA"/>
        </w:rPr>
        <w:t>legal entities and legal arrangements</w:t>
      </w:r>
      <w:r w:rsidRPr="00610236">
        <w:rPr>
          <w:rFonts w:eastAsia="Phetsarath OT"/>
          <w:lang w:bidi="lo-LA"/>
        </w:rPr>
        <w:t xml:space="preserve"> </w:t>
      </w:r>
      <w:r>
        <w:rPr>
          <w:rFonts w:eastAsia="Phetsarath OT"/>
          <w:lang w:bidi="lo-LA"/>
        </w:rPr>
        <w:t xml:space="preserve">in </w:t>
      </w:r>
      <w:r w:rsidRPr="00610236">
        <w:rPr>
          <w:rFonts w:eastAsia="Phetsarath OT"/>
          <w:lang w:bidi="lo-LA"/>
        </w:rPr>
        <w:t xml:space="preserve">both   </w:t>
      </w:r>
      <w:r w:rsidRPr="00610236">
        <w:rPr>
          <w:rFonts w:eastAsia="Phetsarath OT"/>
          <w:lang w:val="en-US" w:bidi="lo-LA"/>
        </w:rPr>
        <w:t>domestic and</w:t>
      </w:r>
      <w:r w:rsidRPr="00610236">
        <w:rPr>
          <w:rFonts w:eastAsia="Phetsarath OT"/>
          <w:cs/>
          <w:lang w:val="en-US" w:bidi="lo-LA"/>
        </w:rPr>
        <w:t xml:space="preserve"> </w:t>
      </w:r>
      <w:r w:rsidRPr="00610236">
        <w:rPr>
          <w:rFonts w:eastAsia="Phetsarath OT"/>
          <w:lang w:val="en-US" w:bidi="lo-LA"/>
        </w:rPr>
        <w:t>foreign that granted permission to operate in Lao PDR.</w:t>
      </w:r>
      <w:r>
        <w:rPr>
          <w:rFonts w:eastAsia="Phetsarath OT"/>
          <w:lang w:val="en-US" w:bidi="lo-LA"/>
        </w:rPr>
        <w:t xml:space="preserve"> </w:t>
      </w:r>
      <w:r>
        <w:rPr>
          <w:rFonts w:eastAsia="Phetsarath OT"/>
          <w:lang w:bidi="lo-LA"/>
        </w:rPr>
        <w:t xml:space="preserve">However, English translation has distorted the meaning of </w:t>
      </w:r>
      <w:r w:rsidRPr="00610236">
        <w:rPr>
          <w:rFonts w:eastAsia="Phetsarath OT"/>
          <w:lang w:bidi="lo-LA"/>
        </w:rPr>
        <w:t>“legal arrangements”</w:t>
      </w:r>
      <w:r>
        <w:rPr>
          <w:rFonts w:eastAsia="Phetsarath OT"/>
          <w:lang w:val="en-US" w:bidi="lo-LA"/>
        </w:rPr>
        <w:t xml:space="preserve"> </w:t>
      </w:r>
      <w:proofErr w:type="gramStart"/>
      <w:r>
        <w:rPr>
          <w:rFonts w:eastAsia="Phetsarath OT"/>
          <w:lang w:val="en-US" w:bidi="lo-LA"/>
        </w:rPr>
        <w:t>in  Agreement</w:t>
      </w:r>
      <w:proofErr w:type="gramEnd"/>
      <w:r>
        <w:rPr>
          <w:rFonts w:eastAsia="Phetsarath OT"/>
          <w:lang w:val="en-US" w:bidi="lo-LA"/>
        </w:rPr>
        <w:t xml:space="preserve"> on KYC/CDD, No. 01/NCC. The mentioned issues had now been revised consistent with Lao version as attached herewith</w:t>
      </w:r>
      <w:r w:rsidRPr="006F6FFC">
        <w:rPr>
          <w:rFonts w:eastAsia="Phetsarath OT"/>
          <w:highlight w:val="yellow"/>
          <w:lang w:val="en-US" w:bidi="lo-LA"/>
        </w:rPr>
        <w:t>.</w:t>
      </w:r>
      <w:r>
        <w:rPr>
          <w:rFonts w:eastAsia="Phetsarath OT"/>
          <w:highlight w:val="yellow"/>
          <w:lang w:val="en-US" w:bidi="lo-LA"/>
        </w:rPr>
        <w:t xml:space="preserve"> </w:t>
      </w:r>
      <w:r w:rsidRPr="006F6FFC">
        <w:rPr>
          <w:rFonts w:eastAsia="Phetsarath OT"/>
          <w:highlight w:val="yellow"/>
          <w:lang w:val="en-US" w:bidi="lo-LA"/>
        </w:rPr>
        <w:t xml:space="preserve">(annex </w:t>
      </w:r>
      <w:r w:rsidRPr="0038609B">
        <w:rPr>
          <w:rFonts w:eastAsia="Phetsarath OT"/>
          <w:highlight w:val="yellow"/>
          <w:lang w:val="en-US" w:bidi="lo-LA"/>
        </w:rPr>
        <w:t>30)</w:t>
      </w:r>
    </w:p>
  </w:comment>
  <w:comment w:id="199" w:author="Subhani Keerthiratne" w:date="2020-10-17T12:32:00Z" w:initials="SK">
    <w:p w14:paraId="6D080C1A" w14:textId="77777777" w:rsidR="00C1057D" w:rsidRDefault="00C1057D" w:rsidP="00E70B3E">
      <w:pPr>
        <w:pStyle w:val="CommentText"/>
      </w:pPr>
      <w:r>
        <w:rPr>
          <w:rStyle w:val="CommentReference"/>
        </w:rPr>
        <w:annotationRef/>
      </w:r>
      <w:r>
        <w:t xml:space="preserve">Claim that legal arrangements cover both domestic and foreign ones is accepted. However, I am not convinced that term “legal arrangement” </w:t>
      </w:r>
      <w:proofErr w:type="gramStart"/>
      <w:r>
        <w:t>cover</w:t>
      </w:r>
      <w:proofErr w:type="gramEnd"/>
      <w:r>
        <w:t xml:space="preserve"> both legal entities and legal arrangements. There are separate KYC requirements for legal persons in Article 9 and for </w:t>
      </w:r>
      <w:r w:rsidRPr="00F3042A">
        <w:t>legal arrangements and legal entity arrangement</w:t>
      </w:r>
      <w:r>
        <w:t>s in Article 11. Further, “L</w:t>
      </w:r>
      <w:r w:rsidRPr="00F3042A">
        <w:t>egal arrangements and legal entity arrangement</w:t>
      </w:r>
      <w:r>
        <w:t xml:space="preserve">s” are defined in Article 5. There is no such definition for legal persons. Furthermore, CDD measures contained in Articles 15 and 21 do not appear to cover legal persons. They only cover </w:t>
      </w:r>
      <w:r w:rsidRPr="00F3042A">
        <w:t>legal arrangements and legal entity arrangement</w:t>
      </w:r>
      <w:r>
        <w:t>s. THIS MAY BE AN OVERSIGHT.</w:t>
      </w:r>
    </w:p>
  </w:comment>
  <w:comment w:id="200" w:author="Dell" w:date="2021-01-26T21:37:00Z" w:initials="D">
    <w:p w14:paraId="20D8FE97" w14:textId="39916A10" w:rsidR="00C1057D" w:rsidRDefault="00C1057D" w:rsidP="00623728">
      <w:pPr>
        <w:pStyle w:val="CommentText"/>
      </w:pPr>
      <w:r>
        <w:rPr>
          <w:rStyle w:val="CommentReference"/>
        </w:rPr>
        <w:annotationRef/>
      </w:r>
      <w:r>
        <w:t xml:space="preserve">Legal arrangements </w:t>
      </w:r>
      <w:proofErr w:type="gramStart"/>
      <w:r>
        <w:t>does</w:t>
      </w:r>
      <w:proofErr w:type="gramEnd"/>
      <w:r>
        <w:t xml:space="preserve"> not cover legal entities arrangements because legal arrangements is legal individual arrangement in nature.  </w:t>
      </w:r>
      <w:proofErr w:type="spellStart"/>
      <w:r w:rsidR="00092851">
        <w:t>Wich</w:t>
      </w:r>
      <w:proofErr w:type="spellEnd"/>
      <w:r w:rsidR="00092851">
        <w:t xml:space="preserve"> it identified in Article 15 of the </w:t>
      </w:r>
      <w:r w:rsidR="00092851" w:rsidRPr="002831AC">
        <w:t>KYC/CDD</w:t>
      </w:r>
      <w:r w:rsidR="00092851">
        <w:t xml:space="preserve"> A</w:t>
      </w:r>
      <w:r w:rsidR="00092851" w:rsidRPr="00082A33">
        <w:t xml:space="preserve">greement </w:t>
      </w:r>
      <w:r w:rsidR="00092851" w:rsidRPr="00092851">
        <w:rPr>
          <w:rFonts w:eastAsia="Phetsarath OT"/>
        </w:rPr>
        <w:t>(Draft a</w:t>
      </w:r>
      <w:r w:rsidR="00092851">
        <w:rPr>
          <w:rFonts w:eastAsia="Phetsarath OT"/>
        </w:rPr>
        <w:t>mendment</w:t>
      </w:r>
      <w:r w:rsidR="00092851" w:rsidRPr="00092851">
        <w:rPr>
          <w:rFonts w:eastAsia="Phetsarath OT"/>
        </w:rPr>
        <w:t>)</w:t>
      </w:r>
      <w:r w:rsidR="00092851">
        <w:rPr>
          <w:rFonts w:eastAsia="Phetsarath OT"/>
        </w:rPr>
        <w:t xml:space="preserve"> 2</w:t>
      </w:r>
      <w:r w:rsidR="00092851" w:rsidRPr="00092851">
        <w:rPr>
          <w:rFonts w:eastAsia="Phetsarath OT"/>
          <w:vertAlign w:val="superscript"/>
        </w:rPr>
        <w:t>nd</w:t>
      </w:r>
      <w:r w:rsidR="00092851">
        <w:rPr>
          <w:rFonts w:eastAsia="Phetsarath OT"/>
        </w:rPr>
        <w:t xml:space="preserve"> Annex 19. </w:t>
      </w:r>
      <w:r w:rsidR="00092851" w:rsidRPr="00082A33">
        <w:rPr>
          <w:rFonts w:ascii="Phetsarath OT" w:eastAsia="Phetsarath OT" w:hAnsi="Phetsarath OT" w:cs="Phetsarath OT"/>
        </w:rPr>
        <w:t xml:space="preserve"> </w:t>
      </w:r>
    </w:p>
    <w:p w14:paraId="3FABA067" w14:textId="75E4B994" w:rsidR="00C1057D" w:rsidRDefault="00C1057D" w:rsidP="00623728">
      <w:pPr>
        <w:pStyle w:val="CommentText"/>
      </w:pPr>
    </w:p>
    <w:p w14:paraId="62B0551B" w14:textId="3816A2B8" w:rsidR="00C1057D" w:rsidRPr="00092851" w:rsidRDefault="00C1057D" w:rsidP="00623728">
      <w:pPr>
        <w:pStyle w:val="CommentText"/>
        <w:rPr>
          <w:rFonts w:ascii="Phetsarath OT" w:eastAsia="Phetsarath OT" w:hAnsi="Phetsarath OT" w:cs="Phetsarath OT"/>
        </w:rPr>
      </w:pPr>
      <w:r w:rsidRPr="006E795C">
        <w:t>Article 15 of agreement on KYC/</w:t>
      </w:r>
      <w:r w:rsidRPr="002831AC">
        <w:t>CDD</w:t>
      </w:r>
      <w:r w:rsidRPr="00082A33">
        <w:rPr>
          <w:rFonts w:ascii="Phetsarath OT" w:eastAsia="Phetsarath OT" w:hAnsi="Phetsarath OT" w:cs="Phetsarath OT"/>
        </w:rPr>
        <w:t xml:space="preserve"> </w:t>
      </w:r>
      <w:r>
        <w:t>is for customers due diligence (</w:t>
      </w:r>
      <w:proofErr w:type="spellStart"/>
      <w:r>
        <w:t>defination</w:t>
      </w:r>
      <w:proofErr w:type="spellEnd"/>
      <w:r>
        <w:t xml:space="preserve"> of customer was indicated in article 8 clause 25 of Law on AML/CFT that </w:t>
      </w:r>
      <w:proofErr w:type="spellStart"/>
      <w:r>
        <w:t>defind</w:t>
      </w:r>
      <w:proofErr w:type="spellEnd"/>
      <w:r>
        <w:t xml:space="preserve"> natural person, legal person and organization). Regarding article 21 is explicitly for l</w:t>
      </w:r>
      <w:r w:rsidRPr="0054357E">
        <w:t xml:space="preserve">egal </w:t>
      </w:r>
      <w:r>
        <w:t>a</w:t>
      </w:r>
      <w:r w:rsidRPr="0054357E">
        <w:t>rrangement</w:t>
      </w:r>
      <w:r>
        <w:rPr>
          <w:rFonts w:ascii="Phetsarath OT" w:eastAsia="Phetsarath OT" w:hAnsi="Phetsarath OT" w:cs="Phetsarath OT"/>
        </w:rPr>
        <w:t xml:space="preserve"> </w:t>
      </w:r>
      <w:r>
        <w:t>customer.</w:t>
      </w:r>
    </w:p>
    <w:p w14:paraId="1DD59443" w14:textId="7A853E56" w:rsidR="00C1057D" w:rsidRDefault="00C1057D" w:rsidP="00623728">
      <w:pPr>
        <w:pStyle w:val="CommentText"/>
      </w:pPr>
    </w:p>
    <w:p w14:paraId="64B564DF" w14:textId="28BA552E" w:rsidR="00C1057D" w:rsidRDefault="00C1057D" w:rsidP="00623728">
      <w:pPr>
        <w:pStyle w:val="CommentText"/>
      </w:pPr>
      <w:r>
        <w:t xml:space="preserve">Despite definition of legal person did not indicate in the </w:t>
      </w:r>
      <w:proofErr w:type="spellStart"/>
      <w:r>
        <w:t>argreement</w:t>
      </w:r>
      <w:proofErr w:type="spellEnd"/>
      <w:r>
        <w:t xml:space="preserve"> on </w:t>
      </w:r>
      <w:r w:rsidRPr="00B436B1">
        <w:t>KYC/CDD No.01/NCC, dated</w:t>
      </w:r>
      <w:r w:rsidRPr="00B436B1">
        <w:rPr>
          <w:rFonts w:eastAsia="Phetsarath OT"/>
        </w:rPr>
        <w:t xml:space="preserve"> 15 Jan 2016</w:t>
      </w:r>
      <w:r>
        <w:rPr>
          <w:rFonts w:eastAsia="Phetsarath OT"/>
        </w:rPr>
        <w:t xml:space="preserve">, but in actual implementation is rely on definition of legal person stipulated in article 3 clause 4 of agreement on enterprise registration </w:t>
      </w:r>
      <w:proofErr w:type="gramStart"/>
      <w:r>
        <w:rPr>
          <w:rFonts w:eastAsia="Phetsarath OT"/>
        </w:rPr>
        <w:t>No.0023/MOIC.</w:t>
      </w:r>
      <w:r>
        <w:rPr>
          <w:rFonts w:eastAsia="Phetsarath OT" w:cstheme="minorBidi"/>
          <w:szCs w:val="25"/>
          <w:lang w:bidi="th-TH"/>
        </w:rPr>
        <w:t>ERMD</w:t>
      </w:r>
      <w:r>
        <w:rPr>
          <w:rFonts w:eastAsia="Phetsarath OT"/>
        </w:rPr>
        <w:t xml:space="preserve"> ,</w:t>
      </w:r>
      <w:proofErr w:type="gramEnd"/>
      <w:r>
        <w:rPr>
          <w:rFonts w:eastAsia="Phetsarath OT"/>
        </w:rPr>
        <w:t xml:space="preserve"> dated 09 Jan 2019 (2nd annex 20)</w:t>
      </w:r>
    </w:p>
    <w:p w14:paraId="3733FBC2" w14:textId="17F10423" w:rsidR="00C1057D" w:rsidRPr="00623728" w:rsidRDefault="00C1057D" w:rsidP="00623728">
      <w:pPr>
        <w:pStyle w:val="CommentText"/>
        <w:rPr>
          <w:rFonts w:ascii="Phetsarath OT" w:eastAsia="Phetsarath OT" w:hAnsi="Phetsarath OT" w:cs="Phetsarath OT"/>
        </w:rPr>
      </w:pPr>
    </w:p>
    <w:p w14:paraId="604E07AF" w14:textId="69965E06" w:rsidR="00C1057D" w:rsidRDefault="00C1057D" w:rsidP="00623728">
      <w:pPr>
        <w:pStyle w:val="CommentText"/>
        <w:rPr>
          <w:rFonts w:eastAsia="Phetsarath OT"/>
          <w:b/>
          <w:bCs/>
        </w:rPr>
      </w:pPr>
      <w:r w:rsidRPr="006D6CA3">
        <w:rPr>
          <w:rFonts w:eastAsia="Phetsarath OT"/>
          <w:b/>
          <w:bCs/>
        </w:rPr>
        <w:t xml:space="preserve">Agreement on enterprise registration </w:t>
      </w:r>
      <w:proofErr w:type="gramStart"/>
      <w:r w:rsidRPr="006D6CA3">
        <w:rPr>
          <w:rFonts w:eastAsia="Phetsarath OT"/>
          <w:b/>
          <w:bCs/>
        </w:rPr>
        <w:t>No.0023/MOIC.</w:t>
      </w:r>
      <w:r w:rsidRPr="006D6CA3">
        <w:rPr>
          <w:rFonts w:eastAsia="Phetsarath OT" w:cstheme="minorBidi"/>
          <w:b/>
          <w:bCs/>
          <w:szCs w:val="25"/>
          <w:lang w:bidi="th-TH"/>
        </w:rPr>
        <w:t>ERMD</w:t>
      </w:r>
      <w:r w:rsidRPr="006D6CA3">
        <w:rPr>
          <w:rFonts w:eastAsia="Phetsarath OT"/>
          <w:b/>
          <w:bCs/>
        </w:rPr>
        <w:t xml:space="preserve"> ,</w:t>
      </w:r>
      <w:proofErr w:type="gramEnd"/>
      <w:r w:rsidRPr="006D6CA3">
        <w:rPr>
          <w:rFonts w:eastAsia="Phetsarath OT"/>
          <w:b/>
          <w:bCs/>
        </w:rPr>
        <w:t xml:space="preserve"> dated 09 Jan 2019</w:t>
      </w:r>
    </w:p>
    <w:p w14:paraId="281C9427" w14:textId="2413EF51" w:rsidR="00C1057D" w:rsidRDefault="00C1057D" w:rsidP="00623728">
      <w:pPr>
        <w:pStyle w:val="CommentText"/>
        <w:rPr>
          <w:rFonts w:ascii="Phetsarath OT" w:eastAsia="Phetsarath OT" w:hAnsi="Phetsarath OT" w:cs="Phetsarath OT"/>
          <w:b/>
          <w:bCs/>
          <w:lang w:bidi="lo-LA"/>
        </w:rPr>
      </w:pPr>
      <w:r w:rsidRPr="006D6CA3">
        <w:rPr>
          <w:rFonts w:ascii="Phetsarath OT" w:eastAsia="Phetsarath OT" w:hAnsi="Phetsarath OT" w:cs="Phetsarath OT"/>
          <w:lang w:bidi="lo-LA"/>
        </w:rPr>
        <w:t>“</w:t>
      </w:r>
      <w:r w:rsidRPr="006D6CA3">
        <w:rPr>
          <w:rFonts w:eastAsia="Phetsarath OT"/>
          <w:b/>
          <w:bCs/>
        </w:rPr>
        <w:t xml:space="preserve">Article 3 </w:t>
      </w:r>
      <w:proofErr w:type="spellStart"/>
      <w:r w:rsidRPr="006D6CA3">
        <w:rPr>
          <w:rFonts w:eastAsia="Phetsarath OT"/>
          <w:b/>
          <w:bCs/>
        </w:rPr>
        <w:t>Defination</w:t>
      </w:r>
      <w:proofErr w:type="spellEnd"/>
    </w:p>
    <w:p w14:paraId="2BD0CA0C" w14:textId="4F3238F5" w:rsidR="00C1057D" w:rsidRPr="000543ED" w:rsidRDefault="00C1057D" w:rsidP="00623728">
      <w:pPr>
        <w:pStyle w:val="CommentText"/>
        <w:rPr>
          <w:rFonts w:eastAsia="Phetsarath OT"/>
          <w:lang w:bidi="lo-LA"/>
        </w:rPr>
      </w:pPr>
      <w:proofErr w:type="spellStart"/>
      <w:r w:rsidRPr="000543ED">
        <w:rPr>
          <w:rFonts w:eastAsia="Phetsarath OT"/>
          <w:lang w:bidi="lo-LA"/>
        </w:rPr>
        <w:t>Xxx</w:t>
      </w:r>
      <w:proofErr w:type="spellEnd"/>
    </w:p>
    <w:p w14:paraId="54BFFCFF" w14:textId="68E6B393" w:rsidR="00C1057D" w:rsidRPr="000543ED" w:rsidRDefault="00C1057D" w:rsidP="00623728">
      <w:pPr>
        <w:pStyle w:val="CommentText"/>
        <w:rPr>
          <w:rFonts w:eastAsia="Phetsarath OT"/>
          <w:lang w:bidi="lo-LA"/>
        </w:rPr>
      </w:pPr>
      <w:r w:rsidRPr="000543ED">
        <w:rPr>
          <w:rFonts w:eastAsia="Phetsarath OT"/>
          <w:lang w:bidi="lo-LA"/>
        </w:rPr>
        <w:t xml:space="preserve">Legal person </w:t>
      </w:r>
      <w:r>
        <w:rPr>
          <w:rFonts w:eastAsia="Phetsarath OT"/>
          <w:lang w:bidi="lo-LA"/>
        </w:rPr>
        <w:t>implied a</w:t>
      </w:r>
      <w:r w:rsidRPr="000543ED">
        <w:rPr>
          <w:rFonts w:eastAsia="Phetsarath OT"/>
          <w:lang w:bidi="lo-LA"/>
        </w:rPr>
        <w:t xml:space="preserve"> business that legally </w:t>
      </w:r>
      <w:proofErr w:type="gramStart"/>
      <w:r w:rsidRPr="000543ED">
        <w:rPr>
          <w:rFonts w:eastAsia="Phetsarath OT"/>
          <w:lang w:bidi="lo-LA"/>
        </w:rPr>
        <w:t>operate  under</w:t>
      </w:r>
      <w:proofErr w:type="gramEnd"/>
      <w:r w:rsidRPr="000543ED">
        <w:rPr>
          <w:rFonts w:eastAsia="Phetsarath OT"/>
          <w:lang w:bidi="lo-LA"/>
        </w:rPr>
        <w:t xml:space="preserve"> the law and completely compose of company name, company location, asset and funds, comprehensive structure and management, having a lawful capacity on implementing right and obligation, being plaintiff or defendant as identified by law.</w:t>
      </w:r>
    </w:p>
    <w:p w14:paraId="4BF593D2" w14:textId="530D2158" w:rsidR="00C1057D" w:rsidRPr="006D6CA3" w:rsidRDefault="00C1057D" w:rsidP="00623728">
      <w:pPr>
        <w:pStyle w:val="CommentText"/>
        <w:rPr>
          <w:rFonts w:ascii="Phetsarath OT" w:eastAsia="Phetsarath OT" w:hAnsi="Phetsarath OT" w:cs="Phetsarath OT"/>
          <w:b/>
          <w:bCs/>
          <w:lang w:bidi="lo-LA"/>
        </w:rPr>
      </w:pPr>
      <w:r w:rsidRPr="000543ED">
        <w:rPr>
          <w:rFonts w:eastAsia="Phetsarath OT"/>
          <w:lang w:bidi="lo-LA"/>
        </w:rPr>
        <w:t>xxx</w:t>
      </w:r>
    </w:p>
    <w:p w14:paraId="19BC3796" w14:textId="137C0397" w:rsidR="00C1057D" w:rsidRPr="00D57765" w:rsidRDefault="00C1057D" w:rsidP="00623728">
      <w:pPr>
        <w:pStyle w:val="CommentText"/>
        <w:rPr>
          <w:rFonts w:ascii="Phetsarath OT" w:eastAsia="Phetsarath OT" w:hAnsi="Phetsarath OT" w:cs="Phetsarath OT"/>
          <w:lang w:bidi="lo-LA"/>
        </w:rPr>
      </w:pPr>
      <w:r w:rsidRPr="006D6CA3">
        <w:rPr>
          <w:rFonts w:ascii="Phetsarath OT" w:eastAsia="Phetsarath OT" w:hAnsi="Phetsarath OT" w:cs="Phetsarath OT"/>
          <w:lang w:bidi="lo-LA"/>
        </w:rPr>
        <w:t>”</w:t>
      </w:r>
    </w:p>
  </w:comment>
  <w:comment w:id="201" w:author="PST-PC" w:date="2020-10-05T22:00:00Z" w:initials="P">
    <w:p w14:paraId="68C524DF" w14:textId="77777777" w:rsidR="00C1057D" w:rsidRPr="006F6FFC" w:rsidRDefault="00C1057D" w:rsidP="00E70B3E">
      <w:pPr>
        <w:pStyle w:val="CommentText"/>
        <w:rPr>
          <w:rFonts w:eastAsia="Phetsarath OT"/>
          <w:lang w:val="en-US" w:bidi="lo-LA"/>
        </w:rPr>
      </w:pPr>
      <w:r>
        <w:rPr>
          <w:rStyle w:val="CommentReference"/>
        </w:rPr>
        <w:annotationRef/>
      </w:r>
      <w:r w:rsidRPr="0049781F">
        <w:rPr>
          <w:rFonts w:eastAsia="Phetsarath OT"/>
          <w:sz w:val="22"/>
          <w:szCs w:val="22"/>
          <w:lang w:bidi="lo-LA"/>
        </w:rPr>
        <w:t>Lao PDR differentiated the definition of “beneficial” and “</w:t>
      </w:r>
      <w:proofErr w:type="spellStart"/>
      <w:r w:rsidRPr="0049781F">
        <w:rPr>
          <w:rFonts w:eastAsia="Phetsarath OT"/>
          <w:sz w:val="22"/>
          <w:szCs w:val="22"/>
          <w:lang w:bidi="lo-LA"/>
        </w:rPr>
        <w:t>benefiary</w:t>
      </w:r>
      <w:proofErr w:type="spellEnd"/>
      <w:r w:rsidRPr="0049781F">
        <w:rPr>
          <w:rFonts w:eastAsia="Phetsarath OT"/>
          <w:sz w:val="22"/>
          <w:szCs w:val="22"/>
          <w:lang w:bidi="lo-LA"/>
        </w:rPr>
        <w:t xml:space="preserve"> owner” that consistence with FATF definition. However, English translation has distorted the meaning of these two terms used </w:t>
      </w:r>
      <w:r w:rsidRPr="0049781F">
        <w:rPr>
          <w:rFonts w:eastAsia="Phetsarath OT"/>
          <w:sz w:val="22"/>
          <w:szCs w:val="22"/>
          <w:lang w:val="en-US" w:bidi="lo-LA"/>
        </w:rPr>
        <w:t xml:space="preserve">in article 15 of Agreement on KYC/CDD, No. 01/NCC </w:t>
      </w:r>
      <w:r w:rsidRPr="0049781F">
        <w:rPr>
          <w:rFonts w:eastAsia="Phetsarath OT"/>
          <w:sz w:val="22"/>
          <w:szCs w:val="22"/>
          <w:highlight w:val="yellow"/>
          <w:lang w:val="en-US" w:bidi="lo-LA"/>
        </w:rPr>
        <w:t>(annex 30)</w:t>
      </w:r>
      <w:r w:rsidRPr="0049781F">
        <w:rPr>
          <w:rFonts w:eastAsia="Phetsarath OT"/>
          <w:sz w:val="22"/>
          <w:szCs w:val="22"/>
          <w:lang w:val="en-US" w:bidi="lo-LA"/>
        </w:rPr>
        <w:t xml:space="preserve"> and article 24 of AML/CFT Law </w:t>
      </w:r>
      <w:r w:rsidRPr="0049781F">
        <w:rPr>
          <w:rFonts w:eastAsia="Phetsarath OT"/>
          <w:sz w:val="22"/>
          <w:szCs w:val="22"/>
          <w:highlight w:val="yellow"/>
          <w:lang w:val="en-US" w:bidi="lo-LA"/>
        </w:rPr>
        <w:t>(annex 44)</w:t>
      </w:r>
      <w:r w:rsidRPr="0049781F">
        <w:rPr>
          <w:rFonts w:eastAsia="Phetsarath OT"/>
          <w:sz w:val="22"/>
          <w:szCs w:val="22"/>
          <w:lang w:val="en-US" w:bidi="lo-LA"/>
        </w:rPr>
        <w:t>.</w:t>
      </w:r>
      <w:r>
        <w:rPr>
          <w:rFonts w:eastAsia="Phetsarath OT"/>
          <w:lang w:val="en-US" w:bidi="lo-LA"/>
        </w:rPr>
        <w:t xml:space="preserve"> </w:t>
      </w:r>
    </w:p>
  </w:comment>
  <w:comment w:id="202" w:author="Subhani Keerthiratne" w:date="2020-10-17T12:41:00Z" w:initials="SK">
    <w:p w14:paraId="6E2480B6" w14:textId="77777777" w:rsidR="00C1057D" w:rsidRDefault="00C1057D" w:rsidP="00E70B3E">
      <w:pPr>
        <w:pStyle w:val="CommentText"/>
      </w:pPr>
      <w:r>
        <w:rPr>
          <w:rStyle w:val="CommentReference"/>
        </w:rPr>
        <w:annotationRef/>
      </w:r>
      <w:r>
        <w:t xml:space="preserve">Revisions contained in updated Annexes 30 and 44 are considered. </w:t>
      </w:r>
    </w:p>
  </w:comment>
  <w:comment w:id="203" w:author="Erin Lubowicz" w:date="2020-12-13T18:56:00Z" w:initials="EL">
    <w:p w14:paraId="096AB012" w14:textId="77777777" w:rsidR="00C1057D" w:rsidRDefault="00C1057D" w:rsidP="00E70B3E">
      <w:pPr>
        <w:pStyle w:val="CommentText"/>
      </w:pPr>
      <w:r>
        <w:rPr>
          <w:rStyle w:val="CommentReference"/>
        </w:rPr>
        <w:annotationRef/>
      </w:r>
      <w:r>
        <w:t>To be confirmed and cross checked with R24/25 analysis</w:t>
      </w:r>
    </w:p>
  </w:comment>
  <w:comment w:id="204" w:author="PST-PC" w:date="2020-10-05T22:00:00Z" w:initials="P">
    <w:p w14:paraId="5CF15005" w14:textId="77777777" w:rsidR="00C1057D" w:rsidRDefault="00C1057D" w:rsidP="00E70B3E">
      <w:pPr>
        <w:pStyle w:val="CommentText"/>
        <w:spacing w:line="276" w:lineRule="auto"/>
      </w:pPr>
      <w:r>
        <w:rPr>
          <w:rStyle w:val="CommentReference"/>
        </w:rPr>
        <w:annotationRef/>
      </w:r>
      <w:r w:rsidRPr="00213F7F">
        <w:rPr>
          <w:rFonts w:eastAsia="Phetsarath OT"/>
          <w:sz w:val="22"/>
          <w:szCs w:val="22"/>
          <w:lang w:bidi="lo-LA"/>
        </w:rPr>
        <w:t>The term</w:t>
      </w:r>
      <w:r w:rsidRPr="00213F7F">
        <w:rPr>
          <w:rFonts w:eastAsia="Phetsarath OT"/>
          <w:sz w:val="22"/>
          <w:szCs w:val="22"/>
          <w:cs/>
          <w:lang w:bidi="lo-LA"/>
        </w:rPr>
        <w:t xml:space="preserve"> </w:t>
      </w:r>
      <w:r w:rsidRPr="00213F7F">
        <w:rPr>
          <w:rFonts w:eastAsia="Phetsarath OT"/>
          <w:sz w:val="22"/>
          <w:szCs w:val="22"/>
          <w:lang w:bidi="lo-LA"/>
        </w:rPr>
        <w:t>“appropriate situations”</w:t>
      </w:r>
      <w:r w:rsidRPr="00213F7F">
        <w:rPr>
          <w:rFonts w:eastAsia="Phetsarath OT"/>
          <w:sz w:val="22"/>
          <w:szCs w:val="22"/>
          <w:cs/>
          <w:lang w:bidi="lo-LA"/>
        </w:rPr>
        <w:t xml:space="preserve"> </w:t>
      </w:r>
      <w:r w:rsidRPr="00213F7F">
        <w:rPr>
          <w:rFonts w:eastAsia="Phetsarath OT"/>
          <w:sz w:val="22"/>
          <w:szCs w:val="22"/>
          <w:lang w:bidi="lo-LA"/>
        </w:rPr>
        <w:t xml:space="preserve">is used where there is suspicion of customer’s </w:t>
      </w:r>
      <w:proofErr w:type="spellStart"/>
      <w:r w:rsidRPr="00213F7F">
        <w:rPr>
          <w:rFonts w:eastAsia="Phetsarath OT"/>
          <w:sz w:val="22"/>
          <w:szCs w:val="22"/>
          <w:lang w:bidi="lo-LA"/>
        </w:rPr>
        <w:t>behavoir</w:t>
      </w:r>
      <w:proofErr w:type="spellEnd"/>
      <w:r w:rsidRPr="00213F7F">
        <w:rPr>
          <w:rFonts w:eastAsia="Phetsarath OT"/>
          <w:sz w:val="22"/>
          <w:szCs w:val="22"/>
          <w:lang w:bidi="lo-LA"/>
        </w:rPr>
        <w:t xml:space="preserve"> </w:t>
      </w:r>
      <w:proofErr w:type="spellStart"/>
      <w:r w:rsidRPr="00213F7F">
        <w:rPr>
          <w:rFonts w:eastAsia="Phetsarath OT"/>
          <w:sz w:val="22"/>
          <w:szCs w:val="22"/>
          <w:lang w:bidi="lo-LA"/>
        </w:rPr>
        <w:t>araising</w:t>
      </w:r>
      <w:proofErr w:type="spellEnd"/>
      <w:r w:rsidRPr="00213F7F">
        <w:rPr>
          <w:rFonts w:eastAsia="Phetsarath OT"/>
          <w:sz w:val="22"/>
          <w:szCs w:val="22"/>
          <w:lang w:bidi="lo-LA"/>
        </w:rPr>
        <w:t xml:space="preserve"> and when there is an additional information </w:t>
      </w:r>
      <w:proofErr w:type="gramStart"/>
      <w:r w:rsidRPr="00213F7F">
        <w:rPr>
          <w:rFonts w:eastAsia="Phetsarath OT"/>
          <w:sz w:val="22"/>
          <w:szCs w:val="22"/>
          <w:lang w:bidi="lo-LA"/>
        </w:rPr>
        <w:t>needs</w:t>
      </w:r>
      <w:proofErr w:type="gramEnd"/>
      <w:r w:rsidRPr="00213F7F">
        <w:rPr>
          <w:rFonts w:eastAsia="Phetsarath OT"/>
          <w:sz w:val="22"/>
          <w:szCs w:val="22"/>
          <w:lang w:bidi="lo-LA"/>
        </w:rPr>
        <w:t>.</w:t>
      </w:r>
      <w:r w:rsidRPr="00213F7F">
        <w:rPr>
          <w:rFonts w:ascii="Phetsarath OT" w:eastAsia="Phetsarath OT" w:hAnsi="Phetsarath OT" w:cs="Phetsarath OT"/>
          <w:sz w:val="22"/>
          <w:szCs w:val="22"/>
          <w:lang w:bidi="lo-LA"/>
        </w:rPr>
        <w:t xml:space="preserve"> </w:t>
      </w:r>
    </w:p>
  </w:comment>
  <w:comment w:id="205" w:author="Subhani Keerthiratne" w:date="2020-10-17T12:43:00Z" w:initials="SK">
    <w:p w14:paraId="3097B379" w14:textId="77777777" w:rsidR="00C1057D" w:rsidRDefault="00C1057D" w:rsidP="00E70B3E">
      <w:pPr>
        <w:pStyle w:val="CommentText"/>
      </w:pPr>
      <w:r>
        <w:rPr>
          <w:rStyle w:val="CommentReference"/>
        </w:rPr>
        <w:annotationRef/>
      </w:r>
      <w:r>
        <w:t xml:space="preserve">In this case, it is clear that Clause 3 of Article </w:t>
      </w:r>
      <w:proofErr w:type="gramStart"/>
      <w:r>
        <w:t xml:space="preserve">15  </w:t>
      </w:r>
      <w:r w:rsidRPr="003F3417">
        <w:rPr>
          <w:rFonts w:asciiTheme="majorHAnsi" w:hAnsiTheme="majorHAnsi"/>
        </w:rPr>
        <w:t>of</w:t>
      </w:r>
      <w:proofErr w:type="gramEnd"/>
      <w:r w:rsidRPr="003F3417">
        <w:rPr>
          <w:rFonts w:asciiTheme="majorHAnsi" w:hAnsiTheme="majorHAnsi"/>
        </w:rPr>
        <w:t xml:space="preserve"> the Agreement on KYC and CDD</w:t>
      </w:r>
      <w:r>
        <w:t xml:space="preserve"> covers only suspicious instances not all circumstances as required by C.10.6.</w:t>
      </w:r>
    </w:p>
  </w:comment>
  <w:comment w:id="206" w:author="Dell" w:date="2021-01-26T21:25:00Z" w:initials="D">
    <w:p w14:paraId="7FC6ED0E" w14:textId="77B810B9" w:rsidR="00C1057D" w:rsidRDefault="00C1057D">
      <w:pPr>
        <w:pStyle w:val="CommentText"/>
      </w:pPr>
      <w:r>
        <w:rPr>
          <w:rStyle w:val="CommentReference"/>
        </w:rPr>
        <w:annotationRef/>
      </w:r>
      <w:r w:rsidRPr="002338A3">
        <w:t>Clause 3 of Article 15 of the Agreement on KYC and CDD require</w:t>
      </w:r>
      <w:r>
        <w:t>ment</w:t>
      </w:r>
      <w:r w:rsidRPr="002338A3">
        <w:t xml:space="preserve"> covers not only suspicious instances</w:t>
      </w:r>
      <w:r>
        <w:t>,</w:t>
      </w:r>
      <w:r w:rsidRPr="002338A3">
        <w:t xml:space="preserve"> but the wording “appropriate situations”. It also covers the necessary measures in appropriate situations in order to request for information on the objectives and type of business relationship.</w:t>
      </w:r>
    </w:p>
  </w:comment>
  <w:comment w:id="207" w:author="Subhani Keerthiratne" w:date="2020-10-17T12:52:00Z" w:initials="SK">
    <w:p w14:paraId="46CCF2C3" w14:textId="77777777" w:rsidR="00C1057D" w:rsidRDefault="00C1057D" w:rsidP="00E70B3E">
      <w:pPr>
        <w:pStyle w:val="CommentText"/>
      </w:pPr>
      <w:r>
        <w:rPr>
          <w:rStyle w:val="CommentReference"/>
        </w:rPr>
        <w:annotationRef/>
      </w:r>
      <w:r>
        <w:t xml:space="preserve">Previous questions on legal persons and legal arrangements still remain. Please refer to my comments for C.10.3. </w:t>
      </w:r>
    </w:p>
  </w:comment>
  <w:comment w:id="208" w:author="Dell" w:date="2021-01-26T22:23:00Z" w:initials="D">
    <w:p w14:paraId="05CF0FE3" w14:textId="3F6F5E0A" w:rsidR="00C1057D" w:rsidRDefault="00C1057D">
      <w:pPr>
        <w:pStyle w:val="CommentText"/>
      </w:pPr>
      <w:r>
        <w:rPr>
          <w:rStyle w:val="CommentReference"/>
        </w:rPr>
        <w:annotationRef/>
      </w:r>
      <w:r w:rsidRPr="00324B82">
        <w:rPr>
          <w:sz w:val="24"/>
          <w:szCs w:val="24"/>
        </w:rPr>
        <w:t xml:space="preserve">Indicated in </w:t>
      </w:r>
      <w:r>
        <w:rPr>
          <w:sz w:val="24"/>
          <w:szCs w:val="24"/>
        </w:rPr>
        <w:t>criterion</w:t>
      </w:r>
      <w:r w:rsidRPr="00324B82">
        <w:rPr>
          <w:sz w:val="24"/>
          <w:szCs w:val="24"/>
        </w:rPr>
        <w:t xml:space="preserve"> 10.3</w:t>
      </w:r>
      <w:r>
        <w:rPr>
          <w:sz w:val="24"/>
          <w:szCs w:val="24"/>
        </w:rPr>
        <w:t xml:space="preserve"> 2</w:t>
      </w:r>
      <w:r w:rsidRPr="008D33DB">
        <w:rPr>
          <w:sz w:val="24"/>
          <w:szCs w:val="24"/>
          <w:vertAlign w:val="superscript"/>
        </w:rPr>
        <w:t>nd</w:t>
      </w:r>
      <w:r>
        <w:rPr>
          <w:sz w:val="24"/>
          <w:szCs w:val="24"/>
        </w:rPr>
        <w:t xml:space="preserve"> draft TC annex</w:t>
      </w:r>
    </w:p>
  </w:comment>
  <w:comment w:id="209" w:author="PST-PC" w:date="2020-10-05T22:00:00Z" w:initials="P">
    <w:p w14:paraId="3F89F975" w14:textId="77777777" w:rsidR="00C1057D" w:rsidRDefault="00C1057D" w:rsidP="00E70B3E">
      <w:pPr>
        <w:pStyle w:val="CommentText"/>
        <w:rPr>
          <w:lang w:bidi="lo-LA"/>
        </w:rPr>
      </w:pPr>
      <w:r>
        <w:rPr>
          <w:rStyle w:val="CommentReference"/>
        </w:rPr>
        <w:annotationRef/>
      </w:r>
      <w:r w:rsidRPr="0049781F">
        <w:rPr>
          <w:rFonts w:eastAsia="Phetsarath OT"/>
          <w:sz w:val="22"/>
          <w:szCs w:val="22"/>
          <w:lang w:bidi="lo-LA"/>
        </w:rPr>
        <w:t xml:space="preserve">In article 21 of Agreement on KYC/CDD had already covered requirements </w:t>
      </w:r>
      <w:r w:rsidRPr="0049781F">
        <w:rPr>
          <w:rFonts w:eastAsia="Phetsarath OT" w:cs="DokChampa" w:hint="cs"/>
          <w:sz w:val="22"/>
          <w:szCs w:val="22"/>
          <w:cs/>
          <w:lang w:val="en-US" w:bidi="lo-LA"/>
        </w:rPr>
        <w:t>(</w:t>
      </w:r>
      <w:r w:rsidRPr="0049781F">
        <w:rPr>
          <w:rFonts w:eastAsia="Phetsarath OT" w:cs="DokChampa"/>
          <w:sz w:val="22"/>
          <w:szCs w:val="22"/>
          <w:lang w:val="en-US" w:bidi="lo-LA"/>
        </w:rPr>
        <w:t xml:space="preserve">including identification </w:t>
      </w:r>
      <w:r w:rsidRPr="0049781F">
        <w:rPr>
          <w:sz w:val="22"/>
          <w:szCs w:val="22"/>
        </w:rPr>
        <w:t>information and evidence of entities such as name and details of management committee, address of the registered office, etc)</w:t>
      </w:r>
      <w:r w:rsidRPr="0049781F">
        <w:rPr>
          <w:rFonts w:eastAsia="Phetsarath OT"/>
          <w:sz w:val="22"/>
          <w:szCs w:val="22"/>
          <w:lang w:bidi="lo-LA"/>
        </w:rPr>
        <w:t xml:space="preserve"> set out in TC. Rec. 10.9.</w:t>
      </w:r>
    </w:p>
  </w:comment>
  <w:comment w:id="210" w:author="Subhani Keerthiratne" w:date="2020-10-17T12:57:00Z" w:initials="SK">
    <w:p w14:paraId="2B33D672" w14:textId="77777777" w:rsidR="00C1057D" w:rsidRDefault="00C1057D" w:rsidP="00E70B3E">
      <w:pPr>
        <w:pStyle w:val="CommentText"/>
      </w:pPr>
      <w:r>
        <w:rPr>
          <w:rStyle w:val="CommentReference"/>
        </w:rPr>
        <w:annotationRef/>
      </w:r>
      <w:r>
        <w:t>As indicated before this covers only legal arrangements (legal arrangements and legal entities arrangement) and not covers legal persons.</w:t>
      </w:r>
    </w:p>
  </w:comment>
  <w:comment w:id="211" w:author="Dell" w:date="2021-01-26T22:24:00Z" w:initials="D">
    <w:p w14:paraId="332AB178" w14:textId="4E4EF6D0" w:rsidR="00C1057D" w:rsidRDefault="00C1057D">
      <w:pPr>
        <w:pStyle w:val="CommentText"/>
      </w:pPr>
      <w:r>
        <w:rPr>
          <w:rStyle w:val="CommentReference"/>
        </w:rPr>
        <w:annotationRef/>
      </w:r>
      <w:r>
        <w:rPr>
          <w:rStyle w:val="CommentReference"/>
        </w:rPr>
        <w:annotationRef/>
      </w:r>
      <w:r w:rsidRPr="00324B82">
        <w:rPr>
          <w:sz w:val="24"/>
          <w:szCs w:val="24"/>
        </w:rPr>
        <w:t xml:space="preserve">Indicated in </w:t>
      </w:r>
      <w:r>
        <w:rPr>
          <w:sz w:val="24"/>
          <w:szCs w:val="24"/>
        </w:rPr>
        <w:t>criterion</w:t>
      </w:r>
      <w:r w:rsidRPr="00324B82">
        <w:rPr>
          <w:sz w:val="24"/>
          <w:szCs w:val="24"/>
        </w:rPr>
        <w:t xml:space="preserve"> 10.3</w:t>
      </w:r>
      <w:r>
        <w:rPr>
          <w:sz w:val="24"/>
          <w:szCs w:val="24"/>
        </w:rPr>
        <w:t xml:space="preserve"> 2</w:t>
      </w:r>
      <w:r w:rsidRPr="008D33DB">
        <w:rPr>
          <w:sz w:val="24"/>
          <w:szCs w:val="24"/>
          <w:vertAlign w:val="superscript"/>
        </w:rPr>
        <w:t>nd</w:t>
      </w:r>
      <w:r>
        <w:rPr>
          <w:sz w:val="24"/>
          <w:szCs w:val="24"/>
        </w:rPr>
        <w:t xml:space="preserve"> draft TC annex</w:t>
      </w:r>
    </w:p>
  </w:comment>
  <w:comment w:id="212" w:author="Erin Lubowicz" w:date="2020-12-13T19:04:00Z" w:initials="EL">
    <w:p w14:paraId="3EDFA248" w14:textId="77777777" w:rsidR="00C1057D" w:rsidRDefault="00C1057D" w:rsidP="00E70B3E">
      <w:pPr>
        <w:pStyle w:val="CommentText"/>
      </w:pPr>
      <w:r>
        <w:rPr>
          <w:rStyle w:val="CommentReference"/>
        </w:rPr>
        <w:annotationRef/>
      </w:r>
      <w:r>
        <w:rPr>
          <w:rStyle w:val="CommentReference"/>
        </w:rPr>
        <w:annotationRef/>
      </w:r>
      <w:r>
        <w:t>Legal persons question to be confirmed and cross checked with analysis on other recommendations. Coverage of legal persons will need to be covered in the onsite visit</w:t>
      </w:r>
    </w:p>
    <w:p w14:paraId="24616DF6" w14:textId="77777777" w:rsidR="00C1057D" w:rsidRDefault="00C1057D" w:rsidP="00E70B3E">
      <w:pPr>
        <w:pStyle w:val="CommentText"/>
      </w:pPr>
    </w:p>
  </w:comment>
  <w:comment w:id="213" w:author="Erin Lubowicz" w:date="2020-12-13T19:07:00Z" w:initials="EL">
    <w:p w14:paraId="48C44CFC" w14:textId="77777777" w:rsidR="00C1057D" w:rsidRDefault="00C1057D" w:rsidP="00E70B3E">
      <w:pPr>
        <w:pStyle w:val="CommentText"/>
      </w:pPr>
      <w:r>
        <w:rPr>
          <w:rStyle w:val="CommentReference"/>
        </w:rPr>
        <w:annotationRef/>
      </w:r>
      <w:r>
        <w:t>This section will need to be verified and likely discussed in more detail in the onsite visit. For this reason, the rating may need to be TBC</w:t>
      </w:r>
    </w:p>
  </w:comment>
  <w:comment w:id="214" w:author="PST-PC" w:date="2020-10-05T22:01:00Z" w:initials="P">
    <w:p w14:paraId="2DCA387D" w14:textId="77777777" w:rsidR="00C1057D" w:rsidRPr="004358E3" w:rsidRDefault="00C1057D" w:rsidP="00E70B3E">
      <w:pPr>
        <w:pStyle w:val="CommentText"/>
        <w:numPr>
          <w:ilvl w:val="0"/>
          <w:numId w:val="45"/>
        </w:numPr>
        <w:rPr>
          <w:rFonts w:eastAsia="Phetsarath OT"/>
          <w:sz w:val="22"/>
          <w:szCs w:val="22"/>
          <w:lang w:val="en-US" w:bidi="lo-LA"/>
        </w:rPr>
      </w:pPr>
      <w:r>
        <w:rPr>
          <w:rStyle w:val="CommentReference"/>
        </w:rPr>
        <w:annotationRef/>
      </w:r>
      <w:r w:rsidRPr="004358E3">
        <w:rPr>
          <w:rFonts w:eastAsia="Phetsarath OT"/>
          <w:sz w:val="22"/>
          <w:szCs w:val="22"/>
          <w:lang w:val="en-US" w:bidi="lo-LA"/>
        </w:rPr>
        <w:t xml:space="preserve">Trust company is not prohibited in Lao PDR </w:t>
      </w:r>
    </w:p>
    <w:p w14:paraId="41E5DE30" w14:textId="77777777" w:rsidR="00C1057D" w:rsidRPr="004358E3" w:rsidRDefault="00C1057D" w:rsidP="00E70B3E">
      <w:pPr>
        <w:pStyle w:val="CommentText"/>
        <w:numPr>
          <w:ilvl w:val="0"/>
          <w:numId w:val="45"/>
        </w:numPr>
        <w:rPr>
          <w:rFonts w:eastAsia="Phetsarath OT"/>
          <w:sz w:val="22"/>
          <w:szCs w:val="22"/>
          <w:lang w:val="en-US" w:bidi="lo-LA"/>
        </w:rPr>
      </w:pPr>
      <w:r w:rsidRPr="004358E3">
        <w:rPr>
          <w:rFonts w:eastAsia="Phetsarath OT"/>
          <w:sz w:val="22"/>
          <w:szCs w:val="22"/>
          <w:lang w:val="en-US" w:bidi="lo-LA"/>
        </w:rPr>
        <w:t>Currently, it is yet to have neither domestic nor foreign Trust companies</w:t>
      </w:r>
      <w:r w:rsidRPr="004358E3">
        <w:rPr>
          <w:rFonts w:eastAsia="Phetsarath OT"/>
          <w:sz w:val="22"/>
          <w:szCs w:val="22"/>
          <w:cs/>
          <w:lang w:val="en-US" w:bidi="lo-LA"/>
        </w:rPr>
        <w:t xml:space="preserve"> </w:t>
      </w:r>
      <w:r w:rsidRPr="004358E3">
        <w:rPr>
          <w:rFonts w:eastAsia="Phetsarath OT"/>
          <w:sz w:val="22"/>
          <w:szCs w:val="22"/>
          <w:lang w:val="en-US" w:bidi="lo-LA"/>
        </w:rPr>
        <w:t>operates in Lao PDR</w:t>
      </w:r>
    </w:p>
    <w:p w14:paraId="2A89BBEB" w14:textId="77777777" w:rsidR="00C1057D" w:rsidRPr="004358E3" w:rsidRDefault="00C1057D" w:rsidP="00E70B3E">
      <w:pPr>
        <w:pStyle w:val="CommentText"/>
        <w:ind w:left="360"/>
        <w:rPr>
          <w:rFonts w:eastAsia="Phetsarath OT"/>
          <w:sz w:val="22"/>
          <w:szCs w:val="22"/>
          <w:lang w:val="en-US" w:bidi="lo-LA"/>
        </w:rPr>
      </w:pPr>
    </w:p>
    <w:p w14:paraId="00FAF01B" w14:textId="77777777" w:rsidR="00C1057D" w:rsidRPr="00EE47A3" w:rsidRDefault="00C1057D" w:rsidP="00E70B3E">
      <w:pPr>
        <w:pStyle w:val="CommentText"/>
        <w:ind w:left="360"/>
        <w:rPr>
          <w:rFonts w:ascii="Phetsarath OT" w:eastAsia="Phetsarath OT" w:hAnsi="Phetsarath OT" w:cs="Phetsarath OT"/>
          <w:lang w:bidi="lo-LA"/>
        </w:rPr>
      </w:pPr>
      <w:r w:rsidRPr="004358E3">
        <w:rPr>
          <w:rFonts w:eastAsia="Phetsarath OT"/>
          <w:sz w:val="22"/>
          <w:szCs w:val="22"/>
          <w:lang w:val="en-US" w:bidi="lo-LA"/>
        </w:rPr>
        <w:t xml:space="preserve">The term </w:t>
      </w:r>
      <w:r w:rsidRPr="004358E3">
        <w:rPr>
          <w:rFonts w:eastAsia="Phetsarath OT"/>
          <w:sz w:val="22"/>
          <w:szCs w:val="22"/>
        </w:rPr>
        <w:t>“By far</w:t>
      </w:r>
      <w:r w:rsidRPr="004358E3">
        <w:rPr>
          <w:rFonts w:eastAsia="Phetsarath OT"/>
          <w:sz w:val="22"/>
          <w:szCs w:val="22"/>
          <w:lang w:val="en-US"/>
        </w:rPr>
        <w:t>”</w:t>
      </w:r>
      <w:r w:rsidRPr="004358E3">
        <w:rPr>
          <w:rFonts w:eastAsia="Phetsarath OT"/>
          <w:sz w:val="22"/>
          <w:szCs w:val="22"/>
        </w:rPr>
        <w:t xml:space="preserve"> </w:t>
      </w:r>
      <w:r w:rsidRPr="004358E3">
        <w:rPr>
          <w:rFonts w:eastAsia="Phetsarath OT"/>
          <w:sz w:val="22"/>
          <w:szCs w:val="22"/>
          <w:lang w:bidi="lo-LA"/>
        </w:rPr>
        <w:t xml:space="preserve">refers to “So far”. </w:t>
      </w:r>
      <w:r>
        <w:rPr>
          <w:rStyle w:val="CommentReference"/>
        </w:rPr>
        <w:annotationRef/>
      </w:r>
    </w:p>
  </w:comment>
  <w:comment w:id="215" w:author="Erin Lubowicz" w:date="2020-12-13T19:05:00Z" w:initials="EL">
    <w:p w14:paraId="35D9E518" w14:textId="77777777" w:rsidR="00C1057D" w:rsidRDefault="00C1057D" w:rsidP="00E70B3E">
      <w:pPr>
        <w:pStyle w:val="CommentText"/>
      </w:pPr>
      <w:r>
        <w:rPr>
          <w:rStyle w:val="CommentReference"/>
        </w:rPr>
        <w:annotationRef/>
      </w:r>
      <w:r>
        <w:t>This does not clarify that they would be banned if someone tried to establish one. Trusts is a subject that will likely need to be discussed further during the onsite visit.</w:t>
      </w:r>
    </w:p>
  </w:comment>
  <w:comment w:id="217" w:author="PST-PC" w:date="2020-10-05T20:18:00Z" w:initials="P">
    <w:p w14:paraId="0336A6C9" w14:textId="77777777" w:rsidR="00C1057D" w:rsidRPr="00CC1C25" w:rsidRDefault="00C1057D" w:rsidP="00E70B3E">
      <w:pPr>
        <w:pStyle w:val="CommentText"/>
        <w:spacing w:line="276" w:lineRule="auto"/>
        <w:rPr>
          <w:rFonts w:eastAsia="Phetsarath OT"/>
          <w:sz w:val="22"/>
          <w:szCs w:val="22"/>
          <w:lang w:val="en-US" w:bidi="lo-LA"/>
        </w:rPr>
      </w:pPr>
      <w:r>
        <w:rPr>
          <w:rStyle w:val="CommentReference"/>
        </w:rPr>
        <w:annotationRef/>
      </w:r>
      <w:r w:rsidRPr="00CC1C25">
        <w:rPr>
          <w:rFonts w:eastAsia="Phetsarath OT"/>
          <w:sz w:val="22"/>
          <w:szCs w:val="22"/>
          <w:lang w:bidi="lo-LA"/>
        </w:rPr>
        <w:t xml:space="preserve">Under the </w:t>
      </w:r>
      <w:proofErr w:type="spellStart"/>
      <w:r w:rsidRPr="00CC1C25">
        <w:rPr>
          <w:rFonts w:eastAsia="Phetsarath OT"/>
          <w:sz w:val="22"/>
          <w:szCs w:val="22"/>
          <w:lang w:bidi="lo-LA"/>
        </w:rPr>
        <w:t>aricle</w:t>
      </w:r>
      <w:proofErr w:type="spellEnd"/>
      <w:r w:rsidRPr="00CC1C25">
        <w:rPr>
          <w:rFonts w:eastAsia="Phetsarath OT"/>
          <w:sz w:val="22"/>
          <w:szCs w:val="22"/>
          <w:lang w:bidi="lo-LA"/>
        </w:rPr>
        <w:t xml:space="preserve"> 8 of the Law on AML/CFT determined trust company as one of REs that has legal binding to undertake its obligations</w:t>
      </w:r>
      <w:r w:rsidRPr="00CC1C25">
        <w:rPr>
          <w:rFonts w:eastAsia="Phetsarath OT"/>
          <w:sz w:val="22"/>
          <w:szCs w:val="22"/>
          <w:lang w:val="en-US" w:bidi="lo-LA"/>
        </w:rPr>
        <w:t>. In addition to that, under the article 21 of the Agreement on KYC/CDD can also be applied over trust company as well</w:t>
      </w:r>
      <w:r>
        <w:rPr>
          <w:rFonts w:eastAsia="Phetsarath OT"/>
          <w:sz w:val="22"/>
          <w:szCs w:val="22"/>
          <w:lang w:val="en-US" w:bidi="lo-LA"/>
        </w:rPr>
        <w:t>,</w:t>
      </w:r>
      <w:r w:rsidRPr="00CC1C25">
        <w:rPr>
          <w:rFonts w:eastAsia="Phetsarath OT"/>
          <w:sz w:val="22"/>
          <w:szCs w:val="22"/>
          <w:lang w:val="en-US" w:bidi="lo-LA"/>
        </w:rPr>
        <w:t xml:space="preserve"> once the company registered in the Lao PDR. </w:t>
      </w:r>
    </w:p>
    <w:p w14:paraId="62A91C86" w14:textId="77777777" w:rsidR="00C1057D" w:rsidRPr="00EE7F4C" w:rsidRDefault="00C1057D" w:rsidP="00E70B3E">
      <w:pPr>
        <w:pStyle w:val="CommentText"/>
        <w:rPr>
          <w:rFonts w:ascii="Phetsarath OT" w:eastAsia="Phetsarath OT" w:hAnsi="Phetsarath OT" w:cs="Phetsarath OT"/>
          <w:lang w:val="en-US" w:bidi="lo-LA"/>
        </w:rPr>
      </w:pPr>
      <w:r>
        <w:rPr>
          <w:rStyle w:val="CommentReference"/>
        </w:rPr>
        <w:annotationRef/>
      </w:r>
    </w:p>
  </w:comment>
  <w:comment w:id="218" w:author="Erin Lubowicz" w:date="2020-12-13T19:08:00Z" w:initials="EL">
    <w:p w14:paraId="0CB820AB" w14:textId="77777777" w:rsidR="00C1057D" w:rsidRDefault="00C1057D" w:rsidP="00E70B3E">
      <w:pPr>
        <w:pStyle w:val="CommentText"/>
      </w:pPr>
      <w:r>
        <w:rPr>
          <w:rStyle w:val="CommentReference"/>
        </w:rPr>
        <w:annotationRef/>
      </w:r>
      <w:r>
        <w:t>This raises questions regarding the existence/legality of trusts to operate in Lao, which will need to be discussed at the onsite visit</w:t>
      </w:r>
    </w:p>
  </w:comment>
  <w:comment w:id="219" w:author="PST-PC" w:date="2020-10-05T22:01:00Z" w:initials="P">
    <w:p w14:paraId="0EC9FE64" w14:textId="77777777" w:rsidR="00C1057D" w:rsidRPr="002A5A8F" w:rsidRDefault="00C1057D" w:rsidP="00E70B3E">
      <w:pPr>
        <w:pStyle w:val="CommentText"/>
        <w:spacing w:line="276" w:lineRule="auto"/>
        <w:rPr>
          <w:rFonts w:eastAsia="Phetsarath OT"/>
          <w:sz w:val="22"/>
          <w:szCs w:val="22"/>
          <w:lang w:bidi="lo-LA"/>
        </w:rPr>
      </w:pPr>
      <w:r>
        <w:rPr>
          <w:rStyle w:val="CommentReference"/>
        </w:rPr>
        <w:annotationRef/>
      </w:r>
      <w:r w:rsidRPr="00565179">
        <w:rPr>
          <w:rFonts w:eastAsia="Phetsarath OT"/>
          <w:sz w:val="22"/>
          <w:szCs w:val="22"/>
          <w:lang w:bidi="lo-LA"/>
        </w:rPr>
        <w:t xml:space="preserve">Under the </w:t>
      </w:r>
      <w:r>
        <w:rPr>
          <w:rFonts w:eastAsia="Phetsarath OT"/>
          <w:sz w:val="22"/>
          <w:szCs w:val="22"/>
          <w:lang w:bidi="lo-LA"/>
        </w:rPr>
        <w:t>Agreement</w:t>
      </w:r>
      <w:r w:rsidRPr="00565179">
        <w:rPr>
          <w:rFonts w:eastAsia="Phetsarath OT"/>
          <w:sz w:val="22"/>
          <w:szCs w:val="22"/>
          <w:lang w:bidi="lo-LA"/>
        </w:rPr>
        <w:t xml:space="preserve"> on KYC/CDD didn’t determine the specific timeframe for REs to verify customer identities and </w:t>
      </w:r>
      <w:proofErr w:type="spellStart"/>
      <w:r w:rsidRPr="00565179">
        <w:rPr>
          <w:rFonts w:eastAsia="Phetsarath OT"/>
          <w:sz w:val="22"/>
          <w:szCs w:val="22"/>
          <w:lang w:bidi="lo-LA"/>
        </w:rPr>
        <w:t>benefincial</w:t>
      </w:r>
      <w:proofErr w:type="spellEnd"/>
      <w:r w:rsidRPr="00565179">
        <w:rPr>
          <w:rFonts w:eastAsia="Phetsarath OT"/>
          <w:sz w:val="22"/>
          <w:szCs w:val="22"/>
          <w:lang w:bidi="lo-LA"/>
        </w:rPr>
        <w:t xml:space="preserve"> ownership, but in practice REs perform under their own discretion and based on its internal policy and comprehensiv</w:t>
      </w:r>
      <w:r>
        <w:rPr>
          <w:rFonts w:eastAsia="Phetsarath OT"/>
          <w:sz w:val="22"/>
          <w:szCs w:val="22"/>
          <w:lang w:bidi="lo-LA"/>
        </w:rPr>
        <w:t xml:space="preserve">e of </w:t>
      </w:r>
      <w:proofErr w:type="spellStart"/>
      <w:r>
        <w:rPr>
          <w:rFonts w:eastAsia="Phetsarath OT"/>
          <w:sz w:val="22"/>
          <w:szCs w:val="22"/>
          <w:lang w:bidi="lo-LA"/>
        </w:rPr>
        <w:t>indentification</w:t>
      </w:r>
      <w:proofErr w:type="spellEnd"/>
      <w:r>
        <w:rPr>
          <w:rFonts w:eastAsia="Phetsarath OT"/>
          <w:sz w:val="22"/>
          <w:szCs w:val="22"/>
          <w:lang w:bidi="lo-LA"/>
        </w:rPr>
        <w:t xml:space="preserve"> document. </w:t>
      </w:r>
    </w:p>
  </w:comment>
  <w:comment w:id="220" w:author="Subhani Keerthiratne" w:date="2020-10-17T14:44:00Z" w:initials="SK">
    <w:p w14:paraId="7630F3A1" w14:textId="77777777" w:rsidR="00C1057D" w:rsidRDefault="00C1057D" w:rsidP="00E70B3E">
      <w:pPr>
        <w:pStyle w:val="CommentText"/>
      </w:pPr>
      <w:r>
        <w:rPr>
          <w:rStyle w:val="CommentReference"/>
        </w:rPr>
        <w:annotationRef/>
      </w:r>
      <w:r>
        <w:t xml:space="preserve">Please see Article 5 again and reclarify whether </w:t>
      </w:r>
      <w:proofErr w:type="spellStart"/>
      <w:r>
        <w:t>verisfication</w:t>
      </w:r>
      <w:proofErr w:type="spellEnd"/>
      <w:r>
        <w:t xml:space="preserve"> of identity as set out therein is not implemented</w:t>
      </w:r>
    </w:p>
  </w:comment>
  <w:comment w:id="221" w:author="Dell" w:date="2021-01-26T22:37:00Z" w:initials="D">
    <w:p w14:paraId="14E87CAE" w14:textId="07D3E864" w:rsidR="00C1057D" w:rsidRDefault="00C1057D">
      <w:pPr>
        <w:pStyle w:val="CommentText"/>
      </w:pPr>
      <w:r w:rsidRPr="00202078">
        <w:rPr>
          <w:rStyle w:val="CommentReference"/>
        </w:rPr>
        <w:annotationRef/>
      </w:r>
      <w:r w:rsidRPr="00202078">
        <w:t>Article 5 of the Agreement on KYC/CDD requirement has defined the verification of identify. However, to response to the assessor previous questions that “Please confirm that REs is not allowed to carry out delayed verification. If that is the case, then most material submitted under this criterion are irrelevant”, if we not mistaken, Lao PDR understood that the question was focus on confirmation timeframe to which was already elaborated in the Article 15 of this Agreement.</w:t>
      </w:r>
    </w:p>
  </w:comment>
  <w:comment w:id="222" w:author="PST-PC" w:date="2020-10-05T22:01:00Z" w:initials="P">
    <w:p w14:paraId="4EFF5542" w14:textId="77777777" w:rsidR="00C1057D" w:rsidRPr="00693452" w:rsidRDefault="00C1057D" w:rsidP="00E70B3E">
      <w:pPr>
        <w:pStyle w:val="CommentText"/>
        <w:rPr>
          <w:sz w:val="22"/>
          <w:szCs w:val="22"/>
        </w:rPr>
      </w:pPr>
      <w:r>
        <w:rPr>
          <w:rStyle w:val="CommentReference"/>
        </w:rPr>
        <w:annotationRef/>
      </w:r>
      <w:r w:rsidRPr="00693452">
        <w:rPr>
          <w:sz w:val="22"/>
          <w:szCs w:val="22"/>
        </w:rPr>
        <w:t xml:space="preserve">The answer can be seen in </w:t>
      </w:r>
      <w:r>
        <w:rPr>
          <w:sz w:val="22"/>
          <w:szCs w:val="22"/>
        </w:rPr>
        <w:t>par 156-157 (C.10.14).</w:t>
      </w:r>
    </w:p>
  </w:comment>
  <w:comment w:id="223" w:author="Subhani Keerthiratne" w:date="2020-10-17T14:46:00Z" w:initials="SK">
    <w:p w14:paraId="3476A2DD" w14:textId="77777777" w:rsidR="00C1057D" w:rsidRDefault="00C1057D" w:rsidP="00E70B3E">
      <w:pPr>
        <w:pStyle w:val="CommentText"/>
      </w:pPr>
      <w:r>
        <w:rPr>
          <w:rStyle w:val="CommentReference"/>
        </w:rPr>
        <w:annotationRef/>
      </w:r>
      <w:r>
        <w:t>Please see my comment above and reclarify</w:t>
      </w:r>
    </w:p>
  </w:comment>
  <w:comment w:id="225" w:author="PST-PC" w:date="2020-10-05T22:01:00Z" w:initials="P">
    <w:p w14:paraId="4652C29D" w14:textId="77777777" w:rsidR="00C1057D" w:rsidRPr="00834751" w:rsidRDefault="00C1057D" w:rsidP="00E70B3E">
      <w:pPr>
        <w:pStyle w:val="CommentText"/>
        <w:rPr>
          <w:rFonts w:eastAsia="Phetsarath OT"/>
          <w:sz w:val="22"/>
          <w:szCs w:val="22"/>
          <w:lang w:bidi="lo-LA"/>
        </w:rPr>
      </w:pPr>
      <w:r>
        <w:rPr>
          <w:rStyle w:val="CommentReference"/>
        </w:rPr>
        <w:annotationRef/>
      </w:r>
      <w:r w:rsidRPr="00834751">
        <w:rPr>
          <w:sz w:val="22"/>
          <w:szCs w:val="22"/>
        </w:rPr>
        <w:t xml:space="preserve">“deep, </w:t>
      </w:r>
      <w:r w:rsidRPr="00834751">
        <w:rPr>
          <w:rFonts w:eastAsia="Phetsarath OT"/>
          <w:sz w:val="22"/>
          <w:szCs w:val="22"/>
          <w:lang w:bidi="lo-LA"/>
        </w:rPr>
        <w:t>thorough</w:t>
      </w:r>
      <w:r w:rsidRPr="00463F82">
        <w:rPr>
          <w:rFonts w:eastAsia="Phetsarath OT"/>
          <w:sz w:val="22"/>
          <w:szCs w:val="22"/>
          <w:lang w:bidi="lo-LA"/>
        </w:rPr>
        <w:t>"</w:t>
      </w:r>
      <w:r w:rsidRPr="00834751">
        <w:rPr>
          <w:sz w:val="22"/>
          <w:szCs w:val="22"/>
        </w:rPr>
        <w:t xml:space="preserve"> </w:t>
      </w:r>
      <w:r w:rsidRPr="00834751">
        <w:rPr>
          <w:rFonts w:eastAsia="Phetsarath OT"/>
          <w:sz w:val="22"/>
          <w:szCs w:val="22"/>
          <w:lang w:bidi="lo-LA"/>
        </w:rPr>
        <w:t>refers to “</w:t>
      </w:r>
      <w:r w:rsidRPr="00834751">
        <w:rPr>
          <w:rFonts w:eastAsia="Phetsarath OT"/>
          <w:sz w:val="22"/>
          <w:szCs w:val="22"/>
          <w:lang w:val="en-US" w:bidi="th-TH"/>
        </w:rPr>
        <w:t>enhanced due diligence”</w:t>
      </w:r>
      <w:r w:rsidRPr="00834751">
        <w:rPr>
          <w:rFonts w:eastAsia="Phetsarath OT"/>
          <w:sz w:val="22"/>
          <w:szCs w:val="22"/>
          <w:cs/>
          <w:lang w:bidi="lo-LA"/>
        </w:rPr>
        <w:t xml:space="preserve"> </w:t>
      </w:r>
      <w:r w:rsidRPr="00834751">
        <w:rPr>
          <w:rFonts w:eastAsia="Phetsarath OT"/>
          <w:sz w:val="22"/>
          <w:szCs w:val="22"/>
          <w:lang w:bidi="lo-LA"/>
        </w:rPr>
        <w:t>and “</w:t>
      </w:r>
      <w:r>
        <w:rPr>
          <w:sz w:val="22"/>
          <w:szCs w:val="22"/>
        </w:rPr>
        <w:t>cursory</w:t>
      </w:r>
      <w:r w:rsidRPr="00834751">
        <w:rPr>
          <w:rFonts w:eastAsia="Phetsarath OT"/>
          <w:sz w:val="22"/>
          <w:szCs w:val="22"/>
          <w:lang w:bidi="lo-LA"/>
        </w:rPr>
        <w:t>”</w:t>
      </w:r>
      <w:r w:rsidRPr="00834751">
        <w:rPr>
          <w:rFonts w:eastAsia="Phetsarath OT"/>
          <w:sz w:val="22"/>
          <w:szCs w:val="22"/>
          <w:cs/>
          <w:lang w:bidi="lo-LA"/>
        </w:rPr>
        <w:t xml:space="preserve"> </w:t>
      </w:r>
      <w:r w:rsidRPr="00834751">
        <w:rPr>
          <w:rFonts w:eastAsia="Phetsarath OT"/>
          <w:sz w:val="22"/>
          <w:szCs w:val="22"/>
          <w:lang w:bidi="lo-LA"/>
        </w:rPr>
        <w:t>mean “Simplified CDD”</w:t>
      </w:r>
      <w:r>
        <w:rPr>
          <w:rFonts w:eastAsia="Phetsarath OT"/>
          <w:sz w:val="22"/>
          <w:szCs w:val="22"/>
          <w:lang w:bidi="lo-LA"/>
        </w:rPr>
        <w:t xml:space="preserve"> </w:t>
      </w:r>
    </w:p>
    <w:p w14:paraId="7000E211" w14:textId="77777777" w:rsidR="00C1057D" w:rsidRDefault="00C1057D" w:rsidP="00E70B3E">
      <w:pPr>
        <w:pStyle w:val="CommentText"/>
      </w:pPr>
      <w:r w:rsidRPr="00693452">
        <w:rPr>
          <w:rFonts w:ascii="Phetsarath OT" w:eastAsia="Phetsarath OT" w:hAnsi="Phetsarath OT" w:cs="Phetsarath OT"/>
          <w:sz w:val="22"/>
          <w:szCs w:val="22"/>
          <w:cs/>
          <w:lang w:bidi="lo-LA"/>
        </w:rPr>
        <w:t xml:space="preserve"> </w:t>
      </w:r>
      <w:r w:rsidRPr="008D7BE7">
        <w:rPr>
          <w:sz w:val="22"/>
          <w:szCs w:val="22"/>
          <w:lang w:val="en-US" w:bidi="lo-LA"/>
        </w:rPr>
        <w:t xml:space="preserve">the updated translation of the Agreement of KYC and CDD provided </w:t>
      </w:r>
      <w:r w:rsidRPr="00693452">
        <w:rPr>
          <w:rFonts w:eastAsia="Phetsarath OT"/>
          <w:color w:val="FF0000"/>
          <w:sz w:val="22"/>
          <w:szCs w:val="22"/>
          <w:highlight w:val="yellow"/>
          <w:cs/>
          <w:lang w:bidi="lo-LA"/>
        </w:rPr>
        <w:t>(</w:t>
      </w:r>
      <w:r w:rsidRPr="00693452">
        <w:rPr>
          <w:rFonts w:eastAsia="Phetsarath OT"/>
          <w:color w:val="FF0000"/>
          <w:sz w:val="22"/>
          <w:szCs w:val="22"/>
          <w:highlight w:val="yellow"/>
          <w:lang w:bidi="lo-LA"/>
        </w:rPr>
        <w:t>annex</w:t>
      </w:r>
      <w:r w:rsidRPr="00693452">
        <w:rPr>
          <w:rFonts w:eastAsia="Phetsarath OT"/>
          <w:color w:val="FF0000"/>
          <w:sz w:val="22"/>
          <w:szCs w:val="22"/>
          <w:highlight w:val="yellow"/>
          <w:cs/>
          <w:lang w:bidi="lo-LA"/>
        </w:rPr>
        <w:t xml:space="preserve"> </w:t>
      </w:r>
      <w:r w:rsidRPr="00693452">
        <w:rPr>
          <w:rFonts w:eastAsia="Phetsarath OT"/>
          <w:color w:val="FF0000"/>
          <w:sz w:val="22"/>
          <w:szCs w:val="22"/>
          <w:highlight w:val="yellow"/>
          <w:lang w:bidi="lo-LA"/>
        </w:rPr>
        <w:t>3</w:t>
      </w:r>
      <w:r>
        <w:rPr>
          <w:rFonts w:eastAsia="Phetsarath OT"/>
          <w:color w:val="FF0000"/>
          <w:sz w:val="22"/>
          <w:szCs w:val="22"/>
          <w:highlight w:val="yellow"/>
          <w:lang w:bidi="lo-LA"/>
        </w:rPr>
        <w:t>0</w:t>
      </w:r>
      <w:r w:rsidRPr="00693452">
        <w:rPr>
          <w:rFonts w:eastAsia="Phetsarath OT"/>
          <w:color w:val="FF0000"/>
          <w:sz w:val="22"/>
          <w:szCs w:val="22"/>
          <w:highlight w:val="yellow"/>
          <w:cs/>
          <w:lang w:bidi="lo-LA"/>
        </w:rPr>
        <w:t>)</w:t>
      </w:r>
    </w:p>
  </w:comment>
  <w:comment w:id="226" w:author="Subhani Keerthiratne" w:date="2020-10-17T14:57:00Z" w:initials="SK">
    <w:p w14:paraId="6CED88A1" w14:textId="77777777" w:rsidR="00C1057D" w:rsidRDefault="00C1057D" w:rsidP="00E70B3E">
      <w:pPr>
        <w:pStyle w:val="CommentText"/>
      </w:pPr>
      <w:r>
        <w:rPr>
          <w:rStyle w:val="CommentReference"/>
        </w:rPr>
        <w:annotationRef/>
      </w:r>
      <w:r>
        <w:t>Awaiting the translation</w:t>
      </w:r>
    </w:p>
  </w:comment>
  <w:comment w:id="227" w:author="Dell" w:date="2021-01-26T22:47:00Z" w:initials="D">
    <w:p w14:paraId="10413994" w14:textId="1CFB7A92" w:rsidR="00C1057D" w:rsidRDefault="00C1057D">
      <w:pPr>
        <w:pStyle w:val="CommentText"/>
      </w:pPr>
      <w:r>
        <w:rPr>
          <w:rStyle w:val="CommentReference"/>
        </w:rPr>
        <w:annotationRef/>
      </w:r>
      <w:bookmarkStart w:id="228" w:name="_Hlk62594259"/>
      <w:r w:rsidRPr="00202078">
        <w:t>Lao PDR has provided the appendix of (1</w:t>
      </w:r>
      <w:r w:rsidRPr="00202078">
        <w:rPr>
          <w:vertAlign w:val="superscript"/>
        </w:rPr>
        <w:t xml:space="preserve">st </w:t>
      </w:r>
      <w:r w:rsidRPr="00202078">
        <w:t xml:space="preserve">Annex 30). However the amend version of the draft Agreement on KYC/CDD is enclosed herewith </w:t>
      </w:r>
      <w:proofErr w:type="gramStart"/>
      <w:r w:rsidRPr="00202078">
        <w:t>in  2</w:t>
      </w:r>
      <w:proofErr w:type="gramEnd"/>
      <w:r w:rsidRPr="00202078">
        <w:rPr>
          <w:vertAlign w:val="superscript"/>
        </w:rPr>
        <w:t>nd</w:t>
      </w:r>
      <w:r w:rsidRPr="00202078">
        <w:t xml:space="preserve"> annex 19.</w:t>
      </w:r>
      <w:bookmarkEnd w:id="228"/>
    </w:p>
  </w:comment>
  <w:comment w:id="229" w:author="Dell" w:date="2021-01-26T22:57:00Z" w:initials="D">
    <w:p w14:paraId="54EEBD74" w14:textId="2D9E77AD" w:rsidR="00C1057D" w:rsidRDefault="00C1057D">
      <w:pPr>
        <w:pStyle w:val="CommentText"/>
      </w:pPr>
      <w:r>
        <w:rPr>
          <w:rStyle w:val="CommentReference"/>
        </w:rPr>
        <w:annotationRef/>
      </w:r>
      <w:r w:rsidRPr="00202078">
        <w:t xml:space="preserve">Lao PDR has provided the appendix of (1st Annex 30). However the amend version of the draft Agreement on KYC/CDD is enclosed herewith </w:t>
      </w:r>
      <w:proofErr w:type="gramStart"/>
      <w:r w:rsidRPr="00202078">
        <w:t>in  2</w:t>
      </w:r>
      <w:proofErr w:type="gramEnd"/>
      <w:r w:rsidRPr="00202078">
        <w:t>nd annex 19.</w:t>
      </w:r>
    </w:p>
  </w:comment>
  <w:comment w:id="231" w:author="PST-PC" w:date="2020-10-05T20:18:00Z" w:initials="P">
    <w:p w14:paraId="6F9F7C66" w14:textId="77777777" w:rsidR="00C1057D" w:rsidRDefault="00C1057D" w:rsidP="00E70B3E">
      <w:pPr>
        <w:pStyle w:val="CommentText"/>
        <w:spacing w:line="276" w:lineRule="auto"/>
        <w:rPr>
          <w:rFonts w:eastAsia="Phetsarath OT"/>
          <w:sz w:val="22"/>
          <w:szCs w:val="22"/>
          <w:lang w:bidi="lo-LA"/>
        </w:rPr>
      </w:pPr>
      <w:r w:rsidRPr="00CB125E">
        <w:rPr>
          <w:rStyle w:val="CommentReference"/>
          <w:sz w:val="22"/>
          <w:szCs w:val="22"/>
        </w:rPr>
        <w:annotationRef/>
      </w:r>
      <w:r w:rsidRPr="00CB125E">
        <w:rPr>
          <w:rFonts w:eastAsia="Phetsarath OT"/>
          <w:sz w:val="22"/>
          <w:szCs w:val="22"/>
          <w:lang w:bidi="lo-LA"/>
        </w:rPr>
        <w:t xml:space="preserve">In the case where the customer could not provide sufficient information as require then RE should end providing service and stop establishing business relationship with such customer, including existing or new customer as indicated in last </w:t>
      </w:r>
      <w:proofErr w:type="spellStart"/>
      <w:r w:rsidRPr="00CB125E">
        <w:rPr>
          <w:rFonts w:eastAsia="Phetsarath OT"/>
          <w:sz w:val="22"/>
          <w:szCs w:val="22"/>
          <w:lang w:bidi="lo-LA"/>
        </w:rPr>
        <w:t>par</w:t>
      </w:r>
      <w:proofErr w:type="spellEnd"/>
      <w:r w:rsidRPr="00CB125E">
        <w:rPr>
          <w:rFonts w:eastAsia="Phetsarath OT"/>
          <w:sz w:val="22"/>
          <w:szCs w:val="22"/>
          <w:lang w:bidi="lo-LA"/>
        </w:rPr>
        <w:t xml:space="preserve"> of article 15 of </w:t>
      </w:r>
      <w:r>
        <w:rPr>
          <w:rFonts w:eastAsia="Phetsarath OT"/>
          <w:sz w:val="22"/>
          <w:szCs w:val="22"/>
          <w:lang w:bidi="lo-LA"/>
        </w:rPr>
        <w:t>Agreement</w:t>
      </w:r>
      <w:r w:rsidRPr="00CB125E">
        <w:rPr>
          <w:rFonts w:eastAsia="Phetsarath OT"/>
          <w:sz w:val="22"/>
          <w:szCs w:val="22"/>
          <w:lang w:bidi="lo-LA"/>
        </w:rPr>
        <w:t xml:space="preserve"> on KYC/CDD</w:t>
      </w:r>
      <w:r w:rsidRPr="00941E93">
        <w:rPr>
          <w:rFonts w:eastAsia="Phetsarath OT"/>
          <w:sz w:val="22"/>
          <w:szCs w:val="22"/>
          <w:lang w:bidi="lo-LA"/>
        </w:rPr>
        <w:t xml:space="preserve">.  (details indicated in the </w:t>
      </w:r>
      <w:r>
        <w:rPr>
          <w:rFonts w:eastAsia="Phetsarath OT"/>
          <w:sz w:val="22"/>
          <w:szCs w:val="22"/>
          <w:lang w:bidi="lo-LA"/>
        </w:rPr>
        <w:t xml:space="preserve">TC. </w:t>
      </w:r>
      <w:r w:rsidRPr="00941E93">
        <w:rPr>
          <w:rFonts w:eastAsia="Phetsarath OT"/>
          <w:sz w:val="22"/>
          <w:szCs w:val="22"/>
          <w:lang w:bidi="lo-LA"/>
        </w:rPr>
        <w:t>R</w:t>
      </w:r>
      <w:r>
        <w:rPr>
          <w:rFonts w:eastAsia="Phetsarath OT"/>
          <w:sz w:val="22"/>
          <w:szCs w:val="22"/>
          <w:lang w:bidi="lo-LA"/>
        </w:rPr>
        <w:t xml:space="preserve">ec. </w:t>
      </w:r>
      <w:r w:rsidRPr="00941E93">
        <w:rPr>
          <w:rFonts w:eastAsia="Phetsarath OT"/>
          <w:sz w:val="22"/>
          <w:szCs w:val="22"/>
          <w:lang w:bidi="lo-LA"/>
        </w:rPr>
        <w:t>10.3)</w:t>
      </w:r>
      <w:r w:rsidRPr="00CB125E">
        <w:rPr>
          <w:rFonts w:eastAsia="Phetsarath OT"/>
          <w:sz w:val="22"/>
          <w:szCs w:val="22"/>
          <w:lang w:bidi="lo-LA"/>
        </w:rPr>
        <w:t xml:space="preserve"> </w:t>
      </w:r>
    </w:p>
    <w:p w14:paraId="54745542" w14:textId="77777777" w:rsidR="00C1057D" w:rsidRPr="00CB125E" w:rsidRDefault="00C1057D" w:rsidP="00E70B3E">
      <w:pPr>
        <w:pStyle w:val="CommentText"/>
        <w:spacing w:line="276" w:lineRule="auto"/>
        <w:rPr>
          <w:rFonts w:eastAsia="Phetsarath OT"/>
          <w:sz w:val="22"/>
          <w:szCs w:val="22"/>
          <w:lang w:bidi="lo-LA"/>
        </w:rPr>
      </w:pPr>
    </w:p>
  </w:comment>
  <w:comment w:id="232" w:author="Subhani Keerthiratne" w:date="2020-10-17T15:11:00Z" w:initials="SK">
    <w:p w14:paraId="0DF796BA" w14:textId="77777777" w:rsidR="00C1057D" w:rsidRDefault="00C1057D" w:rsidP="00E70B3E">
      <w:pPr>
        <w:pStyle w:val="CommentText"/>
      </w:pPr>
      <w:r>
        <w:rPr>
          <w:rStyle w:val="CommentReference"/>
        </w:rPr>
        <w:annotationRef/>
      </w:r>
      <w:r>
        <w:t>There is no requirement to end providing service to existing customers in such a scenario but only to end CDD measures and to report suspected transactions to the AMLIO.</w:t>
      </w:r>
    </w:p>
  </w:comment>
  <w:comment w:id="233" w:author="Dell" w:date="2021-01-26T23:04:00Z" w:initials="D">
    <w:p w14:paraId="2C763D42" w14:textId="26D27697" w:rsidR="00C1057D" w:rsidRDefault="00C1057D">
      <w:pPr>
        <w:pStyle w:val="CommentText"/>
      </w:pPr>
      <w:r>
        <w:rPr>
          <w:rStyle w:val="CommentReference"/>
        </w:rPr>
        <w:annotationRef/>
      </w:r>
      <w:r w:rsidRPr="00BE22B6">
        <w:t xml:space="preserve">In case of REs cannot collect all necessary of customers information, REs must cease their service or business relationship with that customer and must regard as suspicious transaction and then report it to AMLIO as defined in the Article 23 par 3 of the Law on Anti-Money Laundering and Counter-Financing Terrorism which this article is also covers the existing clients (as specified in TC. Rec 10.19).  </w:t>
      </w:r>
    </w:p>
  </w:comment>
  <w:comment w:id="239" w:author="Subhani Keerthiratne" w:date="2020-11-13T17:44:00Z" w:initials="SK">
    <w:p w14:paraId="67886606" w14:textId="77777777" w:rsidR="00C1057D" w:rsidRDefault="00C1057D" w:rsidP="00266CBB">
      <w:pPr>
        <w:pStyle w:val="CommentText"/>
      </w:pPr>
      <w:r>
        <w:rPr>
          <w:rStyle w:val="CommentReference"/>
        </w:rPr>
        <w:annotationRef/>
      </w:r>
      <w:r>
        <w:t>In C.14.1 Lao PDR states that this has been approved, however, Page 1 of Annex 31 states as Draft Agreement on Payment Services (see below)</w:t>
      </w:r>
    </w:p>
  </w:comment>
  <w:comment w:id="240" w:author="Dell" w:date="2021-01-27T08:55:00Z" w:initials="D">
    <w:p w14:paraId="1A6F994B" w14:textId="281E9F99" w:rsidR="00C1057D" w:rsidRDefault="00C1057D">
      <w:pPr>
        <w:pStyle w:val="CommentText"/>
      </w:pPr>
      <w:r>
        <w:rPr>
          <w:rStyle w:val="CommentReference"/>
        </w:rPr>
        <w:annotationRef/>
      </w:r>
      <w:r w:rsidR="00202078">
        <w:t xml:space="preserve">The </w:t>
      </w:r>
      <w:r w:rsidRPr="00E2565D">
        <w:t>Agreement on Payment Services was approved on 17 March 2020 as attached</w:t>
      </w:r>
      <w:r>
        <w:t xml:space="preserve"> in</w:t>
      </w:r>
      <w:r w:rsidRPr="00E2565D">
        <w:t xml:space="preserve"> 1</w:t>
      </w:r>
      <w:r w:rsidRPr="00202078">
        <w:rPr>
          <w:vertAlign w:val="superscript"/>
        </w:rPr>
        <w:t xml:space="preserve">st </w:t>
      </w:r>
      <w:r w:rsidRPr="00E2565D">
        <w:t>Annex 31</w:t>
      </w:r>
    </w:p>
  </w:comment>
  <w:comment w:id="241" w:author="Subhani Keerthiratne" w:date="2020-11-13T18:12:00Z" w:initials="SK">
    <w:p w14:paraId="76BED416" w14:textId="77777777" w:rsidR="00C1057D" w:rsidRDefault="00C1057D" w:rsidP="00266CBB">
      <w:pPr>
        <w:pStyle w:val="CommentText"/>
      </w:pPr>
      <w:r>
        <w:rPr>
          <w:rStyle w:val="CommentReference"/>
        </w:rPr>
        <w:annotationRef/>
      </w:r>
      <w:r>
        <w:t>See my comment above.</w:t>
      </w:r>
    </w:p>
  </w:comment>
  <w:comment w:id="246" w:author="PST-PC" w:date="2020-10-05T21:09:00Z" w:initials="P">
    <w:p w14:paraId="36C5CF45" w14:textId="77777777" w:rsidR="00C1057D" w:rsidRDefault="00C1057D" w:rsidP="00266CBB">
      <w:pPr>
        <w:pStyle w:val="CommentText"/>
        <w:jc w:val="thaiDistribute"/>
        <w:rPr>
          <w:sz w:val="22"/>
          <w:szCs w:val="22"/>
          <w:lang w:val="en-US"/>
        </w:rPr>
      </w:pPr>
      <w:r>
        <w:rPr>
          <w:rStyle w:val="CommentReference"/>
        </w:rPr>
        <w:annotationRef/>
      </w:r>
      <w:r w:rsidRPr="00F02FE7">
        <w:rPr>
          <w:sz w:val="22"/>
          <w:szCs w:val="22"/>
          <w:lang w:val="en-US"/>
        </w:rPr>
        <w:t xml:space="preserve">Lao PDR confirms that the definition under the Law on AML/CFT covered all categories of PEPs required under the R.12. </w:t>
      </w:r>
    </w:p>
    <w:p w14:paraId="5DAD616E" w14:textId="77777777" w:rsidR="00C1057D" w:rsidRDefault="00C1057D" w:rsidP="00266CBB">
      <w:pPr>
        <w:pStyle w:val="CommentText"/>
        <w:jc w:val="thaiDistribute"/>
        <w:rPr>
          <w:sz w:val="22"/>
          <w:szCs w:val="22"/>
          <w:lang w:val="en-US"/>
        </w:rPr>
      </w:pPr>
      <w:r w:rsidRPr="00F02FE7">
        <w:rPr>
          <w:sz w:val="22"/>
          <w:szCs w:val="22"/>
          <w:lang w:val="en-US"/>
        </w:rPr>
        <w:t>Due to political regime of Lao PDR does not have politician but only have public servant</w:t>
      </w:r>
      <w:r>
        <w:rPr>
          <w:sz w:val="22"/>
          <w:szCs w:val="22"/>
          <w:lang w:val="en-US"/>
        </w:rPr>
        <w:t xml:space="preserve"> therefore </w:t>
      </w:r>
      <w:proofErr w:type="gramStart"/>
      <w:r>
        <w:rPr>
          <w:sz w:val="22"/>
          <w:szCs w:val="22"/>
          <w:lang w:val="en-US"/>
        </w:rPr>
        <w:t>those public servant</w:t>
      </w:r>
      <w:proofErr w:type="gramEnd"/>
      <w:r w:rsidRPr="00F02FE7">
        <w:rPr>
          <w:sz w:val="22"/>
          <w:szCs w:val="22"/>
          <w:lang w:val="en-US"/>
        </w:rPr>
        <w:t xml:space="preserve"> </w:t>
      </w:r>
      <w:r>
        <w:rPr>
          <w:sz w:val="22"/>
          <w:szCs w:val="22"/>
          <w:lang w:val="en-US"/>
        </w:rPr>
        <w:t xml:space="preserve">who </w:t>
      </w:r>
      <w:r w:rsidRPr="00F02FE7">
        <w:rPr>
          <w:sz w:val="22"/>
          <w:szCs w:val="22"/>
          <w:lang w:val="en-US"/>
        </w:rPr>
        <w:t xml:space="preserve">holding the </w:t>
      </w:r>
      <w:r>
        <w:rPr>
          <w:sz w:val="22"/>
          <w:szCs w:val="22"/>
          <w:lang w:val="en-US"/>
        </w:rPr>
        <w:t>directorial level that has the power to make decision on issue would consider having potential PEPs in this matter.</w:t>
      </w:r>
    </w:p>
    <w:p w14:paraId="5F7FB138" w14:textId="77777777" w:rsidR="00C1057D" w:rsidRPr="00ED0233" w:rsidRDefault="00C1057D" w:rsidP="00266CBB">
      <w:pPr>
        <w:pStyle w:val="CommentText"/>
        <w:jc w:val="thaiDistribute"/>
        <w:rPr>
          <w:rFonts w:ascii="Phetsarath OT" w:eastAsia="Phetsarath OT" w:hAnsi="Phetsarath OT" w:cs="Phetsarath OT"/>
          <w:sz w:val="22"/>
          <w:szCs w:val="22"/>
          <w:lang w:val="en-US" w:bidi="lo-LA"/>
        </w:rPr>
      </w:pPr>
      <w:r w:rsidRPr="00F02FE7">
        <w:rPr>
          <w:sz w:val="22"/>
          <w:szCs w:val="22"/>
          <w:lang w:val="en-US"/>
        </w:rPr>
        <w:t xml:space="preserve">Director General level empower by Prime Minister as indicated in article 6 </w:t>
      </w:r>
      <w:r>
        <w:rPr>
          <w:sz w:val="22"/>
          <w:szCs w:val="22"/>
          <w:lang w:val="en-US"/>
        </w:rPr>
        <w:t>and d</w:t>
      </w:r>
      <w:r w:rsidRPr="00F02FE7">
        <w:rPr>
          <w:sz w:val="22"/>
          <w:szCs w:val="22"/>
          <w:lang w:val="en-US"/>
        </w:rPr>
        <w:t>eputy director level that empower by Minister as indicated in article 19 of the Law on Government No.</w:t>
      </w:r>
      <w:r w:rsidRPr="00F02FE7">
        <w:rPr>
          <w:rFonts w:eastAsia="Phetsarath OT"/>
          <w:sz w:val="22"/>
          <w:szCs w:val="22"/>
          <w:cs/>
          <w:lang w:val="en-US" w:bidi="lo-LA"/>
        </w:rPr>
        <w:t>04/</w:t>
      </w:r>
      <w:r w:rsidRPr="00F02FE7">
        <w:rPr>
          <w:rFonts w:eastAsia="Phetsarath OT"/>
          <w:sz w:val="22"/>
          <w:szCs w:val="22"/>
          <w:lang w:val="en-US" w:bidi="lo-LA"/>
        </w:rPr>
        <w:t>NA, dated</w:t>
      </w:r>
      <w:r w:rsidRPr="00F02FE7">
        <w:rPr>
          <w:rFonts w:eastAsia="Phetsarath OT"/>
          <w:sz w:val="22"/>
          <w:szCs w:val="22"/>
          <w:cs/>
          <w:lang w:val="en-US" w:bidi="lo-LA"/>
        </w:rPr>
        <w:t xml:space="preserve"> 08 </w:t>
      </w:r>
      <w:r w:rsidRPr="00F02FE7">
        <w:rPr>
          <w:rFonts w:eastAsia="Phetsarath OT"/>
          <w:sz w:val="22"/>
          <w:szCs w:val="22"/>
          <w:lang w:val="en-US" w:bidi="lo-LA"/>
        </w:rPr>
        <w:t>November</w:t>
      </w:r>
      <w:r w:rsidRPr="00F02FE7">
        <w:rPr>
          <w:rFonts w:eastAsia="Phetsarath OT"/>
          <w:sz w:val="22"/>
          <w:szCs w:val="22"/>
          <w:cs/>
          <w:lang w:val="en-US" w:bidi="lo-LA"/>
        </w:rPr>
        <w:t xml:space="preserve"> 2016</w:t>
      </w:r>
      <w:r w:rsidRPr="00FA39FD">
        <w:rPr>
          <w:sz w:val="22"/>
          <w:szCs w:val="22"/>
          <w:highlight w:val="yellow"/>
          <w:lang w:val="en-US"/>
        </w:rPr>
        <w:t xml:space="preserve">. </w:t>
      </w:r>
      <w:r w:rsidRPr="00FA39FD">
        <w:rPr>
          <w:rFonts w:eastAsia="Phetsarath OT"/>
          <w:sz w:val="22"/>
          <w:szCs w:val="22"/>
          <w:highlight w:val="yellow"/>
          <w:cs/>
          <w:lang w:val="en-US" w:bidi="lo-LA"/>
        </w:rPr>
        <w:t xml:space="preserve"> </w:t>
      </w:r>
      <w:r w:rsidRPr="00FA39FD">
        <w:rPr>
          <w:rFonts w:eastAsia="Phetsarath OT"/>
          <w:color w:val="FF0000"/>
          <w:sz w:val="22"/>
          <w:szCs w:val="22"/>
          <w:highlight w:val="yellow"/>
          <w:lang w:val="en-US" w:bidi="lo-LA"/>
        </w:rPr>
        <w:t>(annex 34)</w:t>
      </w:r>
    </w:p>
    <w:p w14:paraId="40BE9FA3" w14:textId="77777777" w:rsidR="00C1057D" w:rsidRDefault="00C1057D" w:rsidP="00266CBB">
      <w:pPr>
        <w:pStyle w:val="CommentText"/>
        <w:jc w:val="thaiDistribute"/>
      </w:pPr>
    </w:p>
    <w:p w14:paraId="6BFF1870" w14:textId="77777777" w:rsidR="00C1057D" w:rsidRPr="00F02FE7" w:rsidRDefault="00C1057D" w:rsidP="00266CBB">
      <w:pPr>
        <w:pStyle w:val="CommentText"/>
        <w:jc w:val="thaiDistribute"/>
        <w:rPr>
          <w:b/>
          <w:bCs/>
          <w:sz w:val="22"/>
          <w:szCs w:val="22"/>
        </w:rPr>
      </w:pPr>
      <w:r w:rsidRPr="00F02FE7">
        <w:rPr>
          <w:b/>
          <w:bCs/>
          <w:sz w:val="22"/>
          <w:szCs w:val="22"/>
          <w:lang w:val="en-US"/>
        </w:rPr>
        <w:t>Law on Government No.</w:t>
      </w:r>
      <w:r w:rsidRPr="00F02FE7">
        <w:rPr>
          <w:rFonts w:eastAsia="Phetsarath OT"/>
          <w:b/>
          <w:bCs/>
          <w:sz w:val="22"/>
          <w:szCs w:val="22"/>
          <w:cs/>
          <w:lang w:val="en-US" w:bidi="lo-LA"/>
        </w:rPr>
        <w:t>04/</w:t>
      </w:r>
      <w:r w:rsidRPr="00F02FE7">
        <w:rPr>
          <w:rFonts w:eastAsia="Phetsarath OT"/>
          <w:b/>
          <w:bCs/>
          <w:sz w:val="22"/>
          <w:szCs w:val="22"/>
          <w:lang w:val="en-US" w:bidi="lo-LA"/>
        </w:rPr>
        <w:t>NA, dated</w:t>
      </w:r>
      <w:r w:rsidRPr="00F02FE7">
        <w:rPr>
          <w:rFonts w:eastAsia="Phetsarath OT"/>
          <w:b/>
          <w:bCs/>
          <w:sz w:val="22"/>
          <w:szCs w:val="22"/>
          <w:cs/>
          <w:lang w:val="en-US" w:bidi="lo-LA"/>
        </w:rPr>
        <w:t xml:space="preserve"> 08 </w:t>
      </w:r>
      <w:r w:rsidRPr="00F02FE7">
        <w:rPr>
          <w:rFonts w:eastAsia="Phetsarath OT"/>
          <w:b/>
          <w:bCs/>
          <w:sz w:val="22"/>
          <w:szCs w:val="22"/>
          <w:lang w:val="en-US" w:bidi="lo-LA"/>
        </w:rPr>
        <w:t>November</w:t>
      </w:r>
      <w:r w:rsidRPr="00F02FE7">
        <w:rPr>
          <w:rFonts w:eastAsia="Phetsarath OT"/>
          <w:b/>
          <w:bCs/>
          <w:sz w:val="22"/>
          <w:szCs w:val="22"/>
          <w:cs/>
          <w:lang w:val="en-US" w:bidi="lo-LA"/>
        </w:rPr>
        <w:t xml:space="preserve"> 2016</w:t>
      </w:r>
    </w:p>
    <w:p w14:paraId="345973EE" w14:textId="77777777" w:rsidR="00C1057D" w:rsidRPr="00FA5835" w:rsidRDefault="00C1057D" w:rsidP="00266CBB">
      <w:pPr>
        <w:spacing w:after="0"/>
        <w:jc w:val="both"/>
        <w:rPr>
          <w:rFonts w:ascii="Times New Roman" w:hAnsi="Times New Roman" w:cs="Times New Roman"/>
          <w:b/>
          <w:bCs/>
        </w:rPr>
      </w:pPr>
      <w:r w:rsidRPr="00FA5835">
        <w:rPr>
          <w:rFonts w:ascii="Times New Roman" w:hAnsi="Times New Roman" w:cs="Times New Roman"/>
          <w:b/>
          <w:bCs/>
        </w:rPr>
        <w:t xml:space="preserve">"Article 6 </w:t>
      </w:r>
      <w:r w:rsidRPr="00E45750">
        <w:rPr>
          <w:rFonts w:ascii="Times New Roman" w:hAnsi="Times New Roman" w:cs="Times New Roman"/>
          <w:b/>
          <w:bCs/>
        </w:rPr>
        <w:t>(Amended) Rights and Duties of the Prime Minister</w:t>
      </w:r>
    </w:p>
    <w:p w14:paraId="66C13305" w14:textId="77777777" w:rsidR="00C1057D" w:rsidRPr="00FA5835" w:rsidRDefault="00C1057D" w:rsidP="00266CBB">
      <w:pPr>
        <w:spacing w:after="0"/>
        <w:ind w:left="360"/>
        <w:jc w:val="both"/>
        <w:rPr>
          <w:rFonts w:ascii="Times New Roman" w:hAnsi="Times New Roman" w:cs="Times New Roman"/>
        </w:rPr>
      </w:pPr>
      <w:r w:rsidRPr="00FA5835">
        <w:rPr>
          <w:rFonts w:ascii="Times New Roman" w:hAnsi="Times New Roman" w:cs="Times New Roman"/>
        </w:rPr>
        <w:tab/>
      </w:r>
      <w:r w:rsidRPr="00FA5835">
        <w:rPr>
          <w:rFonts w:ascii="Times New Roman" w:hAnsi="Times New Roman" w:cs="Times New Roman"/>
        </w:rPr>
        <w:tab/>
        <w:t>The prime minster is the head of government, is responsible directly to the national assembly and president, directs and manages the operation of the government and local authorities nationwide.</w:t>
      </w:r>
    </w:p>
    <w:p w14:paraId="1CCF448C" w14:textId="77777777" w:rsidR="00C1057D" w:rsidRPr="00FA5835" w:rsidRDefault="00C1057D" w:rsidP="00266CBB">
      <w:pPr>
        <w:spacing w:after="0"/>
        <w:ind w:left="360"/>
        <w:jc w:val="both"/>
        <w:rPr>
          <w:rFonts w:ascii="Times New Roman" w:hAnsi="Times New Roman" w:cs="Times New Roman"/>
        </w:rPr>
      </w:pPr>
      <w:r w:rsidRPr="00FA5835">
        <w:rPr>
          <w:rFonts w:ascii="Times New Roman" w:hAnsi="Times New Roman" w:cs="Times New Roman"/>
        </w:rPr>
        <w:tab/>
      </w:r>
      <w:r w:rsidRPr="00FA5835">
        <w:rPr>
          <w:rFonts w:ascii="Times New Roman" w:hAnsi="Times New Roman" w:cs="Times New Roman"/>
        </w:rPr>
        <w:tab/>
        <w:t>The prime minister has the following rights and duties:</w:t>
      </w:r>
    </w:p>
    <w:p w14:paraId="568580C1" w14:textId="77777777" w:rsidR="00C1057D" w:rsidRPr="00FA5835" w:rsidRDefault="00C1057D" w:rsidP="00266CBB">
      <w:pPr>
        <w:pStyle w:val="ListParagraph"/>
        <w:numPr>
          <w:ilvl w:val="0"/>
          <w:numId w:val="57"/>
        </w:numPr>
        <w:tabs>
          <w:tab w:val="clear" w:pos="850"/>
          <w:tab w:val="clear" w:pos="1191"/>
          <w:tab w:val="clear" w:pos="1531"/>
        </w:tabs>
        <w:spacing w:line="276" w:lineRule="auto"/>
        <w:ind w:left="360" w:firstLine="720"/>
        <w:contextualSpacing w:val="0"/>
      </w:pPr>
      <w:r w:rsidRPr="00FA5835">
        <w:t xml:space="preserve">Call for </w:t>
      </w:r>
      <w:r w:rsidRPr="00FA5835">
        <w:rPr>
          <w:lang w:val="en-US" w:bidi="lo-LA"/>
        </w:rPr>
        <w:t>and chair the government’s meetings;</w:t>
      </w:r>
    </w:p>
    <w:p w14:paraId="5AA95A68" w14:textId="77777777" w:rsidR="00C1057D" w:rsidRPr="00FA5835" w:rsidRDefault="00C1057D" w:rsidP="00266CBB">
      <w:pPr>
        <w:pStyle w:val="ListParagraph"/>
        <w:numPr>
          <w:ilvl w:val="0"/>
          <w:numId w:val="57"/>
        </w:numPr>
        <w:tabs>
          <w:tab w:val="clear" w:pos="850"/>
          <w:tab w:val="clear" w:pos="1191"/>
          <w:tab w:val="clear" w:pos="1531"/>
        </w:tabs>
        <w:spacing w:line="276" w:lineRule="auto"/>
        <w:ind w:left="360" w:firstLine="720"/>
        <w:contextualSpacing w:val="0"/>
      </w:pPr>
      <w:r w:rsidRPr="00FA5835">
        <w:rPr>
          <w:lang w:val="en-US" w:bidi="lo-LA"/>
        </w:rPr>
        <w:t>Direct and control the government’s work, the operation of ministries, ministry equivalence organizations, other organizations under government and local authority;</w:t>
      </w:r>
    </w:p>
    <w:p w14:paraId="2DFE3002" w14:textId="77777777" w:rsidR="00C1057D" w:rsidRPr="00FA5835" w:rsidRDefault="00C1057D" w:rsidP="00266CBB">
      <w:pPr>
        <w:pStyle w:val="ListParagraph"/>
        <w:numPr>
          <w:ilvl w:val="0"/>
          <w:numId w:val="57"/>
        </w:numPr>
        <w:tabs>
          <w:tab w:val="clear" w:pos="850"/>
          <w:tab w:val="clear" w:pos="1191"/>
          <w:tab w:val="clear" w:pos="1531"/>
        </w:tabs>
        <w:spacing w:line="276" w:lineRule="auto"/>
        <w:ind w:left="360" w:firstLine="720"/>
        <w:contextualSpacing w:val="0"/>
      </w:pPr>
      <w:r w:rsidRPr="00FA5835">
        <w:t xml:space="preserve">Direct and monitor-inspect the implementation of the constitution, law, resolution of the national assembly, national assembly standing committee and government’s meeting, national socio-economic development plan, state budget plan, state monetary plan, and government’s legislation. </w:t>
      </w:r>
    </w:p>
    <w:p w14:paraId="0B84899B" w14:textId="77777777" w:rsidR="00C1057D" w:rsidRPr="00F40C32" w:rsidRDefault="00C1057D" w:rsidP="00266CBB">
      <w:pPr>
        <w:pStyle w:val="ListParagraph"/>
        <w:numPr>
          <w:ilvl w:val="0"/>
          <w:numId w:val="57"/>
        </w:numPr>
        <w:tabs>
          <w:tab w:val="clear" w:pos="850"/>
          <w:tab w:val="clear" w:pos="1191"/>
          <w:tab w:val="clear" w:pos="1531"/>
        </w:tabs>
        <w:spacing w:line="276" w:lineRule="auto"/>
        <w:ind w:left="360" w:firstLine="720"/>
        <w:contextualSpacing w:val="0"/>
      </w:pPr>
      <w:r>
        <w:t xml:space="preserve">Propose to designate, relocate or dismiss the deputy prime minister, minister, head of a </w:t>
      </w:r>
      <w:r>
        <w:rPr>
          <w:lang w:val="en-US" w:bidi="lo-LA"/>
        </w:rPr>
        <w:t>ministry equivalence organization to the national assembly to consider adopting.</w:t>
      </w:r>
    </w:p>
    <w:p w14:paraId="769FC0B8" w14:textId="77777777" w:rsidR="00C1057D" w:rsidRPr="00A737C6" w:rsidRDefault="00C1057D" w:rsidP="00266CBB">
      <w:pPr>
        <w:pStyle w:val="ListParagraph"/>
        <w:numPr>
          <w:ilvl w:val="0"/>
          <w:numId w:val="57"/>
        </w:numPr>
        <w:tabs>
          <w:tab w:val="clear" w:pos="850"/>
          <w:tab w:val="clear" w:pos="1191"/>
          <w:tab w:val="clear" w:pos="1531"/>
        </w:tabs>
        <w:spacing w:line="276" w:lineRule="auto"/>
        <w:ind w:left="360" w:firstLine="720"/>
        <w:contextualSpacing w:val="0"/>
      </w:pPr>
      <w:r>
        <w:t xml:space="preserve">Designate, relocate or dismiss the deputy minister, vice chief of the </w:t>
      </w:r>
      <w:r>
        <w:rPr>
          <w:lang w:val="en-US" w:bidi="lo-LA"/>
        </w:rPr>
        <w:t xml:space="preserve">ministry equivalence organization, head of the sub-ministry, deputy chief of the sub-ministry, minister’s assistant, assistant to the </w:t>
      </w:r>
      <w:r>
        <w:t xml:space="preserve">head of the </w:t>
      </w:r>
      <w:r>
        <w:rPr>
          <w:lang w:val="en-US" w:bidi="lo-LA"/>
        </w:rPr>
        <w:t>ministry equivalence organization, department director, head of department equivalence organization;</w:t>
      </w:r>
    </w:p>
    <w:p w14:paraId="69B142A2" w14:textId="77777777" w:rsidR="00C1057D" w:rsidRPr="00007520" w:rsidRDefault="00C1057D" w:rsidP="00266CBB">
      <w:pPr>
        <w:pStyle w:val="ListParagraph"/>
        <w:numPr>
          <w:ilvl w:val="0"/>
          <w:numId w:val="57"/>
        </w:numPr>
        <w:tabs>
          <w:tab w:val="clear" w:pos="850"/>
          <w:tab w:val="clear" w:pos="1191"/>
          <w:tab w:val="clear" w:pos="1531"/>
        </w:tabs>
        <w:spacing w:line="276" w:lineRule="auto"/>
        <w:ind w:left="360" w:firstLine="720"/>
        <w:contextualSpacing w:val="0"/>
      </w:pPr>
      <w:r>
        <w:rPr>
          <w:lang w:val="en-US" w:bidi="lo-LA"/>
        </w:rPr>
        <w:t xml:space="preserve">Designate and dismiss the provincial governor, Vientiane capital mayor </w:t>
      </w:r>
      <w:r>
        <w:t xml:space="preserve">after a meeting of the provincial people’s assembly has adopted; comment on the proposal of the </w:t>
      </w:r>
      <w:r>
        <w:rPr>
          <w:lang w:val="en-US" w:bidi="lo-LA"/>
        </w:rPr>
        <w:t>provincial governor, Vientiane capital mayor regarding the designation or dismissal of the provincial vice governor, Vientiane capital vice governor, district mayor, chief of the municipality, city director before presenting to the provincial people’s assembly or people’s assembly standing committee to consider adopting;</w:t>
      </w:r>
    </w:p>
    <w:p w14:paraId="5056415A" w14:textId="77777777" w:rsidR="00C1057D" w:rsidRPr="005C4572" w:rsidRDefault="00C1057D" w:rsidP="00266CBB">
      <w:pPr>
        <w:pStyle w:val="ListParagraph"/>
        <w:numPr>
          <w:ilvl w:val="0"/>
          <w:numId w:val="57"/>
        </w:numPr>
        <w:tabs>
          <w:tab w:val="clear" w:pos="850"/>
          <w:tab w:val="clear" w:pos="1191"/>
          <w:tab w:val="clear" w:pos="1531"/>
        </w:tabs>
        <w:spacing w:line="276" w:lineRule="auto"/>
        <w:ind w:left="360" w:firstLine="720"/>
        <w:contextualSpacing w:val="0"/>
      </w:pPr>
      <w:r>
        <w:rPr>
          <w:lang w:val="en-US" w:bidi="lo-LA"/>
        </w:rPr>
        <w:t xml:space="preserve">Promote or dismiss the colonel class of the national </w:t>
      </w:r>
      <w:proofErr w:type="spellStart"/>
      <w:r>
        <w:rPr>
          <w:lang w:val="en-US" w:bidi="lo-LA"/>
        </w:rPr>
        <w:t>defence</w:t>
      </w:r>
      <w:proofErr w:type="spellEnd"/>
      <w:r>
        <w:rPr>
          <w:lang w:val="en-US" w:bidi="lo-LA"/>
        </w:rPr>
        <w:t xml:space="preserve">-public security forces; propose to the president to promote or dismiss the general class of the national </w:t>
      </w:r>
      <w:proofErr w:type="spellStart"/>
      <w:r>
        <w:rPr>
          <w:lang w:val="en-US" w:bidi="lo-LA"/>
        </w:rPr>
        <w:t>defence</w:t>
      </w:r>
      <w:proofErr w:type="spellEnd"/>
      <w:r>
        <w:rPr>
          <w:lang w:val="en-US" w:bidi="lo-LA"/>
        </w:rPr>
        <w:t>-public security forces;</w:t>
      </w:r>
    </w:p>
    <w:p w14:paraId="1816073E" w14:textId="77777777" w:rsidR="00C1057D" w:rsidRPr="005C4572" w:rsidRDefault="00C1057D" w:rsidP="00266CBB">
      <w:pPr>
        <w:pStyle w:val="ListParagraph"/>
        <w:numPr>
          <w:ilvl w:val="0"/>
          <w:numId w:val="57"/>
        </w:numPr>
        <w:tabs>
          <w:tab w:val="clear" w:pos="850"/>
          <w:tab w:val="clear" w:pos="1191"/>
          <w:tab w:val="clear" w:pos="1531"/>
        </w:tabs>
        <w:spacing w:line="276" w:lineRule="auto"/>
        <w:ind w:left="360" w:firstLine="720"/>
        <w:contextualSpacing w:val="0"/>
      </w:pPr>
      <w:r>
        <w:rPr>
          <w:lang w:val="en-US" w:bidi="lo-LA"/>
        </w:rPr>
        <w:t>Propose to the president to designate an ambassador or fully authorized representative of the Lao People’s Democratic Republic to be stationed overseas or called to return to the country;</w:t>
      </w:r>
    </w:p>
    <w:p w14:paraId="20209E6E" w14:textId="77777777" w:rsidR="00C1057D" w:rsidRDefault="00C1057D" w:rsidP="00266CBB">
      <w:pPr>
        <w:pStyle w:val="ListParagraph"/>
        <w:numPr>
          <w:ilvl w:val="0"/>
          <w:numId w:val="57"/>
        </w:numPr>
        <w:tabs>
          <w:tab w:val="clear" w:pos="850"/>
          <w:tab w:val="clear" w:pos="1191"/>
          <w:tab w:val="clear" w:pos="1531"/>
        </w:tabs>
        <w:spacing w:line="276" w:lineRule="auto"/>
        <w:ind w:left="360" w:firstLine="720"/>
        <w:contextualSpacing w:val="0"/>
      </w:pPr>
      <w:r>
        <w:rPr>
          <w:lang w:val="en-US" w:bidi="lo-LA"/>
        </w:rPr>
        <w:t xml:space="preserve">Issue the decision to </w:t>
      </w:r>
      <w:r>
        <w:t>grant, withdraw, cancel and re-grant nationality and issue a decision to grant a foreigner honorary citizenship;</w:t>
      </w:r>
    </w:p>
    <w:p w14:paraId="1E6AB1B0" w14:textId="77777777" w:rsidR="00C1057D" w:rsidRDefault="00C1057D" w:rsidP="00266CBB">
      <w:pPr>
        <w:pStyle w:val="ListParagraph"/>
        <w:numPr>
          <w:ilvl w:val="0"/>
          <w:numId w:val="57"/>
        </w:numPr>
        <w:tabs>
          <w:tab w:val="clear" w:pos="850"/>
          <w:tab w:val="clear" w:pos="1191"/>
          <w:tab w:val="clear" w:pos="1531"/>
        </w:tabs>
        <w:spacing w:line="276" w:lineRule="auto"/>
        <w:ind w:left="360" w:firstLine="720"/>
        <w:contextualSpacing w:val="0"/>
      </w:pPr>
      <w:r>
        <w:t xml:space="preserve">Propose to the national assembly to consider, adopt, cancel, terminate participation of the treaty </w:t>
      </w:r>
      <w:r>
        <w:rPr>
          <w:szCs w:val="24"/>
        </w:rPr>
        <w:t xml:space="preserve">that the Lao PDR is a </w:t>
      </w:r>
      <w:r w:rsidRPr="00187FC8">
        <w:rPr>
          <w:szCs w:val="24"/>
        </w:rPr>
        <w:t>party to</w:t>
      </w:r>
      <w:r>
        <w:rPr>
          <w:szCs w:val="24"/>
        </w:rPr>
        <w:t xml:space="preserve"> and international agreements at government level;</w:t>
      </w:r>
    </w:p>
    <w:p w14:paraId="7E2F6A9A" w14:textId="77777777" w:rsidR="00C1057D" w:rsidRPr="001B05C8" w:rsidRDefault="00C1057D" w:rsidP="00266CBB">
      <w:pPr>
        <w:pStyle w:val="ListParagraph"/>
        <w:numPr>
          <w:ilvl w:val="0"/>
          <w:numId w:val="57"/>
        </w:numPr>
        <w:tabs>
          <w:tab w:val="clear" w:pos="850"/>
          <w:tab w:val="clear" w:pos="1191"/>
          <w:tab w:val="clear" w:pos="1531"/>
        </w:tabs>
        <w:spacing w:line="276" w:lineRule="auto"/>
        <w:ind w:left="360" w:firstLine="720"/>
        <w:contextualSpacing w:val="0"/>
      </w:pPr>
      <w:r>
        <w:t xml:space="preserve">Propose to the national assembly standing committee to consider, decide to </w:t>
      </w:r>
      <w:r>
        <w:rPr>
          <w:lang w:val="en-US" w:bidi="lo-LA"/>
        </w:rPr>
        <w:t xml:space="preserve">ratify a </w:t>
      </w:r>
      <w:r>
        <w:t xml:space="preserve">treaty </w:t>
      </w:r>
      <w:r>
        <w:rPr>
          <w:szCs w:val="24"/>
        </w:rPr>
        <w:t xml:space="preserve">that the Lao PDR is a </w:t>
      </w:r>
      <w:r w:rsidRPr="00187FC8">
        <w:rPr>
          <w:szCs w:val="24"/>
        </w:rPr>
        <w:t>party to</w:t>
      </w:r>
      <w:r>
        <w:rPr>
          <w:szCs w:val="24"/>
        </w:rPr>
        <w:t xml:space="preserve"> and international agreement at government level;</w:t>
      </w:r>
    </w:p>
    <w:p w14:paraId="7C198297" w14:textId="77777777" w:rsidR="00C1057D" w:rsidRPr="00895A96" w:rsidRDefault="00C1057D" w:rsidP="00266CBB">
      <w:pPr>
        <w:pStyle w:val="ListParagraph"/>
        <w:numPr>
          <w:ilvl w:val="0"/>
          <w:numId w:val="57"/>
        </w:numPr>
        <w:tabs>
          <w:tab w:val="clear" w:pos="850"/>
          <w:tab w:val="clear" w:pos="1191"/>
          <w:tab w:val="clear" w:pos="1531"/>
        </w:tabs>
        <w:spacing w:line="276" w:lineRule="auto"/>
        <w:ind w:left="360" w:firstLine="720"/>
        <w:contextualSpacing w:val="0"/>
      </w:pPr>
      <w:r>
        <w:rPr>
          <w:szCs w:val="24"/>
        </w:rPr>
        <w:t>Propose the president to decide to grant or decorate with the national golden medal, honour medal, badge, state’s highest title and decide other forms of appreciation;</w:t>
      </w:r>
    </w:p>
    <w:p w14:paraId="79B3C361" w14:textId="77777777" w:rsidR="00C1057D" w:rsidRPr="00895A96" w:rsidRDefault="00C1057D" w:rsidP="00266CBB">
      <w:pPr>
        <w:pStyle w:val="ListParagraph"/>
        <w:numPr>
          <w:ilvl w:val="0"/>
          <w:numId w:val="57"/>
        </w:numPr>
        <w:tabs>
          <w:tab w:val="clear" w:pos="850"/>
          <w:tab w:val="clear" w:pos="1191"/>
          <w:tab w:val="clear" w:pos="1531"/>
        </w:tabs>
        <w:spacing w:line="276" w:lineRule="auto"/>
        <w:ind w:left="360" w:firstLine="720"/>
        <w:contextualSpacing w:val="0"/>
      </w:pPr>
      <w:r>
        <w:t xml:space="preserve">Issue decrees, orders and decisions regarding the implementation of policy, law, regulation, government plan, organization and operation of the ministry, </w:t>
      </w:r>
      <w:r>
        <w:rPr>
          <w:lang w:val="en-US" w:bidi="lo-LA"/>
        </w:rPr>
        <w:t>ministry equivalence organization, other organization under the government and local authority;</w:t>
      </w:r>
    </w:p>
    <w:p w14:paraId="005B4911" w14:textId="77777777" w:rsidR="00C1057D" w:rsidRPr="00DF3F0F" w:rsidRDefault="00C1057D" w:rsidP="00266CBB">
      <w:pPr>
        <w:pStyle w:val="ListParagraph"/>
        <w:numPr>
          <w:ilvl w:val="0"/>
          <w:numId w:val="57"/>
        </w:numPr>
        <w:tabs>
          <w:tab w:val="clear" w:pos="850"/>
          <w:tab w:val="clear" w:pos="1191"/>
          <w:tab w:val="clear" w:pos="1531"/>
        </w:tabs>
        <w:spacing w:line="276" w:lineRule="auto"/>
        <w:ind w:left="360" w:firstLine="720"/>
        <w:contextualSpacing w:val="0"/>
      </w:pPr>
      <w:r>
        <w:rPr>
          <w:lang w:val="en-US" w:bidi="lo-LA"/>
        </w:rPr>
        <w:t xml:space="preserve">Suspend the implementation of, terminate or cancel the decision, order, instruction of a ministry, ministry equivalence organization, organization under the government and local authority that contradicts other laws and legislation, </w:t>
      </w:r>
      <w:proofErr w:type="gramStart"/>
      <w:r>
        <w:rPr>
          <w:lang w:val="en-US" w:bidi="lo-LA"/>
        </w:rPr>
        <w:t>accept</w:t>
      </w:r>
      <w:proofErr w:type="gramEnd"/>
      <w:r>
        <w:rPr>
          <w:lang w:val="en-US" w:bidi="lo-LA"/>
        </w:rPr>
        <w:t xml:space="preserve"> for the case </w:t>
      </w:r>
      <w:r w:rsidRPr="00BE7E09">
        <w:rPr>
          <w:color w:val="000000" w:themeColor="text1"/>
          <w:lang w:val="en-US" w:bidi="lo-LA"/>
        </w:rPr>
        <w:t xml:space="preserve">proceeding order </w:t>
      </w:r>
      <w:r>
        <w:rPr>
          <w:lang w:val="en-US" w:bidi="lo-LA"/>
        </w:rPr>
        <w:t xml:space="preserve">of </w:t>
      </w:r>
      <w:r>
        <w:rPr>
          <w:szCs w:val="24"/>
        </w:rPr>
        <w:t>the people’s p</w:t>
      </w:r>
      <w:r w:rsidRPr="000F700B">
        <w:rPr>
          <w:szCs w:val="24"/>
        </w:rPr>
        <w:t>rosecutor</w:t>
      </w:r>
      <w:r>
        <w:rPr>
          <w:szCs w:val="24"/>
        </w:rPr>
        <w:t xml:space="preserve"> and people’s court;</w:t>
      </w:r>
    </w:p>
    <w:p w14:paraId="490EC926" w14:textId="77777777" w:rsidR="00C1057D" w:rsidRPr="00DF3F0F" w:rsidRDefault="00C1057D" w:rsidP="00266CBB">
      <w:pPr>
        <w:pStyle w:val="ListParagraph"/>
        <w:numPr>
          <w:ilvl w:val="0"/>
          <w:numId w:val="57"/>
        </w:numPr>
        <w:tabs>
          <w:tab w:val="clear" w:pos="850"/>
          <w:tab w:val="clear" w:pos="1191"/>
          <w:tab w:val="clear" w:pos="1531"/>
        </w:tabs>
        <w:spacing w:line="276" w:lineRule="auto"/>
        <w:ind w:left="360" w:firstLine="720"/>
        <w:contextualSpacing w:val="0"/>
      </w:pPr>
      <w:r>
        <w:rPr>
          <w:szCs w:val="24"/>
        </w:rPr>
        <w:t xml:space="preserve">Grant the right to the minister, head of the </w:t>
      </w:r>
      <w:r>
        <w:rPr>
          <w:lang w:val="en-US" w:bidi="lo-LA"/>
        </w:rPr>
        <w:t>ministry equivalence organization to represent the government when participating in a conference, signing an agreement or treaty with a foreign nation;</w:t>
      </w:r>
    </w:p>
    <w:p w14:paraId="57478495" w14:textId="77777777" w:rsidR="00C1057D" w:rsidRPr="00DF3F0F" w:rsidRDefault="00C1057D" w:rsidP="00266CBB">
      <w:pPr>
        <w:pStyle w:val="ListParagraph"/>
        <w:numPr>
          <w:ilvl w:val="0"/>
          <w:numId w:val="57"/>
        </w:numPr>
        <w:tabs>
          <w:tab w:val="clear" w:pos="850"/>
          <w:tab w:val="clear" w:pos="1191"/>
          <w:tab w:val="clear" w:pos="1531"/>
        </w:tabs>
        <w:spacing w:line="276" w:lineRule="auto"/>
        <w:ind w:left="360" w:firstLine="720"/>
        <w:contextualSpacing w:val="0"/>
      </w:pPr>
      <w:r>
        <w:rPr>
          <w:lang w:val="en-US" w:bidi="lo-LA"/>
        </w:rPr>
        <w:t>Summarize and report annually on the operation of the government to the national assembly and the president;</w:t>
      </w:r>
    </w:p>
    <w:p w14:paraId="6DB61ED2" w14:textId="77777777" w:rsidR="00C1057D" w:rsidRPr="00DF3F0F" w:rsidRDefault="00C1057D" w:rsidP="00266CBB">
      <w:pPr>
        <w:pStyle w:val="ListParagraph"/>
        <w:numPr>
          <w:ilvl w:val="0"/>
          <w:numId w:val="57"/>
        </w:numPr>
        <w:tabs>
          <w:tab w:val="clear" w:pos="850"/>
          <w:tab w:val="clear" w:pos="1191"/>
          <w:tab w:val="clear" w:pos="1531"/>
        </w:tabs>
        <w:spacing w:line="276" w:lineRule="auto"/>
        <w:ind w:left="360" w:firstLine="720"/>
        <w:contextualSpacing w:val="0"/>
      </w:pPr>
      <w:r>
        <w:rPr>
          <w:lang w:val="en-US" w:bidi="lo-LA"/>
        </w:rPr>
        <w:t>Resign from the position when found that they are unable to carry out the duty due to health reasons or other reasons;</w:t>
      </w:r>
    </w:p>
    <w:p w14:paraId="7EC93E32" w14:textId="77777777" w:rsidR="00C1057D" w:rsidRPr="00ED0233" w:rsidRDefault="00C1057D" w:rsidP="00266CBB">
      <w:pPr>
        <w:pStyle w:val="ListParagraph"/>
        <w:numPr>
          <w:ilvl w:val="0"/>
          <w:numId w:val="57"/>
        </w:numPr>
        <w:tabs>
          <w:tab w:val="clear" w:pos="850"/>
          <w:tab w:val="clear" w:pos="1191"/>
          <w:tab w:val="clear" w:pos="1531"/>
        </w:tabs>
        <w:spacing w:line="276" w:lineRule="auto"/>
        <w:ind w:left="360" w:firstLine="720"/>
        <w:contextualSpacing w:val="0"/>
      </w:pPr>
      <w:r>
        <w:t>Exercise other rights and perform other duties as determined in the law and regulations."</w:t>
      </w:r>
    </w:p>
    <w:p w14:paraId="0963F130" w14:textId="77777777" w:rsidR="00C1057D" w:rsidRDefault="00C1057D" w:rsidP="00266CBB">
      <w:pPr>
        <w:spacing w:after="0"/>
        <w:ind w:left="360" w:hanging="360"/>
        <w:jc w:val="both"/>
        <w:rPr>
          <w:rFonts w:ascii="Times New Roman" w:hAnsi="Times New Roman" w:cs="Times New Roman"/>
          <w:b/>
          <w:bCs/>
        </w:rPr>
      </w:pPr>
    </w:p>
    <w:p w14:paraId="5A287D00" w14:textId="77777777" w:rsidR="00C1057D" w:rsidRPr="003E4102" w:rsidRDefault="00C1057D" w:rsidP="00266CBB">
      <w:pPr>
        <w:spacing w:after="0"/>
        <w:ind w:left="360" w:hanging="360"/>
        <w:jc w:val="both"/>
        <w:rPr>
          <w:rFonts w:ascii="Times New Roman" w:hAnsi="Times New Roman" w:cs="Times New Roman"/>
          <w:b/>
          <w:bCs/>
        </w:rPr>
      </w:pPr>
      <w:r w:rsidRPr="003E4102">
        <w:rPr>
          <w:rFonts w:ascii="Times New Roman" w:hAnsi="Times New Roman" w:cs="Times New Roman"/>
          <w:b/>
          <w:bCs/>
        </w:rPr>
        <w:t>"Article 19 (Amended) Rights and Duties of the Minister and Head of the Ministry equivalence organization</w:t>
      </w:r>
    </w:p>
    <w:p w14:paraId="5E505C8A" w14:textId="77777777" w:rsidR="00C1057D" w:rsidRPr="003E4102" w:rsidRDefault="00C1057D" w:rsidP="00266CBB">
      <w:pPr>
        <w:spacing w:after="0"/>
        <w:ind w:left="360"/>
        <w:jc w:val="both"/>
        <w:rPr>
          <w:rFonts w:ascii="Times New Roman" w:hAnsi="Times New Roman" w:cs="Times New Roman"/>
        </w:rPr>
      </w:pPr>
      <w:r w:rsidRPr="003E4102">
        <w:rPr>
          <w:rFonts w:ascii="Times New Roman" w:hAnsi="Times New Roman" w:cs="Times New Roman"/>
        </w:rPr>
        <w:tab/>
      </w:r>
      <w:r w:rsidRPr="003E4102">
        <w:rPr>
          <w:rFonts w:ascii="Times New Roman" w:hAnsi="Times New Roman" w:cs="Times New Roman"/>
        </w:rPr>
        <w:tab/>
        <w:t>The minister and head of the ministry equivalence organization is a member of the government, is a chief of the ministry and head of the ministry equivalence organization, is responsible to the government, prime minister, deputy prime minister, is a person who directs the scope of work for macro management for the sector they are responsible for, and has the following rights and duties:</w:t>
      </w:r>
    </w:p>
    <w:p w14:paraId="4BFAF76B" w14:textId="77777777" w:rsidR="00C1057D" w:rsidRPr="003E4102" w:rsidRDefault="00C1057D" w:rsidP="00266CBB">
      <w:pPr>
        <w:pStyle w:val="ListParagraph"/>
        <w:numPr>
          <w:ilvl w:val="0"/>
          <w:numId w:val="56"/>
        </w:numPr>
        <w:tabs>
          <w:tab w:val="clear" w:pos="850"/>
          <w:tab w:val="clear" w:pos="1191"/>
          <w:tab w:val="clear" w:pos="1531"/>
        </w:tabs>
        <w:spacing w:line="276" w:lineRule="auto"/>
        <w:ind w:left="360" w:firstLine="720"/>
        <w:contextualSpacing w:val="0"/>
      </w:pPr>
      <w:r w:rsidRPr="003E4102">
        <w:t>Expand and implement the five-year socio-economic development plan of the government annually, and resolutions of the government’s meetings;</w:t>
      </w:r>
    </w:p>
    <w:p w14:paraId="75F2A32D" w14:textId="77777777" w:rsidR="00C1057D" w:rsidRPr="003E4102" w:rsidRDefault="00C1057D" w:rsidP="00266CBB">
      <w:pPr>
        <w:pStyle w:val="ListParagraph"/>
        <w:numPr>
          <w:ilvl w:val="0"/>
          <w:numId w:val="56"/>
        </w:numPr>
        <w:tabs>
          <w:tab w:val="clear" w:pos="850"/>
          <w:tab w:val="clear" w:pos="1191"/>
          <w:tab w:val="clear" w:pos="1531"/>
        </w:tabs>
        <w:spacing w:line="276" w:lineRule="auto"/>
        <w:ind w:left="360" w:firstLine="720"/>
        <w:contextualSpacing w:val="0"/>
      </w:pPr>
      <w:r w:rsidRPr="003E4102">
        <w:t>Lead, manage, inspect and set up the measures necessary regarding the implementation of the socio-economic development plan, state budget plan, resolutions of the national assembly, national assembly standing committee, government, work plan and their operations;</w:t>
      </w:r>
    </w:p>
    <w:p w14:paraId="786AF758" w14:textId="77777777" w:rsidR="00C1057D" w:rsidRPr="003E4102" w:rsidRDefault="00C1057D" w:rsidP="00266CBB">
      <w:pPr>
        <w:pStyle w:val="ListParagraph"/>
        <w:numPr>
          <w:ilvl w:val="0"/>
          <w:numId w:val="56"/>
        </w:numPr>
        <w:tabs>
          <w:tab w:val="clear" w:pos="850"/>
          <w:tab w:val="clear" w:pos="1191"/>
          <w:tab w:val="clear" w:pos="1531"/>
        </w:tabs>
        <w:spacing w:line="276" w:lineRule="auto"/>
        <w:ind w:left="360" w:firstLine="720"/>
        <w:contextualSpacing w:val="0"/>
      </w:pPr>
      <w:r w:rsidRPr="003E4102">
        <w:t>Propose to formulate or improve the law, provision, edict, and decree to the government;</w:t>
      </w:r>
    </w:p>
    <w:p w14:paraId="3A9FF0DE" w14:textId="77777777" w:rsidR="00C1057D" w:rsidRPr="003E4102" w:rsidRDefault="00C1057D" w:rsidP="00266CBB">
      <w:pPr>
        <w:pStyle w:val="ListParagraph"/>
        <w:numPr>
          <w:ilvl w:val="0"/>
          <w:numId w:val="56"/>
        </w:numPr>
        <w:tabs>
          <w:tab w:val="clear" w:pos="850"/>
          <w:tab w:val="clear" w:pos="1191"/>
          <w:tab w:val="clear" w:pos="1531"/>
        </w:tabs>
        <w:spacing w:line="276" w:lineRule="auto"/>
        <w:ind w:left="360" w:firstLine="720"/>
        <w:contextualSpacing w:val="0"/>
      </w:pPr>
      <w:r w:rsidRPr="003E4102">
        <w:t xml:space="preserve">Direct scientific research, disseminate and </w:t>
      </w:r>
      <w:r w:rsidRPr="003E4102">
        <w:rPr>
          <w:lang w:val="en-US"/>
        </w:rPr>
        <w:t>introduce the use of new science to the development of their own sector;</w:t>
      </w:r>
    </w:p>
    <w:p w14:paraId="24E83EE8" w14:textId="77777777" w:rsidR="00C1057D" w:rsidRPr="003E4102" w:rsidRDefault="00C1057D" w:rsidP="00266CBB">
      <w:pPr>
        <w:pStyle w:val="ListParagraph"/>
        <w:numPr>
          <w:ilvl w:val="0"/>
          <w:numId w:val="56"/>
        </w:numPr>
        <w:tabs>
          <w:tab w:val="clear" w:pos="850"/>
          <w:tab w:val="clear" w:pos="1191"/>
          <w:tab w:val="clear" w:pos="1531"/>
        </w:tabs>
        <w:spacing w:line="276" w:lineRule="auto"/>
        <w:ind w:left="360" w:firstLine="720"/>
        <w:contextualSpacing w:val="0"/>
      </w:pPr>
      <w:r w:rsidRPr="003E4102">
        <w:t xml:space="preserve">Issue the decisions, orders, </w:t>
      </w:r>
      <w:proofErr w:type="gramStart"/>
      <w:r w:rsidRPr="003E4102">
        <w:t>instructions,  and</w:t>
      </w:r>
      <w:proofErr w:type="gramEnd"/>
      <w:r w:rsidRPr="003E4102">
        <w:t xml:space="preserve"> notifications regarding organization, operation and management;</w:t>
      </w:r>
    </w:p>
    <w:p w14:paraId="7CC1FDFA" w14:textId="77777777" w:rsidR="00C1057D" w:rsidRPr="003E4102" w:rsidRDefault="00C1057D" w:rsidP="00266CBB">
      <w:pPr>
        <w:pStyle w:val="ListParagraph"/>
        <w:numPr>
          <w:ilvl w:val="0"/>
          <w:numId w:val="56"/>
        </w:numPr>
        <w:tabs>
          <w:tab w:val="clear" w:pos="850"/>
          <w:tab w:val="clear" w:pos="1191"/>
          <w:tab w:val="clear" w:pos="1531"/>
        </w:tabs>
        <w:spacing w:line="276" w:lineRule="auto"/>
        <w:ind w:left="360" w:firstLine="720"/>
        <w:contextualSpacing w:val="0"/>
      </w:pPr>
      <w:r w:rsidRPr="003E4102">
        <w:t>Suspend, terminate or cancel the legislation of their subordinate authorities that contradicts the law or regulations;</w:t>
      </w:r>
    </w:p>
    <w:p w14:paraId="39396CC3" w14:textId="77777777" w:rsidR="00C1057D" w:rsidRPr="003E4102" w:rsidRDefault="00C1057D" w:rsidP="00266CBB">
      <w:pPr>
        <w:pStyle w:val="ListParagraph"/>
        <w:numPr>
          <w:ilvl w:val="0"/>
          <w:numId w:val="56"/>
        </w:numPr>
        <w:tabs>
          <w:tab w:val="clear" w:pos="850"/>
          <w:tab w:val="clear" w:pos="1191"/>
          <w:tab w:val="clear" w:pos="1531"/>
        </w:tabs>
        <w:spacing w:line="276" w:lineRule="auto"/>
        <w:ind w:left="360" w:firstLine="720"/>
        <w:contextualSpacing w:val="0"/>
      </w:pPr>
      <w:r w:rsidRPr="003E4102">
        <w:t>Coordinate with the relevant sector or propose to a higher authority to consider suspend, terminate or cancel the legislation of other sectors that contradict the law or regulations;</w:t>
      </w:r>
    </w:p>
    <w:p w14:paraId="6B0E41F0" w14:textId="77777777" w:rsidR="00C1057D" w:rsidRPr="003E4102" w:rsidRDefault="00C1057D" w:rsidP="00266CBB">
      <w:pPr>
        <w:pStyle w:val="ListParagraph"/>
        <w:numPr>
          <w:ilvl w:val="0"/>
          <w:numId w:val="56"/>
        </w:numPr>
        <w:tabs>
          <w:tab w:val="clear" w:pos="850"/>
          <w:tab w:val="clear" w:pos="1191"/>
          <w:tab w:val="clear" w:pos="1531"/>
        </w:tabs>
        <w:spacing w:line="276" w:lineRule="auto"/>
        <w:ind w:left="360" w:firstLine="720"/>
        <w:contextualSpacing w:val="0"/>
      </w:pPr>
      <w:r w:rsidRPr="003E4102">
        <w:t>Designate, relocate or dismiss the deputy director of the ministry’s cabinet, deputy director of the department, vice chief of the department equivalence organization, director and deputy director of the division, chief and vice chief of the offices, director and deputy director of the specialized units under their organization;</w:t>
      </w:r>
    </w:p>
    <w:p w14:paraId="1D0490DF" w14:textId="77777777" w:rsidR="00C1057D" w:rsidRPr="003E4102" w:rsidRDefault="00C1057D" w:rsidP="00266CBB">
      <w:pPr>
        <w:pStyle w:val="ListParagraph"/>
        <w:numPr>
          <w:ilvl w:val="0"/>
          <w:numId w:val="56"/>
        </w:numPr>
        <w:tabs>
          <w:tab w:val="clear" w:pos="850"/>
          <w:tab w:val="clear" w:pos="1191"/>
          <w:tab w:val="clear" w:pos="1531"/>
        </w:tabs>
        <w:spacing w:line="276" w:lineRule="auto"/>
        <w:ind w:left="360" w:firstLine="720"/>
        <w:contextualSpacing w:val="0"/>
      </w:pPr>
      <w:r w:rsidRPr="003E4102">
        <w:t xml:space="preserve">Comment on the proposals of the </w:t>
      </w:r>
      <w:r w:rsidRPr="003E4102">
        <w:rPr>
          <w:lang w:val="en-US" w:bidi="lo-LA"/>
        </w:rPr>
        <w:t>provincial governor, Vientiane capital mayor regarding the designation or dismissal of the director and deputy of the provincial department before presenting to the provincial people’s assembly or people’s assembly standing committee to consider adopting;</w:t>
      </w:r>
    </w:p>
    <w:p w14:paraId="53367814" w14:textId="77777777" w:rsidR="00C1057D" w:rsidRPr="003E4102" w:rsidRDefault="00C1057D" w:rsidP="00266CBB">
      <w:pPr>
        <w:pStyle w:val="ListParagraph"/>
        <w:numPr>
          <w:ilvl w:val="0"/>
          <w:numId w:val="56"/>
        </w:numPr>
        <w:tabs>
          <w:tab w:val="clear" w:pos="850"/>
          <w:tab w:val="clear" w:pos="1191"/>
          <w:tab w:val="clear" w:pos="1531"/>
        </w:tabs>
        <w:spacing w:line="276" w:lineRule="auto"/>
        <w:ind w:left="360" w:firstLine="720"/>
        <w:contextualSpacing w:val="0"/>
      </w:pPr>
      <w:r w:rsidRPr="003E4102">
        <w:t>Provide services to the people, listen to opinions, comments, requests, proposals of individuals entities and organizations regarding the issues under their responsibility to research and solve or propose to a higher authority or relevant section to consider according to the law and regulations;</w:t>
      </w:r>
    </w:p>
    <w:p w14:paraId="6BA97287" w14:textId="77777777" w:rsidR="00C1057D" w:rsidRPr="003E4102" w:rsidRDefault="00C1057D" w:rsidP="00266CBB">
      <w:pPr>
        <w:pStyle w:val="ListParagraph"/>
        <w:numPr>
          <w:ilvl w:val="0"/>
          <w:numId w:val="56"/>
        </w:numPr>
        <w:tabs>
          <w:tab w:val="clear" w:pos="850"/>
          <w:tab w:val="clear" w:pos="1191"/>
          <w:tab w:val="clear" w:pos="1531"/>
        </w:tabs>
        <w:spacing w:line="276" w:lineRule="auto"/>
        <w:ind w:left="360" w:firstLine="720"/>
        <w:contextualSpacing w:val="0"/>
      </w:pPr>
      <w:r w:rsidRPr="003E4102">
        <w:rPr>
          <w:lang w:bidi="lo-LA"/>
        </w:rPr>
        <w:t>Be involved, cooperate, negotiate, sign the agreement, sub-contract and memorandum of understanding with foreign countries regionally and internationally according to the assignment from the government;</w:t>
      </w:r>
    </w:p>
    <w:p w14:paraId="5E9B8806" w14:textId="77777777" w:rsidR="00C1057D" w:rsidRPr="003E4102" w:rsidRDefault="00C1057D" w:rsidP="00266CBB">
      <w:pPr>
        <w:pStyle w:val="ListParagraph"/>
        <w:numPr>
          <w:ilvl w:val="0"/>
          <w:numId w:val="56"/>
        </w:numPr>
        <w:tabs>
          <w:tab w:val="clear" w:pos="850"/>
          <w:tab w:val="clear" w:pos="1191"/>
          <w:tab w:val="clear" w:pos="1531"/>
        </w:tabs>
        <w:spacing w:line="276" w:lineRule="auto"/>
        <w:ind w:left="360" w:firstLine="720"/>
        <w:contextualSpacing w:val="0"/>
      </w:pPr>
      <w:r w:rsidRPr="003E4102">
        <w:t>Summarise and report the implementation status to the government, prime minister and deputy prime minister directing the sector;</w:t>
      </w:r>
    </w:p>
    <w:p w14:paraId="0FBE2613" w14:textId="77777777" w:rsidR="00C1057D" w:rsidRPr="003E4102" w:rsidRDefault="00C1057D" w:rsidP="00266CBB">
      <w:pPr>
        <w:pStyle w:val="ListParagraph"/>
        <w:numPr>
          <w:ilvl w:val="0"/>
          <w:numId w:val="56"/>
        </w:numPr>
        <w:tabs>
          <w:tab w:val="clear" w:pos="850"/>
          <w:tab w:val="clear" w:pos="1191"/>
          <w:tab w:val="clear" w:pos="1531"/>
        </w:tabs>
        <w:spacing w:line="276" w:lineRule="auto"/>
        <w:ind w:left="360" w:firstLine="720"/>
        <w:contextualSpacing w:val="0"/>
      </w:pPr>
      <w:r w:rsidRPr="003E4102">
        <w:rPr>
          <w:lang w:val="en-US" w:bidi="lo-LA"/>
        </w:rPr>
        <w:t xml:space="preserve">Resign from the position when found that they are unable to carry out the duty due to health </w:t>
      </w:r>
      <w:proofErr w:type="gramStart"/>
      <w:r w:rsidRPr="003E4102">
        <w:rPr>
          <w:lang w:val="en-US" w:bidi="lo-LA"/>
        </w:rPr>
        <w:t>reasons ,or</w:t>
      </w:r>
      <w:proofErr w:type="gramEnd"/>
      <w:r w:rsidRPr="003E4102">
        <w:rPr>
          <w:lang w:val="en-US" w:bidi="lo-LA"/>
        </w:rPr>
        <w:t xml:space="preserve"> other reasons;</w:t>
      </w:r>
    </w:p>
    <w:p w14:paraId="0CC75CDB" w14:textId="77777777" w:rsidR="00C1057D" w:rsidRPr="003E4102" w:rsidRDefault="00C1057D" w:rsidP="00266CBB">
      <w:pPr>
        <w:pStyle w:val="ListParagraph"/>
        <w:numPr>
          <w:ilvl w:val="0"/>
          <w:numId w:val="56"/>
        </w:numPr>
        <w:tabs>
          <w:tab w:val="clear" w:pos="850"/>
          <w:tab w:val="clear" w:pos="1191"/>
          <w:tab w:val="clear" w:pos="1531"/>
        </w:tabs>
        <w:spacing w:line="276" w:lineRule="auto"/>
        <w:ind w:left="360" w:firstLine="720"/>
        <w:contextualSpacing w:val="0"/>
      </w:pPr>
      <w:r w:rsidRPr="003E4102">
        <w:t>Exercise other rights and perform other duties according to the law and agreement of the government.</w:t>
      </w:r>
      <w:r>
        <w:t>"</w:t>
      </w:r>
    </w:p>
    <w:p w14:paraId="5741E8A4" w14:textId="77777777" w:rsidR="00C1057D" w:rsidRDefault="00C1057D" w:rsidP="00266CBB">
      <w:pPr>
        <w:pStyle w:val="CommentText"/>
        <w:jc w:val="thaiDistribute"/>
      </w:pPr>
    </w:p>
  </w:comment>
  <w:comment w:id="247" w:author="Erin Lubowicz" w:date="2020-12-13T19:39:00Z" w:initials="EL">
    <w:p w14:paraId="1686C66E" w14:textId="77777777" w:rsidR="00C1057D" w:rsidRDefault="00C1057D" w:rsidP="00266CBB">
      <w:pPr>
        <w:pStyle w:val="CommentText"/>
      </w:pPr>
      <w:r>
        <w:rPr>
          <w:rStyle w:val="CommentReference"/>
        </w:rPr>
        <w:annotationRef/>
      </w:r>
      <w:r>
        <w:t>Note from the secretariat: the above explanation does not address whether Lao PDR adequately covers all categories of PEPs, particularly for domestic PEPs. This will likely need to be discussed further at the onsite visit</w:t>
      </w:r>
    </w:p>
  </w:comment>
  <w:comment w:id="253" w:author="Dell" w:date="2021-01-27T09:09:00Z" w:initials="D">
    <w:p w14:paraId="4727D6B1" w14:textId="569CA3F0" w:rsidR="00C1057D" w:rsidRDefault="00C1057D">
      <w:pPr>
        <w:pStyle w:val="CommentText"/>
      </w:pPr>
      <w:r>
        <w:rPr>
          <w:rStyle w:val="CommentReference"/>
        </w:rPr>
        <w:annotationRef/>
      </w:r>
      <w:r w:rsidRPr="006361B1">
        <w:t xml:space="preserve">Recently, commercial banks do </w:t>
      </w:r>
      <w:r w:rsidR="00202078">
        <w:t>not</w:t>
      </w:r>
      <w:r w:rsidRPr="006361B1">
        <w:t xml:space="preserve"> allow nature persons or legal persons to employ the “payable through accounts” for their business transactions. However, any case of </w:t>
      </w:r>
      <w:r w:rsidR="004F6D57">
        <w:t>r</w:t>
      </w:r>
      <w:r w:rsidRPr="006361B1">
        <w:t>equirement of using payable through account, commercial banks must ensure the customer obligations on KYC/CDD implementation.</w:t>
      </w:r>
    </w:p>
  </w:comment>
  <w:comment w:id="261" w:author="PST-PC" w:date="2020-10-05T20:18:00Z" w:initials="P">
    <w:p w14:paraId="2F7E262A" w14:textId="77777777" w:rsidR="00C1057D" w:rsidRDefault="00C1057D" w:rsidP="00BA02B1">
      <w:pPr>
        <w:pStyle w:val="CommentText"/>
        <w:rPr>
          <w:sz w:val="22"/>
          <w:szCs w:val="22"/>
          <w:highlight w:val="yellow"/>
          <w:lang w:val="en-US"/>
        </w:rPr>
      </w:pPr>
      <w:r>
        <w:rPr>
          <w:rStyle w:val="CommentReference"/>
        </w:rPr>
        <w:annotationRef/>
      </w:r>
      <w:r>
        <w:rPr>
          <w:sz w:val="22"/>
          <w:szCs w:val="22"/>
          <w:lang w:val="en-US"/>
        </w:rPr>
        <w:t xml:space="preserve">The </w:t>
      </w:r>
      <w:r w:rsidRPr="00AE2BF1">
        <w:rPr>
          <w:sz w:val="22"/>
          <w:szCs w:val="22"/>
          <w:lang w:val="en-US"/>
        </w:rPr>
        <w:t xml:space="preserve">Agreement on Payment Service Provider </w:t>
      </w:r>
      <w:r>
        <w:rPr>
          <w:sz w:val="22"/>
          <w:szCs w:val="22"/>
          <w:lang w:val="en-US"/>
        </w:rPr>
        <w:t xml:space="preserve">No.288/BOL, dated 17 March 2020 has been approved </w:t>
      </w:r>
      <w:r w:rsidRPr="009F0DCA">
        <w:rPr>
          <w:sz w:val="22"/>
          <w:szCs w:val="22"/>
          <w:highlight w:val="yellow"/>
          <w:lang w:val="en-US"/>
        </w:rPr>
        <w:t>(annex 31)</w:t>
      </w:r>
      <w:r>
        <w:rPr>
          <w:sz w:val="22"/>
          <w:szCs w:val="22"/>
          <w:lang w:val="en-US"/>
        </w:rPr>
        <w:t>.</w:t>
      </w:r>
    </w:p>
    <w:p w14:paraId="158AD654" w14:textId="77777777" w:rsidR="00C1057D" w:rsidRPr="00ED0233" w:rsidRDefault="00C1057D" w:rsidP="00BA02B1">
      <w:pPr>
        <w:pStyle w:val="CommentText"/>
        <w:rPr>
          <w:sz w:val="22"/>
          <w:szCs w:val="22"/>
          <w:lang w:val="en-US"/>
        </w:rPr>
      </w:pPr>
    </w:p>
  </w:comment>
  <w:comment w:id="262" w:author="Subhani Keerthiratne" w:date="2020-10-19T02:53:00Z" w:initials="SK">
    <w:p w14:paraId="0A4D096B" w14:textId="77777777" w:rsidR="00C1057D" w:rsidRDefault="00C1057D" w:rsidP="00BA02B1">
      <w:pPr>
        <w:pStyle w:val="CommentText"/>
      </w:pPr>
      <w:r>
        <w:rPr>
          <w:rStyle w:val="CommentReference"/>
        </w:rPr>
        <w:annotationRef/>
      </w:r>
      <w:r>
        <w:t>Annex 31 still says that it is a Draft (see page 1 after the 3 pages of contents of Annex 31).</w:t>
      </w:r>
    </w:p>
  </w:comment>
  <w:comment w:id="263" w:author="Erin Lubowicz" w:date="2020-12-13T19:54:00Z" w:initials="EL">
    <w:p w14:paraId="486F0A7D" w14:textId="77777777" w:rsidR="00C1057D" w:rsidRDefault="00C1057D" w:rsidP="00BA02B1">
      <w:pPr>
        <w:pStyle w:val="CommentText"/>
      </w:pPr>
      <w:r>
        <w:rPr>
          <w:rStyle w:val="CommentReference"/>
        </w:rPr>
        <w:annotationRef/>
      </w:r>
      <w:r>
        <w:t>Note to Lao PDR, we will need confirmation that this is in place in order to revisit the rating</w:t>
      </w:r>
    </w:p>
  </w:comment>
  <w:comment w:id="264" w:author="Dell" w:date="2021-01-27T09:12:00Z" w:initials="D">
    <w:p w14:paraId="7B733341" w14:textId="2E717732" w:rsidR="00C1057D" w:rsidRDefault="00C1057D">
      <w:pPr>
        <w:pStyle w:val="CommentText"/>
      </w:pPr>
      <w:r>
        <w:rPr>
          <w:rStyle w:val="CommentReference"/>
        </w:rPr>
        <w:annotationRef/>
      </w:r>
      <w:r w:rsidRPr="00B720D4">
        <w:t>This Agreement was with the enactment approved on 17 March 2020 as attached in 1</w:t>
      </w:r>
      <w:r w:rsidRPr="00202078">
        <w:rPr>
          <w:vertAlign w:val="superscript"/>
        </w:rPr>
        <w:t xml:space="preserve">st </w:t>
      </w:r>
      <w:r w:rsidRPr="00B720D4">
        <w:t>Annex 31.</w:t>
      </w:r>
    </w:p>
  </w:comment>
  <w:comment w:id="265" w:author="Dell" w:date="2021-01-27T09:17:00Z" w:initials="D">
    <w:p w14:paraId="24D8474F" w14:textId="440CCECC" w:rsidR="00C1057D" w:rsidRDefault="00C1057D">
      <w:pPr>
        <w:pStyle w:val="CommentText"/>
      </w:pPr>
      <w:r>
        <w:rPr>
          <w:rStyle w:val="CommentReference"/>
        </w:rPr>
        <w:annotationRef/>
      </w:r>
      <w:r w:rsidRPr="00AE7025">
        <w:t>The measures against violators in Article 56 of the draft Decree on Money Transfer Services was approved and defined the measures against violators on Chapter 7, Article 55-61 of the Instruction on Money Transfer Services, No. 288/BOL, dated 17 March 2020 (1</w:t>
      </w:r>
      <w:r w:rsidRPr="00202078">
        <w:rPr>
          <w:vertAlign w:val="superscript"/>
        </w:rPr>
        <w:t xml:space="preserve">st </w:t>
      </w:r>
      <w:r w:rsidRPr="00AE7025">
        <w:t>Annex 31).</w:t>
      </w:r>
    </w:p>
  </w:comment>
  <w:comment w:id="266" w:author="PST-PC" w:date="2020-10-05T20:18:00Z" w:initials="P">
    <w:p w14:paraId="66F23539" w14:textId="77777777" w:rsidR="00C1057D" w:rsidRDefault="00C1057D" w:rsidP="00BA02B1">
      <w:pPr>
        <w:pStyle w:val="CommentText"/>
        <w:rPr>
          <w:rFonts w:eastAsia="Phetsarath OT"/>
          <w:sz w:val="22"/>
          <w:szCs w:val="22"/>
          <w:lang w:bidi="lo-LA"/>
        </w:rPr>
      </w:pPr>
      <w:r>
        <w:rPr>
          <w:rStyle w:val="CommentReference"/>
        </w:rPr>
        <w:annotationRef/>
      </w:r>
      <w:r w:rsidRPr="00AE2BF1">
        <w:rPr>
          <w:rFonts w:eastAsia="Phetsarath OT"/>
          <w:sz w:val="22"/>
          <w:szCs w:val="22"/>
          <w:lang w:bidi="lo-LA"/>
        </w:rPr>
        <w:t>Plea</w:t>
      </w:r>
      <w:r>
        <w:rPr>
          <w:rFonts w:eastAsia="Phetsarath OT"/>
          <w:sz w:val="22"/>
          <w:szCs w:val="22"/>
          <w:lang w:bidi="lo-LA"/>
        </w:rPr>
        <w:t xml:space="preserve">se </w:t>
      </w:r>
      <w:proofErr w:type="spellStart"/>
      <w:r>
        <w:rPr>
          <w:rFonts w:eastAsia="Phetsarath OT"/>
          <w:sz w:val="22"/>
          <w:szCs w:val="22"/>
          <w:lang w:bidi="lo-LA"/>
        </w:rPr>
        <w:t>refered</w:t>
      </w:r>
      <w:proofErr w:type="spellEnd"/>
      <w:r>
        <w:rPr>
          <w:rFonts w:eastAsia="Phetsarath OT"/>
          <w:sz w:val="22"/>
          <w:szCs w:val="22"/>
          <w:lang w:bidi="lo-LA"/>
        </w:rPr>
        <w:t xml:space="preserve"> to answered in par 19</w:t>
      </w:r>
      <w:r w:rsidRPr="00AE2BF1">
        <w:rPr>
          <w:rFonts w:eastAsia="Phetsarath OT"/>
          <w:sz w:val="22"/>
          <w:szCs w:val="22"/>
          <w:lang w:bidi="lo-LA"/>
        </w:rPr>
        <w:t>4 of this TC first draft.</w:t>
      </w:r>
    </w:p>
    <w:p w14:paraId="74F0C769" w14:textId="77777777" w:rsidR="00C1057D" w:rsidRDefault="00C1057D" w:rsidP="00BA02B1">
      <w:pPr>
        <w:pStyle w:val="CommentText"/>
      </w:pPr>
    </w:p>
  </w:comment>
  <w:comment w:id="267" w:author="Dell" w:date="2021-01-27T09:19:00Z" w:initials="D">
    <w:p w14:paraId="259E370D" w14:textId="460A5851" w:rsidR="00C1057D" w:rsidRDefault="00C1057D">
      <w:pPr>
        <w:pStyle w:val="CommentText"/>
      </w:pPr>
      <w:r>
        <w:rPr>
          <w:rStyle w:val="CommentReference"/>
        </w:rPr>
        <w:annotationRef/>
      </w:r>
      <w:r w:rsidRPr="00B64112">
        <w:t>This mentioned Agreement was approved on 17 March 2020 as attached in 1st Annex 31.</w:t>
      </w:r>
    </w:p>
  </w:comment>
  <w:comment w:id="268" w:author="PST-PC" w:date="2020-10-05T20:18:00Z" w:initials="P">
    <w:p w14:paraId="541F0313" w14:textId="77777777" w:rsidR="00C1057D" w:rsidRPr="007561FC" w:rsidRDefault="00C1057D" w:rsidP="00BA02B1">
      <w:pPr>
        <w:pStyle w:val="CommentText"/>
        <w:rPr>
          <w:rFonts w:eastAsia="Phetsarath OT"/>
          <w:sz w:val="22"/>
          <w:szCs w:val="22"/>
          <w:lang w:val="en-US" w:bidi="th-TH"/>
        </w:rPr>
      </w:pPr>
      <w:r>
        <w:rPr>
          <w:rStyle w:val="CommentReference"/>
        </w:rPr>
        <w:annotationRef/>
      </w:r>
      <w:r w:rsidRPr="007561FC">
        <w:rPr>
          <w:rStyle w:val="CommentReference"/>
          <w:rFonts w:ascii="Phetsarath OT" w:eastAsia="Phetsarath OT" w:hAnsi="Phetsarath OT" w:cs="Phetsarath OT"/>
          <w:sz w:val="22"/>
          <w:szCs w:val="22"/>
        </w:rPr>
        <w:annotationRef/>
      </w:r>
      <w:r w:rsidRPr="007561FC">
        <w:rPr>
          <w:rFonts w:eastAsia="Phetsarath OT"/>
          <w:sz w:val="22"/>
          <w:szCs w:val="22"/>
          <w:lang w:val="en-US" w:bidi="th-TH"/>
        </w:rPr>
        <w:t>MVTS is considered as one of the RE</w:t>
      </w:r>
      <w:r>
        <w:rPr>
          <w:rFonts w:eastAsia="Phetsarath OT"/>
          <w:sz w:val="22"/>
          <w:szCs w:val="22"/>
          <w:lang w:val="en-US" w:bidi="th-TH"/>
        </w:rPr>
        <w:t>s</w:t>
      </w:r>
      <w:r w:rsidRPr="007561FC">
        <w:rPr>
          <w:rFonts w:eastAsia="Phetsarath OT"/>
          <w:sz w:val="22"/>
          <w:szCs w:val="22"/>
          <w:lang w:val="en-US" w:bidi="th-TH"/>
        </w:rPr>
        <w:t xml:space="preserve"> as indicated in article 8 clause 7 (details stated in TC</w:t>
      </w:r>
      <w:r>
        <w:rPr>
          <w:rFonts w:eastAsia="Phetsarath OT"/>
          <w:sz w:val="22"/>
          <w:szCs w:val="22"/>
          <w:lang w:val="en-US" w:bidi="th-TH"/>
        </w:rPr>
        <w:t>.</w:t>
      </w:r>
      <w:r w:rsidRPr="007561FC">
        <w:rPr>
          <w:rFonts w:eastAsia="Phetsarath OT"/>
          <w:sz w:val="22"/>
          <w:szCs w:val="22"/>
          <w:lang w:val="en-US" w:bidi="th-TH"/>
        </w:rPr>
        <w:t xml:space="preserve"> R</w:t>
      </w:r>
      <w:r>
        <w:rPr>
          <w:rFonts w:eastAsia="Phetsarath OT"/>
          <w:sz w:val="22"/>
          <w:szCs w:val="22"/>
          <w:lang w:val="en-US" w:bidi="th-TH"/>
        </w:rPr>
        <w:t>ec</w:t>
      </w:r>
      <w:r w:rsidRPr="007561FC">
        <w:rPr>
          <w:rFonts w:eastAsia="Phetsarath OT"/>
          <w:sz w:val="22"/>
          <w:szCs w:val="22"/>
          <w:lang w:val="en-US" w:bidi="th-TH"/>
        </w:rPr>
        <w:t>.</w:t>
      </w:r>
      <w:r>
        <w:rPr>
          <w:rFonts w:eastAsia="Phetsarath OT"/>
          <w:sz w:val="22"/>
          <w:szCs w:val="22"/>
          <w:lang w:val="en-US" w:bidi="th-TH"/>
        </w:rPr>
        <w:t xml:space="preserve"> </w:t>
      </w:r>
      <w:r w:rsidRPr="007561FC">
        <w:rPr>
          <w:rFonts w:eastAsia="Phetsarath OT"/>
          <w:sz w:val="22"/>
          <w:szCs w:val="22"/>
          <w:lang w:val="en-US" w:bidi="th-TH"/>
        </w:rPr>
        <w:t>14.3) and oblige to implement its responsibilities as set out in article 18-32 of the Law on AML/CFT (details stated in TC. R</w:t>
      </w:r>
      <w:r>
        <w:rPr>
          <w:rFonts w:eastAsia="Phetsarath OT"/>
          <w:sz w:val="22"/>
          <w:szCs w:val="22"/>
          <w:lang w:val="en-US" w:bidi="th-TH"/>
        </w:rPr>
        <w:t>ec</w:t>
      </w:r>
      <w:r w:rsidRPr="007561FC">
        <w:rPr>
          <w:rFonts w:eastAsia="Phetsarath OT"/>
          <w:sz w:val="22"/>
          <w:szCs w:val="22"/>
          <w:lang w:val="en-US" w:bidi="th-TH"/>
        </w:rPr>
        <w:t>.</w:t>
      </w:r>
      <w:r>
        <w:rPr>
          <w:rFonts w:eastAsia="Phetsarath OT"/>
          <w:sz w:val="22"/>
          <w:szCs w:val="22"/>
          <w:lang w:val="en-US" w:bidi="th-TH"/>
        </w:rPr>
        <w:t xml:space="preserve"> </w:t>
      </w:r>
      <w:r w:rsidRPr="007561FC">
        <w:rPr>
          <w:rFonts w:eastAsia="Phetsarath OT"/>
          <w:sz w:val="22"/>
          <w:szCs w:val="22"/>
          <w:lang w:val="en-US" w:bidi="th-TH"/>
        </w:rPr>
        <w:t>1.6)</w:t>
      </w:r>
    </w:p>
    <w:p w14:paraId="44C5DA86" w14:textId="77777777" w:rsidR="00C1057D" w:rsidRPr="007561FC" w:rsidRDefault="00C1057D" w:rsidP="00BA02B1">
      <w:pPr>
        <w:pStyle w:val="CommentText"/>
        <w:rPr>
          <w:rFonts w:ascii="Phetsarath OT" w:eastAsia="Phetsarath OT" w:hAnsi="Phetsarath OT" w:cs="Phetsarath OT"/>
          <w:sz w:val="22"/>
          <w:szCs w:val="22"/>
          <w:lang w:val="en-US" w:bidi="lo-LA"/>
        </w:rPr>
      </w:pPr>
    </w:p>
    <w:p w14:paraId="755D32B9" w14:textId="77777777" w:rsidR="00C1057D" w:rsidRPr="00ED0233" w:rsidRDefault="00C1057D" w:rsidP="00BA02B1">
      <w:pPr>
        <w:pStyle w:val="CommentText"/>
        <w:rPr>
          <w:rFonts w:eastAsia="Phetsarath OT"/>
          <w:sz w:val="22"/>
          <w:szCs w:val="22"/>
          <w:lang w:val="en-US" w:bidi="lo-LA"/>
        </w:rPr>
      </w:pPr>
      <w:r w:rsidRPr="007561FC">
        <w:rPr>
          <w:rFonts w:eastAsia="Phetsarath OT"/>
          <w:sz w:val="22"/>
          <w:szCs w:val="22"/>
          <w:lang w:val="en-US" w:bidi="lo-LA"/>
        </w:rPr>
        <w:t xml:space="preserve">Designation of agent to perform on behalf of the MVTS’s head quarter was indicated in article 37 of The Agreement </w:t>
      </w:r>
      <w:proofErr w:type="gramStart"/>
      <w:r w:rsidRPr="007561FC">
        <w:rPr>
          <w:rFonts w:eastAsia="Phetsarath OT"/>
          <w:sz w:val="22"/>
          <w:szCs w:val="22"/>
          <w:lang w:val="en-US" w:bidi="lo-LA"/>
        </w:rPr>
        <w:t>on  Payment</w:t>
      </w:r>
      <w:proofErr w:type="gramEnd"/>
      <w:r w:rsidRPr="007561FC">
        <w:rPr>
          <w:rFonts w:eastAsia="Phetsarath OT"/>
          <w:sz w:val="22"/>
          <w:szCs w:val="22"/>
          <w:lang w:val="en-US" w:bidi="lo-LA"/>
        </w:rPr>
        <w:t xml:space="preserve"> Service Provider. No </w:t>
      </w:r>
      <w:r w:rsidRPr="007561FC">
        <w:rPr>
          <w:rFonts w:eastAsia="Phetsarath OT"/>
          <w:sz w:val="22"/>
          <w:szCs w:val="22"/>
          <w:cs/>
          <w:lang w:val="en-US" w:bidi="lo-LA"/>
        </w:rPr>
        <w:t>288/</w:t>
      </w:r>
      <w:r w:rsidRPr="007561FC">
        <w:rPr>
          <w:rFonts w:eastAsia="Phetsarath OT"/>
          <w:sz w:val="22"/>
          <w:szCs w:val="22"/>
          <w:lang w:val="en-US" w:bidi="lo-LA"/>
        </w:rPr>
        <w:t xml:space="preserve">BOL, dated </w:t>
      </w:r>
      <w:r w:rsidRPr="007561FC">
        <w:rPr>
          <w:rFonts w:eastAsia="Phetsarath OT"/>
          <w:sz w:val="22"/>
          <w:szCs w:val="22"/>
          <w:cs/>
          <w:lang w:val="en-US" w:bidi="lo-LA"/>
        </w:rPr>
        <w:t xml:space="preserve">17 </w:t>
      </w:r>
      <w:r w:rsidRPr="007561FC">
        <w:rPr>
          <w:rFonts w:eastAsia="Phetsarath OT"/>
          <w:sz w:val="22"/>
          <w:szCs w:val="22"/>
          <w:lang w:val="en-US" w:bidi="lo-LA"/>
        </w:rPr>
        <w:t xml:space="preserve">March </w:t>
      </w:r>
      <w:r>
        <w:rPr>
          <w:rFonts w:eastAsia="Phetsarath OT"/>
          <w:sz w:val="22"/>
          <w:szCs w:val="22"/>
          <w:cs/>
          <w:lang w:val="en-US" w:bidi="lo-LA"/>
        </w:rPr>
        <w:t>2020</w:t>
      </w:r>
      <w:r w:rsidRPr="007561FC">
        <w:rPr>
          <w:sz w:val="22"/>
          <w:szCs w:val="22"/>
        </w:rPr>
        <w:t>.</w:t>
      </w:r>
      <w:r w:rsidRPr="007561FC">
        <w:rPr>
          <w:rFonts w:cs="DokChampa" w:hint="cs"/>
          <w:sz w:val="22"/>
          <w:szCs w:val="22"/>
          <w:cs/>
          <w:lang w:bidi="lo-LA"/>
        </w:rPr>
        <w:t xml:space="preserve"> </w:t>
      </w:r>
    </w:p>
    <w:p w14:paraId="136FE091" w14:textId="77777777" w:rsidR="00C1057D" w:rsidRPr="007561FC" w:rsidRDefault="00C1057D" w:rsidP="00BA02B1">
      <w:pPr>
        <w:pStyle w:val="CommentText"/>
        <w:rPr>
          <w:rFonts w:ascii="Phetsarath OT" w:eastAsia="Phetsarath OT" w:hAnsi="Phetsarath OT" w:cs="Phetsarath OT"/>
          <w:sz w:val="22"/>
          <w:szCs w:val="22"/>
          <w:cs/>
          <w:lang w:val="en-US" w:bidi="lo-LA"/>
        </w:rPr>
      </w:pPr>
      <w:r w:rsidRPr="007561FC">
        <w:rPr>
          <w:sz w:val="22"/>
          <w:szCs w:val="22"/>
          <w:highlight w:val="yellow"/>
          <w:lang w:val="en-US"/>
        </w:rPr>
        <w:t>(annex 3</w:t>
      </w:r>
      <w:r>
        <w:rPr>
          <w:sz w:val="22"/>
          <w:szCs w:val="22"/>
          <w:highlight w:val="yellow"/>
          <w:lang w:val="en-US"/>
        </w:rPr>
        <w:t>1</w:t>
      </w:r>
      <w:r w:rsidRPr="007561FC">
        <w:rPr>
          <w:sz w:val="22"/>
          <w:szCs w:val="22"/>
          <w:highlight w:val="yellow"/>
          <w:lang w:val="en-US"/>
        </w:rPr>
        <w:t>)</w:t>
      </w:r>
      <w:r w:rsidRPr="007561FC">
        <w:rPr>
          <w:rFonts w:ascii="Phetsarath OT" w:eastAsia="Phetsarath OT" w:hAnsi="Phetsarath OT" w:cs="Phetsarath OT"/>
          <w:sz w:val="22"/>
          <w:szCs w:val="22"/>
          <w:lang w:val="en-US" w:bidi="lo-LA"/>
        </w:rPr>
        <w:t xml:space="preserve">  </w:t>
      </w:r>
    </w:p>
    <w:p w14:paraId="4606C9CE" w14:textId="77777777" w:rsidR="00C1057D" w:rsidRDefault="00C1057D" w:rsidP="00BA02B1">
      <w:pPr>
        <w:pStyle w:val="CommentText"/>
        <w:rPr>
          <w:lang w:bidi="lo-LA"/>
        </w:rPr>
      </w:pPr>
    </w:p>
  </w:comment>
  <w:comment w:id="269" w:author="PST-PC" w:date="2020-10-05T22:01:00Z" w:initials="P">
    <w:p w14:paraId="0D78C758" w14:textId="77777777" w:rsidR="00C1057D" w:rsidRPr="002B03EF" w:rsidRDefault="00C1057D" w:rsidP="00BA02B1">
      <w:pPr>
        <w:pStyle w:val="CommentText"/>
        <w:rPr>
          <w:rFonts w:eastAsia="Phetsarath OT"/>
          <w:sz w:val="22"/>
          <w:szCs w:val="22"/>
          <w:lang w:val="en-US" w:bidi="lo-LA"/>
        </w:rPr>
      </w:pPr>
      <w:r>
        <w:rPr>
          <w:rStyle w:val="CommentReference"/>
        </w:rPr>
        <w:annotationRef/>
      </w:r>
      <w:r w:rsidRPr="002B03EF">
        <w:rPr>
          <w:rFonts w:eastAsia="Phetsarath OT"/>
          <w:sz w:val="22"/>
          <w:szCs w:val="22"/>
          <w:lang w:val="en-US" w:bidi="lo-LA"/>
        </w:rPr>
        <w:t>There is sanction apply against violator as stipulated in part VIII</w:t>
      </w:r>
      <w:r>
        <w:rPr>
          <w:rFonts w:eastAsia="Phetsarath OT"/>
          <w:sz w:val="22"/>
          <w:szCs w:val="22"/>
          <w:lang w:val="en-US" w:bidi="lo-LA"/>
        </w:rPr>
        <w:t xml:space="preserve">, article 55 </w:t>
      </w:r>
      <w:r w:rsidRPr="002B03EF">
        <w:rPr>
          <w:rFonts w:eastAsia="Phetsarath OT"/>
          <w:sz w:val="22"/>
          <w:szCs w:val="22"/>
          <w:lang w:val="en-US" w:bidi="lo-LA"/>
        </w:rPr>
        <w:t>-</w:t>
      </w:r>
      <w:r>
        <w:rPr>
          <w:rFonts w:eastAsia="Phetsarath OT"/>
          <w:sz w:val="22"/>
          <w:szCs w:val="22"/>
          <w:lang w:val="en-US" w:bidi="lo-LA"/>
        </w:rPr>
        <w:t xml:space="preserve"> 61</w:t>
      </w:r>
      <w:r w:rsidRPr="002B03EF">
        <w:rPr>
          <w:rFonts w:eastAsia="Phetsarath OT"/>
          <w:sz w:val="22"/>
          <w:szCs w:val="22"/>
          <w:lang w:val="en-US" w:bidi="lo-LA"/>
        </w:rPr>
        <w:t xml:space="preserve"> of The Agreement on Payment Service Provider No </w:t>
      </w:r>
      <w:r w:rsidRPr="002B03EF">
        <w:rPr>
          <w:rFonts w:eastAsia="Phetsarath OT"/>
          <w:sz w:val="22"/>
          <w:szCs w:val="22"/>
          <w:cs/>
          <w:lang w:val="en-US" w:bidi="lo-LA"/>
        </w:rPr>
        <w:t>288/</w:t>
      </w:r>
      <w:r w:rsidRPr="002B03EF">
        <w:rPr>
          <w:rFonts w:eastAsia="Phetsarath OT"/>
          <w:sz w:val="22"/>
          <w:szCs w:val="22"/>
          <w:lang w:val="en-US" w:bidi="lo-LA"/>
        </w:rPr>
        <w:t xml:space="preserve">BOL, dated </w:t>
      </w:r>
      <w:r w:rsidRPr="002B03EF">
        <w:rPr>
          <w:rFonts w:eastAsia="Phetsarath OT"/>
          <w:sz w:val="22"/>
          <w:szCs w:val="22"/>
          <w:cs/>
          <w:lang w:val="en-US" w:bidi="lo-LA"/>
        </w:rPr>
        <w:t xml:space="preserve">17 </w:t>
      </w:r>
      <w:r w:rsidRPr="002B03EF">
        <w:rPr>
          <w:rFonts w:eastAsia="Phetsarath OT"/>
          <w:sz w:val="22"/>
          <w:szCs w:val="22"/>
          <w:lang w:val="en-US" w:bidi="lo-LA"/>
        </w:rPr>
        <w:t xml:space="preserve">March </w:t>
      </w:r>
      <w:r w:rsidRPr="002B03EF">
        <w:rPr>
          <w:rFonts w:eastAsia="Phetsarath OT"/>
          <w:sz w:val="22"/>
          <w:szCs w:val="22"/>
          <w:cs/>
          <w:lang w:val="en-US" w:bidi="lo-LA"/>
        </w:rPr>
        <w:t>2020.</w:t>
      </w:r>
      <w:r w:rsidRPr="002B03EF">
        <w:rPr>
          <w:rFonts w:eastAsia="Phetsarath OT"/>
          <w:sz w:val="22"/>
          <w:szCs w:val="22"/>
          <w:lang w:val="en-US" w:bidi="lo-LA"/>
        </w:rPr>
        <w:t xml:space="preserve"> </w:t>
      </w:r>
      <w:r>
        <w:rPr>
          <w:rFonts w:eastAsia="Phetsarath OT"/>
          <w:sz w:val="22"/>
          <w:szCs w:val="22"/>
          <w:highlight w:val="yellow"/>
          <w:lang w:val="en-US" w:bidi="lo-LA"/>
        </w:rPr>
        <w:t>(annex 31</w:t>
      </w:r>
      <w:r w:rsidRPr="002B03EF">
        <w:rPr>
          <w:rFonts w:eastAsia="Phetsarath OT"/>
          <w:sz w:val="22"/>
          <w:szCs w:val="22"/>
          <w:highlight w:val="yellow"/>
          <w:lang w:val="en-US" w:bidi="lo-LA"/>
        </w:rPr>
        <w:t>)</w:t>
      </w:r>
    </w:p>
    <w:p w14:paraId="6D8436D6" w14:textId="77777777" w:rsidR="00C1057D" w:rsidRPr="00725011" w:rsidRDefault="00C1057D" w:rsidP="00BA02B1">
      <w:pPr>
        <w:keepNext/>
        <w:keepLines/>
        <w:spacing w:before="480" w:after="0" w:line="288" w:lineRule="auto"/>
        <w:outlineLvl w:val="0"/>
        <w:rPr>
          <w:rFonts w:ascii="Times New Roman" w:eastAsia="Phetsarath OT" w:hAnsi="Times New Roman" w:cs="Times New Roman"/>
          <w:b/>
          <w:bCs/>
          <w:lang w:bidi="th-TH"/>
        </w:rPr>
      </w:pPr>
      <w:bookmarkStart w:id="270" w:name="_Toc34752292"/>
      <w:bookmarkStart w:id="271" w:name="_Toc36025699"/>
      <w:r>
        <w:rPr>
          <w:rFonts w:ascii="Times New Roman" w:eastAsia="Phetsarath OT" w:hAnsi="Times New Roman" w:cs="Times New Roman"/>
          <w:b/>
          <w:bCs/>
          <w:lang w:val="en-US" w:bidi="th-TH"/>
        </w:rPr>
        <w:t>"</w:t>
      </w:r>
      <w:r w:rsidRPr="00725011">
        <w:rPr>
          <w:rFonts w:ascii="Times New Roman" w:eastAsia="Phetsarath OT" w:hAnsi="Times New Roman" w:cs="Times New Roman"/>
          <w:b/>
          <w:bCs/>
          <w:lang w:bidi="th-TH"/>
        </w:rPr>
        <w:t>Article 55 Measure against Violator</w:t>
      </w:r>
      <w:bookmarkEnd w:id="270"/>
      <w:bookmarkEnd w:id="271"/>
      <w:r w:rsidRPr="00725011">
        <w:rPr>
          <w:rFonts w:ascii="Times New Roman" w:eastAsia="Phetsarath OT" w:hAnsi="Times New Roman" w:cs="Times New Roman"/>
          <w:b/>
          <w:bCs/>
          <w:lang w:bidi="th-TH"/>
        </w:rPr>
        <w:t xml:space="preserve"> </w:t>
      </w:r>
    </w:p>
    <w:p w14:paraId="04388E9B" w14:textId="77777777" w:rsidR="00C1057D" w:rsidRPr="00725011" w:rsidRDefault="00C1057D" w:rsidP="00BA02B1">
      <w:pPr>
        <w:spacing w:after="100" w:afterAutospacing="1" w:line="288" w:lineRule="auto"/>
        <w:ind w:firstLine="720"/>
        <w:jc w:val="both"/>
        <w:rPr>
          <w:rFonts w:ascii="Times New Roman" w:eastAsia="Calibri" w:hAnsi="Times New Roman" w:cs="Times New Roman"/>
          <w:lang w:bidi="th-TH"/>
        </w:rPr>
      </w:pPr>
      <w:r w:rsidRPr="008C48B5">
        <w:rPr>
          <w:rFonts w:ascii="Times New Roman" w:eastAsia="Calibri" w:hAnsi="Times New Roman" w:cs="Times New Roman"/>
          <w:lang w:bidi="lo-LA"/>
        </w:rPr>
        <w:t>Payment service participants</w:t>
      </w:r>
      <w:r w:rsidRPr="00725011">
        <w:rPr>
          <w:rFonts w:ascii="Times New Roman" w:eastAsia="Calibri" w:hAnsi="Times New Roman" w:cs="Times New Roman"/>
          <w:bCs/>
          <w:sz w:val="20"/>
          <w:szCs w:val="20"/>
          <w:lang w:bidi="th-TH"/>
        </w:rPr>
        <w:t xml:space="preserve"> </w:t>
      </w:r>
      <w:r w:rsidRPr="00725011">
        <w:rPr>
          <w:rFonts w:ascii="Times New Roman" w:eastAsia="Calibri" w:hAnsi="Times New Roman" w:cs="Times New Roman"/>
          <w:bCs/>
          <w:lang w:bidi="th-TH"/>
        </w:rPr>
        <w:t>and relevant agencies involved</w:t>
      </w:r>
      <w:r w:rsidRPr="00725011">
        <w:rPr>
          <w:rFonts w:ascii="Times New Roman" w:eastAsia="Calibri" w:hAnsi="Times New Roman" w:cs="Times New Roman"/>
          <w:lang w:bidi="th-TH"/>
        </w:rPr>
        <w:t xml:space="preserve"> in settlement services which violation of this Agreement shall </w:t>
      </w:r>
      <w:r>
        <w:rPr>
          <w:rFonts w:ascii="Times New Roman" w:eastAsia="Calibri" w:hAnsi="Times New Roman" w:cs="Times New Roman"/>
          <w:lang w:bidi="th-TH"/>
        </w:rPr>
        <w:t>be subject to educated, warned</w:t>
      </w:r>
      <w:r w:rsidRPr="00725011">
        <w:rPr>
          <w:rFonts w:ascii="Times New Roman" w:eastAsia="Calibri" w:hAnsi="Times New Roman" w:cs="Times New Roman"/>
          <w:lang w:bidi="th-TH"/>
        </w:rPr>
        <w:t xml:space="preserve">, fined, </w:t>
      </w:r>
      <w:r>
        <w:rPr>
          <w:rFonts w:ascii="Times New Roman" w:eastAsia="Calibri" w:hAnsi="Times New Roman" w:cs="Times New Roman"/>
          <w:lang w:bidi="lo-LA"/>
        </w:rPr>
        <w:t>civil and criminal</w:t>
      </w:r>
      <w:r w:rsidRPr="00725011">
        <w:rPr>
          <w:rFonts w:ascii="Times New Roman" w:eastAsia="Calibri" w:hAnsi="Times New Roman" w:cs="Times New Roman"/>
          <w:lang w:bidi="th-TH"/>
        </w:rPr>
        <w:t xml:space="preserve"> penalties.</w:t>
      </w:r>
      <w:r>
        <w:rPr>
          <w:rFonts w:ascii="Times New Roman" w:eastAsia="Calibri" w:hAnsi="Times New Roman" w:cs="Times New Roman"/>
          <w:lang w:bidi="th-TH"/>
        </w:rPr>
        <w:t>"</w:t>
      </w:r>
    </w:p>
    <w:p w14:paraId="08C3824A" w14:textId="77777777" w:rsidR="00C1057D" w:rsidRPr="00725011" w:rsidRDefault="00C1057D" w:rsidP="00BA02B1">
      <w:pPr>
        <w:keepNext/>
        <w:keepLines/>
        <w:spacing w:after="0" w:line="288" w:lineRule="auto"/>
        <w:jc w:val="both"/>
        <w:outlineLvl w:val="0"/>
        <w:rPr>
          <w:rFonts w:ascii="Times New Roman" w:eastAsia="Calibri" w:hAnsi="Times New Roman" w:cs="Times New Roman"/>
          <w:lang w:bidi="lo-LA"/>
        </w:rPr>
      </w:pPr>
      <w:bookmarkStart w:id="272" w:name="_Toc36025700"/>
      <w:r>
        <w:rPr>
          <w:rFonts w:ascii="Times New Roman" w:eastAsia="Calibri" w:hAnsi="Times New Roman" w:cs="Times New Roman"/>
          <w:lang w:bidi="lo-LA"/>
        </w:rPr>
        <w:t>"</w:t>
      </w:r>
      <w:r w:rsidRPr="00725011">
        <w:rPr>
          <w:rFonts w:ascii="Times New Roman" w:eastAsia="Calibri" w:hAnsi="Times New Roman" w:cs="Times New Roman"/>
          <w:b/>
          <w:bCs/>
          <w:lang w:bidi="lo-LA"/>
        </w:rPr>
        <w:t>Article</w:t>
      </w:r>
      <w:r w:rsidRPr="00725011">
        <w:rPr>
          <w:rFonts w:ascii="Times New Roman" w:eastAsia="Calibri" w:hAnsi="Times New Roman" w:cs="Times New Roman"/>
          <w:b/>
          <w:bCs/>
          <w:cs/>
          <w:lang w:bidi="lo-LA"/>
        </w:rPr>
        <w:t xml:space="preserve"> </w:t>
      </w:r>
      <w:r w:rsidRPr="00725011">
        <w:rPr>
          <w:rFonts w:ascii="Times New Roman" w:eastAsia="Calibri" w:hAnsi="Times New Roman" w:cs="Times New Roman"/>
          <w:b/>
          <w:bCs/>
          <w:lang w:bidi="th-TH"/>
        </w:rPr>
        <w:t>56</w:t>
      </w:r>
      <w:r w:rsidRPr="00725011">
        <w:rPr>
          <w:rFonts w:ascii="Times New Roman" w:eastAsia="Calibri" w:hAnsi="Times New Roman" w:cs="Times New Roman"/>
          <w:b/>
          <w:bCs/>
          <w:color w:val="FF0000"/>
          <w:lang w:bidi="th-TH"/>
        </w:rPr>
        <w:t xml:space="preserve"> </w:t>
      </w:r>
      <w:r w:rsidRPr="00725011">
        <w:rPr>
          <w:rFonts w:ascii="Times New Roman" w:eastAsia="Calibri" w:hAnsi="Times New Roman" w:cs="Times New Roman"/>
          <w:b/>
          <w:bCs/>
          <w:lang w:bidi="th-TH"/>
        </w:rPr>
        <w:t xml:space="preserve">   Educational Measures</w:t>
      </w:r>
      <w:bookmarkEnd w:id="272"/>
    </w:p>
    <w:p w14:paraId="4F6A0A47" w14:textId="77777777" w:rsidR="00C1057D" w:rsidRPr="00725011" w:rsidRDefault="00C1057D" w:rsidP="00BA02B1">
      <w:pPr>
        <w:spacing w:after="0" w:line="288" w:lineRule="auto"/>
        <w:ind w:firstLine="720"/>
        <w:jc w:val="both"/>
        <w:rPr>
          <w:rFonts w:ascii="Times New Roman" w:eastAsia="Calibri" w:hAnsi="Times New Roman" w:cs="Times New Roman"/>
          <w:lang w:bidi="lo-LA"/>
        </w:rPr>
      </w:pPr>
      <w:r w:rsidRPr="00725011">
        <w:rPr>
          <w:rFonts w:ascii="Times New Roman" w:eastAsia="Calibri" w:hAnsi="Times New Roman" w:cs="Times New Roman"/>
          <w:cs/>
          <w:lang w:bidi="lo-LA"/>
        </w:rPr>
        <w:t xml:space="preserve"> </w:t>
      </w:r>
      <w:r w:rsidRPr="00725011">
        <w:rPr>
          <w:rFonts w:ascii="Times New Roman" w:eastAsia="Calibri" w:hAnsi="Times New Roman" w:cs="Times New Roman"/>
          <w:lang w:bidi="lo-LA"/>
        </w:rPr>
        <w:t>Individuals, legal entities, organizations, and participants of payment services that violate this Agreement for the first time and do no harm will be subject to the written educational measures.</w:t>
      </w:r>
      <w:r>
        <w:rPr>
          <w:rFonts w:ascii="Times New Roman" w:eastAsia="Calibri" w:hAnsi="Times New Roman" w:cs="Times New Roman"/>
          <w:lang w:bidi="lo-LA"/>
        </w:rPr>
        <w:t>"</w:t>
      </w:r>
    </w:p>
    <w:p w14:paraId="321924E1" w14:textId="77777777" w:rsidR="00C1057D" w:rsidRPr="00725011" w:rsidRDefault="00C1057D" w:rsidP="00BA02B1">
      <w:pPr>
        <w:spacing w:after="0" w:line="288" w:lineRule="auto"/>
        <w:ind w:firstLine="720"/>
        <w:jc w:val="both"/>
        <w:rPr>
          <w:rFonts w:ascii="Times New Roman" w:eastAsia="Calibri" w:hAnsi="Times New Roman" w:cs="Times New Roman"/>
          <w:lang w:bidi="lo-LA"/>
        </w:rPr>
      </w:pPr>
    </w:p>
    <w:p w14:paraId="09A89279" w14:textId="77777777" w:rsidR="00C1057D" w:rsidRPr="00725011" w:rsidRDefault="00C1057D" w:rsidP="00BA02B1">
      <w:pPr>
        <w:keepNext/>
        <w:keepLines/>
        <w:spacing w:after="0" w:line="288" w:lineRule="auto"/>
        <w:jc w:val="both"/>
        <w:outlineLvl w:val="0"/>
        <w:rPr>
          <w:rFonts w:ascii="Times New Roman" w:eastAsia="Calibri" w:hAnsi="Times New Roman" w:cs="Times New Roman"/>
          <w:lang w:bidi="lo-LA"/>
        </w:rPr>
      </w:pPr>
      <w:bookmarkStart w:id="273" w:name="_Toc36025701"/>
      <w:r>
        <w:rPr>
          <w:rFonts w:ascii="Times New Roman" w:eastAsia="Calibri" w:hAnsi="Times New Roman" w:cs="Times New Roman"/>
          <w:lang w:bidi="lo-LA"/>
        </w:rPr>
        <w:t>"</w:t>
      </w:r>
      <w:r w:rsidRPr="00725011">
        <w:rPr>
          <w:rFonts w:ascii="Times New Roman" w:eastAsia="Calibri" w:hAnsi="Times New Roman" w:cs="Times New Roman"/>
          <w:b/>
          <w:bCs/>
          <w:lang w:bidi="lo-LA"/>
        </w:rPr>
        <w:t>Article</w:t>
      </w:r>
      <w:r w:rsidRPr="00725011">
        <w:rPr>
          <w:rFonts w:ascii="Times New Roman" w:eastAsia="Calibri" w:hAnsi="Times New Roman" w:cs="Times New Roman"/>
          <w:b/>
          <w:bCs/>
          <w:color w:val="FF0000"/>
          <w:cs/>
          <w:lang w:bidi="lo-LA"/>
        </w:rPr>
        <w:t xml:space="preserve"> </w:t>
      </w:r>
      <w:r w:rsidRPr="00725011">
        <w:rPr>
          <w:rFonts w:ascii="Times New Roman" w:eastAsia="Calibri" w:hAnsi="Times New Roman" w:cs="Times New Roman"/>
          <w:b/>
          <w:bCs/>
          <w:lang w:bidi="th-TH"/>
        </w:rPr>
        <w:t>57</w:t>
      </w:r>
      <w:r w:rsidRPr="00725011">
        <w:rPr>
          <w:rFonts w:ascii="Times New Roman" w:eastAsia="Calibri" w:hAnsi="Times New Roman" w:cs="Times New Roman"/>
          <w:b/>
          <w:bCs/>
          <w:color w:val="FF0000"/>
          <w:lang w:bidi="th-TH"/>
        </w:rPr>
        <w:t xml:space="preserve">    </w:t>
      </w:r>
      <w:r w:rsidRPr="00725011">
        <w:rPr>
          <w:rFonts w:ascii="Times New Roman" w:eastAsia="Calibri" w:hAnsi="Times New Roman" w:cs="Times New Roman"/>
          <w:b/>
          <w:bCs/>
          <w:lang w:bidi="th-TH"/>
        </w:rPr>
        <w:t>Warning</w:t>
      </w:r>
      <w:bookmarkEnd w:id="273"/>
      <w:r w:rsidRPr="00725011">
        <w:rPr>
          <w:rFonts w:ascii="Times New Roman" w:eastAsia="Calibri" w:hAnsi="Times New Roman" w:cs="Times New Roman"/>
          <w:cs/>
          <w:lang w:bidi="lo-LA"/>
        </w:rPr>
        <w:t xml:space="preserve"> </w:t>
      </w:r>
      <w:r w:rsidRPr="00725011">
        <w:rPr>
          <w:rFonts w:ascii="Times New Roman" w:eastAsia="Calibri" w:hAnsi="Times New Roman" w:cs="Times New Roman"/>
          <w:b/>
          <w:bCs/>
          <w:lang w:bidi="th-TH"/>
        </w:rPr>
        <w:t>Measures</w:t>
      </w:r>
    </w:p>
    <w:p w14:paraId="2307F16B" w14:textId="77777777" w:rsidR="00C1057D" w:rsidRPr="00725011" w:rsidRDefault="00C1057D" w:rsidP="00BA02B1">
      <w:pPr>
        <w:spacing w:after="0" w:line="288" w:lineRule="auto"/>
        <w:ind w:firstLine="720"/>
        <w:jc w:val="both"/>
        <w:rPr>
          <w:rFonts w:ascii="Times New Roman" w:eastAsia="Calibri" w:hAnsi="Times New Roman" w:cs="Times New Roman"/>
          <w:lang w:bidi="lo-LA"/>
        </w:rPr>
      </w:pPr>
      <w:r w:rsidRPr="00725011">
        <w:rPr>
          <w:rFonts w:ascii="Times New Roman" w:eastAsia="Calibri" w:hAnsi="Times New Roman" w:cs="Times New Roman"/>
          <w:lang w:bidi="lo-LA"/>
        </w:rPr>
        <w:t>Individuals, legal entities, organizations, and participants of payment services</w:t>
      </w:r>
      <w:r w:rsidRPr="00725011">
        <w:rPr>
          <w:rFonts w:ascii="Times New Roman" w:eastAsia="Calibri" w:hAnsi="Times New Roman" w:cs="Times New Roman"/>
          <w:cs/>
          <w:lang w:bidi="lo-LA"/>
        </w:rPr>
        <w:t xml:space="preserve"> </w:t>
      </w:r>
      <w:r w:rsidRPr="00725011">
        <w:rPr>
          <w:rFonts w:ascii="Times New Roman" w:eastAsia="Calibri" w:hAnsi="Times New Roman" w:cs="Times New Roman"/>
          <w:lang w:bidi="lo-LA"/>
        </w:rPr>
        <w:t xml:space="preserve">will be warned in writing if any of the following </w:t>
      </w:r>
      <w:proofErr w:type="spellStart"/>
      <w:r w:rsidRPr="00725011">
        <w:rPr>
          <w:rFonts w:ascii="Times New Roman" w:eastAsia="Calibri" w:hAnsi="Times New Roman" w:cs="Times New Roman"/>
          <w:lang w:bidi="lo-LA"/>
        </w:rPr>
        <w:t>behaviors</w:t>
      </w:r>
      <w:proofErr w:type="spellEnd"/>
      <w:r w:rsidRPr="00725011">
        <w:rPr>
          <w:rFonts w:ascii="Times New Roman" w:eastAsia="Calibri" w:hAnsi="Times New Roman" w:cs="Times New Roman"/>
          <w:cs/>
          <w:lang w:bidi="lo-LA"/>
        </w:rPr>
        <w:t xml:space="preserve">:  </w:t>
      </w:r>
    </w:p>
    <w:p w14:paraId="02C557F6" w14:textId="77777777" w:rsidR="00C1057D" w:rsidRPr="00725011" w:rsidRDefault="00C1057D" w:rsidP="00BA02B1">
      <w:pPr>
        <w:numPr>
          <w:ilvl w:val="1"/>
          <w:numId w:val="59"/>
        </w:numPr>
        <w:spacing w:after="0" w:line="288" w:lineRule="auto"/>
        <w:ind w:left="720"/>
        <w:contextualSpacing/>
        <w:jc w:val="both"/>
        <w:rPr>
          <w:rFonts w:ascii="Times New Roman" w:eastAsia="Calibri" w:hAnsi="Times New Roman" w:cs="Times New Roman"/>
          <w:lang w:bidi="th-TH"/>
        </w:rPr>
      </w:pPr>
      <w:r w:rsidRPr="00725011">
        <w:rPr>
          <w:rFonts w:ascii="Times New Roman" w:eastAsia="Calibri" w:hAnsi="Times New Roman" w:cs="Times New Roman"/>
          <w:lang w:bidi="th-TH"/>
        </w:rPr>
        <w:t>Educational m</w:t>
      </w:r>
      <w:r w:rsidRPr="00725011">
        <w:rPr>
          <w:rFonts w:ascii="Times New Roman" w:eastAsia="Calibri" w:hAnsi="Times New Roman" w:cs="Times New Roman"/>
          <w:lang w:bidi="lo-LA"/>
        </w:rPr>
        <w:t>easures are implemented but continue to be violated</w:t>
      </w:r>
      <w:r w:rsidRPr="00725011">
        <w:rPr>
          <w:rFonts w:ascii="Times New Roman" w:eastAsia="Calibri" w:hAnsi="Times New Roman" w:cs="Times New Roman"/>
          <w:lang w:bidi="th-TH"/>
        </w:rPr>
        <w:t xml:space="preserve">; </w:t>
      </w:r>
    </w:p>
    <w:p w14:paraId="67CC33C9" w14:textId="77777777" w:rsidR="00C1057D" w:rsidRPr="00725011" w:rsidRDefault="00C1057D" w:rsidP="00BA02B1">
      <w:pPr>
        <w:numPr>
          <w:ilvl w:val="1"/>
          <w:numId w:val="59"/>
        </w:numPr>
        <w:spacing w:after="0" w:line="288" w:lineRule="auto"/>
        <w:ind w:left="720"/>
        <w:contextualSpacing/>
        <w:jc w:val="both"/>
        <w:rPr>
          <w:rFonts w:ascii="Times New Roman" w:eastAsia="Calibri" w:hAnsi="Times New Roman" w:cs="Times New Roman"/>
          <w:lang w:bidi="th-TH"/>
        </w:rPr>
      </w:pPr>
      <w:r w:rsidRPr="00725011">
        <w:rPr>
          <w:rFonts w:ascii="Times New Roman" w:eastAsia="Calibri" w:hAnsi="Times New Roman" w:cs="Times New Roman"/>
          <w:lang w:bidi="th-TH"/>
        </w:rPr>
        <w:t xml:space="preserve">Reduced registered capital without authorization </w:t>
      </w:r>
      <w:r>
        <w:rPr>
          <w:rFonts w:ascii="Times New Roman" w:eastAsia="Calibri" w:hAnsi="Times New Roman" w:cs="Times New Roman"/>
          <w:lang w:bidi="th-TH"/>
        </w:rPr>
        <w:t xml:space="preserve">from </w:t>
      </w:r>
      <w:r w:rsidRPr="00725011">
        <w:rPr>
          <w:rFonts w:ascii="Times New Roman" w:eastAsia="Calibri" w:hAnsi="Times New Roman" w:cs="Times New Roman"/>
          <w:lang w:bidi="th-TH"/>
        </w:rPr>
        <w:t xml:space="preserve">Department of Payment System Management; </w:t>
      </w:r>
    </w:p>
    <w:p w14:paraId="1FEB8170" w14:textId="77777777" w:rsidR="00C1057D" w:rsidRPr="00725011" w:rsidRDefault="00C1057D" w:rsidP="00BA02B1">
      <w:pPr>
        <w:numPr>
          <w:ilvl w:val="1"/>
          <w:numId w:val="59"/>
        </w:numPr>
        <w:spacing w:after="0" w:line="288" w:lineRule="auto"/>
        <w:ind w:left="720"/>
        <w:contextualSpacing/>
        <w:jc w:val="both"/>
        <w:rPr>
          <w:rFonts w:ascii="Times New Roman" w:eastAsia="Calibri" w:hAnsi="Times New Roman" w:cs="Times New Roman"/>
          <w:lang w:bidi="th-TH"/>
        </w:rPr>
      </w:pPr>
      <w:r w:rsidRPr="00725011">
        <w:rPr>
          <w:rFonts w:ascii="Times New Roman" w:eastAsia="Calibri" w:hAnsi="Times New Roman" w:cs="Times New Roman"/>
          <w:lang w:bidi="th-TH"/>
        </w:rPr>
        <w:t>Increased registered capital without informing the Department of Payment System Management</w:t>
      </w:r>
      <w:r>
        <w:rPr>
          <w:rFonts w:ascii="Times New Roman" w:eastAsia="Calibri" w:hAnsi="Times New Roman" w:cs="Times New Roman"/>
          <w:lang w:bidi="th-TH"/>
        </w:rPr>
        <w:t>;</w:t>
      </w:r>
    </w:p>
    <w:p w14:paraId="28D160E2" w14:textId="77777777" w:rsidR="00C1057D" w:rsidRPr="00725011" w:rsidRDefault="00C1057D" w:rsidP="00BA02B1">
      <w:pPr>
        <w:numPr>
          <w:ilvl w:val="1"/>
          <w:numId w:val="59"/>
        </w:numPr>
        <w:spacing w:after="0" w:line="288" w:lineRule="auto"/>
        <w:ind w:left="720"/>
        <w:contextualSpacing/>
        <w:jc w:val="both"/>
        <w:rPr>
          <w:rFonts w:ascii="Times New Roman" w:eastAsia="Calibri" w:hAnsi="Times New Roman" w:cs="Times New Roman"/>
          <w:lang w:bidi="lo-LA"/>
        </w:rPr>
      </w:pPr>
      <w:r w:rsidRPr="00725011">
        <w:rPr>
          <w:rFonts w:ascii="Times New Roman" w:eastAsia="Calibri" w:hAnsi="Times New Roman" w:cs="Times New Roman"/>
          <w:lang w:bidi="lo-LA"/>
        </w:rPr>
        <w:t xml:space="preserve">Violation of the financial </w:t>
      </w:r>
      <w:r>
        <w:rPr>
          <w:rFonts w:ascii="Times New Roman" w:eastAsia="Calibri" w:hAnsi="Times New Roman" w:cs="Times New Roman"/>
          <w:lang w:bidi="lo-LA"/>
        </w:rPr>
        <w:t xml:space="preserve">position </w:t>
      </w:r>
      <w:r w:rsidRPr="00725011">
        <w:rPr>
          <w:rFonts w:ascii="Times New Roman" w:eastAsia="Calibri" w:hAnsi="Times New Roman" w:cs="Times New Roman"/>
          <w:lang w:bidi="lo-LA"/>
        </w:rPr>
        <w:t xml:space="preserve">and stable operational requirements, risk of failure to continue business and </w:t>
      </w:r>
      <w:proofErr w:type="spellStart"/>
      <w:r w:rsidRPr="00725011">
        <w:rPr>
          <w:rFonts w:ascii="Times New Roman" w:eastAsia="Calibri" w:hAnsi="Times New Roman" w:cs="Times New Roman"/>
          <w:lang w:bidi="lo-LA"/>
        </w:rPr>
        <w:t>continous</w:t>
      </w:r>
      <w:proofErr w:type="spellEnd"/>
      <w:r w:rsidRPr="00725011">
        <w:rPr>
          <w:rFonts w:ascii="Times New Roman" w:eastAsia="Calibri" w:hAnsi="Times New Roman" w:cs="Times New Roman"/>
          <w:lang w:bidi="lo-LA"/>
        </w:rPr>
        <w:t xml:space="preserve"> service provision, and risk of damage to service users, such as changes in financial position, past business performance, and shareholder's shares adversely affect the payment service.</w:t>
      </w:r>
      <w:r>
        <w:rPr>
          <w:rFonts w:ascii="Times New Roman" w:eastAsia="Calibri" w:hAnsi="Times New Roman" w:cs="Times New Roman"/>
          <w:lang w:bidi="lo-LA"/>
        </w:rPr>
        <w:t>"</w:t>
      </w:r>
    </w:p>
    <w:p w14:paraId="037E849D" w14:textId="77777777" w:rsidR="00C1057D" w:rsidRPr="00725011" w:rsidRDefault="00C1057D" w:rsidP="00BA02B1">
      <w:pPr>
        <w:spacing w:after="0" w:line="288" w:lineRule="auto"/>
        <w:ind w:firstLine="720"/>
        <w:jc w:val="both"/>
        <w:rPr>
          <w:rFonts w:ascii="Times New Roman" w:eastAsia="Calibri" w:hAnsi="Times New Roman" w:cs="Times New Roman"/>
          <w:lang w:bidi="lo-LA"/>
        </w:rPr>
      </w:pPr>
    </w:p>
    <w:p w14:paraId="27B22B97" w14:textId="77777777" w:rsidR="00C1057D" w:rsidRPr="00725011" w:rsidRDefault="00C1057D" w:rsidP="00BA02B1">
      <w:pPr>
        <w:keepNext/>
        <w:keepLines/>
        <w:spacing w:after="0" w:line="288" w:lineRule="auto"/>
        <w:jc w:val="both"/>
        <w:outlineLvl w:val="0"/>
        <w:rPr>
          <w:rFonts w:ascii="Times New Roman" w:eastAsia="Calibri" w:hAnsi="Times New Roman" w:cs="Times New Roman"/>
          <w:b/>
          <w:bCs/>
          <w:lang w:val="en-US" w:bidi="lo-LA"/>
        </w:rPr>
      </w:pPr>
      <w:bookmarkStart w:id="274" w:name="_Toc36025703"/>
      <w:r>
        <w:rPr>
          <w:rFonts w:ascii="Times New Roman" w:eastAsia="Calibri" w:hAnsi="Times New Roman" w:cs="Times New Roman"/>
          <w:b/>
          <w:bCs/>
          <w:lang w:bidi="lo-LA"/>
        </w:rPr>
        <w:t>"</w:t>
      </w:r>
      <w:r w:rsidRPr="00725011">
        <w:rPr>
          <w:rFonts w:ascii="Times New Roman" w:eastAsia="Calibri" w:hAnsi="Times New Roman" w:cs="Times New Roman"/>
          <w:b/>
          <w:bCs/>
          <w:lang w:bidi="lo-LA"/>
        </w:rPr>
        <w:t>Article</w:t>
      </w:r>
      <w:r w:rsidRPr="00725011">
        <w:rPr>
          <w:rFonts w:ascii="Times New Roman" w:eastAsia="Calibri" w:hAnsi="Times New Roman" w:cs="Times New Roman"/>
          <w:b/>
          <w:bCs/>
          <w:cs/>
          <w:lang w:bidi="lo-LA"/>
        </w:rPr>
        <w:t xml:space="preserve"> </w:t>
      </w:r>
      <w:r w:rsidRPr="00725011">
        <w:rPr>
          <w:rFonts w:ascii="Times New Roman" w:eastAsia="Calibri" w:hAnsi="Times New Roman" w:cs="Times New Roman"/>
          <w:b/>
          <w:bCs/>
          <w:lang w:bidi="th-TH"/>
        </w:rPr>
        <w:t>58</w:t>
      </w:r>
      <w:r w:rsidRPr="00725011">
        <w:rPr>
          <w:rFonts w:ascii="Times New Roman" w:eastAsia="Calibri" w:hAnsi="Times New Roman" w:cs="Times New Roman"/>
          <w:b/>
          <w:bCs/>
          <w:color w:val="FF0000"/>
          <w:lang w:bidi="th-TH"/>
        </w:rPr>
        <w:t xml:space="preserve"> </w:t>
      </w:r>
      <w:r w:rsidRPr="00725011">
        <w:rPr>
          <w:rFonts w:ascii="Times New Roman" w:eastAsia="Calibri" w:hAnsi="Times New Roman" w:cs="Times New Roman"/>
          <w:b/>
          <w:bCs/>
          <w:lang w:bidi="th-TH"/>
        </w:rPr>
        <w:t xml:space="preserve">   </w:t>
      </w:r>
      <w:bookmarkEnd w:id="274"/>
      <w:r>
        <w:rPr>
          <w:rFonts w:ascii="Times New Roman" w:eastAsia="Calibri" w:hAnsi="Times New Roman" w:cs="Times New Roman"/>
          <w:b/>
          <w:bCs/>
          <w:lang w:bidi="th-TH"/>
        </w:rPr>
        <w:t>Fining</w:t>
      </w:r>
      <w:r w:rsidRPr="00725011">
        <w:rPr>
          <w:rFonts w:ascii="Times New Roman" w:eastAsia="Calibri" w:hAnsi="Times New Roman" w:cs="Times New Roman"/>
          <w:b/>
          <w:bCs/>
          <w:cs/>
          <w:lang w:bidi="lo-LA"/>
        </w:rPr>
        <w:t xml:space="preserve"> </w:t>
      </w:r>
      <w:r>
        <w:rPr>
          <w:rFonts w:ascii="Times New Roman" w:eastAsia="Calibri" w:hAnsi="Times New Roman" w:cs="Times New Roman"/>
          <w:b/>
          <w:bCs/>
          <w:lang w:bidi="lo-LA"/>
        </w:rPr>
        <w:t>Measures</w:t>
      </w:r>
    </w:p>
    <w:p w14:paraId="793F0E4D" w14:textId="77777777" w:rsidR="00C1057D" w:rsidRPr="00725011" w:rsidRDefault="00C1057D" w:rsidP="00BA02B1">
      <w:pPr>
        <w:spacing w:after="0" w:line="288" w:lineRule="auto"/>
        <w:ind w:firstLine="720"/>
        <w:jc w:val="both"/>
        <w:rPr>
          <w:rFonts w:ascii="Times New Roman" w:eastAsia="Calibri" w:hAnsi="Times New Roman" w:cs="Times New Roman"/>
          <w:lang w:bidi="lo-LA"/>
        </w:rPr>
      </w:pPr>
      <w:r w:rsidRPr="00725011">
        <w:rPr>
          <w:rFonts w:ascii="Times New Roman" w:eastAsia="Calibri" w:hAnsi="Times New Roman" w:cs="Times New Roman"/>
          <w:lang w:bidi="lo-LA"/>
        </w:rPr>
        <w:t>Individuals, legal entities, organizations, and participants of payment services</w:t>
      </w:r>
      <w:r w:rsidRPr="00725011">
        <w:rPr>
          <w:rFonts w:ascii="Times New Roman" w:eastAsia="Calibri" w:hAnsi="Times New Roman" w:cs="Times New Roman"/>
          <w:cs/>
          <w:lang w:bidi="lo-LA"/>
        </w:rPr>
        <w:t xml:space="preserve"> </w:t>
      </w:r>
      <w:r w:rsidRPr="00725011">
        <w:rPr>
          <w:rFonts w:ascii="Times New Roman" w:eastAsia="Calibri" w:hAnsi="Times New Roman" w:cs="Times New Roman"/>
          <w:lang w:bidi="lo-LA"/>
        </w:rPr>
        <w:t xml:space="preserve">that violate this Agreement will be subject to fines depend on a case-by-case basis, as </w:t>
      </w:r>
      <w:proofErr w:type="spellStart"/>
      <w:r w:rsidRPr="00725011">
        <w:rPr>
          <w:rFonts w:ascii="Times New Roman" w:eastAsia="Calibri" w:hAnsi="Times New Roman" w:cs="Times New Roman"/>
          <w:lang w:bidi="lo-LA"/>
        </w:rPr>
        <w:t>follws</w:t>
      </w:r>
      <w:proofErr w:type="spellEnd"/>
      <w:r w:rsidRPr="00725011">
        <w:rPr>
          <w:rFonts w:ascii="Times New Roman" w:eastAsia="Calibri" w:hAnsi="Times New Roman" w:cs="Times New Roman"/>
          <w:lang w:bidi="lo-LA"/>
        </w:rPr>
        <w:t>:</w:t>
      </w:r>
      <w:r w:rsidRPr="00725011">
        <w:rPr>
          <w:rFonts w:ascii="Times New Roman" w:eastAsia="Calibri" w:hAnsi="Times New Roman" w:cs="Times New Roman"/>
          <w:cs/>
          <w:lang w:bidi="lo-LA"/>
        </w:rPr>
        <w:t xml:space="preserve"> </w:t>
      </w:r>
    </w:p>
    <w:p w14:paraId="0314A6FF" w14:textId="77777777" w:rsidR="00C1057D" w:rsidRPr="00725011" w:rsidRDefault="00C1057D" w:rsidP="00BA02B1">
      <w:pPr>
        <w:numPr>
          <w:ilvl w:val="0"/>
          <w:numId w:val="58"/>
        </w:numPr>
        <w:spacing w:after="0" w:line="288" w:lineRule="auto"/>
        <w:contextualSpacing/>
        <w:jc w:val="both"/>
        <w:rPr>
          <w:rFonts w:ascii="Times New Roman" w:eastAsia="Calibri" w:hAnsi="Times New Roman" w:cs="Times New Roman"/>
          <w:lang w:bidi="lo-LA"/>
        </w:rPr>
      </w:pPr>
      <w:r>
        <w:rPr>
          <w:rFonts w:ascii="Times New Roman" w:eastAsia="Calibri" w:hAnsi="Times New Roman" w:cs="Times New Roman"/>
          <w:lang w:bidi="th-TH"/>
        </w:rPr>
        <w:t xml:space="preserve">Running </w:t>
      </w:r>
      <w:r w:rsidRPr="00725011">
        <w:rPr>
          <w:rFonts w:ascii="Times New Roman" w:eastAsia="Calibri" w:hAnsi="Times New Roman" w:cs="Times New Roman"/>
          <w:lang w:bidi="lo-LA"/>
        </w:rPr>
        <w:t>unauthorized business in the following forms of authorization</w:t>
      </w:r>
      <w:r w:rsidRPr="00725011">
        <w:rPr>
          <w:rFonts w:ascii="Times New Roman" w:eastAsia="Calibri" w:hAnsi="Times New Roman" w:cs="Times New Roman"/>
          <w:cs/>
          <w:lang w:bidi="lo-LA"/>
        </w:rPr>
        <w:t xml:space="preserve">: </w:t>
      </w:r>
    </w:p>
    <w:p w14:paraId="4A574467" w14:textId="77777777" w:rsidR="00C1057D" w:rsidRPr="00725011" w:rsidRDefault="00C1057D" w:rsidP="00BA02B1">
      <w:pPr>
        <w:spacing w:after="0" w:line="288" w:lineRule="auto"/>
        <w:ind w:left="1080" w:hanging="360"/>
        <w:jc w:val="both"/>
        <w:rPr>
          <w:rFonts w:ascii="Times New Roman" w:eastAsia="Calibri" w:hAnsi="Times New Roman" w:cs="Times New Roman"/>
          <w:lang w:bidi="th-TH"/>
        </w:rPr>
      </w:pPr>
      <w:r w:rsidRPr="00725011">
        <w:rPr>
          <w:rFonts w:ascii="Times New Roman" w:eastAsia="Calibri" w:hAnsi="Times New Roman" w:cs="Times New Roman"/>
          <w:lang w:bidi="th-TH"/>
        </w:rPr>
        <w:t xml:space="preserve">1.1. </w:t>
      </w:r>
      <w:r>
        <w:rPr>
          <w:rFonts w:ascii="Times New Roman" w:eastAsia="Calibri" w:hAnsi="Times New Roman" w:cs="Times New Roman"/>
          <w:lang w:bidi="th-TH"/>
        </w:rPr>
        <w:t xml:space="preserve">Providing </w:t>
      </w:r>
      <w:r w:rsidRPr="00725011">
        <w:rPr>
          <w:rFonts w:ascii="Times New Roman" w:eastAsia="Calibri" w:hAnsi="Times New Roman" w:cs="Times New Roman"/>
          <w:lang w:bidi="th-TH"/>
        </w:rPr>
        <w:t>payment services</w:t>
      </w:r>
      <w:r>
        <w:rPr>
          <w:rFonts w:ascii="Times New Roman" w:eastAsia="Calibri" w:hAnsi="Times New Roman" w:cs="Times New Roman"/>
          <w:lang w:bidi="th-TH"/>
        </w:rPr>
        <w:t xml:space="preserve"> without licence from the Bank of the Lao PDR</w:t>
      </w:r>
      <w:r w:rsidRPr="00725011">
        <w:rPr>
          <w:rFonts w:ascii="Times New Roman" w:eastAsia="Calibri" w:hAnsi="Times New Roman" w:cs="Times New Roman"/>
          <w:lang w:bidi="th-TH"/>
        </w:rPr>
        <w:t xml:space="preserve"> will be fined 100,000,000 kip; </w:t>
      </w:r>
    </w:p>
    <w:p w14:paraId="10E7ED01" w14:textId="77777777" w:rsidR="00C1057D" w:rsidRPr="00725011" w:rsidRDefault="00C1057D" w:rsidP="00BA02B1">
      <w:pPr>
        <w:spacing w:after="0" w:line="288" w:lineRule="auto"/>
        <w:ind w:left="1080" w:hanging="360"/>
        <w:jc w:val="both"/>
        <w:rPr>
          <w:rFonts w:ascii="Times New Roman" w:eastAsia="Calibri" w:hAnsi="Times New Roman" w:cs="Times New Roman"/>
          <w:lang w:bidi="th-TH"/>
        </w:rPr>
      </w:pPr>
      <w:r w:rsidRPr="00725011">
        <w:rPr>
          <w:rFonts w:ascii="Times New Roman" w:eastAsia="Calibri" w:hAnsi="Times New Roman" w:cs="Times New Roman"/>
          <w:lang w:bidi="th-TH"/>
        </w:rPr>
        <w:t xml:space="preserve">1.2. </w:t>
      </w:r>
      <w:r>
        <w:rPr>
          <w:rFonts w:ascii="Times New Roman" w:eastAsia="Calibri" w:hAnsi="Times New Roman" w:cs="Times New Roman"/>
          <w:lang w:bidi="th-TH"/>
        </w:rPr>
        <w:t xml:space="preserve">Providing </w:t>
      </w:r>
      <w:r w:rsidRPr="00725011">
        <w:rPr>
          <w:rFonts w:ascii="Times New Roman" w:eastAsia="Calibri" w:hAnsi="Times New Roman" w:cs="Times New Roman"/>
          <w:lang w:bidi="th-TH"/>
        </w:rPr>
        <w:t>payment services</w:t>
      </w:r>
      <w:r>
        <w:rPr>
          <w:rFonts w:ascii="Times New Roman" w:eastAsia="Calibri" w:hAnsi="Times New Roman" w:cs="Times New Roman"/>
          <w:lang w:bidi="th-TH"/>
        </w:rPr>
        <w:t xml:space="preserve"> without registration certificate from the Bank of the Lao PDR</w:t>
      </w:r>
      <w:r w:rsidRPr="00725011">
        <w:rPr>
          <w:rFonts w:ascii="Times New Roman" w:eastAsia="Calibri" w:hAnsi="Times New Roman" w:cs="Times New Roman"/>
          <w:lang w:bidi="th-TH"/>
        </w:rPr>
        <w:t xml:space="preserve"> </w:t>
      </w:r>
      <w:r>
        <w:rPr>
          <w:rFonts w:ascii="Times New Roman" w:eastAsia="Calibri" w:hAnsi="Times New Roman" w:cs="Times New Roman"/>
          <w:lang w:bidi="th-TH"/>
        </w:rPr>
        <w:t>will</w:t>
      </w:r>
      <w:r w:rsidRPr="00725011">
        <w:rPr>
          <w:rFonts w:ascii="Times New Roman" w:eastAsia="Calibri" w:hAnsi="Times New Roman" w:cs="Times New Roman"/>
          <w:lang w:bidi="lo-LA"/>
        </w:rPr>
        <w:t xml:space="preserve"> be fined </w:t>
      </w:r>
      <w:r w:rsidRPr="00725011">
        <w:rPr>
          <w:rFonts w:ascii="Times New Roman" w:eastAsia="Calibri" w:hAnsi="Times New Roman" w:cs="Times New Roman"/>
          <w:lang w:bidi="th-TH"/>
        </w:rPr>
        <w:t xml:space="preserve">50,000,000 kip; </w:t>
      </w:r>
    </w:p>
    <w:p w14:paraId="2C7BF1B7" w14:textId="77777777" w:rsidR="00C1057D" w:rsidRPr="00725011" w:rsidRDefault="00C1057D" w:rsidP="00BA02B1">
      <w:pPr>
        <w:spacing w:after="0" w:line="288" w:lineRule="auto"/>
        <w:ind w:left="1080" w:hanging="360"/>
        <w:jc w:val="both"/>
        <w:rPr>
          <w:rFonts w:ascii="Times New Roman" w:eastAsia="Calibri" w:hAnsi="Times New Roman" w:cs="Times New Roman"/>
          <w:lang w:bidi="th-TH"/>
        </w:rPr>
      </w:pPr>
      <w:r w:rsidRPr="00725011">
        <w:rPr>
          <w:rFonts w:ascii="Times New Roman" w:eastAsia="Calibri" w:hAnsi="Times New Roman" w:cs="Times New Roman"/>
          <w:lang w:bidi="th-TH"/>
        </w:rPr>
        <w:t xml:space="preserve">1.3. </w:t>
      </w:r>
      <w:r>
        <w:rPr>
          <w:rFonts w:ascii="Times New Roman" w:eastAsia="Calibri" w:hAnsi="Times New Roman" w:cs="Times New Roman"/>
          <w:lang w:bidi="th-TH"/>
        </w:rPr>
        <w:t>Providing p</w:t>
      </w:r>
      <w:r w:rsidRPr="00725011">
        <w:rPr>
          <w:rFonts w:ascii="Times New Roman" w:eastAsia="Calibri" w:hAnsi="Times New Roman" w:cs="Times New Roman"/>
          <w:lang w:bidi="lo-LA"/>
        </w:rPr>
        <w:t>ayment services</w:t>
      </w:r>
      <w:r>
        <w:rPr>
          <w:rFonts w:ascii="Times New Roman" w:eastAsia="Calibri" w:hAnsi="Times New Roman" w:cs="Times New Roman"/>
          <w:lang w:bidi="lo-LA"/>
        </w:rPr>
        <w:t xml:space="preserve"> </w:t>
      </w:r>
      <w:proofErr w:type="gramStart"/>
      <w:r>
        <w:rPr>
          <w:rFonts w:ascii="Times New Roman" w:eastAsia="Calibri" w:hAnsi="Times New Roman" w:cs="Times New Roman"/>
          <w:lang w:bidi="lo-LA"/>
        </w:rPr>
        <w:t xml:space="preserve">without </w:t>
      </w:r>
      <w:r w:rsidRPr="00725011">
        <w:rPr>
          <w:rFonts w:ascii="Times New Roman" w:eastAsia="Calibri" w:hAnsi="Times New Roman" w:cs="Times New Roman"/>
          <w:lang w:bidi="lo-LA"/>
        </w:rPr>
        <w:t xml:space="preserve"> inform</w:t>
      </w:r>
      <w:r>
        <w:rPr>
          <w:rFonts w:ascii="Times New Roman" w:eastAsia="Calibri" w:hAnsi="Times New Roman" w:cs="Times New Roman"/>
          <w:lang w:bidi="lo-LA"/>
        </w:rPr>
        <w:t>ing</w:t>
      </w:r>
      <w:proofErr w:type="gramEnd"/>
      <w:r w:rsidRPr="00725011">
        <w:rPr>
          <w:rFonts w:ascii="Times New Roman" w:eastAsia="Calibri" w:hAnsi="Times New Roman" w:cs="Times New Roman"/>
          <w:lang w:bidi="lo-LA"/>
        </w:rPr>
        <w:t xml:space="preserve"> will be fine</w:t>
      </w:r>
      <w:r>
        <w:rPr>
          <w:rFonts w:ascii="Times New Roman" w:eastAsia="Calibri" w:hAnsi="Times New Roman" w:cs="Times New Roman"/>
          <w:lang w:bidi="lo-LA"/>
        </w:rPr>
        <w:t>d of 30</w:t>
      </w:r>
      <w:r w:rsidRPr="00725011">
        <w:rPr>
          <w:rFonts w:ascii="Times New Roman" w:eastAsia="Calibri" w:hAnsi="Times New Roman" w:cs="Times New Roman"/>
          <w:lang w:bidi="lo-LA"/>
        </w:rPr>
        <w:t>,000,000 Kip</w:t>
      </w:r>
      <w:r w:rsidRPr="00725011">
        <w:rPr>
          <w:rFonts w:ascii="Times New Roman" w:eastAsia="Calibri" w:hAnsi="Times New Roman" w:cs="Times New Roman"/>
          <w:lang w:bidi="th-TH"/>
        </w:rPr>
        <w:t xml:space="preserve">; </w:t>
      </w:r>
    </w:p>
    <w:p w14:paraId="29F4D5B8" w14:textId="77777777" w:rsidR="00C1057D" w:rsidRPr="00A33AB3" w:rsidRDefault="00C1057D" w:rsidP="00BA02B1">
      <w:pPr>
        <w:numPr>
          <w:ilvl w:val="0"/>
          <w:numId w:val="58"/>
        </w:numPr>
        <w:spacing w:after="0" w:line="288" w:lineRule="auto"/>
        <w:contextualSpacing/>
        <w:jc w:val="both"/>
        <w:rPr>
          <w:rFonts w:ascii="Times New Roman" w:eastAsia="Calibri" w:hAnsi="Times New Roman" w:cs="Times New Roman"/>
          <w:lang w:bidi="th-TH"/>
        </w:rPr>
      </w:pPr>
      <w:r>
        <w:rPr>
          <w:rFonts w:ascii="Times New Roman" w:eastAsia="Calibri" w:hAnsi="Times New Roman" w:cs="Times New Roman"/>
          <w:lang w:bidi="th-TH"/>
        </w:rPr>
        <w:t xml:space="preserve">Running </w:t>
      </w:r>
      <w:r w:rsidRPr="00725011">
        <w:rPr>
          <w:rFonts w:ascii="Times New Roman" w:eastAsia="Calibri" w:hAnsi="Times New Roman" w:cs="Times New Roman"/>
          <w:lang w:bidi="th-TH"/>
        </w:rPr>
        <w:t xml:space="preserve">business on the basis of providing inaccurate or fraudulent information in any </w:t>
      </w:r>
      <w:r w:rsidRPr="00A33AB3">
        <w:rPr>
          <w:rFonts w:ascii="Times New Roman" w:eastAsia="Calibri" w:hAnsi="Times New Roman" w:cs="Times New Roman"/>
          <w:lang w:bidi="th-TH"/>
        </w:rPr>
        <w:t xml:space="preserve">form will be fined from 70,000,000 Kip to 100,000,000 Kip or 10 percent of damages. In case providing without license will be fined from 70,000,000 Kip to 100,000,000 Kip and the direct accomplice will be fined from 30,000,000 Kip to 50,000,000 Kip; </w:t>
      </w:r>
    </w:p>
    <w:p w14:paraId="30B7BE53" w14:textId="77777777" w:rsidR="00C1057D" w:rsidRPr="00A33AB3" w:rsidRDefault="00C1057D" w:rsidP="00BA02B1">
      <w:pPr>
        <w:numPr>
          <w:ilvl w:val="0"/>
          <w:numId w:val="58"/>
        </w:numPr>
        <w:spacing w:after="0" w:line="288" w:lineRule="auto"/>
        <w:contextualSpacing/>
        <w:jc w:val="both"/>
        <w:rPr>
          <w:rFonts w:ascii="Times New Roman" w:eastAsia="Calibri" w:hAnsi="Times New Roman" w:cs="Times New Roman"/>
          <w:lang w:bidi="th-TH"/>
        </w:rPr>
      </w:pPr>
      <w:r w:rsidRPr="00A33AB3">
        <w:rPr>
          <w:rFonts w:ascii="Times New Roman" w:eastAsia="Calibri" w:hAnsi="Times New Roman" w:cs="Times New Roman"/>
          <w:lang w:bidi="th-TH"/>
        </w:rPr>
        <w:t xml:space="preserve">Any information or false declaration that affects the service user or the public will be fined from 10,000,000 Kip to 25,000,000 Kip, </w:t>
      </w:r>
      <w:proofErr w:type="gramStart"/>
      <w:r w:rsidRPr="00A33AB3">
        <w:rPr>
          <w:rFonts w:ascii="Times New Roman" w:eastAsia="Calibri" w:hAnsi="Times New Roman" w:cs="Times New Roman"/>
          <w:lang w:bidi="th-TH"/>
        </w:rPr>
        <w:t>executives</w:t>
      </w:r>
      <w:proofErr w:type="gramEnd"/>
      <w:r w:rsidRPr="00A33AB3">
        <w:rPr>
          <w:rFonts w:ascii="Times New Roman" w:eastAsia="Calibri" w:hAnsi="Times New Roman" w:cs="Times New Roman"/>
          <w:lang w:bidi="th-TH"/>
        </w:rPr>
        <w:t xml:space="preserve"> managers and other direct accomplice will be fined from 5,000,000 Kip to 15,000,000 Kip;</w:t>
      </w:r>
    </w:p>
    <w:p w14:paraId="140D3EC3" w14:textId="77777777" w:rsidR="00C1057D" w:rsidRPr="00A33AB3" w:rsidRDefault="00C1057D" w:rsidP="00BA02B1">
      <w:pPr>
        <w:numPr>
          <w:ilvl w:val="0"/>
          <w:numId w:val="58"/>
        </w:numPr>
        <w:spacing w:after="0" w:line="288" w:lineRule="auto"/>
        <w:contextualSpacing/>
        <w:jc w:val="both"/>
        <w:rPr>
          <w:rFonts w:ascii="Phetsarath OT" w:eastAsia="Phetsarath OT" w:hAnsi="Phetsarath OT" w:cs="Phetsarath OT"/>
          <w:lang w:bidi="th-TH"/>
        </w:rPr>
      </w:pPr>
      <w:r w:rsidRPr="00A33AB3">
        <w:rPr>
          <w:rFonts w:ascii="Times New Roman" w:eastAsia="Phetsarath OT" w:hAnsi="Times New Roman" w:cs="Times New Roman"/>
          <w:lang w:bidi="lo-LA"/>
        </w:rPr>
        <w:t xml:space="preserve">Disclosure of information or trade secrets, personal information of the service provider for its own benefit or that of another person shall be fined </w:t>
      </w:r>
      <w:r w:rsidRPr="00A33AB3">
        <w:rPr>
          <w:rFonts w:ascii="Times New Roman" w:eastAsia="Phetsarath OT" w:hAnsi="Times New Roman" w:cs="Times New Roman"/>
          <w:cs/>
          <w:lang w:bidi="lo-LA"/>
        </w:rPr>
        <w:t>50</w:t>
      </w:r>
      <w:r w:rsidRPr="00A33AB3">
        <w:rPr>
          <w:rFonts w:ascii="Times New Roman" w:eastAsia="Phetsarath OT" w:hAnsi="Times New Roman" w:cs="Times New Roman"/>
          <w:lang w:bidi="lo-LA"/>
        </w:rPr>
        <w:t>,</w:t>
      </w:r>
      <w:r w:rsidRPr="00A33AB3">
        <w:rPr>
          <w:rFonts w:ascii="Times New Roman" w:eastAsia="Phetsarath OT" w:hAnsi="Times New Roman" w:cs="Times New Roman"/>
          <w:cs/>
          <w:lang w:bidi="lo-LA"/>
        </w:rPr>
        <w:t>000</w:t>
      </w:r>
      <w:r w:rsidRPr="00A33AB3">
        <w:rPr>
          <w:rFonts w:ascii="Times New Roman" w:eastAsia="Phetsarath OT" w:hAnsi="Times New Roman" w:cs="Times New Roman"/>
          <w:lang w:bidi="lo-LA"/>
        </w:rPr>
        <w:t>,</w:t>
      </w:r>
      <w:r w:rsidRPr="00A33AB3">
        <w:rPr>
          <w:rFonts w:ascii="Times New Roman" w:eastAsia="Phetsarath OT" w:hAnsi="Times New Roman" w:cs="Times New Roman"/>
          <w:cs/>
          <w:lang w:bidi="lo-LA"/>
        </w:rPr>
        <w:t xml:space="preserve">000 </w:t>
      </w:r>
      <w:r w:rsidRPr="00A33AB3">
        <w:rPr>
          <w:rFonts w:ascii="Times New Roman" w:eastAsia="Phetsarath OT" w:hAnsi="Times New Roman" w:cs="Times New Roman"/>
          <w:lang w:bidi="lo-LA"/>
        </w:rPr>
        <w:t>Kip or ten percent of the damage value;</w:t>
      </w:r>
    </w:p>
    <w:p w14:paraId="5B2D72B0" w14:textId="77777777" w:rsidR="00C1057D" w:rsidRPr="00A33AB3" w:rsidRDefault="00C1057D" w:rsidP="00BA02B1">
      <w:pPr>
        <w:numPr>
          <w:ilvl w:val="0"/>
          <w:numId w:val="58"/>
        </w:numPr>
        <w:spacing w:after="0" w:line="288" w:lineRule="auto"/>
        <w:contextualSpacing/>
        <w:jc w:val="both"/>
        <w:rPr>
          <w:rFonts w:ascii="Times New Roman" w:eastAsia="Calibri" w:hAnsi="Times New Roman" w:cs="Times New Roman"/>
          <w:strike/>
          <w:lang w:bidi="th-TH"/>
        </w:rPr>
      </w:pPr>
      <w:r w:rsidRPr="00A33AB3">
        <w:rPr>
          <w:rFonts w:ascii="Times New Roman" w:eastAsia="Phetsarath OT" w:hAnsi="Times New Roman" w:cs="Times New Roman"/>
          <w:lang w:bidi="lo-LA"/>
        </w:rPr>
        <w:t xml:space="preserve">Disclosure, use, and transmission of personal information of a payment service provider for his or her own benefit or that of another person shall be fined </w:t>
      </w:r>
      <w:r w:rsidRPr="00A33AB3">
        <w:rPr>
          <w:rFonts w:ascii="Times New Roman" w:eastAsia="Phetsarath OT" w:hAnsi="Times New Roman" w:cs="Times New Roman"/>
          <w:cs/>
          <w:lang w:bidi="lo-LA"/>
        </w:rPr>
        <w:t>50</w:t>
      </w:r>
      <w:r w:rsidRPr="00A33AB3">
        <w:rPr>
          <w:rFonts w:ascii="Times New Roman" w:eastAsia="Phetsarath OT" w:hAnsi="Times New Roman" w:cs="Times New Roman"/>
          <w:lang w:bidi="lo-LA"/>
        </w:rPr>
        <w:t>,</w:t>
      </w:r>
      <w:r w:rsidRPr="00A33AB3">
        <w:rPr>
          <w:rFonts w:ascii="Times New Roman" w:eastAsia="Phetsarath OT" w:hAnsi="Times New Roman" w:cs="Times New Roman"/>
          <w:cs/>
          <w:lang w:bidi="lo-LA"/>
        </w:rPr>
        <w:t>000</w:t>
      </w:r>
      <w:r w:rsidRPr="00A33AB3">
        <w:rPr>
          <w:rFonts w:ascii="Times New Roman" w:eastAsia="Phetsarath OT" w:hAnsi="Times New Roman" w:cs="Times New Roman"/>
          <w:lang w:bidi="lo-LA"/>
        </w:rPr>
        <w:t>,</w:t>
      </w:r>
      <w:r w:rsidRPr="00A33AB3">
        <w:rPr>
          <w:rFonts w:ascii="Times New Roman" w:eastAsia="Phetsarath OT" w:hAnsi="Times New Roman" w:cs="Times New Roman"/>
          <w:cs/>
          <w:lang w:bidi="lo-LA"/>
        </w:rPr>
        <w:t xml:space="preserve">000 </w:t>
      </w:r>
      <w:r w:rsidRPr="00A33AB3">
        <w:rPr>
          <w:rFonts w:ascii="Times New Roman" w:eastAsia="Phetsarath OT" w:hAnsi="Times New Roman" w:cs="Times New Roman"/>
          <w:lang w:bidi="lo-LA"/>
        </w:rPr>
        <w:t>Kip per time or ten percent of the value of damages</w:t>
      </w:r>
      <w:r w:rsidRPr="00A33AB3">
        <w:rPr>
          <w:rFonts w:ascii="Phetsarath OT" w:eastAsia="Phetsarath OT" w:hAnsi="Phetsarath OT" w:cs="Phetsarath OT"/>
          <w:lang w:bidi="lo-LA"/>
        </w:rPr>
        <w:t>;</w:t>
      </w:r>
    </w:p>
    <w:p w14:paraId="7995BE73" w14:textId="77777777" w:rsidR="00C1057D" w:rsidRPr="00725011" w:rsidRDefault="00C1057D" w:rsidP="00BA02B1">
      <w:pPr>
        <w:numPr>
          <w:ilvl w:val="0"/>
          <w:numId w:val="58"/>
        </w:numPr>
        <w:spacing w:after="0" w:line="288" w:lineRule="auto"/>
        <w:contextualSpacing/>
        <w:jc w:val="both"/>
        <w:rPr>
          <w:rFonts w:ascii="Times New Roman" w:eastAsia="Calibri" w:hAnsi="Times New Roman" w:cs="Times New Roman"/>
          <w:lang w:bidi="lo-LA"/>
        </w:rPr>
      </w:pPr>
      <w:r w:rsidRPr="00725011">
        <w:rPr>
          <w:rFonts w:ascii="Times New Roman" w:eastAsia="Calibri" w:hAnsi="Times New Roman" w:cs="Times New Roman"/>
          <w:lang w:bidi="lo-LA"/>
        </w:rPr>
        <w:t xml:space="preserve">The consolidation of a user's advance payment </w:t>
      </w:r>
      <w:r>
        <w:rPr>
          <w:rFonts w:ascii="Times New Roman" w:eastAsia="Calibri" w:hAnsi="Times New Roman" w:cs="Times New Roman"/>
          <w:lang w:bidi="lo-LA"/>
        </w:rPr>
        <w:t>in e</w:t>
      </w:r>
      <w:r w:rsidRPr="00725011">
        <w:rPr>
          <w:rFonts w:ascii="Times New Roman" w:eastAsia="Calibri" w:hAnsi="Times New Roman" w:cs="Times New Roman"/>
          <w:lang w:bidi="lo-LA"/>
        </w:rPr>
        <w:t xml:space="preserve">ach service </w:t>
      </w:r>
      <w:r>
        <w:rPr>
          <w:rFonts w:ascii="Times New Roman" w:eastAsia="Calibri" w:hAnsi="Times New Roman" w:cs="Times New Roman"/>
          <w:lang w:bidi="lo-LA"/>
        </w:rPr>
        <w:t>wil</w:t>
      </w:r>
      <w:r w:rsidRPr="00725011">
        <w:rPr>
          <w:rFonts w:ascii="Times New Roman" w:eastAsia="Calibri" w:hAnsi="Times New Roman" w:cs="Times New Roman"/>
          <w:lang w:bidi="lo-LA"/>
        </w:rPr>
        <w:t>l be fined 50,000,000 Kip;</w:t>
      </w:r>
    </w:p>
    <w:p w14:paraId="00B82CEE" w14:textId="77777777" w:rsidR="00C1057D" w:rsidRPr="00725011" w:rsidRDefault="00C1057D" w:rsidP="00BA02B1">
      <w:pPr>
        <w:numPr>
          <w:ilvl w:val="0"/>
          <w:numId w:val="58"/>
        </w:numPr>
        <w:spacing w:after="0" w:line="288" w:lineRule="auto"/>
        <w:contextualSpacing/>
        <w:jc w:val="both"/>
        <w:rPr>
          <w:rFonts w:ascii="Times New Roman" w:eastAsia="Calibri" w:hAnsi="Times New Roman" w:cs="Times New Roman"/>
          <w:lang w:bidi="th-TH"/>
        </w:rPr>
      </w:pPr>
      <w:r w:rsidRPr="00725011">
        <w:rPr>
          <w:rFonts w:ascii="Times New Roman" w:eastAsia="Calibri" w:hAnsi="Times New Roman" w:cs="Times New Roman"/>
          <w:lang w:bidi="lo-LA"/>
        </w:rPr>
        <w:t>The consolidation of a user's advance payment into his</w:t>
      </w:r>
      <w:r>
        <w:rPr>
          <w:rFonts w:ascii="Times New Roman" w:eastAsia="Calibri" w:hAnsi="Times New Roman" w:cs="Times New Roman"/>
          <w:lang w:bidi="lo-LA"/>
        </w:rPr>
        <w:t>/her own</w:t>
      </w:r>
      <w:r w:rsidRPr="00725011">
        <w:rPr>
          <w:rFonts w:ascii="Times New Roman" w:eastAsia="Calibri" w:hAnsi="Times New Roman" w:cs="Times New Roman"/>
          <w:lang w:bidi="lo-LA"/>
        </w:rPr>
        <w:t xml:space="preserve"> account or the use of </w:t>
      </w:r>
      <w:proofErr w:type="gramStart"/>
      <w:r w:rsidRPr="00725011">
        <w:rPr>
          <w:rFonts w:ascii="Times New Roman" w:eastAsia="Calibri" w:hAnsi="Times New Roman" w:cs="Times New Roman"/>
          <w:lang w:bidi="lo-LA"/>
        </w:rPr>
        <w:t xml:space="preserve">the </w:t>
      </w:r>
      <w:r>
        <w:rPr>
          <w:rFonts w:ascii="Times New Roman" w:eastAsia="Calibri" w:hAnsi="Times New Roman" w:cs="Times New Roman"/>
          <w:lang w:bidi="lo-LA"/>
        </w:rPr>
        <w:t xml:space="preserve"> u</w:t>
      </w:r>
      <w:r w:rsidRPr="00725011">
        <w:rPr>
          <w:rFonts w:ascii="Times New Roman" w:eastAsia="Calibri" w:hAnsi="Times New Roman" w:cs="Times New Roman"/>
          <w:lang w:bidi="lo-LA"/>
        </w:rPr>
        <w:t>ser's</w:t>
      </w:r>
      <w:proofErr w:type="gramEnd"/>
      <w:r w:rsidRPr="00725011">
        <w:rPr>
          <w:rFonts w:ascii="Times New Roman" w:eastAsia="Calibri" w:hAnsi="Times New Roman" w:cs="Times New Roman"/>
          <w:lang w:bidi="lo-LA"/>
        </w:rPr>
        <w:t xml:space="preserve"> advance payment shall be fined from 20,000,000 Kip to 50,000,000 Kip;</w:t>
      </w:r>
      <w:r w:rsidRPr="00725011">
        <w:rPr>
          <w:rFonts w:ascii="Times New Roman" w:eastAsia="Calibri" w:hAnsi="Times New Roman" w:cs="Times New Roman"/>
          <w:lang w:bidi="th-TH"/>
        </w:rPr>
        <w:t xml:space="preserve"> </w:t>
      </w:r>
    </w:p>
    <w:p w14:paraId="34A05059" w14:textId="77777777" w:rsidR="00C1057D" w:rsidRPr="00725011" w:rsidRDefault="00C1057D" w:rsidP="00BA02B1">
      <w:pPr>
        <w:numPr>
          <w:ilvl w:val="0"/>
          <w:numId w:val="58"/>
        </w:numPr>
        <w:spacing w:after="0" w:line="288" w:lineRule="auto"/>
        <w:contextualSpacing/>
        <w:jc w:val="both"/>
        <w:rPr>
          <w:rFonts w:ascii="Times New Roman" w:eastAsia="Calibri" w:hAnsi="Times New Roman" w:cs="Times New Roman"/>
          <w:lang w:bidi="th-TH"/>
        </w:rPr>
      </w:pPr>
      <w:r w:rsidRPr="00725011">
        <w:rPr>
          <w:rFonts w:ascii="Times New Roman" w:eastAsia="Calibri" w:hAnsi="Times New Roman" w:cs="Times New Roman"/>
          <w:lang w:bidi="th-TH"/>
        </w:rPr>
        <w:t xml:space="preserve">The risk and security management </w:t>
      </w:r>
      <w:proofErr w:type="gramStart"/>
      <w:r w:rsidRPr="00725011">
        <w:rPr>
          <w:rFonts w:ascii="Times New Roman" w:eastAsia="Calibri" w:hAnsi="Times New Roman" w:cs="Times New Roman"/>
          <w:lang w:bidi="th-TH"/>
        </w:rPr>
        <w:t>is</w:t>
      </w:r>
      <w:proofErr w:type="gramEnd"/>
      <w:r w:rsidRPr="00725011">
        <w:rPr>
          <w:rFonts w:ascii="Times New Roman" w:eastAsia="Calibri" w:hAnsi="Times New Roman" w:cs="Times New Roman"/>
          <w:lang w:bidi="th-TH"/>
        </w:rPr>
        <w:t xml:space="preserve"> not in line with the form, size</w:t>
      </w:r>
      <w:r>
        <w:rPr>
          <w:rFonts w:ascii="Times New Roman" w:eastAsia="Calibri" w:hAnsi="Times New Roman" w:cs="Times New Roman"/>
          <w:lang w:bidi="th-TH"/>
        </w:rPr>
        <w:t>,</w:t>
      </w:r>
      <w:r w:rsidRPr="00725011">
        <w:rPr>
          <w:rFonts w:ascii="Times New Roman" w:eastAsia="Calibri" w:hAnsi="Times New Roman" w:cs="Times New Roman"/>
          <w:lang w:bidi="th-TH"/>
        </w:rPr>
        <w:t xml:space="preserve"> transaction </w:t>
      </w:r>
      <w:r>
        <w:rPr>
          <w:rFonts w:ascii="Times New Roman" w:eastAsia="Calibri" w:hAnsi="Times New Roman" w:cs="Times New Roman"/>
          <w:lang w:bidi="th-TH"/>
        </w:rPr>
        <w:t xml:space="preserve">quantity </w:t>
      </w:r>
      <w:r w:rsidRPr="00725011">
        <w:rPr>
          <w:rFonts w:ascii="Times New Roman" w:eastAsia="Calibri" w:hAnsi="Times New Roman" w:cs="Times New Roman"/>
          <w:lang w:bidi="th-TH"/>
        </w:rPr>
        <w:t xml:space="preserve">and complexity of the payment service types </w:t>
      </w:r>
      <w:r>
        <w:rPr>
          <w:rFonts w:ascii="Times New Roman" w:eastAsia="Calibri" w:hAnsi="Times New Roman" w:cs="Times New Roman"/>
          <w:lang w:bidi="th-TH"/>
        </w:rPr>
        <w:t xml:space="preserve">will be </w:t>
      </w:r>
      <w:r w:rsidRPr="00725011">
        <w:rPr>
          <w:rFonts w:ascii="Times New Roman" w:eastAsia="Calibri" w:hAnsi="Times New Roman" w:cs="Times New Roman"/>
          <w:lang w:bidi="th-TH"/>
        </w:rPr>
        <w:t>fine</w:t>
      </w:r>
      <w:r>
        <w:rPr>
          <w:rFonts w:ascii="Times New Roman" w:eastAsia="Calibri" w:hAnsi="Times New Roman" w:cs="Times New Roman"/>
          <w:lang w:bidi="th-TH"/>
        </w:rPr>
        <w:t xml:space="preserve">d from </w:t>
      </w:r>
      <w:r w:rsidRPr="00725011">
        <w:rPr>
          <w:rFonts w:ascii="Times New Roman" w:eastAsia="Calibri" w:hAnsi="Times New Roman" w:cs="Times New Roman"/>
          <w:lang w:bidi="th-TH"/>
        </w:rPr>
        <w:t>10,000,000 Kip to 50,000,000 Kip;</w:t>
      </w:r>
    </w:p>
    <w:p w14:paraId="05372E6B" w14:textId="77777777" w:rsidR="00C1057D" w:rsidRPr="00725011" w:rsidRDefault="00C1057D" w:rsidP="00BA02B1">
      <w:pPr>
        <w:numPr>
          <w:ilvl w:val="0"/>
          <w:numId w:val="58"/>
        </w:numPr>
        <w:spacing w:after="0" w:line="288" w:lineRule="auto"/>
        <w:contextualSpacing/>
        <w:jc w:val="both"/>
        <w:rPr>
          <w:rFonts w:ascii="Times New Roman" w:eastAsia="Calibri" w:hAnsi="Times New Roman" w:cs="Times New Roman"/>
          <w:lang w:bidi="th-TH"/>
        </w:rPr>
      </w:pPr>
      <w:r w:rsidRPr="008B5AF4">
        <w:rPr>
          <w:rFonts w:ascii="Times New Roman" w:eastAsia="Calibri" w:hAnsi="Times New Roman" w:cs="Times New Roman"/>
          <w:lang w:bidi="th-TH"/>
        </w:rPr>
        <w:t xml:space="preserve">Failure to protect </w:t>
      </w:r>
      <w:r w:rsidRPr="00725011">
        <w:rPr>
          <w:rFonts w:ascii="Times New Roman" w:eastAsia="Calibri" w:hAnsi="Times New Roman" w:cs="Times New Roman"/>
          <w:lang w:bidi="th-TH"/>
        </w:rPr>
        <w:t>the use</w:t>
      </w:r>
      <w:r>
        <w:rPr>
          <w:rFonts w:ascii="Times New Roman" w:eastAsia="Calibri" w:hAnsi="Times New Roman" w:cs="Times New Roman"/>
          <w:lang w:bidi="th-TH"/>
        </w:rPr>
        <w:t>rs</w:t>
      </w:r>
      <w:r w:rsidRPr="00725011">
        <w:rPr>
          <w:rFonts w:ascii="Times New Roman" w:eastAsia="Calibri" w:hAnsi="Times New Roman" w:cs="Times New Roman"/>
          <w:lang w:bidi="th-TH"/>
        </w:rPr>
        <w:t xml:space="preserve"> of its services,</w:t>
      </w:r>
      <w:r>
        <w:rPr>
          <w:rFonts w:ascii="Times New Roman" w:eastAsia="Calibri" w:hAnsi="Times New Roman" w:cs="Times New Roman"/>
          <w:lang w:bidi="th-TH"/>
        </w:rPr>
        <w:t xml:space="preserve"> including payment service regulation</w:t>
      </w:r>
      <w:r w:rsidRPr="00725011">
        <w:rPr>
          <w:rFonts w:ascii="Times New Roman" w:eastAsia="Calibri" w:hAnsi="Times New Roman" w:cs="Times New Roman"/>
          <w:lang w:bidi="th-TH"/>
        </w:rPr>
        <w:t>, disclosure of regulatory changes, stor</w:t>
      </w:r>
      <w:r>
        <w:rPr>
          <w:rFonts w:ascii="Times New Roman" w:eastAsia="Calibri" w:hAnsi="Times New Roman" w:cs="Times New Roman"/>
          <w:lang w:bidi="th-TH"/>
        </w:rPr>
        <w:t xml:space="preserve">age of personal information, </w:t>
      </w:r>
      <w:r w:rsidRPr="00725011">
        <w:rPr>
          <w:rFonts w:ascii="Times New Roman" w:eastAsia="Calibri" w:hAnsi="Times New Roman" w:cs="Times New Roman"/>
          <w:lang w:bidi="th-TH"/>
        </w:rPr>
        <w:t>disclosure</w:t>
      </w:r>
      <w:r>
        <w:rPr>
          <w:rFonts w:ascii="Times New Roman" w:eastAsia="Calibri" w:hAnsi="Times New Roman" w:cs="Times New Roman"/>
          <w:lang w:bidi="th-TH"/>
        </w:rPr>
        <w:t xml:space="preserve"> of the fee and dispute resolution </w:t>
      </w:r>
      <w:r w:rsidRPr="00725011">
        <w:rPr>
          <w:rFonts w:ascii="Times New Roman" w:eastAsia="Calibri" w:hAnsi="Times New Roman" w:cs="Times New Roman"/>
          <w:lang w:bidi="th-TH"/>
        </w:rPr>
        <w:t>will be fined from 5,000,000 Kip to 50,000,000 Kip;</w:t>
      </w:r>
    </w:p>
    <w:p w14:paraId="30FC73CF" w14:textId="77777777" w:rsidR="00C1057D" w:rsidRPr="00725011" w:rsidRDefault="00C1057D" w:rsidP="00BA02B1">
      <w:pPr>
        <w:numPr>
          <w:ilvl w:val="0"/>
          <w:numId w:val="58"/>
        </w:numPr>
        <w:spacing w:after="0" w:line="288" w:lineRule="auto"/>
        <w:contextualSpacing/>
        <w:jc w:val="both"/>
        <w:rPr>
          <w:rFonts w:ascii="Times New Roman" w:eastAsia="Calibri" w:hAnsi="Times New Roman" w:cs="Times New Roman"/>
          <w:lang w:bidi="th-TH"/>
        </w:rPr>
      </w:pPr>
      <w:r w:rsidRPr="00725011">
        <w:rPr>
          <w:rFonts w:ascii="Times New Roman" w:eastAsia="Calibri" w:hAnsi="Times New Roman" w:cs="Times New Roman"/>
          <w:lang w:bidi="th-TH"/>
        </w:rPr>
        <w:t>Failure to r</w:t>
      </w:r>
      <w:r>
        <w:rPr>
          <w:rFonts w:ascii="Times New Roman" w:eastAsia="Calibri" w:hAnsi="Times New Roman" w:cs="Times New Roman"/>
          <w:lang w:bidi="th-TH"/>
        </w:rPr>
        <w:t xml:space="preserve">eport for a specified period from </w:t>
      </w:r>
      <w:r w:rsidRPr="00725011">
        <w:rPr>
          <w:rFonts w:ascii="Times New Roman" w:eastAsia="Calibri" w:hAnsi="Times New Roman" w:cs="Times New Roman"/>
          <w:lang w:bidi="th-TH"/>
        </w:rPr>
        <w:t>one to five days shall be fine</w:t>
      </w:r>
      <w:r>
        <w:rPr>
          <w:rFonts w:ascii="Times New Roman" w:eastAsia="Calibri" w:hAnsi="Times New Roman" w:cs="Times New Roman"/>
          <w:lang w:bidi="th-TH"/>
        </w:rPr>
        <w:t>d up to 3,000,000 Kip per day; i</w:t>
      </w:r>
      <w:r w:rsidRPr="00725011">
        <w:rPr>
          <w:rFonts w:ascii="Times New Roman" w:eastAsia="Calibri" w:hAnsi="Times New Roman" w:cs="Times New Roman"/>
          <w:lang w:bidi="th-TH"/>
        </w:rPr>
        <w:t>n case of delay more than five business days, failure to report will be fined 30,000,000 Kip;</w:t>
      </w:r>
    </w:p>
    <w:p w14:paraId="5FF39F7B" w14:textId="77777777" w:rsidR="00C1057D" w:rsidRPr="00725011" w:rsidRDefault="00C1057D" w:rsidP="00BA02B1">
      <w:pPr>
        <w:numPr>
          <w:ilvl w:val="0"/>
          <w:numId w:val="58"/>
        </w:numPr>
        <w:spacing w:after="0" w:line="288" w:lineRule="auto"/>
        <w:contextualSpacing/>
        <w:jc w:val="both"/>
        <w:rPr>
          <w:rFonts w:ascii="Times New Roman" w:eastAsia="Calibri" w:hAnsi="Times New Roman" w:cs="Times New Roman"/>
          <w:lang w:bidi="th-TH"/>
        </w:rPr>
      </w:pPr>
      <w:r w:rsidRPr="00725011">
        <w:rPr>
          <w:rFonts w:ascii="Times New Roman" w:eastAsia="Calibri" w:hAnsi="Times New Roman" w:cs="Times New Roman"/>
          <w:lang w:bidi="lo-LA"/>
        </w:rPr>
        <w:t xml:space="preserve">Failure to maintain the </w:t>
      </w:r>
      <w:r>
        <w:rPr>
          <w:rFonts w:ascii="Times New Roman" w:eastAsia="Calibri" w:hAnsi="Times New Roman" w:cs="Times New Roman"/>
          <w:lang w:bidi="lo-LA"/>
        </w:rPr>
        <w:t xml:space="preserve">documents </w:t>
      </w:r>
      <w:r w:rsidRPr="00725011">
        <w:rPr>
          <w:rFonts w:ascii="Times New Roman" w:eastAsia="Calibri" w:hAnsi="Times New Roman" w:cs="Times New Roman"/>
          <w:lang w:bidi="lo-LA"/>
        </w:rPr>
        <w:t xml:space="preserve">shall </w:t>
      </w:r>
      <w:r>
        <w:rPr>
          <w:rFonts w:ascii="Times New Roman" w:eastAsia="Calibri" w:hAnsi="Times New Roman" w:cs="Times New Roman"/>
          <w:lang w:bidi="lo-LA"/>
        </w:rPr>
        <w:t>be</w:t>
      </w:r>
      <w:r w:rsidRPr="00725011">
        <w:rPr>
          <w:rFonts w:ascii="Times New Roman" w:eastAsia="Calibri" w:hAnsi="Times New Roman" w:cs="Times New Roman"/>
          <w:lang w:bidi="lo-LA"/>
        </w:rPr>
        <w:t xml:space="preserve"> fine</w:t>
      </w:r>
      <w:r>
        <w:rPr>
          <w:rFonts w:ascii="Times New Roman" w:eastAsia="Calibri" w:hAnsi="Times New Roman" w:cs="Times New Roman"/>
          <w:lang w:bidi="lo-LA"/>
        </w:rPr>
        <w:t>d from</w:t>
      </w:r>
      <w:r w:rsidRPr="00725011">
        <w:rPr>
          <w:rFonts w:ascii="Times New Roman" w:eastAsia="Calibri" w:hAnsi="Times New Roman" w:cs="Times New Roman"/>
          <w:lang w:bidi="lo-LA"/>
        </w:rPr>
        <w:t xml:space="preserve"> 5,000,000 Kip to 10,000,000 Kip;</w:t>
      </w:r>
    </w:p>
    <w:p w14:paraId="203A1A9F" w14:textId="77777777" w:rsidR="00C1057D" w:rsidRPr="004159E8" w:rsidRDefault="00C1057D" w:rsidP="00BA02B1">
      <w:pPr>
        <w:numPr>
          <w:ilvl w:val="0"/>
          <w:numId w:val="58"/>
        </w:numPr>
        <w:spacing w:after="0" w:line="288" w:lineRule="auto"/>
        <w:contextualSpacing/>
        <w:jc w:val="both"/>
        <w:rPr>
          <w:rFonts w:ascii="Phetsarath OT" w:eastAsia="Phetsarath OT" w:hAnsi="Phetsarath OT" w:cs="Phetsarath OT"/>
          <w:lang w:bidi="th-TH"/>
        </w:rPr>
      </w:pPr>
      <w:r>
        <w:rPr>
          <w:rFonts w:ascii="Times New Roman" w:eastAsia="Phetsarath OT" w:hAnsi="Times New Roman" w:cs="Times New Roman"/>
          <w:lang w:bidi="lo-LA"/>
        </w:rPr>
        <w:t>Issuance the certificate of</w:t>
      </w:r>
      <w:r w:rsidRPr="004159E8">
        <w:rPr>
          <w:rFonts w:ascii="Times New Roman" w:eastAsia="Phetsarath OT" w:hAnsi="Times New Roman" w:cs="Times New Roman"/>
          <w:lang w:bidi="lo-LA"/>
        </w:rPr>
        <w:t xml:space="preserve"> payment to </w:t>
      </w:r>
      <w:r>
        <w:rPr>
          <w:rFonts w:ascii="Times New Roman" w:eastAsia="Phetsarath OT" w:hAnsi="Times New Roman" w:cs="Times New Roman"/>
          <w:lang w:bidi="lo-LA"/>
        </w:rPr>
        <w:t xml:space="preserve">service </w:t>
      </w:r>
      <w:r w:rsidRPr="004159E8">
        <w:rPr>
          <w:rFonts w:ascii="Times New Roman" w:eastAsia="Phetsarath OT" w:hAnsi="Times New Roman" w:cs="Times New Roman"/>
          <w:lang w:bidi="lo-LA"/>
        </w:rPr>
        <w:t xml:space="preserve">users </w:t>
      </w:r>
      <w:r>
        <w:rPr>
          <w:rFonts w:ascii="Times New Roman" w:eastAsia="Phetsarath OT" w:hAnsi="Times New Roman" w:cs="Times New Roman"/>
          <w:lang w:bidi="lo-LA"/>
        </w:rPr>
        <w:t>that</w:t>
      </w:r>
      <w:r w:rsidRPr="004159E8">
        <w:rPr>
          <w:rFonts w:ascii="Times New Roman" w:eastAsia="Phetsarath OT" w:hAnsi="Times New Roman" w:cs="Times New Roman"/>
          <w:lang w:bidi="lo-LA"/>
        </w:rPr>
        <w:t xml:space="preserve"> not comply </w:t>
      </w:r>
      <w:r>
        <w:rPr>
          <w:rFonts w:ascii="Times New Roman" w:eastAsia="Phetsarath OT" w:hAnsi="Times New Roman" w:cs="Times New Roman"/>
          <w:lang w:bidi="lo-LA"/>
        </w:rPr>
        <w:t xml:space="preserve">with </w:t>
      </w:r>
      <w:r w:rsidRPr="004159E8">
        <w:rPr>
          <w:rFonts w:ascii="Times New Roman" w:eastAsia="Phetsarath OT" w:hAnsi="Times New Roman" w:cs="Times New Roman"/>
          <w:lang w:bidi="lo-LA"/>
        </w:rPr>
        <w:t xml:space="preserve">regulations will be fined </w:t>
      </w:r>
      <w:r w:rsidRPr="004159E8">
        <w:rPr>
          <w:rFonts w:ascii="Times New Roman" w:eastAsia="Phetsarath OT" w:hAnsi="Times New Roman" w:cs="Times New Roman"/>
          <w:cs/>
          <w:lang w:bidi="lo-LA"/>
        </w:rPr>
        <w:t>5</w:t>
      </w:r>
      <w:r w:rsidRPr="004159E8">
        <w:rPr>
          <w:rFonts w:ascii="Times New Roman" w:eastAsia="Phetsarath OT" w:hAnsi="Times New Roman" w:cs="Times New Roman"/>
          <w:lang w:bidi="lo-LA"/>
        </w:rPr>
        <w:t>,</w:t>
      </w:r>
      <w:r w:rsidRPr="004159E8">
        <w:rPr>
          <w:rFonts w:ascii="Times New Roman" w:eastAsia="Phetsarath OT" w:hAnsi="Times New Roman" w:cs="Times New Roman"/>
          <w:cs/>
          <w:lang w:bidi="lo-LA"/>
        </w:rPr>
        <w:t>000</w:t>
      </w:r>
      <w:r w:rsidRPr="004159E8">
        <w:rPr>
          <w:rFonts w:ascii="Times New Roman" w:eastAsia="Phetsarath OT" w:hAnsi="Times New Roman" w:cs="Times New Roman"/>
          <w:lang w:bidi="lo-LA"/>
        </w:rPr>
        <w:t>,</w:t>
      </w:r>
      <w:r w:rsidRPr="004159E8">
        <w:rPr>
          <w:rFonts w:ascii="Times New Roman" w:eastAsia="Phetsarath OT" w:hAnsi="Times New Roman" w:cs="Times New Roman"/>
          <w:cs/>
          <w:lang w:bidi="lo-LA"/>
        </w:rPr>
        <w:t xml:space="preserve">000 </w:t>
      </w:r>
      <w:r w:rsidRPr="004159E8">
        <w:rPr>
          <w:rFonts w:ascii="Times New Roman" w:eastAsia="Phetsarath OT" w:hAnsi="Times New Roman" w:cs="Times New Roman"/>
          <w:lang w:bidi="lo-LA"/>
        </w:rPr>
        <w:t>Kip or ten percent of the damage value;</w:t>
      </w:r>
    </w:p>
    <w:p w14:paraId="701C1B54" w14:textId="77777777" w:rsidR="00C1057D" w:rsidRPr="00725011" w:rsidRDefault="00C1057D" w:rsidP="00BA02B1">
      <w:pPr>
        <w:numPr>
          <w:ilvl w:val="0"/>
          <w:numId w:val="58"/>
        </w:numPr>
        <w:spacing w:after="0" w:line="288" w:lineRule="auto"/>
        <w:contextualSpacing/>
        <w:jc w:val="both"/>
        <w:rPr>
          <w:rFonts w:ascii="Times New Roman" w:eastAsia="Calibri" w:hAnsi="Times New Roman" w:cs="Times New Roman"/>
          <w:lang w:bidi="lo-LA"/>
        </w:rPr>
      </w:pPr>
      <w:r>
        <w:rPr>
          <w:rFonts w:ascii="Times New Roman" w:eastAsia="Calibri" w:hAnsi="Times New Roman" w:cs="Times New Roman"/>
          <w:lang w:bidi="lo-LA"/>
        </w:rPr>
        <w:t xml:space="preserve">Leasing, borrowing and </w:t>
      </w:r>
      <w:r w:rsidRPr="00725011">
        <w:rPr>
          <w:rFonts w:ascii="Times New Roman" w:eastAsia="Calibri" w:hAnsi="Times New Roman" w:cs="Times New Roman"/>
          <w:lang w:bidi="lo-LA"/>
        </w:rPr>
        <w:t xml:space="preserve">transferring </w:t>
      </w:r>
      <w:r>
        <w:rPr>
          <w:rFonts w:ascii="Times New Roman" w:eastAsia="Calibri" w:hAnsi="Times New Roman" w:cs="Times New Roman"/>
          <w:lang w:bidi="lo-LA"/>
        </w:rPr>
        <w:t xml:space="preserve">the license </w:t>
      </w:r>
      <w:r w:rsidRPr="00725011">
        <w:rPr>
          <w:rFonts w:ascii="Times New Roman" w:eastAsia="Calibri" w:hAnsi="Times New Roman" w:cs="Times New Roman"/>
          <w:lang w:bidi="lo-LA"/>
        </w:rPr>
        <w:t>shall be fined 5</w:t>
      </w:r>
      <w:r>
        <w:rPr>
          <w:rFonts w:ascii="Times New Roman" w:eastAsia="Calibri" w:hAnsi="Times New Roman" w:cs="Times New Roman"/>
          <w:lang w:bidi="lo-LA"/>
        </w:rPr>
        <w:t>0</w:t>
      </w:r>
      <w:r w:rsidRPr="00725011">
        <w:rPr>
          <w:rFonts w:ascii="Times New Roman" w:eastAsia="Calibri" w:hAnsi="Times New Roman" w:cs="Times New Roman"/>
          <w:lang w:bidi="lo-LA"/>
        </w:rPr>
        <w:t xml:space="preserve">,000,000 Kip; </w:t>
      </w:r>
    </w:p>
    <w:p w14:paraId="01514FFE" w14:textId="77777777" w:rsidR="00C1057D" w:rsidRPr="00685C63" w:rsidRDefault="00C1057D" w:rsidP="00BA02B1">
      <w:pPr>
        <w:numPr>
          <w:ilvl w:val="0"/>
          <w:numId w:val="58"/>
        </w:numPr>
        <w:spacing w:after="0" w:line="288" w:lineRule="auto"/>
        <w:contextualSpacing/>
        <w:jc w:val="both"/>
        <w:rPr>
          <w:rFonts w:ascii="Times New Roman" w:eastAsia="Calibri" w:hAnsi="Times New Roman" w:cs="Times New Roman"/>
          <w:lang w:bidi="lo-LA"/>
        </w:rPr>
      </w:pPr>
      <w:r>
        <w:rPr>
          <w:rFonts w:ascii="Times New Roman" w:eastAsia="Calibri" w:hAnsi="Times New Roman" w:cs="Times New Roman"/>
          <w:lang w:bidi="lo-LA"/>
        </w:rPr>
        <w:t>Providing payment service exceed the specified time in</w:t>
      </w:r>
      <w:r w:rsidRPr="00725011">
        <w:rPr>
          <w:rFonts w:ascii="Times New Roman" w:eastAsia="Calibri" w:hAnsi="Times New Roman" w:cs="Times New Roman"/>
          <w:lang w:bidi="lo-LA"/>
        </w:rPr>
        <w:t xml:space="preserve"> license shall be fined</w:t>
      </w:r>
      <w:r>
        <w:rPr>
          <w:rFonts w:ascii="Times New Roman" w:eastAsia="Calibri" w:hAnsi="Times New Roman" w:cs="Times New Roman"/>
          <w:lang w:bidi="lo-LA"/>
        </w:rPr>
        <w:t xml:space="preserve"> from</w:t>
      </w:r>
      <w:r w:rsidRPr="00725011">
        <w:rPr>
          <w:rFonts w:ascii="Times New Roman" w:eastAsia="Calibri" w:hAnsi="Times New Roman" w:cs="Times New Roman"/>
          <w:lang w:bidi="lo-LA"/>
        </w:rPr>
        <w:t xml:space="preserve"> 5</w:t>
      </w:r>
      <w:r>
        <w:rPr>
          <w:rFonts w:ascii="Times New Roman" w:eastAsia="Calibri" w:hAnsi="Times New Roman" w:cs="Times New Roman"/>
          <w:lang w:bidi="lo-LA"/>
        </w:rPr>
        <w:t>,000,000 Kip to 10,000,000 Kip;</w:t>
      </w:r>
    </w:p>
    <w:p w14:paraId="27767B19" w14:textId="77777777" w:rsidR="00C1057D" w:rsidRPr="00725011" w:rsidRDefault="00C1057D" w:rsidP="00BA02B1">
      <w:pPr>
        <w:numPr>
          <w:ilvl w:val="0"/>
          <w:numId w:val="58"/>
        </w:numPr>
        <w:spacing w:after="0" w:line="288" w:lineRule="auto"/>
        <w:contextualSpacing/>
        <w:jc w:val="both"/>
        <w:rPr>
          <w:rFonts w:ascii="Times New Roman" w:eastAsia="Calibri" w:hAnsi="Times New Roman" w:cs="Times New Roman"/>
          <w:lang w:bidi="lo-LA"/>
        </w:rPr>
      </w:pPr>
      <w:r w:rsidRPr="00725011">
        <w:rPr>
          <w:rFonts w:ascii="Times New Roman" w:eastAsia="Calibri" w:hAnsi="Times New Roman" w:cs="Times New Roman"/>
          <w:lang w:bidi="lo-LA"/>
        </w:rPr>
        <w:t>Failure to</w:t>
      </w:r>
      <w:r>
        <w:rPr>
          <w:rFonts w:ascii="Times New Roman" w:eastAsia="Calibri" w:hAnsi="Times New Roman" w:cs="Times New Roman"/>
          <w:lang w:bidi="lo-LA"/>
        </w:rPr>
        <w:t xml:space="preserve"> cooperate in the inspection with </w:t>
      </w:r>
      <w:r w:rsidRPr="00725011">
        <w:rPr>
          <w:rFonts w:ascii="Times New Roman" w:eastAsia="Calibri" w:hAnsi="Times New Roman" w:cs="Times New Roman"/>
          <w:lang w:bidi="lo-LA"/>
        </w:rPr>
        <w:t>the Department of Payment System Management shall be fined 10,000,000 Kip;</w:t>
      </w:r>
    </w:p>
    <w:p w14:paraId="075D2DED" w14:textId="77777777" w:rsidR="00C1057D" w:rsidRPr="000355D8" w:rsidRDefault="00C1057D" w:rsidP="00BA02B1">
      <w:pPr>
        <w:numPr>
          <w:ilvl w:val="0"/>
          <w:numId w:val="58"/>
        </w:numPr>
        <w:spacing w:after="0" w:line="288" w:lineRule="auto"/>
        <w:contextualSpacing/>
        <w:jc w:val="both"/>
        <w:rPr>
          <w:rFonts w:ascii="Phetsarath OT" w:eastAsia="Phetsarath OT" w:hAnsi="Phetsarath OT" w:cs="Phetsarath OT"/>
          <w:lang w:bidi="lo-LA"/>
        </w:rPr>
      </w:pPr>
      <w:proofErr w:type="spellStart"/>
      <w:r w:rsidRPr="000355D8">
        <w:rPr>
          <w:rFonts w:ascii="Times New Roman" w:eastAsia="Phetsarath OT" w:hAnsi="Times New Roman" w:cs="Times New Roman"/>
          <w:lang w:bidi="lo-LA"/>
        </w:rPr>
        <w:t>Behavior</w:t>
      </w:r>
      <w:proofErr w:type="spellEnd"/>
      <w:r w:rsidRPr="000355D8">
        <w:rPr>
          <w:rFonts w:ascii="Times New Roman" w:eastAsia="Phetsarath OT" w:hAnsi="Times New Roman" w:cs="Times New Roman"/>
          <w:lang w:bidi="lo-LA"/>
        </w:rPr>
        <w:t xml:space="preserve"> that poses a threat to the payment system, which is a viola</w:t>
      </w:r>
      <w:r>
        <w:rPr>
          <w:rFonts w:ascii="Times New Roman" w:eastAsia="Phetsarath OT" w:hAnsi="Times New Roman" w:cs="Times New Roman"/>
          <w:lang w:bidi="lo-LA"/>
        </w:rPr>
        <w:t xml:space="preserve">tion of the rights and </w:t>
      </w:r>
      <w:proofErr w:type="spellStart"/>
      <w:r>
        <w:rPr>
          <w:rFonts w:ascii="Times New Roman" w:eastAsia="Phetsarath OT" w:hAnsi="Times New Roman" w:cs="Times New Roman"/>
          <w:lang w:bidi="lo-LA"/>
        </w:rPr>
        <w:t>benifits</w:t>
      </w:r>
      <w:proofErr w:type="spellEnd"/>
      <w:r w:rsidRPr="000355D8">
        <w:rPr>
          <w:rFonts w:ascii="Times New Roman" w:eastAsia="Phetsarath OT" w:hAnsi="Times New Roman" w:cs="Times New Roman"/>
          <w:lang w:bidi="lo-LA"/>
        </w:rPr>
        <w:t xml:space="preserve"> of customers, breaking the </w:t>
      </w:r>
      <w:r>
        <w:rPr>
          <w:rFonts w:ascii="Times New Roman" w:eastAsia="Phetsarath OT" w:hAnsi="Times New Roman" w:cs="Times New Roman"/>
          <w:lang w:bidi="lo-LA"/>
        </w:rPr>
        <w:t xml:space="preserve">prudential </w:t>
      </w:r>
      <w:r w:rsidRPr="000355D8">
        <w:rPr>
          <w:rFonts w:ascii="Times New Roman" w:eastAsia="Phetsarath OT" w:hAnsi="Times New Roman" w:cs="Times New Roman"/>
          <w:lang w:bidi="lo-LA"/>
        </w:rPr>
        <w:t xml:space="preserve">of the provider and other violations will be fined </w:t>
      </w:r>
      <w:r w:rsidRPr="000355D8">
        <w:rPr>
          <w:rFonts w:ascii="Times New Roman" w:eastAsia="Phetsarath OT" w:hAnsi="Times New Roman" w:cs="Times New Roman"/>
          <w:cs/>
          <w:lang w:bidi="lo-LA"/>
        </w:rPr>
        <w:t>50</w:t>
      </w:r>
      <w:r w:rsidRPr="000355D8">
        <w:rPr>
          <w:rFonts w:ascii="Times New Roman" w:eastAsia="Phetsarath OT" w:hAnsi="Times New Roman" w:cs="Times New Roman"/>
          <w:lang w:bidi="lo-LA"/>
        </w:rPr>
        <w:t>,</w:t>
      </w:r>
      <w:r w:rsidRPr="000355D8">
        <w:rPr>
          <w:rFonts w:ascii="Times New Roman" w:eastAsia="Phetsarath OT" w:hAnsi="Times New Roman" w:cs="Times New Roman"/>
          <w:cs/>
          <w:lang w:bidi="lo-LA"/>
        </w:rPr>
        <w:t>000</w:t>
      </w:r>
      <w:r w:rsidRPr="000355D8">
        <w:rPr>
          <w:rFonts w:ascii="Times New Roman" w:eastAsia="Phetsarath OT" w:hAnsi="Times New Roman" w:cs="Times New Roman"/>
          <w:lang w:bidi="lo-LA"/>
        </w:rPr>
        <w:t>,</w:t>
      </w:r>
      <w:r w:rsidRPr="000355D8">
        <w:rPr>
          <w:rFonts w:ascii="Times New Roman" w:eastAsia="Phetsarath OT" w:hAnsi="Times New Roman" w:cs="Times New Roman"/>
          <w:cs/>
          <w:lang w:bidi="lo-LA"/>
        </w:rPr>
        <w:t xml:space="preserve">000 </w:t>
      </w:r>
      <w:r w:rsidRPr="000355D8">
        <w:rPr>
          <w:rFonts w:ascii="Times New Roman" w:eastAsia="Phetsarath OT" w:hAnsi="Times New Roman" w:cs="Times New Roman"/>
          <w:lang w:bidi="lo-LA"/>
        </w:rPr>
        <w:t>Kip;</w:t>
      </w:r>
    </w:p>
    <w:p w14:paraId="1CB792C9" w14:textId="77777777" w:rsidR="00C1057D" w:rsidRPr="00D15606" w:rsidRDefault="00C1057D" w:rsidP="00BA02B1">
      <w:pPr>
        <w:numPr>
          <w:ilvl w:val="0"/>
          <w:numId w:val="58"/>
        </w:numPr>
        <w:spacing w:after="0" w:line="288" w:lineRule="auto"/>
        <w:contextualSpacing/>
        <w:jc w:val="both"/>
        <w:rPr>
          <w:rFonts w:ascii="Times New Roman" w:eastAsia="Calibri" w:hAnsi="Times New Roman" w:cs="Times New Roman"/>
          <w:lang w:bidi="lo-LA"/>
        </w:rPr>
      </w:pPr>
      <w:r>
        <w:rPr>
          <w:rFonts w:ascii="Times New Roman" w:eastAsia="Calibri" w:hAnsi="Times New Roman" w:cs="Times New Roman"/>
          <w:lang w:bidi="lo-LA"/>
        </w:rPr>
        <w:t>Unauthorized use of a customer</w:t>
      </w:r>
      <w:r w:rsidRPr="00D15606">
        <w:rPr>
          <w:rFonts w:ascii="Times New Roman" w:eastAsia="Calibri" w:hAnsi="Times New Roman" w:cs="Times New Roman"/>
          <w:lang w:bidi="lo-LA"/>
        </w:rPr>
        <w:t>'s advance</w:t>
      </w:r>
      <w:r>
        <w:rPr>
          <w:rFonts w:ascii="Times New Roman" w:eastAsia="Calibri" w:hAnsi="Times New Roman" w:cs="Times New Roman"/>
          <w:lang w:bidi="lo-LA"/>
        </w:rPr>
        <w:t xml:space="preserve"> payment</w:t>
      </w:r>
      <w:r w:rsidRPr="00D15606">
        <w:rPr>
          <w:rFonts w:ascii="Times New Roman" w:eastAsia="Calibri" w:hAnsi="Times New Roman" w:cs="Times New Roman"/>
          <w:lang w:bidi="lo-LA"/>
        </w:rPr>
        <w:t xml:space="preserve"> will be fined from 50,000,000 Kip to 80,000,000 </w:t>
      </w:r>
      <w:proofErr w:type="gramStart"/>
      <w:r w:rsidRPr="00D15606">
        <w:rPr>
          <w:rFonts w:ascii="Times New Roman" w:eastAsia="Calibri" w:hAnsi="Times New Roman" w:cs="Times New Roman"/>
          <w:lang w:bidi="lo-LA"/>
        </w:rPr>
        <w:t>Kip;.</w:t>
      </w:r>
      <w:proofErr w:type="gramEnd"/>
      <w:r w:rsidRPr="00D15606">
        <w:rPr>
          <w:rFonts w:ascii="Times New Roman" w:eastAsia="Calibri" w:hAnsi="Times New Roman" w:cs="Times New Roman"/>
          <w:lang w:bidi="lo-LA"/>
        </w:rPr>
        <w:t>"</w:t>
      </w:r>
    </w:p>
    <w:p w14:paraId="4986F542" w14:textId="77777777" w:rsidR="00C1057D" w:rsidRPr="00725011" w:rsidRDefault="00C1057D" w:rsidP="00BA02B1">
      <w:pPr>
        <w:spacing w:after="0" w:line="288" w:lineRule="auto"/>
        <w:jc w:val="both"/>
        <w:rPr>
          <w:rFonts w:ascii="Times New Roman" w:eastAsia="Calibri" w:hAnsi="Times New Roman" w:cs="Times New Roman"/>
          <w:lang w:bidi="lo-LA"/>
        </w:rPr>
      </w:pPr>
    </w:p>
    <w:p w14:paraId="597BCB11" w14:textId="77777777" w:rsidR="00C1057D" w:rsidRPr="00725011" w:rsidRDefault="00C1057D" w:rsidP="00BA02B1">
      <w:pPr>
        <w:keepNext/>
        <w:keepLines/>
        <w:spacing w:after="0" w:line="288" w:lineRule="auto"/>
        <w:jc w:val="both"/>
        <w:outlineLvl w:val="0"/>
        <w:rPr>
          <w:rFonts w:ascii="Times New Roman" w:eastAsia="Calibri" w:hAnsi="Times New Roman" w:cs="Times New Roman"/>
          <w:b/>
          <w:bCs/>
          <w:lang w:val="en-US" w:bidi="lo-LA"/>
        </w:rPr>
      </w:pPr>
      <w:bookmarkStart w:id="275" w:name="_Toc36025704"/>
      <w:r>
        <w:rPr>
          <w:rFonts w:ascii="Times New Roman" w:eastAsia="Calibri" w:hAnsi="Times New Roman" w:cs="Times New Roman"/>
          <w:b/>
          <w:bCs/>
          <w:lang w:bidi="lo-LA"/>
        </w:rPr>
        <w:t>"</w:t>
      </w:r>
      <w:r w:rsidRPr="00D15606">
        <w:rPr>
          <w:rFonts w:ascii="Times New Roman" w:eastAsia="Calibri" w:hAnsi="Times New Roman" w:cs="Times New Roman"/>
          <w:b/>
          <w:bCs/>
          <w:lang w:bidi="lo-LA"/>
        </w:rPr>
        <w:t xml:space="preserve">Article </w:t>
      </w:r>
      <w:r w:rsidRPr="00D15606">
        <w:rPr>
          <w:rFonts w:ascii="Times New Roman" w:eastAsia="Calibri" w:hAnsi="Times New Roman" w:cs="Times New Roman"/>
          <w:b/>
          <w:bCs/>
          <w:cs/>
          <w:lang w:bidi="lo-LA"/>
        </w:rPr>
        <w:t xml:space="preserve">59    </w:t>
      </w:r>
      <w:r w:rsidRPr="00725011">
        <w:rPr>
          <w:rFonts w:ascii="Times New Roman" w:eastAsia="Calibri" w:hAnsi="Times New Roman" w:cs="Times New Roman"/>
          <w:b/>
          <w:bCs/>
          <w:lang w:bidi="lo-LA"/>
        </w:rPr>
        <w:t>Extra Measures</w:t>
      </w:r>
      <w:bookmarkEnd w:id="275"/>
      <w:r w:rsidRPr="00725011">
        <w:rPr>
          <w:rFonts w:ascii="Times New Roman" w:eastAsia="Calibri" w:hAnsi="Times New Roman" w:cs="Times New Roman"/>
          <w:b/>
          <w:bCs/>
          <w:cs/>
          <w:lang w:bidi="lo-LA"/>
        </w:rPr>
        <w:t xml:space="preserve">  </w:t>
      </w:r>
    </w:p>
    <w:p w14:paraId="7D2A247D" w14:textId="77777777" w:rsidR="00C1057D" w:rsidRPr="00725011" w:rsidRDefault="00C1057D" w:rsidP="00BA02B1">
      <w:pPr>
        <w:spacing w:after="0" w:line="288" w:lineRule="auto"/>
        <w:ind w:firstLine="720"/>
        <w:jc w:val="both"/>
        <w:rPr>
          <w:rFonts w:ascii="Times New Roman" w:eastAsia="Calibri" w:hAnsi="Times New Roman" w:cs="Times New Roman"/>
          <w:lang w:bidi="lo-LA"/>
        </w:rPr>
      </w:pPr>
      <w:r w:rsidRPr="00725011">
        <w:rPr>
          <w:rFonts w:ascii="Times New Roman" w:eastAsia="Calibri" w:hAnsi="Times New Roman" w:cs="Times New Roman"/>
          <w:lang w:bidi="lo-LA"/>
        </w:rPr>
        <w:t>Payment service providers that were imposed fines measures will be implemented</w:t>
      </w:r>
      <w:r>
        <w:rPr>
          <w:rFonts w:ascii="Times New Roman" w:eastAsia="Calibri" w:hAnsi="Times New Roman" w:cs="Times New Roman"/>
          <w:lang w:bidi="lo-LA"/>
        </w:rPr>
        <w:t xml:space="preserve"> an extra measure</w:t>
      </w:r>
      <w:r w:rsidRPr="00725011">
        <w:rPr>
          <w:rFonts w:ascii="Times New Roman" w:eastAsia="Calibri" w:hAnsi="Times New Roman" w:cs="Times New Roman"/>
          <w:lang w:bidi="lo-LA"/>
        </w:rPr>
        <w:t xml:space="preserve"> on a </w:t>
      </w:r>
      <w:proofErr w:type="gramStart"/>
      <w:r w:rsidRPr="00725011">
        <w:rPr>
          <w:rFonts w:ascii="Times New Roman" w:eastAsia="Calibri" w:hAnsi="Times New Roman" w:cs="Times New Roman"/>
          <w:lang w:bidi="lo-LA"/>
        </w:rPr>
        <w:t>case by case</w:t>
      </w:r>
      <w:proofErr w:type="gramEnd"/>
      <w:r w:rsidRPr="00725011">
        <w:rPr>
          <w:rFonts w:ascii="Times New Roman" w:eastAsia="Calibri" w:hAnsi="Times New Roman" w:cs="Times New Roman"/>
          <w:lang w:bidi="lo-LA"/>
        </w:rPr>
        <w:t xml:space="preserve"> basis:</w:t>
      </w:r>
    </w:p>
    <w:p w14:paraId="54C6BD08" w14:textId="77777777" w:rsidR="00C1057D" w:rsidRPr="00725011" w:rsidRDefault="00C1057D" w:rsidP="00BA02B1">
      <w:pPr>
        <w:spacing w:after="0" w:line="288" w:lineRule="auto"/>
        <w:ind w:left="720" w:hanging="360"/>
        <w:jc w:val="both"/>
        <w:rPr>
          <w:rFonts w:ascii="Times New Roman" w:eastAsia="Calibri" w:hAnsi="Times New Roman" w:cs="Times New Roman"/>
          <w:lang w:bidi="lo-LA"/>
        </w:rPr>
      </w:pPr>
      <w:r w:rsidRPr="00725011">
        <w:rPr>
          <w:rFonts w:ascii="Times New Roman" w:eastAsia="Calibri" w:hAnsi="Times New Roman" w:cs="Times New Roman"/>
          <w:lang w:bidi="lo-LA"/>
        </w:rPr>
        <w:t xml:space="preserve">1. Suspend services, expand branches and agents; </w:t>
      </w:r>
    </w:p>
    <w:p w14:paraId="674EABDA" w14:textId="77777777" w:rsidR="00C1057D" w:rsidRPr="00725011" w:rsidRDefault="00C1057D" w:rsidP="00BA02B1">
      <w:pPr>
        <w:spacing w:after="0" w:line="288" w:lineRule="auto"/>
        <w:ind w:left="720" w:hanging="360"/>
        <w:jc w:val="both"/>
        <w:rPr>
          <w:rFonts w:ascii="Times New Roman" w:eastAsia="Calibri" w:hAnsi="Times New Roman" w:cs="Times New Roman"/>
          <w:lang w:bidi="lo-LA"/>
        </w:rPr>
      </w:pPr>
      <w:r w:rsidRPr="00725011">
        <w:rPr>
          <w:rFonts w:ascii="Times New Roman" w:eastAsia="Calibri" w:hAnsi="Times New Roman" w:cs="Times New Roman"/>
          <w:lang w:bidi="lo-LA"/>
        </w:rPr>
        <w:t xml:space="preserve">2. Withdrawn </w:t>
      </w:r>
      <w:r>
        <w:rPr>
          <w:rFonts w:ascii="Times New Roman" w:eastAsia="Calibri" w:hAnsi="Times New Roman" w:cs="Times New Roman"/>
          <w:lang w:bidi="lo-LA"/>
        </w:rPr>
        <w:t>a license</w:t>
      </w:r>
      <w:r w:rsidRPr="00725011">
        <w:rPr>
          <w:rFonts w:ascii="Times New Roman" w:eastAsia="Calibri" w:hAnsi="Times New Roman" w:cs="Times New Roman"/>
          <w:lang w:bidi="lo-LA"/>
        </w:rPr>
        <w:t xml:space="preserve">; </w:t>
      </w:r>
    </w:p>
    <w:p w14:paraId="5023C321" w14:textId="77777777" w:rsidR="00C1057D" w:rsidRPr="00725011" w:rsidRDefault="00C1057D" w:rsidP="00BA02B1">
      <w:pPr>
        <w:spacing w:after="0" w:line="288" w:lineRule="auto"/>
        <w:ind w:left="720" w:hanging="360"/>
        <w:jc w:val="both"/>
        <w:rPr>
          <w:rFonts w:ascii="Times New Roman" w:eastAsia="Calibri" w:hAnsi="Times New Roman" w:cs="Times New Roman"/>
          <w:lang w:bidi="lo-LA"/>
        </w:rPr>
      </w:pPr>
      <w:r>
        <w:rPr>
          <w:rFonts w:ascii="Times New Roman" w:eastAsia="Calibri" w:hAnsi="Times New Roman" w:cs="Times New Roman"/>
          <w:lang w:bidi="lo-LA"/>
        </w:rPr>
        <w:t>3. Other measures</w:t>
      </w:r>
      <w:r w:rsidRPr="00725011">
        <w:rPr>
          <w:rFonts w:ascii="Times New Roman" w:eastAsia="Calibri" w:hAnsi="Times New Roman" w:cs="Times New Roman"/>
          <w:lang w:bidi="lo-LA"/>
        </w:rPr>
        <w:t xml:space="preserve"> of the Department of Payment System Management</w:t>
      </w:r>
      <w:r>
        <w:rPr>
          <w:rFonts w:ascii="Times New Roman" w:eastAsia="Calibri" w:hAnsi="Times New Roman" w:cs="Times New Roman"/>
          <w:lang w:bidi="lo-LA"/>
        </w:rPr>
        <w:t xml:space="preserve"> consideration</w:t>
      </w:r>
      <w:r w:rsidRPr="00725011">
        <w:rPr>
          <w:rFonts w:ascii="Times New Roman" w:eastAsia="Calibri" w:hAnsi="Times New Roman" w:cs="Times New Roman"/>
          <w:lang w:bidi="lo-LA"/>
        </w:rPr>
        <w:t>.</w:t>
      </w:r>
      <w:r>
        <w:rPr>
          <w:rFonts w:ascii="Times New Roman" w:eastAsia="Calibri" w:hAnsi="Times New Roman" w:cs="Times New Roman"/>
          <w:lang w:bidi="lo-LA"/>
        </w:rPr>
        <w:t>"</w:t>
      </w:r>
    </w:p>
    <w:p w14:paraId="0701A946" w14:textId="77777777" w:rsidR="00C1057D" w:rsidRPr="00725011" w:rsidRDefault="00C1057D" w:rsidP="00BA02B1">
      <w:pPr>
        <w:spacing w:after="0" w:line="288" w:lineRule="auto"/>
        <w:ind w:left="720" w:hanging="360"/>
        <w:jc w:val="both"/>
        <w:rPr>
          <w:rFonts w:ascii="Times New Roman" w:eastAsia="Calibri" w:hAnsi="Times New Roman" w:cs="Times New Roman"/>
          <w:lang w:bidi="lo-LA"/>
        </w:rPr>
      </w:pPr>
      <w:r w:rsidRPr="00725011">
        <w:rPr>
          <w:rFonts w:ascii="Times New Roman" w:eastAsia="Calibri" w:hAnsi="Times New Roman" w:cs="Times New Roman"/>
          <w:cs/>
          <w:lang w:bidi="lo-LA"/>
        </w:rPr>
        <w:t xml:space="preserve"> </w:t>
      </w:r>
    </w:p>
    <w:p w14:paraId="65C7A590" w14:textId="77777777" w:rsidR="00C1057D" w:rsidRPr="00725011" w:rsidRDefault="00C1057D" w:rsidP="00BA02B1">
      <w:pPr>
        <w:keepNext/>
        <w:keepLines/>
        <w:spacing w:after="0" w:line="288" w:lineRule="auto"/>
        <w:jc w:val="both"/>
        <w:outlineLvl w:val="0"/>
        <w:rPr>
          <w:rFonts w:ascii="Times New Roman" w:eastAsia="Calibri" w:hAnsi="Times New Roman" w:cs="Times New Roman"/>
          <w:b/>
          <w:bCs/>
          <w:lang w:bidi="lo-LA"/>
        </w:rPr>
      </w:pPr>
      <w:bookmarkStart w:id="276" w:name="_Toc36025705"/>
      <w:r w:rsidRPr="00725011">
        <w:rPr>
          <w:rFonts w:ascii="Times New Roman" w:eastAsia="Calibri" w:hAnsi="Times New Roman" w:cs="Times New Roman"/>
          <w:b/>
          <w:bCs/>
          <w:lang w:bidi="lo-LA"/>
        </w:rPr>
        <w:t>"Article</w:t>
      </w:r>
      <w:r w:rsidRPr="00725011">
        <w:rPr>
          <w:rFonts w:ascii="Times New Roman" w:eastAsia="Calibri" w:hAnsi="Times New Roman" w:cs="DokChampa" w:hint="cs"/>
          <w:b/>
          <w:bCs/>
          <w:cs/>
          <w:lang w:bidi="lo-LA"/>
        </w:rPr>
        <w:t xml:space="preserve"> </w:t>
      </w:r>
      <w:r w:rsidRPr="00417D12">
        <w:rPr>
          <w:rFonts w:ascii="Times New Roman" w:eastAsia="Calibri" w:hAnsi="Times New Roman" w:cs="Times New Roman"/>
          <w:b/>
          <w:bCs/>
          <w:cs/>
          <w:lang w:bidi="lo-LA"/>
        </w:rPr>
        <w:t xml:space="preserve">60 </w:t>
      </w:r>
      <w:r w:rsidRPr="00725011">
        <w:rPr>
          <w:rFonts w:ascii="Times New Roman" w:eastAsia="Calibri" w:hAnsi="Times New Roman" w:cs="Times New Roman"/>
          <w:b/>
          <w:bCs/>
          <w:lang w:bidi="lo-LA"/>
        </w:rPr>
        <w:t>Civil and Criminal Measures</w:t>
      </w:r>
      <w:bookmarkEnd w:id="276"/>
    </w:p>
    <w:p w14:paraId="37277BED" w14:textId="77777777" w:rsidR="00C1057D" w:rsidRPr="00725011" w:rsidRDefault="00C1057D" w:rsidP="00BA02B1">
      <w:pPr>
        <w:spacing w:after="0" w:line="288" w:lineRule="auto"/>
        <w:ind w:firstLine="720"/>
        <w:jc w:val="both"/>
        <w:rPr>
          <w:rFonts w:ascii="Times New Roman" w:eastAsia="Calibri" w:hAnsi="Times New Roman" w:cs="DokChampa"/>
          <w:lang w:bidi="lo-LA"/>
        </w:rPr>
      </w:pPr>
      <w:r w:rsidRPr="00725011">
        <w:rPr>
          <w:rFonts w:ascii="Times New Roman" w:eastAsia="Calibri" w:hAnsi="Times New Roman" w:cs="Times New Roman"/>
          <w:lang w:bidi="lo-LA"/>
        </w:rPr>
        <w:t>Individuals, legal entities, organizations, and participants of payment services</w:t>
      </w:r>
      <w:r w:rsidRPr="00725011">
        <w:rPr>
          <w:rFonts w:ascii="Times New Roman" w:eastAsia="Calibri" w:hAnsi="Times New Roman" w:cs="Times New Roman"/>
          <w:cs/>
          <w:lang w:bidi="lo-LA"/>
        </w:rPr>
        <w:t xml:space="preserve"> </w:t>
      </w:r>
      <w:r w:rsidRPr="00725011">
        <w:rPr>
          <w:rFonts w:ascii="Times New Roman" w:eastAsia="Calibri" w:hAnsi="Times New Roman" w:cs="Times New Roman"/>
          <w:lang w:bidi="lo-LA"/>
        </w:rPr>
        <w:t>that violate this Agreement, which damages others, is liable to be paid for compensation based on their actual costs.</w:t>
      </w:r>
    </w:p>
    <w:p w14:paraId="00C9FB2F" w14:textId="77777777" w:rsidR="00C1057D" w:rsidRPr="00725011" w:rsidRDefault="00C1057D" w:rsidP="00BA02B1">
      <w:pPr>
        <w:spacing w:after="0" w:line="288" w:lineRule="auto"/>
        <w:ind w:firstLine="720"/>
        <w:jc w:val="both"/>
        <w:rPr>
          <w:rFonts w:ascii="Times New Roman" w:eastAsia="Calibri" w:hAnsi="Times New Roman" w:cs="Times New Roman"/>
          <w:lang w:bidi="lo-LA"/>
        </w:rPr>
      </w:pPr>
      <w:r w:rsidRPr="00725011">
        <w:rPr>
          <w:rFonts w:ascii="Times New Roman" w:eastAsia="Calibri" w:hAnsi="Times New Roman" w:cs="Times New Roman"/>
          <w:lang w:bidi="lo-LA"/>
        </w:rPr>
        <w:t xml:space="preserve"> Individuals, legal entities, organizations, and participants of payment services that violate this Agreement and have elements of the criminal offense shall be punishable by the gravity of the offence</w:t>
      </w:r>
      <w:r>
        <w:rPr>
          <w:rFonts w:ascii="Times New Roman" w:eastAsia="Calibri" w:hAnsi="Times New Roman" w:cs="Times New Roman"/>
          <w:lang w:bidi="lo-LA"/>
        </w:rPr>
        <w:t>."</w:t>
      </w:r>
    </w:p>
    <w:p w14:paraId="5FB5E382" w14:textId="77777777" w:rsidR="00C1057D" w:rsidRPr="00725011" w:rsidRDefault="00C1057D" w:rsidP="00BA02B1">
      <w:pPr>
        <w:spacing w:after="0" w:line="288" w:lineRule="auto"/>
        <w:ind w:firstLine="720"/>
        <w:jc w:val="both"/>
        <w:rPr>
          <w:rFonts w:ascii="Times New Roman" w:eastAsia="Calibri" w:hAnsi="Times New Roman" w:cs="Times New Roman"/>
          <w:lang w:bidi="lo-LA"/>
        </w:rPr>
      </w:pPr>
    </w:p>
    <w:p w14:paraId="5FE5DD39" w14:textId="77777777" w:rsidR="00C1057D" w:rsidRPr="00725011" w:rsidRDefault="00C1057D" w:rsidP="00BA02B1">
      <w:pPr>
        <w:keepNext/>
        <w:keepLines/>
        <w:spacing w:after="0" w:line="288" w:lineRule="auto"/>
        <w:jc w:val="both"/>
        <w:outlineLvl w:val="0"/>
        <w:rPr>
          <w:rFonts w:ascii="Times New Roman" w:eastAsia="Calibri" w:hAnsi="Times New Roman" w:cs="Times New Roman"/>
          <w:b/>
          <w:bCs/>
          <w:lang w:val="en-US" w:bidi="lo-LA"/>
        </w:rPr>
      </w:pPr>
      <w:bookmarkStart w:id="277" w:name="_Toc36025706"/>
      <w:r>
        <w:rPr>
          <w:rFonts w:ascii="Times New Roman" w:eastAsia="Calibri" w:hAnsi="Times New Roman" w:cs="Times New Roman"/>
          <w:b/>
          <w:bCs/>
          <w:lang w:bidi="lo-LA"/>
        </w:rPr>
        <w:t>"</w:t>
      </w:r>
      <w:r w:rsidRPr="00725011">
        <w:rPr>
          <w:rFonts w:ascii="Times New Roman" w:eastAsia="Calibri" w:hAnsi="Times New Roman" w:cs="Times New Roman"/>
          <w:b/>
          <w:bCs/>
          <w:lang w:bidi="lo-LA"/>
        </w:rPr>
        <w:t>Article</w:t>
      </w:r>
      <w:r w:rsidRPr="00725011">
        <w:rPr>
          <w:rFonts w:ascii="Times New Roman" w:eastAsia="Calibri" w:hAnsi="Times New Roman" w:cs="Times New Roman"/>
          <w:b/>
          <w:bCs/>
          <w:cs/>
          <w:lang w:bidi="lo-LA"/>
        </w:rPr>
        <w:t xml:space="preserve"> </w:t>
      </w:r>
      <w:r w:rsidRPr="00417D12">
        <w:rPr>
          <w:rFonts w:ascii="Times New Roman" w:eastAsia="Calibri" w:hAnsi="Times New Roman" w:cs="Times New Roman"/>
          <w:b/>
          <w:bCs/>
          <w:cs/>
          <w:lang w:bidi="lo-LA"/>
        </w:rPr>
        <w:t>61</w:t>
      </w:r>
      <w:r w:rsidRPr="00417D12">
        <w:rPr>
          <w:rFonts w:ascii="Times New Roman" w:eastAsia="Calibri" w:hAnsi="Times New Roman" w:cs="Times New Roman"/>
          <w:b/>
          <w:bCs/>
          <w:lang w:bidi="lo-LA"/>
        </w:rPr>
        <w:t xml:space="preserve">    </w:t>
      </w:r>
      <w:r w:rsidRPr="00725011">
        <w:rPr>
          <w:rFonts w:ascii="Times New Roman" w:eastAsia="Calibri" w:hAnsi="Times New Roman" w:cs="Times New Roman"/>
          <w:b/>
          <w:bCs/>
          <w:lang w:bidi="lo-LA"/>
        </w:rPr>
        <w:t>Form of Measures</w:t>
      </w:r>
      <w:bookmarkEnd w:id="277"/>
      <w:r w:rsidRPr="00725011">
        <w:rPr>
          <w:rFonts w:ascii="Times New Roman" w:eastAsia="Calibri" w:hAnsi="Times New Roman" w:cs="Times New Roman"/>
          <w:b/>
          <w:bCs/>
          <w:cs/>
          <w:lang w:bidi="lo-LA"/>
        </w:rPr>
        <w:t xml:space="preserve"> </w:t>
      </w:r>
    </w:p>
    <w:p w14:paraId="1064C7B3" w14:textId="77777777" w:rsidR="00C1057D" w:rsidRPr="00725011" w:rsidRDefault="00C1057D" w:rsidP="00BA02B1">
      <w:pPr>
        <w:spacing w:after="0" w:line="288" w:lineRule="auto"/>
        <w:ind w:firstLine="720"/>
        <w:jc w:val="both"/>
        <w:rPr>
          <w:rFonts w:ascii="Times New Roman" w:eastAsia="Calibri" w:hAnsi="Times New Roman" w:cs="Times New Roman"/>
          <w:lang w:bidi="lo-LA"/>
        </w:rPr>
      </w:pPr>
      <w:r w:rsidRPr="00725011">
        <w:rPr>
          <w:rFonts w:ascii="Times New Roman" w:eastAsia="Calibri" w:hAnsi="Times New Roman" w:cs="Times New Roman"/>
          <w:lang w:bidi="lo-LA"/>
        </w:rPr>
        <w:t>The action taken against the violator shall be in writing, with the following main contents</w:t>
      </w:r>
      <w:r w:rsidRPr="00725011">
        <w:rPr>
          <w:rFonts w:ascii="Times New Roman" w:eastAsia="Calibri" w:hAnsi="Times New Roman" w:cs="Times New Roman"/>
          <w:cs/>
          <w:lang w:bidi="lo-LA"/>
        </w:rPr>
        <w:t xml:space="preserve">: </w:t>
      </w:r>
    </w:p>
    <w:p w14:paraId="054DD867" w14:textId="77777777" w:rsidR="00C1057D" w:rsidRPr="00725011" w:rsidRDefault="00C1057D" w:rsidP="00BA02B1">
      <w:pPr>
        <w:spacing w:after="0" w:line="288" w:lineRule="auto"/>
        <w:ind w:left="720" w:hanging="360"/>
        <w:jc w:val="both"/>
        <w:rPr>
          <w:rFonts w:ascii="Times New Roman" w:eastAsia="Calibri" w:hAnsi="Times New Roman" w:cs="Times New Roman"/>
          <w:lang w:bidi="lo-LA"/>
        </w:rPr>
      </w:pPr>
      <w:r w:rsidRPr="00725011">
        <w:rPr>
          <w:rFonts w:ascii="Times New Roman" w:eastAsia="Calibri" w:hAnsi="Times New Roman" w:cs="Times New Roman"/>
          <w:lang w:bidi="lo-LA"/>
        </w:rPr>
        <w:t xml:space="preserve">1. Name of violator; </w:t>
      </w:r>
    </w:p>
    <w:p w14:paraId="167387A4" w14:textId="77777777" w:rsidR="00C1057D" w:rsidRPr="00725011" w:rsidRDefault="00C1057D" w:rsidP="00BA02B1">
      <w:pPr>
        <w:spacing w:after="0" w:line="288" w:lineRule="auto"/>
        <w:ind w:left="720" w:hanging="360"/>
        <w:jc w:val="both"/>
        <w:rPr>
          <w:rFonts w:ascii="Times New Roman" w:eastAsia="Calibri" w:hAnsi="Times New Roman" w:cs="Times New Roman"/>
          <w:lang w:bidi="lo-LA"/>
        </w:rPr>
      </w:pPr>
      <w:r w:rsidRPr="00725011">
        <w:rPr>
          <w:rFonts w:ascii="Times New Roman" w:eastAsia="Calibri" w:hAnsi="Times New Roman" w:cs="Times New Roman"/>
          <w:lang w:bidi="lo-LA"/>
        </w:rPr>
        <w:t xml:space="preserve">2. Contents of violations; </w:t>
      </w:r>
    </w:p>
    <w:p w14:paraId="69275619" w14:textId="77777777" w:rsidR="00C1057D" w:rsidRPr="00725011" w:rsidRDefault="00C1057D" w:rsidP="00BA02B1">
      <w:pPr>
        <w:spacing w:after="0" w:line="288" w:lineRule="auto"/>
        <w:ind w:left="720" w:hanging="360"/>
        <w:jc w:val="both"/>
        <w:rPr>
          <w:rFonts w:ascii="Times New Roman" w:eastAsia="Calibri" w:hAnsi="Times New Roman" w:cs="Times New Roman"/>
          <w:lang w:bidi="lo-LA"/>
        </w:rPr>
      </w:pPr>
      <w:r w:rsidRPr="00725011">
        <w:rPr>
          <w:rFonts w:ascii="Times New Roman" w:eastAsia="Calibri" w:hAnsi="Times New Roman" w:cs="Times New Roman"/>
          <w:lang w:bidi="lo-LA"/>
        </w:rPr>
        <w:t xml:space="preserve">3. Measures </w:t>
      </w:r>
      <w:r>
        <w:rPr>
          <w:rFonts w:ascii="Times New Roman" w:eastAsia="Calibri" w:hAnsi="Times New Roman" w:cs="Times New Roman"/>
          <w:lang w:bidi="lo-LA"/>
        </w:rPr>
        <w:t>taken</w:t>
      </w:r>
      <w:r w:rsidRPr="00725011">
        <w:rPr>
          <w:rFonts w:ascii="Times New Roman" w:eastAsia="Calibri" w:hAnsi="Times New Roman" w:cs="Times New Roman"/>
          <w:lang w:bidi="lo-LA"/>
        </w:rPr>
        <w:t xml:space="preserve">; </w:t>
      </w:r>
    </w:p>
    <w:p w14:paraId="251EEDC7" w14:textId="77777777" w:rsidR="00C1057D" w:rsidRPr="00725011" w:rsidRDefault="00C1057D" w:rsidP="00BA02B1">
      <w:pPr>
        <w:spacing w:after="0" w:line="288" w:lineRule="auto"/>
        <w:ind w:left="720" w:hanging="360"/>
        <w:jc w:val="both"/>
        <w:rPr>
          <w:rFonts w:ascii="Times New Roman" w:eastAsia="Calibri" w:hAnsi="Times New Roman" w:cs="Times New Roman"/>
          <w:lang w:bidi="lo-LA"/>
        </w:rPr>
      </w:pPr>
      <w:r>
        <w:rPr>
          <w:rFonts w:ascii="Times New Roman" w:eastAsia="Calibri" w:hAnsi="Times New Roman" w:cs="Times New Roman"/>
          <w:lang w:bidi="lo-LA"/>
        </w:rPr>
        <w:t>4. T</w:t>
      </w:r>
      <w:r w:rsidRPr="00725011">
        <w:rPr>
          <w:rFonts w:ascii="Times New Roman" w:eastAsia="Calibri" w:hAnsi="Times New Roman" w:cs="Times New Roman"/>
          <w:lang w:bidi="lo-LA"/>
        </w:rPr>
        <w:t>ime</w:t>
      </w:r>
      <w:r>
        <w:rPr>
          <w:rFonts w:ascii="Times New Roman" w:eastAsia="Calibri" w:hAnsi="Times New Roman" w:cs="Times New Roman"/>
          <w:lang w:bidi="lo-LA"/>
        </w:rPr>
        <w:t>frame to address</w:t>
      </w:r>
      <w:r w:rsidRPr="00725011">
        <w:rPr>
          <w:rFonts w:ascii="Times New Roman" w:eastAsia="Calibri" w:hAnsi="Times New Roman" w:cs="Times New Roman"/>
          <w:lang w:bidi="lo-LA"/>
        </w:rPr>
        <w:t xml:space="preserve">; </w:t>
      </w:r>
    </w:p>
    <w:p w14:paraId="2E94A5F7" w14:textId="77777777" w:rsidR="00C1057D" w:rsidRPr="00725011" w:rsidRDefault="00C1057D" w:rsidP="00BA02B1">
      <w:pPr>
        <w:spacing w:after="0" w:line="288" w:lineRule="auto"/>
        <w:ind w:left="720" w:hanging="360"/>
        <w:jc w:val="both"/>
        <w:rPr>
          <w:rFonts w:ascii="Times New Roman" w:eastAsia="Calibri" w:hAnsi="Times New Roman" w:cs="Times New Roman"/>
          <w:lang w:bidi="lo-LA"/>
        </w:rPr>
      </w:pPr>
      <w:r w:rsidRPr="00725011">
        <w:rPr>
          <w:rFonts w:ascii="Times New Roman" w:eastAsia="Calibri" w:hAnsi="Times New Roman" w:cs="Times New Roman"/>
          <w:lang w:bidi="lo-LA"/>
        </w:rPr>
        <w:t xml:space="preserve">5. Further measures in the </w:t>
      </w:r>
      <w:r>
        <w:rPr>
          <w:rFonts w:ascii="Times New Roman" w:eastAsia="Calibri" w:hAnsi="Times New Roman" w:cs="Times New Roman"/>
          <w:lang w:bidi="lo-LA"/>
        </w:rPr>
        <w:t>case</w:t>
      </w:r>
      <w:r w:rsidRPr="00725011">
        <w:rPr>
          <w:rFonts w:ascii="Times New Roman" w:eastAsia="Calibri" w:hAnsi="Times New Roman" w:cs="Times New Roman"/>
          <w:lang w:bidi="lo-LA"/>
        </w:rPr>
        <w:t xml:space="preserve"> of a continuing violation</w:t>
      </w:r>
      <w:r w:rsidRPr="00725011">
        <w:rPr>
          <w:rFonts w:ascii="Times New Roman" w:eastAsia="Calibri" w:hAnsi="Times New Roman" w:cs="Times New Roman"/>
          <w:cs/>
          <w:lang w:bidi="lo-LA"/>
        </w:rPr>
        <w:t xml:space="preserve">. </w:t>
      </w:r>
    </w:p>
    <w:p w14:paraId="17AFB0D3" w14:textId="77777777" w:rsidR="00C1057D" w:rsidRPr="002A5A8F" w:rsidRDefault="00C1057D" w:rsidP="00BA02B1">
      <w:pPr>
        <w:pStyle w:val="CommentText"/>
        <w:rPr>
          <w:sz w:val="22"/>
          <w:szCs w:val="22"/>
          <w:highlight w:val="yellow"/>
        </w:rPr>
      </w:pPr>
      <w:r w:rsidRPr="00725011">
        <w:rPr>
          <w:rFonts w:eastAsia="Calibri"/>
          <w:sz w:val="22"/>
          <w:szCs w:val="22"/>
          <w:lang w:eastAsia="en-US" w:bidi="lo-LA"/>
        </w:rPr>
        <w:t xml:space="preserve">Implementation of measures, the Department of Payment System Management has the responsibility to coordinate with relevant </w:t>
      </w:r>
      <w:r>
        <w:rPr>
          <w:rFonts w:eastAsia="Calibri"/>
          <w:sz w:val="22"/>
          <w:szCs w:val="22"/>
          <w:lang w:eastAsia="en-US" w:bidi="lo-LA"/>
        </w:rPr>
        <w:t>agencies</w:t>
      </w:r>
      <w:r w:rsidRPr="00725011">
        <w:rPr>
          <w:rFonts w:eastAsia="Calibri"/>
          <w:sz w:val="22"/>
          <w:szCs w:val="22"/>
          <w:lang w:eastAsia="en-US" w:bidi="lo-LA"/>
        </w:rPr>
        <w:t xml:space="preserve"> to implement.</w:t>
      </w:r>
      <w:r>
        <w:rPr>
          <w:rFonts w:eastAsia="Calibri"/>
          <w:sz w:val="22"/>
          <w:szCs w:val="22"/>
          <w:lang w:eastAsia="en-US" w:bidi="lo-LA"/>
        </w:rPr>
        <w:t>"</w:t>
      </w:r>
    </w:p>
  </w:comment>
  <w:comment w:id="278" w:author="PST-PC" w:date="2020-10-05T21:09:00Z" w:initials="P">
    <w:p w14:paraId="4A1F5C0E" w14:textId="77777777" w:rsidR="00C1057D" w:rsidRDefault="00C1057D" w:rsidP="00BA02B1">
      <w:pPr>
        <w:pStyle w:val="CommentText"/>
      </w:pPr>
      <w:r>
        <w:rPr>
          <w:rStyle w:val="CommentReference"/>
        </w:rPr>
        <w:annotationRef/>
      </w:r>
      <w:r w:rsidRPr="0066523B">
        <w:rPr>
          <w:rFonts w:eastAsia="Phetsarath OT"/>
          <w:lang w:val="en-US" w:bidi="lo-LA"/>
        </w:rPr>
        <w:t>Designation of agent to perform on behalf of the MVTS’s head quarter was indicated in article 37</w:t>
      </w:r>
      <w:r>
        <w:rPr>
          <w:rFonts w:eastAsia="Phetsarath OT"/>
          <w:lang w:val="en-US" w:bidi="lo-LA"/>
        </w:rPr>
        <w:t xml:space="preserve"> "</w:t>
      </w:r>
      <w:r w:rsidRPr="0063327E">
        <w:t xml:space="preserve"> </w:t>
      </w:r>
      <w:r>
        <w:t>Appointment of agents</w:t>
      </w:r>
      <w:r>
        <w:rPr>
          <w:rFonts w:eastAsia="Phetsarath OT"/>
          <w:lang w:val="en-US" w:bidi="lo-LA"/>
        </w:rPr>
        <w:t>"</w:t>
      </w:r>
      <w:r w:rsidRPr="0066523B">
        <w:rPr>
          <w:rFonts w:eastAsia="Phetsarath OT"/>
          <w:lang w:val="en-US" w:bidi="lo-LA"/>
        </w:rPr>
        <w:t xml:space="preserve"> of The Agreement on Settlement Service Provider. No </w:t>
      </w:r>
      <w:r w:rsidRPr="0066523B">
        <w:rPr>
          <w:rFonts w:eastAsia="Phetsarath OT"/>
          <w:cs/>
          <w:lang w:val="en-US" w:bidi="lo-LA"/>
        </w:rPr>
        <w:t>288/</w:t>
      </w:r>
      <w:r w:rsidRPr="0066523B">
        <w:rPr>
          <w:rFonts w:eastAsia="Phetsarath OT"/>
          <w:lang w:val="en-US" w:bidi="lo-LA"/>
        </w:rPr>
        <w:t xml:space="preserve">BOL, dated </w:t>
      </w:r>
      <w:r w:rsidRPr="0066523B">
        <w:rPr>
          <w:rFonts w:eastAsia="Phetsarath OT"/>
          <w:cs/>
          <w:lang w:val="en-US" w:bidi="lo-LA"/>
        </w:rPr>
        <w:t xml:space="preserve">17 </w:t>
      </w:r>
      <w:r w:rsidRPr="0066523B">
        <w:rPr>
          <w:rFonts w:eastAsia="Phetsarath OT"/>
          <w:lang w:val="en-US" w:bidi="lo-LA"/>
        </w:rPr>
        <w:t xml:space="preserve">March </w:t>
      </w:r>
      <w:r w:rsidRPr="0066523B">
        <w:rPr>
          <w:rFonts w:eastAsia="Phetsarath OT"/>
          <w:cs/>
          <w:lang w:val="en-US" w:bidi="lo-LA"/>
        </w:rPr>
        <w:t>2020.</w:t>
      </w:r>
      <w:r>
        <w:rPr>
          <w:rFonts w:eastAsia="Phetsarath OT"/>
          <w:lang w:val="en-US" w:bidi="lo-LA"/>
        </w:rPr>
        <w:t xml:space="preserve"> </w:t>
      </w:r>
      <w:r>
        <w:rPr>
          <w:rFonts w:eastAsia="Phetsarath OT"/>
          <w:highlight w:val="yellow"/>
          <w:lang w:val="en-US" w:bidi="lo-LA"/>
        </w:rPr>
        <w:t>(annex 31</w:t>
      </w:r>
      <w:r w:rsidRPr="00050027">
        <w:rPr>
          <w:rFonts w:eastAsia="Phetsarath OT"/>
          <w:highlight w:val="yellow"/>
          <w:lang w:val="en-US" w:bidi="lo-LA"/>
        </w:rPr>
        <w:t>)</w:t>
      </w:r>
      <w:r>
        <w:rPr>
          <w:rFonts w:eastAsia="Phetsarath OT"/>
          <w:lang w:val="en-US" w:bidi="lo-LA"/>
        </w:rPr>
        <w:t xml:space="preserve"> </w:t>
      </w:r>
    </w:p>
  </w:comment>
  <w:comment w:id="284" w:author="PST-PC" w:date="2020-10-05T21:09:00Z" w:initials="P">
    <w:p w14:paraId="249FA4BD" w14:textId="77777777" w:rsidR="00C1057D" w:rsidRPr="002A5A8F" w:rsidRDefault="00C1057D" w:rsidP="00BA02B1">
      <w:pPr>
        <w:pStyle w:val="CommentText"/>
        <w:rPr>
          <w:rFonts w:eastAsia="Phetsarath OT"/>
          <w:lang w:val="en-US" w:bidi="lo-LA"/>
        </w:rPr>
      </w:pPr>
      <w:r>
        <w:rPr>
          <w:rStyle w:val="CommentReference"/>
        </w:rPr>
        <w:annotationRef/>
      </w:r>
      <w:r w:rsidRPr="00A8788C">
        <w:rPr>
          <w:rFonts w:eastAsia="Phetsarath OT"/>
          <w:lang w:bidi="lo-LA"/>
        </w:rPr>
        <w:t xml:space="preserve">In accordance with bank of the Lao PDR’s Notice No.382/BOL, dated 30 October 2018, categorize all virtual assets as defined in the FATF recommendations such as: Bitcoin, </w:t>
      </w:r>
      <w:r w:rsidRPr="00A8788C">
        <w:rPr>
          <w:rFonts w:eastAsia="Phetsarath OT"/>
          <w:lang w:val="en-US" w:bidi="lo-LA"/>
        </w:rPr>
        <w:t>Ethereum, Litecoin and</w:t>
      </w:r>
      <w:r w:rsidRPr="00A8788C">
        <w:rPr>
          <w:rFonts w:eastAsia="Phetsarath OT"/>
          <w:cs/>
          <w:lang w:val="en-US" w:bidi="lo-LA"/>
        </w:rPr>
        <w:t xml:space="preserve"> </w:t>
      </w:r>
      <w:r w:rsidRPr="00A8788C">
        <w:rPr>
          <w:rFonts w:eastAsia="Phetsarath OT"/>
          <w:lang w:val="en-US" w:bidi="lo-LA"/>
        </w:rPr>
        <w:t>etc</w:t>
      </w:r>
      <w:r>
        <w:rPr>
          <w:rFonts w:ascii="Phetsarath OT" w:eastAsia="Phetsarath OT" w:hAnsi="Phetsarath OT" w:cs="Phetsarath OT"/>
          <w:lang w:val="en-US" w:bidi="lo-LA"/>
        </w:rPr>
        <w:t xml:space="preserve">. </w:t>
      </w:r>
      <w:r>
        <w:rPr>
          <w:rFonts w:eastAsia="Phetsarath OT"/>
          <w:lang w:val="en-US" w:bidi="lo-LA"/>
        </w:rPr>
        <w:t xml:space="preserve">(please </w:t>
      </w:r>
      <w:proofErr w:type="spellStart"/>
      <w:r>
        <w:rPr>
          <w:rFonts w:eastAsia="Phetsarath OT"/>
          <w:lang w:val="en-US" w:bidi="lo-LA"/>
        </w:rPr>
        <w:t>refered</w:t>
      </w:r>
      <w:proofErr w:type="spellEnd"/>
      <w:r>
        <w:rPr>
          <w:rFonts w:eastAsia="Phetsarath OT"/>
          <w:lang w:val="en-US" w:bidi="lo-LA"/>
        </w:rPr>
        <w:t xml:space="preserve"> to TC.R 15.3)</w:t>
      </w:r>
      <w:r w:rsidRPr="00A8788C">
        <w:rPr>
          <w:rFonts w:cs="DokChampa" w:hint="cs"/>
          <w:vanish/>
          <w:highlight w:val="yellow"/>
          <w:cs/>
          <w:lang w:bidi="lo-LA"/>
        </w:rPr>
        <w:t>ອີງໃສໃນແຈ້ງການy -ajoນໄຫວຢູ່ໃນ ສປປ ລາວົງວັນທີ 08 ພະຈິກ 2016</w:t>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r w:rsidRPr="00A8788C">
        <w:rPr>
          <w:rFonts w:cs="DokChampa" w:hint="cs"/>
          <w:vanish/>
          <w:highlight w:val="yellow"/>
          <w:cs/>
          <w:lang w:bidi="lo-LA"/>
        </w:rPr>
        <w:pgNum/>
      </w:r>
    </w:p>
  </w:comment>
  <w:comment w:id="285" w:author="Subhani Keerthiratne" w:date="2020-10-19T03:31:00Z" w:initials="SK">
    <w:p w14:paraId="1B7FB6E8" w14:textId="77777777" w:rsidR="00C1057D" w:rsidRDefault="00C1057D" w:rsidP="00BA02B1">
      <w:pPr>
        <w:pStyle w:val="CommentText"/>
      </w:pPr>
      <w:r>
        <w:rPr>
          <w:rStyle w:val="CommentReference"/>
        </w:rPr>
        <w:annotationRef/>
      </w:r>
      <w:r>
        <w:t xml:space="preserve">To Secretariat: I seek your assistance in deciding whether </w:t>
      </w:r>
      <w:proofErr w:type="spellStart"/>
      <w:r>
        <w:t>LaoPDR</w:t>
      </w:r>
      <w:proofErr w:type="spellEnd"/>
      <w:r>
        <w:t xml:space="preserve"> has prohibited all virtual assets as per FATF definition as points out by Lao PDR above. The applicability of other criteria depends on this decision.</w:t>
      </w:r>
    </w:p>
  </w:comment>
  <w:comment w:id="286" w:author="Erin Lubowicz" w:date="2020-12-13T19:56:00Z" w:initials="EL">
    <w:p w14:paraId="0D989739" w14:textId="77777777" w:rsidR="00C1057D" w:rsidRDefault="00C1057D" w:rsidP="00BA02B1">
      <w:pPr>
        <w:pStyle w:val="CommentText"/>
      </w:pPr>
      <w:r>
        <w:rPr>
          <w:rStyle w:val="CommentReference"/>
        </w:rPr>
        <w:annotationRef/>
      </w:r>
      <w:r>
        <w:t>Note, this recommendation requires further analysis of the notice to ensure it covers all assets contemplated by the new FATF standard</w:t>
      </w:r>
    </w:p>
  </w:comment>
  <w:comment w:id="287" w:author="Dell" w:date="2021-01-27T09:34:00Z" w:initials="D">
    <w:p w14:paraId="30AD814A" w14:textId="5AF88040" w:rsidR="00C1057D" w:rsidRDefault="00C1057D">
      <w:pPr>
        <w:pStyle w:val="CommentText"/>
      </w:pPr>
      <w:r>
        <w:rPr>
          <w:rStyle w:val="CommentReference"/>
        </w:rPr>
        <w:annotationRef/>
      </w:r>
      <w:r w:rsidRPr="00FD1E6D">
        <w:t>The definition of Virtual Assets (VAs) in Lao PDR was categorized into 3 types of: (1) Virtual money that enable to purchase good virtually and unable to encash. This virtual money are gained from online activities namely the points of online game playing or so called virtual money, (2) use physical money for exchange of virtual money, but unable to re-exchange to the cash such as Facebook Credit that payable for the general prices of goods and online services or purchase of applications, and (3) kinds of which able to exchange from both cash to its virtual money and re-exchangeable to cash as well as payable for the general prices of goods via both online shops and markets, for instance the Cryptocurrency of Bitcoin Ethereum Litecoin and others. For the notification mentioned in TC Rec 15.3 was explicitly covers the 3rd type of such Virtual Assets (VAs).</w:t>
      </w:r>
    </w:p>
  </w:comment>
  <w:comment w:id="288" w:author="PST-PC" w:date="2020-10-05T20:18:00Z" w:initials="P">
    <w:p w14:paraId="31EE12A1" w14:textId="77777777" w:rsidR="00C1057D" w:rsidRPr="006102CD" w:rsidRDefault="00C1057D" w:rsidP="00BA02B1">
      <w:pPr>
        <w:pStyle w:val="CommentText"/>
      </w:pPr>
      <w:r>
        <w:rPr>
          <w:rStyle w:val="CommentReference"/>
        </w:rPr>
        <w:annotationRef/>
      </w:r>
      <w:r w:rsidRPr="006102CD">
        <w:rPr>
          <w:lang w:bidi="lo-LA"/>
        </w:rPr>
        <w:t xml:space="preserve">Risk management was applied </w:t>
      </w:r>
      <w:r w:rsidRPr="006102CD">
        <w:t>prior to the launch or use of such products, practices and technologies</w:t>
      </w:r>
      <w:r>
        <w:rPr>
          <w:cs/>
          <w:lang w:bidi="lo-LA"/>
        </w:rPr>
        <w:t xml:space="preserve"> </w:t>
      </w:r>
      <w:r w:rsidRPr="006102CD">
        <w:rPr>
          <w:lang w:bidi="lo-LA"/>
        </w:rPr>
        <w:t>as indicated</w:t>
      </w:r>
      <w:r>
        <w:rPr>
          <w:lang w:bidi="lo-LA"/>
        </w:rPr>
        <w:t xml:space="preserve"> </w:t>
      </w:r>
      <w:r w:rsidRPr="006102CD">
        <w:rPr>
          <w:lang w:bidi="lo-LA"/>
        </w:rPr>
        <w:t xml:space="preserve">in the article 12 of Decision on KYC/CDD, details indicated in the TC. R.15.1.  </w:t>
      </w:r>
    </w:p>
  </w:comment>
  <w:comment w:id="289" w:author="Subhani Keerthiratne" w:date="2020-10-19T03:12:00Z" w:initials="SK">
    <w:p w14:paraId="154D6D11" w14:textId="77777777" w:rsidR="00C1057D" w:rsidRDefault="00C1057D" w:rsidP="00BA02B1">
      <w:pPr>
        <w:pStyle w:val="CommentText"/>
      </w:pPr>
      <w:r>
        <w:rPr>
          <w:rStyle w:val="CommentReference"/>
        </w:rPr>
        <w:annotationRef/>
      </w:r>
      <w:r>
        <w:t>I have already acknowledged the contents of Article 12 as mentioned under the criterion</w:t>
      </w:r>
    </w:p>
  </w:comment>
  <w:comment w:id="290" w:author="PST-PC" w:date="2020-10-05T20:18:00Z" w:initials="P">
    <w:p w14:paraId="565DD458" w14:textId="77777777" w:rsidR="00C1057D" w:rsidRPr="008E41B5" w:rsidRDefault="00C1057D" w:rsidP="00BA02B1">
      <w:pPr>
        <w:pStyle w:val="CommentText"/>
        <w:rPr>
          <w:rFonts w:eastAsia="Phetsarath OT"/>
          <w:lang w:val="en-US" w:bidi="lo-LA"/>
        </w:rPr>
      </w:pPr>
      <w:r>
        <w:rPr>
          <w:rStyle w:val="CommentReference"/>
        </w:rPr>
        <w:annotationRef/>
      </w:r>
      <w:r w:rsidRPr="006938C6">
        <w:rPr>
          <w:rStyle w:val="CommentReference"/>
          <w:rFonts w:ascii="Phetsarath OT" w:eastAsia="Phetsarath OT" w:hAnsi="Phetsarath OT" w:cs="Phetsarath OT"/>
        </w:rPr>
        <w:annotationRef/>
      </w:r>
      <w:r w:rsidRPr="00936E7E">
        <w:rPr>
          <w:rFonts w:eastAsia="Phetsarath OT"/>
        </w:rPr>
        <w:t xml:space="preserve">Lao PDR is yet to perform risk assessment on virtual asset and VASPs </w:t>
      </w:r>
      <w:r w:rsidRPr="007822F3">
        <w:rPr>
          <w:rFonts w:eastAsia="Phetsarath OT"/>
        </w:rPr>
        <w:t>on account of such business does not exist in the Lao PDR, thus</w:t>
      </w:r>
      <w:r w:rsidRPr="00936E7E">
        <w:rPr>
          <w:rFonts w:eastAsia="Phetsarath OT"/>
        </w:rPr>
        <w:t xml:space="preserve"> the implementation along with </w:t>
      </w:r>
      <w:r w:rsidRPr="00936E7E">
        <w:t>sub-criteria (a) and (b) of this Criterion</w:t>
      </w:r>
      <w:r w:rsidRPr="00936E7E">
        <w:rPr>
          <w:rStyle w:val="CommentReference"/>
        </w:rPr>
        <w:annotationRef/>
      </w:r>
      <w:r>
        <w:t xml:space="preserve"> has not been met</w:t>
      </w:r>
      <w:r>
        <w:rPr>
          <w:rFonts w:eastAsia="Phetsarath OT"/>
          <w:lang w:val="en-US" w:bidi="lo-LA"/>
        </w:rPr>
        <w:t xml:space="preserve">.  </w:t>
      </w:r>
    </w:p>
  </w:comment>
  <w:comment w:id="291" w:author="Dell" w:date="2021-01-27T09:40:00Z" w:initials="D">
    <w:p w14:paraId="1BA98D91" w14:textId="673E2CA0" w:rsidR="00C1057D" w:rsidRDefault="00C1057D">
      <w:pPr>
        <w:pStyle w:val="CommentText"/>
      </w:pPr>
      <w:r>
        <w:rPr>
          <w:rStyle w:val="CommentReference"/>
        </w:rPr>
        <w:annotationRef/>
      </w:r>
      <w:r w:rsidRPr="00AB6D36">
        <w:t>Lao PDR haven’t yet operated the risk assessment on VASPs owning to not allow the VASPs business in Lao PDR yet.</w:t>
      </w:r>
    </w:p>
  </w:comment>
  <w:comment w:id="292" w:author="PST-PC" w:date="2020-10-05T21:09:00Z" w:initials="P">
    <w:p w14:paraId="68A807C6" w14:textId="77777777" w:rsidR="00C1057D" w:rsidRPr="00FA39FD" w:rsidRDefault="00C1057D" w:rsidP="00BA02B1">
      <w:pPr>
        <w:pStyle w:val="CommentText"/>
        <w:spacing w:line="276" w:lineRule="auto"/>
        <w:rPr>
          <w:rFonts w:eastAsia="Phetsarath OT"/>
          <w:sz w:val="22"/>
          <w:szCs w:val="22"/>
          <w:lang w:bidi="lo-LA"/>
        </w:rPr>
      </w:pPr>
      <w:r>
        <w:rPr>
          <w:rStyle w:val="CommentReference"/>
        </w:rPr>
        <w:annotationRef/>
      </w:r>
      <w:r w:rsidRPr="00FA39FD">
        <w:rPr>
          <w:rStyle w:val="CommentReference"/>
          <w:sz w:val="22"/>
          <w:szCs w:val="22"/>
        </w:rPr>
        <w:annotationRef/>
      </w:r>
      <w:r w:rsidRPr="00FA39FD">
        <w:rPr>
          <w:rFonts w:eastAsia="Phetsarath OT"/>
          <w:sz w:val="22"/>
          <w:szCs w:val="22"/>
          <w:lang w:bidi="lo-LA"/>
        </w:rPr>
        <w:t xml:space="preserve">Based on the Bank of Lao PDR’s Notice No.382/BOL, dated 30 October 2018 on the prohibition of all virtual assets operation </w:t>
      </w:r>
      <w:proofErr w:type="gramStart"/>
      <w:r w:rsidRPr="00FA39FD">
        <w:rPr>
          <w:rFonts w:eastAsia="Phetsarath OT"/>
          <w:sz w:val="22"/>
          <w:szCs w:val="22"/>
          <w:lang w:bidi="lo-LA"/>
        </w:rPr>
        <w:t>as  defined</w:t>
      </w:r>
      <w:proofErr w:type="gramEnd"/>
      <w:r w:rsidRPr="00FA39FD">
        <w:rPr>
          <w:rFonts w:eastAsia="Phetsarath OT"/>
          <w:sz w:val="22"/>
          <w:szCs w:val="22"/>
          <w:lang w:bidi="lo-LA"/>
        </w:rPr>
        <w:t xml:space="preserve"> in the FATF Recommendations.  </w:t>
      </w:r>
    </w:p>
    <w:p w14:paraId="113F2A53" w14:textId="77777777" w:rsidR="00C1057D" w:rsidRPr="00FA39FD" w:rsidRDefault="00C1057D" w:rsidP="00BA02B1">
      <w:pPr>
        <w:pStyle w:val="CommentText"/>
        <w:spacing w:line="276" w:lineRule="auto"/>
        <w:rPr>
          <w:rFonts w:eastAsia="Phetsarath OT"/>
          <w:sz w:val="22"/>
          <w:szCs w:val="22"/>
          <w:lang w:bidi="lo-LA"/>
        </w:rPr>
      </w:pPr>
    </w:p>
    <w:p w14:paraId="3F475B23" w14:textId="77777777" w:rsidR="00C1057D" w:rsidRPr="00FA39FD" w:rsidRDefault="00C1057D" w:rsidP="00BA02B1">
      <w:pPr>
        <w:pStyle w:val="CommentText"/>
        <w:spacing w:line="276" w:lineRule="auto"/>
        <w:rPr>
          <w:sz w:val="22"/>
          <w:szCs w:val="22"/>
          <w:lang w:bidi="lo-LA"/>
        </w:rPr>
      </w:pPr>
      <w:r w:rsidRPr="00FA39FD">
        <w:rPr>
          <w:rFonts w:eastAsia="Phetsarath OT"/>
          <w:sz w:val="22"/>
          <w:szCs w:val="22"/>
          <w:lang w:bidi="lo-LA"/>
        </w:rPr>
        <w:t xml:space="preserve">However, the government of Lao PDR had discussed to </w:t>
      </w:r>
      <w:proofErr w:type="spellStart"/>
      <w:r w:rsidRPr="00FA39FD">
        <w:rPr>
          <w:rFonts w:eastAsia="Phetsarath OT"/>
          <w:sz w:val="22"/>
          <w:szCs w:val="22"/>
          <w:lang w:bidi="lo-LA"/>
        </w:rPr>
        <w:t>develope</w:t>
      </w:r>
      <w:proofErr w:type="spellEnd"/>
      <w:r w:rsidRPr="00FA39FD">
        <w:rPr>
          <w:rFonts w:eastAsia="Phetsarath OT"/>
          <w:sz w:val="22"/>
          <w:szCs w:val="22"/>
          <w:lang w:bidi="lo-LA"/>
        </w:rPr>
        <w:t xml:space="preserve"> a long-term plan to supervise new technologies including VASPs </w:t>
      </w:r>
      <w:r w:rsidRPr="00FA39FD">
        <w:rPr>
          <w:rFonts w:eastAsia="Phetsarath OT"/>
          <w:sz w:val="22"/>
          <w:szCs w:val="22"/>
          <w:highlight w:val="yellow"/>
          <w:lang w:bidi="lo-LA"/>
        </w:rPr>
        <w:t>(annex 35)</w:t>
      </w:r>
      <w:r w:rsidRPr="00FA39FD">
        <w:rPr>
          <w:rFonts w:eastAsia="Phetsarath OT"/>
          <w:sz w:val="22"/>
          <w:szCs w:val="22"/>
          <w:lang w:bidi="lo-LA"/>
        </w:rPr>
        <w:t xml:space="preserve"> </w:t>
      </w:r>
    </w:p>
  </w:comment>
  <w:comment w:id="293" w:author="Erin Lubowicz" w:date="2020-12-13T19:59:00Z" w:initials="EL">
    <w:p w14:paraId="2F803544" w14:textId="77777777" w:rsidR="00C1057D" w:rsidRDefault="00C1057D" w:rsidP="00BA02B1">
      <w:pPr>
        <w:pStyle w:val="CommentText"/>
      </w:pPr>
      <w:r>
        <w:rPr>
          <w:rStyle w:val="CommentReference"/>
        </w:rPr>
        <w:annotationRef/>
      </w:r>
      <w:r>
        <w:t xml:space="preserve">VAs and VASPs will likely require further discussion at the onsite visit, as it is not clear whether these will continue to be banned, or whether there is an intention to supervise them. </w:t>
      </w:r>
    </w:p>
  </w:comment>
  <w:comment w:id="294" w:author="Dell" w:date="2021-01-27T11:32:00Z" w:initials="D">
    <w:p w14:paraId="11096405" w14:textId="35255641" w:rsidR="00C1057D" w:rsidRDefault="00C1057D" w:rsidP="001A6850">
      <w:pPr>
        <w:pStyle w:val="CommentText"/>
      </w:pPr>
      <w:r>
        <w:rPr>
          <w:rStyle w:val="CommentReference"/>
        </w:rPr>
        <w:annotationRef/>
      </w:r>
      <w:r>
        <w:rPr>
          <w:sz w:val="24"/>
          <w:szCs w:val="24"/>
        </w:rPr>
        <w:t xml:space="preserve">The Lao PDR has in hand its </w:t>
      </w:r>
      <w:r>
        <w:t xml:space="preserve">Research Report on Cryptocurrency Management and supervisory legislation, dated 20 June 2019 (2nd Annex 21) clause 1 of chapter VI detail as below: </w:t>
      </w:r>
    </w:p>
    <w:p w14:paraId="304EBC94" w14:textId="77777777" w:rsidR="00C1057D" w:rsidRDefault="00C1057D" w:rsidP="001A6850">
      <w:pPr>
        <w:pStyle w:val="CommentText"/>
      </w:pPr>
      <w:r>
        <w:t>“</w:t>
      </w:r>
    </w:p>
    <w:p w14:paraId="57A54C69" w14:textId="77777777" w:rsidR="00C1057D" w:rsidRDefault="00C1057D" w:rsidP="001A6850">
      <w:pPr>
        <w:pStyle w:val="CommentText"/>
      </w:pPr>
      <w:r>
        <w:t>xxx</w:t>
      </w:r>
    </w:p>
    <w:p w14:paraId="7B713F64" w14:textId="77777777" w:rsidR="00C1057D" w:rsidRDefault="00C1057D" w:rsidP="001A6850">
      <w:pPr>
        <w:pStyle w:val="CommentText"/>
      </w:pPr>
      <w:r>
        <w:t>Lao PDR have to build co-working mechanism among related departments under bank of the Lao PDR namely the Commercial Bank Supervision Department, Financial Institution Department, Payment Systems Department and Anti-Money Laundering Intelligence Office in order to create the operational mechanism on managing, monitoring and inspecting Cryptocurrency as categorized into two phrases as below:</w:t>
      </w:r>
    </w:p>
    <w:p w14:paraId="4299EB12" w14:textId="77777777" w:rsidR="00C1057D" w:rsidRDefault="00C1057D" w:rsidP="001A6850">
      <w:pPr>
        <w:pStyle w:val="CommentText"/>
      </w:pPr>
    </w:p>
    <w:p w14:paraId="25DBE23D" w14:textId="77777777" w:rsidR="00C1057D" w:rsidRDefault="00C1057D" w:rsidP="001A6850">
      <w:pPr>
        <w:pStyle w:val="CommentText"/>
      </w:pPr>
      <w:r>
        <w:t xml:space="preserve">      Phrase 1: Present up to 2020. Above mentioned mechanism on managing, monitoring and inspecting Cryptocurrency was based on the two notifications issued by the Bank of the Lao PDR and its mechanism was the same as the measures against violators that Commercial Banking Supervision Department and Financial Institution Department has so far implemented for violators on financial institutions. Two notifications are: (1) The Decision on against violations of commercial bank No.811/BOL, dated 18 October 2010, (2) the Agreement on additional measures against violators on commercial banks, No.847/BOL, dated 30 September 2013 and (3) the Agreement on measures against violators on non-banking financial institutions, No.845/BOL, dated 20 September 2018. Additionally, Bank of the Lao PDR also have to research, build and amend some of BOL regulations in order to support its above-mentioned mechanism on managing, monitoring and inspecting Cryptocurrency as appropriate and proportionate each period. </w:t>
      </w:r>
    </w:p>
    <w:p w14:paraId="7F8309AF" w14:textId="77777777" w:rsidR="00C1057D" w:rsidRDefault="00C1057D" w:rsidP="001A6850">
      <w:pPr>
        <w:pStyle w:val="CommentText"/>
      </w:pPr>
    </w:p>
    <w:p w14:paraId="6117825F" w14:textId="77777777" w:rsidR="00C1057D" w:rsidRDefault="00C1057D" w:rsidP="001A6850">
      <w:pPr>
        <w:pStyle w:val="CommentText"/>
      </w:pPr>
      <w:r>
        <w:t xml:space="preserve">     Phrase 2: From 2021 onward, after having done the research by co-working among the Bank of the Lao </w:t>
      </w:r>
      <w:proofErr w:type="gramStart"/>
      <w:r>
        <w:t>PDR,  Ministry</w:t>
      </w:r>
      <w:proofErr w:type="gramEnd"/>
      <w:r>
        <w:t xml:space="preserve"> of Post and Telecommunications, Ministry of Science and Technology, Ministry of Public Security, Ministry of Industry and Commerce and Others, Bank of the Lao PDR must set the policy plan on managing, monitoring and inspecting as well as implementing measures against violators appropriately and proportionately to protect customers and promote renovation at the same time.</w:t>
      </w:r>
    </w:p>
    <w:p w14:paraId="5DF163D5" w14:textId="77777777" w:rsidR="00C1057D" w:rsidRDefault="00C1057D" w:rsidP="001A6850">
      <w:pPr>
        <w:pStyle w:val="CommentText"/>
      </w:pPr>
      <w:r>
        <w:t xml:space="preserve">     In terms of legal aspect, Bank of the Lao PDR has issued the regulations on prohibitions, but there is no mechanism, management technique in place such as digital information collection and digital forensic since The Lao PDR has low sound of knowledge in this area that need sometimes to take lesson learn.</w:t>
      </w:r>
    </w:p>
    <w:p w14:paraId="108FBCBF" w14:textId="77777777" w:rsidR="00C1057D" w:rsidRDefault="00C1057D" w:rsidP="001A6850">
      <w:pPr>
        <w:pStyle w:val="CommentText"/>
      </w:pPr>
    </w:p>
    <w:p w14:paraId="7548A11B" w14:textId="77777777" w:rsidR="00C1057D" w:rsidRDefault="00C1057D" w:rsidP="001A6850">
      <w:pPr>
        <w:pStyle w:val="CommentText"/>
      </w:pPr>
      <w:r>
        <w:t>xxx</w:t>
      </w:r>
    </w:p>
    <w:p w14:paraId="5C8B18AD" w14:textId="7E599213" w:rsidR="00C1057D" w:rsidRDefault="00C1057D" w:rsidP="001A6850">
      <w:pPr>
        <w:pStyle w:val="CommentText"/>
      </w:pPr>
      <w:r>
        <w:t>“</w:t>
      </w:r>
    </w:p>
  </w:comment>
  <w:comment w:id="295" w:author="Dell" w:date="2021-01-27T10:07:00Z" w:initials="D">
    <w:p w14:paraId="42E4F059" w14:textId="511792CE" w:rsidR="00C1057D" w:rsidRDefault="00C1057D">
      <w:pPr>
        <w:pStyle w:val="CommentText"/>
      </w:pPr>
      <w:r>
        <w:rPr>
          <w:rStyle w:val="CommentReference"/>
        </w:rPr>
        <w:annotationRef/>
      </w:r>
      <w:r w:rsidRPr="00CF56D1">
        <w:t>As explained in Criterion 15.3 of 2nd draft TC Annex</w:t>
      </w:r>
    </w:p>
  </w:comment>
  <w:comment w:id="296" w:author="PST-PC" w:date="2020-10-05T20:18:00Z" w:initials="P">
    <w:p w14:paraId="64884C97" w14:textId="77777777" w:rsidR="00C1057D" w:rsidRPr="00126505" w:rsidRDefault="00C1057D" w:rsidP="00BA02B1">
      <w:pPr>
        <w:pStyle w:val="CommentText"/>
        <w:rPr>
          <w:rFonts w:eastAsia="Phetsarath OT"/>
          <w:lang w:bidi="lo-LA"/>
        </w:rPr>
      </w:pPr>
      <w:r>
        <w:rPr>
          <w:rStyle w:val="CommentReference"/>
        </w:rPr>
        <w:annotationRef/>
      </w:r>
      <w:r>
        <w:rPr>
          <w:rStyle w:val="CommentReference"/>
        </w:rPr>
        <w:annotationRef/>
      </w:r>
      <w:r>
        <w:rPr>
          <w:rFonts w:ascii="Phetsarath OT" w:eastAsia="Phetsarath OT" w:hAnsi="Phetsarath OT" w:cs="Phetsarath OT"/>
          <w:lang w:bidi="lo-LA"/>
        </w:rPr>
        <w:t xml:space="preserve"> </w:t>
      </w:r>
      <w:r w:rsidRPr="00126505">
        <w:rPr>
          <w:rFonts w:eastAsia="Phetsarath OT"/>
          <w:lang w:bidi="lo-LA"/>
        </w:rPr>
        <w:t xml:space="preserve">Please </w:t>
      </w:r>
      <w:proofErr w:type="spellStart"/>
      <w:r w:rsidRPr="00126505">
        <w:rPr>
          <w:rFonts w:eastAsia="Phetsarath OT"/>
          <w:lang w:bidi="lo-LA"/>
        </w:rPr>
        <w:t>refered</w:t>
      </w:r>
      <w:proofErr w:type="spellEnd"/>
      <w:r w:rsidRPr="00126505">
        <w:rPr>
          <w:rFonts w:eastAsia="Phetsarath OT"/>
          <w:lang w:bidi="lo-LA"/>
        </w:rPr>
        <w:t xml:space="preserve"> to </w:t>
      </w:r>
      <w:r>
        <w:rPr>
          <w:rFonts w:eastAsia="Phetsarath OT"/>
          <w:lang w:val="en-US" w:bidi="lo-LA"/>
        </w:rPr>
        <w:t>par 206 of First draft TC annex</w:t>
      </w:r>
      <w:r w:rsidRPr="00126505">
        <w:rPr>
          <w:rFonts w:eastAsia="Phetsarath OT"/>
          <w:cs/>
          <w:lang w:val="en-US" w:bidi="lo-LA"/>
        </w:rPr>
        <w:t>.</w:t>
      </w:r>
    </w:p>
  </w:comment>
  <w:comment w:id="297" w:author="PST-PC" w:date="2020-10-05T20:18:00Z" w:initials="P">
    <w:p w14:paraId="5BEF235B" w14:textId="77777777" w:rsidR="00C1057D" w:rsidRPr="00126505" w:rsidRDefault="00C1057D" w:rsidP="00BA02B1">
      <w:pPr>
        <w:pStyle w:val="CommentText"/>
        <w:rPr>
          <w:rFonts w:ascii="Phetsarath OT" w:eastAsia="Phetsarath OT" w:hAnsi="Phetsarath OT" w:cs="Phetsarath OT"/>
          <w:lang w:val="en-US" w:bidi="lo-LA"/>
        </w:rPr>
      </w:pPr>
      <w:r>
        <w:rPr>
          <w:rStyle w:val="CommentReference"/>
        </w:rPr>
        <w:annotationRef/>
      </w:r>
      <w:r w:rsidRPr="000F4050">
        <w:rPr>
          <w:rFonts w:eastAsia="Phetsarath OT"/>
          <w:lang w:bidi="lo-LA"/>
        </w:rPr>
        <w:t>Based on existing international cooperation mechanism on information exchange</w:t>
      </w:r>
      <w:r>
        <w:rPr>
          <w:rFonts w:eastAsia="Phetsarath OT"/>
          <w:lang w:bidi="lo-LA"/>
        </w:rPr>
        <w:t xml:space="preserve"> with </w:t>
      </w:r>
      <w:proofErr w:type="spellStart"/>
      <w:r>
        <w:rPr>
          <w:rFonts w:eastAsia="Phetsarath OT"/>
          <w:lang w:bidi="lo-LA"/>
        </w:rPr>
        <w:t>foriegn</w:t>
      </w:r>
      <w:proofErr w:type="spellEnd"/>
      <w:r>
        <w:rPr>
          <w:rFonts w:eastAsia="Phetsarath OT"/>
          <w:lang w:bidi="lo-LA"/>
        </w:rPr>
        <w:t xml:space="preserve"> </w:t>
      </w:r>
      <w:proofErr w:type="spellStart"/>
      <w:r>
        <w:rPr>
          <w:rFonts w:eastAsia="Phetsarath OT"/>
          <w:lang w:bidi="lo-LA"/>
        </w:rPr>
        <w:t>couterpart</w:t>
      </w:r>
      <w:proofErr w:type="spellEnd"/>
      <w:r w:rsidRPr="000F4050">
        <w:rPr>
          <w:rFonts w:eastAsia="Phetsarath OT"/>
          <w:lang w:bidi="lo-LA"/>
        </w:rPr>
        <w:t xml:space="preserve">, in the case </w:t>
      </w:r>
      <w:r>
        <w:rPr>
          <w:rFonts w:eastAsia="Phetsarath OT"/>
          <w:lang w:bidi="lo-LA"/>
        </w:rPr>
        <w:t xml:space="preserve">where Lao PDR received a </w:t>
      </w:r>
      <w:r w:rsidRPr="000F4050">
        <w:rPr>
          <w:rFonts w:eastAsia="Phetsarath OT"/>
          <w:lang w:bidi="lo-LA"/>
        </w:rPr>
        <w:t xml:space="preserve">request </w:t>
      </w:r>
      <w:r>
        <w:rPr>
          <w:rFonts w:eastAsia="Phetsarath OT"/>
          <w:lang w:bidi="lo-LA"/>
        </w:rPr>
        <w:t>related to</w:t>
      </w:r>
      <w:r w:rsidRPr="000F4050">
        <w:rPr>
          <w:rFonts w:eastAsia="Phetsarath OT"/>
          <w:lang w:bidi="lo-LA"/>
        </w:rPr>
        <w:t xml:space="preserve"> VASPs </w:t>
      </w:r>
      <w:r>
        <w:rPr>
          <w:rFonts w:eastAsia="Phetsarath OT"/>
          <w:lang w:bidi="lo-LA"/>
        </w:rPr>
        <w:t xml:space="preserve">and if such information is available then it will be provided accordingly.  </w:t>
      </w:r>
    </w:p>
  </w:comment>
  <w:comment w:id="298" w:author="Dell" w:date="2021-01-27T10:09:00Z" w:initials="D">
    <w:p w14:paraId="21305D86" w14:textId="7A6DE5DE" w:rsidR="00C1057D" w:rsidRPr="00EE66BF" w:rsidRDefault="00C1057D">
      <w:pPr>
        <w:pStyle w:val="CommentText"/>
        <w:rPr>
          <w:rFonts w:cs="DokChampa"/>
          <w:lang w:bidi="lo-LA"/>
        </w:rPr>
      </w:pPr>
      <w:r>
        <w:rPr>
          <w:rStyle w:val="CommentReference"/>
        </w:rPr>
        <w:annotationRef/>
      </w:r>
      <w:r>
        <w:t xml:space="preserve">The Lao PDR reaffirmed that if we have information on </w:t>
      </w:r>
      <w:r w:rsidRPr="00EE66BF">
        <w:t>VASPs and V</w:t>
      </w:r>
      <w:r>
        <w:t>A</w:t>
      </w:r>
      <w:r w:rsidRPr="00EE66BF">
        <w:t>s</w:t>
      </w:r>
      <w:r>
        <w:t xml:space="preserve"> then we will share with international </w:t>
      </w:r>
      <w:proofErr w:type="spellStart"/>
      <w:r>
        <w:t>courterpart</w:t>
      </w:r>
      <w:proofErr w:type="spellEnd"/>
      <w:r>
        <w:t xml:space="preserve"> as request. </w:t>
      </w:r>
    </w:p>
  </w:comment>
  <w:comment w:id="299" w:author="PST-PC" w:date="2020-10-05T20:18:00Z" w:initials="P">
    <w:p w14:paraId="002C467C" w14:textId="77777777" w:rsidR="00C1057D" w:rsidRDefault="00C1057D" w:rsidP="00BA02B1">
      <w:pPr>
        <w:pStyle w:val="CommentText"/>
        <w:rPr>
          <w:rFonts w:eastAsia="Phetsarath OT"/>
          <w:lang w:bidi="lo-LA"/>
        </w:rPr>
      </w:pPr>
      <w:r>
        <w:rPr>
          <w:rStyle w:val="CommentReference"/>
        </w:rPr>
        <w:annotationRef/>
      </w:r>
      <w:r>
        <w:rPr>
          <w:rStyle w:val="CommentReference"/>
        </w:rPr>
        <w:annotationRef/>
      </w:r>
      <w:r w:rsidRPr="009F41E0">
        <w:rPr>
          <w:rFonts w:eastAsia="Phetsarath OT"/>
          <w:lang w:bidi="lo-LA"/>
        </w:rPr>
        <w:t xml:space="preserve">The government of Lao PDR issued Notice on prohibition of </w:t>
      </w:r>
      <w:r>
        <w:rPr>
          <w:rFonts w:eastAsia="Phetsarath OT"/>
          <w:lang w:bidi="lo-LA"/>
        </w:rPr>
        <w:t xml:space="preserve">all type of </w:t>
      </w:r>
      <w:r w:rsidRPr="009F41E0">
        <w:rPr>
          <w:rFonts w:eastAsia="Phetsarath OT"/>
          <w:lang w:bidi="lo-LA"/>
        </w:rPr>
        <w:t xml:space="preserve">VASPs as well as designated committee to </w:t>
      </w:r>
      <w:r>
        <w:rPr>
          <w:rFonts w:eastAsia="Phetsarath OT"/>
          <w:lang w:bidi="lo-LA"/>
        </w:rPr>
        <w:t>develop a</w:t>
      </w:r>
      <w:r w:rsidRPr="009F41E0">
        <w:rPr>
          <w:rFonts w:eastAsia="Phetsarath OT"/>
          <w:lang w:bidi="lo-LA"/>
        </w:rPr>
        <w:t xml:space="preserve"> long-term plan in order to put in place specific </w:t>
      </w:r>
      <w:r>
        <w:rPr>
          <w:rFonts w:eastAsia="Phetsarath OT"/>
          <w:lang w:bidi="lo-LA"/>
        </w:rPr>
        <w:t xml:space="preserve">VASPs </w:t>
      </w:r>
      <w:r w:rsidRPr="009F41E0">
        <w:rPr>
          <w:rFonts w:eastAsia="Phetsarath OT"/>
          <w:lang w:bidi="lo-LA"/>
        </w:rPr>
        <w:t xml:space="preserve">supervisory regulation. </w:t>
      </w:r>
    </w:p>
    <w:p w14:paraId="3D98B027" w14:textId="77777777" w:rsidR="00C1057D" w:rsidRDefault="00C1057D" w:rsidP="00BA02B1">
      <w:pPr>
        <w:pStyle w:val="CommentText"/>
        <w:rPr>
          <w:rFonts w:eastAsia="Phetsarath OT"/>
          <w:lang w:bidi="lo-LA"/>
        </w:rPr>
      </w:pPr>
    </w:p>
    <w:p w14:paraId="25AAAF59" w14:textId="77777777" w:rsidR="00C1057D" w:rsidRPr="00D9519B" w:rsidRDefault="00C1057D" w:rsidP="00BA02B1">
      <w:pPr>
        <w:pStyle w:val="CommentText"/>
        <w:rPr>
          <w:rFonts w:eastAsia="Phetsarath OT"/>
          <w:cs/>
          <w:lang w:bidi="lo-LA"/>
        </w:rPr>
      </w:pPr>
      <w:r>
        <w:rPr>
          <w:rFonts w:eastAsia="Phetsarath OT"/>
          <w:lang w:bidi="lo-LA"/>
        </w:rPr>
        <w:t xml:space="preserve">In addition, all REs </w:t>
      </w:r>
      <w:proofErr w:type="gramStart"/>
      <w:r>
        <w:rPr>
          <w:rFonts w:eastAsia="Phetsarath OT"/>
          <w:lang w:bidi="lo-LA"/>
        </w:rPr>
        <w:t>are</w:t>
      </w:r>
      <w:proofErr w:type="gramEnd"/>
      <w:r>
        <w:rPr>
          <w:rFonts w:eastAsia="Phetsarath OT"/>
          <w:lang w:bidi="lo-LA"/>
        </w:rPr>
        <w:t xml:space="preserve"> </w:t>
      </w:r>
      <w:proofErr w:type="spellStart"/>
      <w:r>
        <w:rPr>
          <w:rFonts w:eastAsia="Phetsarath OT"/>
          <w:lang w:bidi="lo-LA"/>
        </w:rPr>
        <w:t>rquired</w:t>
      </w:r>
      <w:proofErr w:type="spellEnd"/>
      <w:r>
        <w:rPr>
          <w:rFonts w:eastAsia="Phetsarath OT"/>
          <w:lang w:bidi="lo-LA"/>
        </w:rPr>
        <w:t xml:space="preserve"> to assess and perform their risk assessment with regard to new technologies. </w:t>
      </w:r>
    </w:p>
    <w:p w14:paraId="2015AFC4" w14:textId="77777777" w:rsidR="00C1057D" w:rsidRDefault="00C1057D" w:rsidP="00BA02B1">
      <w:pPr>
        <w:pStyle w:val="CommentText"/>
      </w:pPr>
    </w:p>
  </w:comment>
  <w:comment w:id="305" w:author="PST-PC" w:date="2020-10-05T20:18:00Z" w:initials="P">
    <w:p w14:paraId="7AB40D85" w14:textId="77777777" w:rsidR="00C1057D" w:rsidRDefault="00C1057D" w:rsidP="007E2D02">
      <w:pPr>
        <w:pStyle w:val="CommentText"/>
        <w:rPr>
          <w:rFonts w:eastAsia="Phetsarath OT"/>
          <w:lang w:bidi="lo-LA"/>
        </w:rPr>
      </w:pPr>
      <w:r>
        <w:rPr>
          <w:rStyle w:val="CommentReference"/>
        </w:rPr>
        <w:annotationRef/>
      </w:r>
      <w:r>
        <w:rPr>
          <w:rFonts w:eastAsia="Phetsarath OT"/>
          <w:lang w:bidi="lo-LA"/>
        </w:rPr>
        <w:t xml:space="preserve">There was an issue on translation </w:t>
      </w:r>
      <w:proofErr w:type="gramStart"/>
      <w:r>
        <w:rPr>
          <w:rFonts w:eastAsia="Phetsarath OT"/>
          <w:lang w:bidi="lo-LA"/>
        </w:rPr>
        <w:t xml:space="preserve">since </w:t>
      </w:r>
      <w:r w:rsidRPr="006F2855">
        <w:rPr>
          <w:rFonts w:eastAsia="Phetsarath OT"/>
          <w:lang w:bidi="lo-LA"/>
        </w:rPr>
        <w:t xml:space="preserve"> article</w:t>
      </w:r>
      <w:proofErr w:type="gramEnd"/>
      <w:r w:rsidRPr="006F2855">
        <w:rPr>
          <w:rFonts w:eastAsia="Phetsarath OT"/>
          <w:lang w:bidi="lo-LA"/>
        </w:rPr>
        <w:t xml:space="preserve"> 5 of the </w:t>
      </w:r>
      <w:r w:rsidRPr="00774754">
        <w:rPr>
          <w:rFonts w:eastAsia="Phetsarath OT"/>
          <w:lang w:bidi="lo-LA"/>
        </w:rPr>
        <w:t>Decision on the Reporting of Wire Transfers in exc</w:t>
      </w:r>
      <w:r>
        <w:rPr>
          <w:rFonts w:eastAsia="Phetsarath OT"/>
          <w:lang w:bidi="lo-LA"/>
        </w:rPr>
        <w:t>eeding the specified limit No</w:t>
      </w:r>
      <w:r w:rsidRPr="00774754">
        <w:rPr>
          <w:rFonts w:eastAsia="Phetsarath OT"/>
          <w:lang w:bidi="lo-LA"/>
        </w:rPr>
        <w:t>963</w:t>
      </w:r>
      <w:r>
        <w:rPr>
          <w:rFonts w:eastAsia="Phetsarath OT"/>
          <w:lang w:bidi="lo-LA"/>
        </w:rPr>
        <w:t>/</w:t>
      </w:r>
      <w:r w:rsidRPr="00774754">
        <w:rPr>
          <w:rFonts w:eastAsia="Phetsarath OT"/>
          <w:lang w:bidi="lo-LA"/>
        </w:rPr>
        <w:t xml:space="preserve">BOL dated 27 November 2015 </w:t>
      </w:r>
      <w:r w:rsidRPr="006F2855">
        <w:rPr>
          <w:rFonts w:eastAsia="Phetsarath OT"/>
          <w:lang w:bidi="lo-LA"/>
        </w:rPr>
        <w:t>(Lao version) had included comprehensive information on wire transfer</w:t>
      </w:r>
      <w:r>
        <w:rPr>
          <w:rFonts w:eastAsia="Phetsarath OT"/>
          <w:lang w:bidi="lo-LA"/>
        </w:rPr>
        <w:t xml:space="preserve"> which is consistent with requirement set by FATF while English version it missed the term </w:t>
      </w:r>
      <w:r w:rsidRPr="00155317">
        <w:rPr>
          <w:rFonts w:eastAsia="Phetsarath OT"/>
          <w:lang w:bidi="lo-LA"/>
        </w:rPr>
        <w:t>“</w:t>
      </w:r>
      <w:r w:rsidRPr="00155317">
        <w:t>purpose of the transferor</w:t>
      </w:r>
      <w:r w:rsidRPr="00155317">
        <w:rPr>
          <w:rFonts w:eastAsia="Phetsarath OT"/>
          <w:lang w:bidi="lo-LA"/>
        </w:rPr>
        <w:t>, amount and type of currency”</w:t>
      </w:r>
      <w:r>
        <w:rPr>
          <w:rFonts w:eastAsia="Phetsarath OT"/>
          <w:lang w:bidi="lo-LA"/>
        </w:rPr>
        <w:t xml:space="preserve"> . Details can be </w:t>
      </w:r>
      <w:proofErr w:type="spellStart"/>
      <w:r>
        <w:rPr>
          <w:rFonts w:eastAsia="Phetsarath OT"/>
          <w:lang w:bidi="lo-LA"/>
        </w:rPr>
        <w:t>refered</w:t>
      </w:r>
      <w:proofErr w:type="spellEnd"/>
      <w:r>
        <w:rPr>
          <w:rFonts w:eastAsia="Phetsarath OT"/>
          <w:lang w:bidi="lo-LA"/>
        </w:rPr>
        <w:t xml:space="preserve"> to updated version attached herewith. </w:t>
      </w:r>
      <w:r w:rsidRPr="006F77EB">
        <w:rPr>
          <w:rFonts w:eastAsia="Phetsarath OT"/>
          <w:highlight w:val="yellow"/>
          <w:lang w:bidi="lo-LA"/>
        </w:rPr>
        <w:t>(anne</w:t>
      </w:r>
      <w:r>
        <w:rPr>
          <w:rFonts w:eastAsia="Phetsarath OT"/>
          <w:highlight w:val="yellow"/>
          <w:lang w:bidi="lo-LA"/>
        </w:rPr>
        <w:t>x 36</w:t>
      </w:r>
      <w:r w:rsidRPr="006F77EB">
        <w:rPr>
          <w:rFonts w:eastAsia="Phetsarath OT"/>
          <w:highlight w:val="yellow"/>
          <w:lang w:bidi="lo-LA"/>
        </w:rPr>
        <w:t>)</w:t>
      </w:r>
    </w:p>
    <w:p w14:paraId="6877AE2F" w14:textId="77777777" w:rsidR="00C1057D" w:rsidRDefault="00C1057D" w:rsidP="007E2D02">
      <w:pPr>
        <w:pStyle w:val="CommentText"/>
      </w:pPr>
    </w:p>
  </w:comment>
  <w:comment w:id="306" w:author="Subhani Keerthiratne" w:date="2020-10-19T03:36:00Z" w:initials="SK">
    <w:p w14:paraId="52623F7A" w14:textId="77777777" w:rsidR="00C1057D" w:rsidRDefault="00C1057D" w:rsidP="007E2D02">
      <w:pPr>
        <w:pStyle w:val="CommentText"/>
      </w:pPr>
      <w:r>
        <w:rPr>
          <w:rStyle w:val="CommentReference"/>
        </w:rPr>
        <w:annotationRef/>
      </w:r>
      <w:r>
        <w:t>Article 5 of the Annex 36 was considered. Requirement on accuracy/verification is missing.</w:t>
      </w:r>
    </w:p>
  </w:comment>
  <w:comment w:id="307" w:author="Dell" w:date="2021-01-27T10:47:00Z" w:initials="D">
    <w:p w14:paraId="296B5EF9" w14:textId="6C93DE6C" w:rsidR="00C1057D" w:rsidRDefault="00C1057D" w:rsidP="00AD33E5">
      <w:pPr>
        <w:pStyle w:val="CommentText"/>
      </w:pPr>
      <w:r>
        <w:rPr>
          <w:rStyle w:val="CommentReference"/>
        </w:rPr>
        <w:annotationRef/>
      </w:r>
      <w:r>
        <w:t xml:space="preserve">The meaning of “adequate” defined in the Article 5 of Agreement on Wire Transfer in exceeding the threshold (1st Annex 36), in practice, it covers both accuracy of information and verification quality done by financial institution, further detail indicated in Criterion 1, VII of On-site Manual for FIs on AML/CFT, dated 08 August 2018, as detailed in TC Rec 18.1 </w:t>
      </w:r>
    </w:p>
    <w:p w14:paraId="17274FA0" w14:textId="77777777" w:rsidR="00C1057D" w:rsidRDefault="00C1057D" w:rsidP="00AD33E5">
      <w:pPr>
        <w:pStyle w:val="CommentText"/>
      </w:pPr>
      <w:r>
        <w:t>VII. Inspection in details:</w:t>
      </w:r>
    </w:p>
    <w:p w14:paraId="5A266672" w14:textId="77777777" w:rsidR="00C1057D" w:rsidRDefault="00C1057D" w:rsidP="00AD33E5">
      <w:pPr>
        <w:pStyle w:val="CommentText"/>
      </w:pPr>
      <w:r>
        <w:t xml:space="preserve">Supervisor must ensure that the REs has implemented its rights and obligations in accordance with the Law on AML/CFT as below: </w:t>
      </w:r>
    </w:p>
    <w:p w14:paraId="0E34FB88" w14:textId="77777777" w:rsidR="00C1057D" w:rsidRDefault="00C1057D" w:rsidP="00AD33E5">
      <w:pPr>
        <w:pStyle w:val="CommentText"/>
      </w:pPr>
      <w:r>
        <w:t>1. Inspection of FIs’ Implementation Plan on AML/CFT:</w:t>
      </w:r>
    </w:p>
    <w:p w14:paraId="44E1DE51" w14:textId="21A25B43" w:rsidR="00C1057D" w:rsidRDefault="00C1057D" w:rsidP="00AD33E5">
      <w:pPr>
        <w:pStyle w:val="CommentText"/>
      </w:pPr>
      <w:r>
        <w:t>Supervisor must inspect whether FI’s internal policy implementation and operational procedures on AML/CFT is at adequate, complete and in consistent with the Law on AML/CFT and related regulations.</w:t>
      </w:r>
    </w:p>
  </w:comment>
  <w:comment w:id="308" w:author="PST-PC" w:date="2020-10-05T20:18:00Z" w:initials="P">
    <w:p w14:paraId="1E2A1592" w14:textId="77777777" w:rsidR="00C1057D" w:rsidRDefault="00C1057D" w:rsidP="007E2D02">
      <w:pPr>
        <w:pStyle w:val="CommentText"/>
        <w:rPr>
          <w:rFonts w:eastAsia="Phetsarath OT"/>
          <w:lang w:bidi="lo-LA"/>
        </w:rPr>
      </w:pPr>
      <w:r>
        <w:rPr>
          <w:rStyle w:val="CommentReference"/>
        </w:rPr>
        <w:annotationRef/>
      </w:r>
      <w:r w:rsidRPr="00155317">
        <w:rPr>
          <w:rFonts w:eastAsia="Phetsarath OT"/>
          <w:lang w:bidi="lo-LA"/>
        </w:rPr>
        <w:t xml:space="preserve">In </w:t>
      </w:r>
      <w:proofErr w:type="spellStart"/>
      <w:r w:rsidRPr="00155317">
        <w:rPr>
          <w:rFonts w:eastAsia="Phetsarath OT"/>
          <w:lang w:bidi="lo-LA"/>
        </w:rPr>
        <w:t>aricle</w:t>
      </w:r>
      <w:proofErr w:type="spellEnd"/>
      <w:r w:rsidRPr="00155317">
        <w:rPr>
          <w:rFonts w:eastAsia="Phetsarath OT"/>
          <w:lang w:bidi="lo-LA"/>
        </w:rPr>
        <w:t xml:space="preserve"> 6 par 2 of </w:t>
      </w:r>
      <w:r w:rsidRPr="00774754">
        <w:rPr>
          <w:rFonts w:eastAsia="Phetsarath OT"/>
          <w:lang w:bidi="lo-LA"/>
        </w:rPr>
        <w:t>Decision on the Reporting of Wire Transfers in exc</w:t>
      </w:r>
      <w:r>
        <w:rPr>
          <w:rFonts w:eastAsia="Phetsarath OT"/>
          <w:lang w:bidi="lo-LA"/>
        </w:rPr>
        <w:t>eeding the specified limit No</w:t>
      </w:r>
      <w:r w:rsidRPr="00774754">
        <w:rPr>
          <w:rFonts w:eastAsia="Phetsarath OT"/>
          <w:lang w:bidi="lo-LA"/>
        </w:rPr>
        <w:t>963</w:t>
      </w:r>
      <w:r>
        <w:rPr>
          <w:rFonts w:eastAsia="Phetsarath OT"/>
          <w:lang w:bidi="lo-LA"/>
        </w:rPr>
        <w:t>/</w:t>
      </w:r>
      <w:r w:rsidRPr="00774754">
        <w:rPr>
          <w:rFonts w:eastAsia="Phetsarath OT"/>
          <w:lang w:bidi="lo-LA"/>
        </w:rPr>
        <w:t xml:space="preserve">BOL dated 27 November 2015 </w:t>
      </w:r>
      <w:r w:rsidRPr="00155317">
        <w:rPr>
          <w:rFonts w:eastAsia="Phetsarath OT"/>
          <w:lang w:bidi="lo-LA"/>
        </w:rPr>
        <w:t>required originator institution must ensure in formation had included name of transferor, name of beneficiary, account number and reference number of both sides while conducting transaction which not exceeded threshold</w:t>
      </w:r>
      <w:r>
        <w:rPr>
          <w:rFonts w:eastAsia="Phetsarath OT"/>
          <w:lang w:bidi="lo-LA"/>
        </w:rPr>
        <w:t xml:space="preserve"> (detail can be seen in TC. Rec. 16.3)</w:t>
      </w:r>
      <w:r w:rsidRPr="00155317">
        <w:rPr>
          <w:rFonts w:eastAsia="Phetsarath OT"/>
          <w:lang w:bidi="lo-LA"/>
        </w:rPr>
        <w:t xml:space="preserve"> and article 9 of the same Decision that required FIs shall keep all transfer information</w:t>
      </w:r>
      <w:r>
        <w:rPr>
          <w:rFonts w:eastAsia="Phetsarath OT"/>
          <w:lang w:bidi="lo-LA"/>
        </w:rPr>
        <w:t xml:space="preserve"> (detail can be seen in TC. Rec. 16.6)</w:t>
      </w:r>
      <w:r w:rsidRPr="00155317">
        <w:rPr>
          <w:rFonts w:eastAsia="Phetsarath OT"/>
          <w:lang w:bidi="lo-LA"/>
        </w:rPr>
        <w:t xml:space="preserve">. </w:t>
      </w:r>
      <w:r>
        <w:rPr>
          <w:rFonts w:eastAsia="Phetsarath OT"/>
          <w:lang w:bidi="lo-LA"/>
        </w:rPr>
        <w:t xml:space="preserve">(Updated version attached herewith </w:t>
      </w:r>
      <w:r w:rsidRPr="006F77EB">
        <w:rPr>
          <w:rFonts w:eastAsia="Phetsarath OT"/>
          <w:highlight w:val="yellow"/>
          <w:lang w:bidi="lo-LA"/>
        </w:rPr>
        <w:t>anne</w:t>
      </w:r>
      <w:r>
        <w:rPr>
          <w:rFonts w:eastAsia="Phetsarath OT"/>
          <w:highlight w:val="yellow"/>
          <w:lang w:bidi="lo-LA"/>
        </w:rPr>
        <w:t>x 36</w:t>
      </w:r>
      <w:r w:rsidRPr="006F77EB">
        <w:rPr>
          <w:rFonts w:eastAsia="Phetsarath OT"/>
          <w:highlight w:val="yellow"/>
          <w:lang w:bidi="lo-LA"/>
        </w:rPr>
        <w:t>)</w:t>
      </w:r>
    </w:p>
    <w:p w14:paraId="4F8A4B3E" w14:textId="77777777" w:rsidR="00C1057D" w:rsidRDefault="00C1057D" w:rsidP="007E2D02">
      <w:pPr>
        <w:pStyle w:val="CommentText"/>
        <w:spacing w:line="276" w:lineRule="auto"/>
      </w:pPr>
    </w:p>
  </w:comment>
  <w:comment w:id="309" w:author="Dell" w:date="2021-01-27T11:40:00Z" w:initials="D">
    <w:p w14:paraId="032DD855" w14:textId="6C9F65FB" w:rsidR="00C1057D" w:rsidRDefault="00C1057D">
      <w:pPr>
        <w:pStyle w:val="CommentText"/>
      </w:pPr>
      <w:r>
        <w:rPr>
          <w:rStyle w:val="CommentReference"/>
        </w:rPr>
        <w:annotationRef/>
      </w:r>
      <w:r w:rsidRPr="008411D4">
        <w:t>All transaction in both internal and foreign including Batch Transfer are required the FIs must collect in details information as defined in the Article 5 of Agreement on Wire transfers (1</w:t>
      </w:r>
      <w:r w:rsidRPr="00E31DCC">
        <w:rPr>
          <w:vertAlign w:val="superscript"/>
        </w:rPr>
        <w:t xml:space="preserve">st </w:t>
      </w:r>
      <w:r w:rsidRPr="008411D4">
        <w:t>Annex 36).</w:t>
      </w:r>
    </w:p>
  </w:comment>
  <w:comment w:id="310" w:author="PST-PC" w:date="2020-10-05T20:18:00Z" w:initials="P">
    <w:p w14:paraId="07757520" w14:textId="77777777" w:rsidR="00C1057D" w:rsidRDefault="00C1057D" w:rsidP="007E2D02">
      <w:pPr>
        <w:pStyle w:val="CommentText"/>
        <w:rPr>
          <w:rFonts w:eastAsia="Phetsarath OT"/>
          <w:lang w:bidi="lo-LA"/>
        </w:rPr>
      </w:pPr>
      <w:r>
        <w:rPr>
          <w:rStyle w:val="CommentReference"/>
        </w:rPr>
        <w:annotationRef/>
      </w:r>
      <w:r>
        <w:rPr>
          <w:rFonts w:eastAsia="Phetsarath OT"/>
          <w:lang w:bidi="lo-LA"/>
        </w:rPr>
        <w:t xml:space="preserve">There was an issue on translation </w:t>
      </w:r>
      <w:proofErr w:type="gramStart"/>
      <w:r>
        <w:rPr>
          <w:rFonts w:eastAsia="Phetsarath OT"/>
          <w:lang w:bidi="lo-LA"/>
        </w:rPr>
        <w:t xml:space="preserve">since </w:t>
      </w:r>
      <w:r w:rsidRPr="006F2855">
        <w:rPr>
          <w:rFonts w:eastAsia="Phetsarath OT"/>
          <w:lang w:bidi="lo-LA"/>
        </w:rPr>
        <w:t xml:space="preserve"> article</w:t>
      </w:r>
      <w:proofErr w:type="gramEnd"/>
      <w:r w:rsidRPr="006F2855">
        <w:rPr>
          <w:rFonts w:eastAsia="Phetsarath OT"/>
          <w:lang w:bidi="lo-LA"/>
        </w:rPr>
        <w:t xml:space="preserve"> 5 of the </w:t>
      </w:r>
      <w:r w:rsidRPr="00774754">
        <w:rPr>
          <w:rFonts w:eastAsia="Phetsarath OT"/>
          <w:lang w:bidi="lo-LA"/>
        </w:rPr>
        <w:t>Decision on the Reporting of Wire Transfers in exc</w:t>
      </w:r>
      <w:r>
        <w:rPr>
          <w:rFonts w:eastAsia="Phetsarath OT"/>
          <w:lang w:bidi="lo-LA"/>
        </w:rPr>
        <w:t>eeding the specified limit No</w:t>
      </w:r>
      <w:r w:rsidRPr="00774754">
        <w:rPr>
          <w:rFonts w:eastAsia="Phetsarath OT"/>
          <w:lang w:bidi="lo-LA"/>
        </w:rPr>
        <w:t>963</w:t>
      </w:r>
      <w:r>
        <w:rPr>
          <w:rFonts w:eastAsia="Phetsarath OT"/>
          <w:lang w:bidi="lo-LA"/>
        </w:rPr>
        <w:t>/</w:t>
      </w:r>
      <w:r w:rsidRPr="00774754">
        <w:rPr>
          <w:rFonts w:eastAsia="Phetsarath OT"/>
          <w:lang w:bidi="lo-LA"/>
        </w:rPr>
        <w:t xml:space="preserve">BOL dated 27 November 2015 </w:t>
      </w:r>
      <w:r w:rsidRPr="006F2855">
        <w:rPr>
          <w:rFonts w:eastAsia="Phetsarath OT"/>
          <w:lang w:bidi="lo-LA"/>
        </w:rPr>
        <w:t>(Lao version) had included comprehensive information on wire transfer</w:t>
      </w:r>
      <w:r>
        <w:rPr>
          <w:rFonts w:eastAsia="Phetsarath OT"/>
          <w:lang w:bidi="lo-LA"/>
        </w:rPr>
        <w:t xml:space="preserve"> which is consistent with requirement set by FATF while English version it missed the term </w:t>
      </w:r>
      <w:r w:rsidRPr="00155317">
        <w:rPr>
          <w:rFonts w:eastAsia="Phetsarath OT"/>
          <w:lang w:bidi="lo-LA"/>
        </w:rPr>
        <w:t>“</w:t>
      </w:r>
      <w:r w:rsidRPr="00155317">
        <w:t>purpose of the transferor</w:t>
      </w:r>
      <w:r w:rsidRPr="00155317">
        <w:rPr>
          <w:rFonts w:eastAsia="Phetsarath OT"/>
          <w:lang w:bidi="lo-LA"/>
        </w:rPr>
        <w:t>, amount and type of currency”</w:t>
      </w:r>
      <w:r>
        <w:rPr>
          <w:rFonts w:eastAsia="Phetsarath OT"/>
          <w:lang w:bidi="lo-LA"/>
        </w:rPr>
        <w:t xml:space="preserve"> . Details can be </w:t>
      </w:r>
      <w:proofErr w:type="spellStart"/>
      <w:r>
        <w:rPr>
          <w:rFonts w:eastAsia="Phetsarath OT"/>
          <w:lang w:bidi="lo-LA"/>
        </w:rPr>
        <w:t>refered</w:t>
      </w:r>
      <w:proofErr w:type="spellEnd"/>
      <w:r>
        <w:rPr>
          <w:rFonts w:eastAsia="Phetsarath OT"/>
          <w:lang w:bidi="lo-LA"/>
        </w:rPr>
        <w:t xml:space="preserve"> to updated version attached herewith. </w:t>
      </w:r>
      <w:r w:rsidRPr="006F77EB">
        <w:rPr>
          <w:rFonts w:eastAsia="Phetsarath OT"/>
          <w:highlight w:val="yellow"/>
          <w:lang w:bidi="lo-LA"/>
        </w:rPr>
        <w:t>(anne</w:t>
      </w:r>
      <w:r>
        <w:rPr>
          <w:rFonts w:eastAsia="Phetsarath OT"/>
          <w:highlight w:val="yellow"/>
          <w:lang w:bidi="lo-LA"/>
        </w:rPr>
        <w:t>x 36</w:t>
      </w:r>
      <w:r w:rsidRPr="006F77EB">
        <w:rPr>
          <w:rFonts w:eastAsia="Phetsarath OT"/>
          <w:highlight w:val="yellow"/>
          <w:lang w:bidi="lo-LA"/>
        </w:rPr>
        <w:t>)</w:t>
      </w:r>
    </w:p>
    <w:p w14:paraId="401AF9CF" w14:textId="77777777" w:rsidR="00C1057D" w:rsidRDefault="00C1057D" w:rsidP="007E2D02">
      <w:pPr>
        <w:pStyle w:val="CommentText"/>
        <w:rPr>
          <w:lang w:bidi="lo-LA"/>
        </w:rPr>
      </w:pPr>
    </w:p>
  </w:comment>
  <w:comment w:id="311" w:author="PST-PC" w:date="2020-10-05T20:18:00Z" w:initials="P">
    <w:p w14:paraId="65EE41FB" w14:textId="77777777" w:rsidR="00C1057D" w:rsidRPr="00092E8B" w:rsidRDefault="00C1057D" w:rsidP="007E2D02">
      <w:pPr>
        <w:pStyle w:val="CommentText"/>
        <w:rPr>
          <w:rFonts w:eastAsia="Phetsarath OT"/>
          <w:lang w:val="en-US" w:bidi="lo-LA"/>
        </w:rPr>
      </w:pPr>
      <w:r>
        <w:rPr>
          <w:rStyle w:val="CommentReference"/>
        </w:rPr>
        <w:annotationRef/>
      </w:r>
      <w:r>
        <w:rPr>
          <w:rStyle w:val="CommentReference"/>
        </w:rPr>
        <w:annotationRef/>
      </w:r>
      <w:r w:rsidRPr="00092E8B">
        <w:rPr>
          <w:rFonts w:eastAsia="Phetsarath OT"/>
          <w:lang w:val="en-US" w:bidi="lo-LA"/>
        </w:rPr>
        <w:t>Plea</w:t>
      </w:r>
      <w:r>
        <w:rPr>
          <w:rFonts w:eastAsia="Phetsarath OT"/>
          <w:lang w:val="en-US" w:bidi="lo-LA"/>
        </w:rPr>
        <w:t>se refer to par 213 of this TC First D</w:t>
      </w:r>
      <w:r w:rsidRPr="00092E8B">
        <w:rPr>
          <w:rFonts w:eastAsia="Phetsarath OT"/>
          <w:lang w:val="en-US" w:bidi="lo-LA"/>
        </w:rPr>
        <w:t>raft</w:t>
      </w:r>
      <w:r>
        <w:rPr>
          <w:rFonts w:eastAsia="Phetsarath OT"/>
          <w:lang w:val="en-US" w:bidi="lo-LA"/>
        </w:rPr>
        <w:t xml:space="preserve"> Annex</w:t>
      </w:r>
      <w:r w:rsidRPr="00092E8B">
        <w:rPr>
          <w:rFonts w:eastAsia="Phetsarath OT"/>
          <w:cs/>
          <w:lang w:val="en-US" w:bidi="lo-LA"/>
        </w:rPr>
        <w:t>.</w:t>
      </w:r>
    </w:p>
  </w:comment>
  <w:comment w:id="312" w:author="PST-PC" w:date="2020-10-05T21:12:00Z" w:initials="P">
    <w:p w14:paraId="0066147A" w14:textId="77777777" w:rsidR="00C1057D" w:rsidRDefault="00C1057D" w:rsidP="007E2D02">
      <w:pPr>
        <w:pStyle w:val="CommentText"/>
        <w:rPr>
          <w:rFonts w:eastAsia="Phetsarath OT"/>
          <w:lang w:bidi="lo-LA"/>
        </w:rPr>
      </w:pPr>
      <w:r>
        <w:rPr>
          <w:rStyle w:val="CommentReference"/>
        </w:rPr>
        <w:annotationRef/>
      </w:r>
      <w:r w:rsidRPr="00155317">
        <w:rPr>
          <w:rFonts w:eastAsia="Phetsarath OT"/>
          <w:lang w:bidi="lo-LA"/>
        </w:rPr>
        <w:t xml:space="preserve">In </w:t>
      </w:r>
      <w:proofErr w:type="spellStart"/>
      <w:r w:rsidRPr="00155317">
        <w:rPr>
          <w:rFonts w:eastAsia="Phetsarath OT"/>
          <w:lang w:bidi="lo-LA"/>
        </w:rPr>
        <w:t>aricle</w:t>
      </w:r>
      <w:proofErr w:type="spellEnd"/>
      <w:r w:rsidRPr="00155317">
        <w:rPr>
          <w:rFonts w:eastAsia="Phetsarath OT"/>
          <w:lang w:bidi="lo-LA"/>
        </w:rPr>
        <w:t xml:space="preserve"> 6 par 2 of </w:t>
      </w:r>
      <w:r w:rsidRPr="00774754">
        <w:rPr>
          <w:rFonts w:eastAsia="Phetsarath OT"/>
          <w:lang w:bidi="lo-LA"/>
        </w:rPr>
        <w:t>Decision on the Reporting of Wire Transfers in exc</w:t>
      </w:r>
      <w:r>
        <w:rPr>
          <w:rFonts w:eastAsia="Phetsarath OT"/>
          <w:lang w:bidi="lo-LA"/>
        </w:rPr>
        <w:t>eeding the specified limit No</w:t>
      </w:r>
      <w:r w:rsidRPr="00774754">
        <w:rPr>
          <w:rFonts w:eastAsia="Phetsarath OT"/>
          <w:lang w:bidi="lo-LA"/>
        </w:rPr>
        <w:t>963</w:t>
      </w:r>
      <w:r>
        <w:rPr>
          <w:rFonts w:eastAsia="Phetsarath OT"/>
          <w:lang w:bidi="lo-LA"/>
        </w:rPr>
        <w:t>/</w:t>
      </w:r>
      <w:r w:rsidRPr="00774754">
        <w:rPr>
          <w:rFonts w:eastAsia="Phetsarath OT"/>
          <w:lang w:bidi="lo-LA"/>
        </w:rPr>
        <w:t xml:space="preserve">BOL dated 27 November 2015 </w:t>
      </w:r>
      <w:r w:rsidRPr="00155317">
        <w:rPr>
          <w:rFonts w:eastAsia="Phetsarath OT"/>
          <w:lang w:bidi="lo-LA"/>
        </w:rPr>
        <w:t>required originator institution must ensure in formation had included name of transferor, name of beneficiary, account number and reference number of both sides while conducting transaction which not exceeded threshold</w:t>
      </w:r>
      <w:r>
        <w:rPr>
          <w:rFonts w:eastAsia="Phetsarath OT"/>
          <w:lang w:bidi="lo-LA"/>
        </w:rPr>
        <w:t xml:space="preserve"> (detail can be seen in TC. Rec. 16.3)</w:t>
      </w:r>
      <w:r w:rsidRPr="00155317">
        <w:rPr>
          <w:rFonts w:eastAsia="Phetsarath OT"/>
          <w:lang w:bidi="lo-LA"/>
        </w:rPr>
        <w:t xml:space="preserve"> and </w:t>
      </w:r>
      <w:r>
        <w:rPr>
          <w:rFonts w:eastAsia="Phetsarath OT"/>
          <w:lang w:bidi="lo-LA"/>
        </w:rPr>
        <w:t>i</w:t>
      </w:r>
      <w:r w:rsidRPr="003E5F28">
        <w:rPr>
          <w:rFonts w:eastAsia="Phetsarath OT"/>
          <w:lang w:bidi="lo-LA"/>
        </w:rPr>
        <w:t>f the suspicious transfer occurring or could not compile all information then such RE will have to apply measure as determined in article 22 of AML/CFT Law</w:t>
      </w:r>
      <w:r>
        <w:rPr>
          <w:rFonts w:eastAsia="Phetsarath OT"/>
          <w:lang w:bidi="lo-LA"/>
        </w:rPr>
        <w:t xml:space="preserve"> </w:t>
      </w:r>
      <w:r w:rsidRPr="003E5F28">
        <w:rPr>
          <w:rFonts w:eastAsia="Phetsarath OT"/>
          <w:lang w:val="en-US" w:bidi="lo-LA"/>
        </w:rPr>
        <w:t>(</w:t>
      </w:r>
      <w:r>
        <w:rPr>
          <w:rFonts w:eastAsia="Phetsarath OT"/>
          <w:lang w:bidi="lo-LA"/>
        </w:rPr>
        <w:t xml:space="preserve">detail can be seen in </w:t>
      </w:r>
      <w:r w:rsidRPr="003E5F28">
        <w:rPr>
          <w:rFonts w:eastAsia="Phetsarath OT"/>
          <w:lang w:val="en-US" w:bidi="lo-LA"/>
        </w:rPr>
        <w:t>TC</w:t>
      </w:r>
      <w:r>
        <w:rPr>
          <w:rFonts w:eastAsia="Phetsarath OT"/>
          <w:lang w:val="en-US" w:bidi="lo-LA"/>
        </w:rPr>
        <w:t>.</w:t>
      </w:r>
      <w:r w:rsidRPr="003E5F28">
        <w:rPr>
          <w:rFonts w:eastAsia="Phetsarath OT"/>
          <w:lang w:val="en-US" w:bidi="lo-LA"/>
        </w:rPr>
        <w:t xml:space="preserve"> R</w:t>
      </w:r>
      <w:r>
        <w:rPr>
          <w:rFonts w:eastAsia="Phetsarath OT"/>
          <w:lang w:val="en-US" w:bidi="lo-LA"/>
        </w:rPr>
        <w:t>ec</w:t>
      </w:r>
      <w:r w:rsidRPr="003E5F28">
        <w:rPr>
          <w:rFonts w:eastAsia="Phetsarath OT"/>
          <w:lang w:val="en-US" w:bidi="lo-LA"/>
        </w:rPr>
        <w:t>.</w:t>
      </w:r>
      <w:r>
        <w:rPr>
          <w:rFonts w:eastAsia="Phetsarath OT"/>
          <w:lang w:val="en-US" w:bidi="lo-LA"/>
        </w:rPr>
        <w:t xml:space="preserve"> </w:t>
      </w:r>
      <w:r w:rsidRPr="003E5F28">
        <w:rPr>
          <w:rFonts w:eastAsia="Phetsarath OT"/>
          <w:lang w:val="en-US" w:bidi="lo-LA"/>
        </w:rPr>
        <w:t>16.4)</w:t>
      </w:r>
      <w:r w:rsidRPr="003E5F28">
        <w:rPr>
          <w:rFonts w:eastAsia="Phetsarath OT"/>
          <w:cs/>
          <w:lang w:bidi="lo-LA"/>
        </w:rPr>
        <w:t xml:space="preserve"> </w:t>
      </w:r>
      <w:r w:rsidRPr="003E5F28">
        <w:rPr>
          <w:rFonts w:eastAsia="Phetsarath OT"/>
          <w:lang w:bidi="lo-LA"/>
        </w:rPr>
        <w:t>and article 4 of KYC/CDD.</w:t>
      </w:r>
      <w:r>
        <w:rPr>
          <w:rFonts w:eastAsia="Phetsarath OT"/>
          <w:lang w:bidi="lo-LA"/>
        </w:rPr>
        <w:t xml:space="preserve"> (Updated version attached herewith. </w:t>
      </w:r>
      <w:r w:rsidRPr="006F77EB">
        <w:rPr>
          <w:rFonts w:eastAsia="Phetsarath OT"/>
          <w:highlight w:val="yellow"/>
          <w:lang w:bidi="lo-LA"/>
        </w:rPr>
        <w:t>anne</w:t>
      </w:r>
      <w:r>
        <w:rPr>
          <w:rFonts w:eastAsia="Phetsarath OT"/>
          <w:highlight w:val="yellow"/>
          <w:lang w:bidi="lo-LA"/>
        </w:rPr>
        <w:t>x 36</w:t>
      </w:r>
      <w:r w:rsidRPr="006F77EB">
        <w:rPr>
          <w:rFonts w:eastAsia="Phetsarath OT"/>
          <w:highlight w:val="yellow"/>
          <w:lang w:bidi="lo-LA"/>
        </w:rPr>
        <w:t>)</w:t>
      </w:r>
    </w:p>
    <w:p w14:paraId="672C3B13" w14:textId="77777777" w:rsidR="00C1057D" w:rsidRPr="00685C63" w:rsidRDefault="00C1057D" w:rsidP="007E2D02">
      <w:pPr>
        <w:pStyle w:val="CommentText"/>
        <w:rPr>
          <w:rFonts w:eastAsia="Phetsarath OT"/>
          <w:highlight w:val="yellow"/>
          <w:lang w:bidi="lo-LA"/>
        </w:rPr>
      </w:pPr>
      <w:r w:rsidRPr="003E5F28">
        <w:rPr>
          <w:rFonts w:eastAsia="Phetsarath OT"/>
          <w:lang w:bidi="lo-LA"/>
        </w:rPr>
        <w:t xml:space="preserve">  </w:t>
      </w:r>
    </w:p>
    <w:p w14:paraId="26E32EEF" w14:textId="77777777" w:rsidR="00C1057D" w:rsidRDefault="00C1057D" w:rsidP="007E2D02">
      <w:pPr>
        <w:pStyle w:val="CommentText"/>
        <w:rPr>
          <w:rFonts w:eastAsia="Phetsarath OT"/>
          <w:b/>
          <w:bCs/>
          <w:lang w:val="en-US" w:bidi="lo-LA"/>
        </w:rPr>
      </w:pPr>
      <w:r w:rsidRPr="00A72D14">
        <w:rPr>
          <w:rFonts w:eastAsia="Phetsarath OT"/>
          <w:b/>
          <w:bCs/>
          <w:lang w:val="en-US" w:bidi="lo-LA"/>
        </w:rPr>
        <w:t>Agreement on Know Your Customers and Customer Due Diligence No 01NCC dated 15 January 2016</w:t>
      </w:r>
    </w:p>
    <w:p w14:paraId="748C3F51" w14:textId="77777777" w:rsidR="00C1057D" w:rsidRPr="00A72D14" w:rsidRDefault="00C1057D" w:rsidP="007E2D02">
      <w:pPr>
        <w:pStyle w:val="CommentText"/>
        <w:rPr>
          <w:rFonts w:eastAsia="Phetsarath OT"/>
          <w:b/>
          <w:bCs/>
          <w:lang w:val="en-US" w:bidi="lo-LA"/>
        </w:rPr>
      </w:pPr>
    </w:p>
    <w:p w14:paraId="436604FB" w14:textId="77777777" w:rsidR="00C1057D" w:rsidRPr="00A72D14" w:rsidRDefault="00C1057D" w:rsidP="007E2D02">
      <w:pPr>
        <w:pStyle w:val="CommentText"/>
        <w:spacing w:line="276" w:lineRule="auto"/>
        <w:rPr>
          <w:b/>
          <w:bCs/>
        </w:rPr>
      </w:pPr>
      <w:r>
        <w:rPr>
          <w:b/>
          <w:bCs/>
        </w:rPr>
        <w:t>"</w:t>
      </w:r>
      <w:r w:rsidRPr="00A72D14">
        <w:rPr>
          <w:b/>
          <w:bCs/>
        </w:rPr>
        <w:t xml:space="preserve">Article 4 Customer Due Diligence </w:t>
      </w:r>
    </w:p>
    <w:p w14:paraId="3BD9E315" w14:textId="77777777" w:rsidR="00C1057D" w:rsidRDefault="00C1057D" w:rsidP="007E2D02">
      <w:pPr>
        <w:pStyle w:val="CommentText"/>
        <w:spacing w:line="276" w:lineRule="auto"/>
      </w:pPr>
      <w:r>
        <w:t xml:space="preserve">Customer Due Diligence is the proving of information and evidence or documents related to customers and transactions of customers that Reporting Entities have collected in order to inspect and find out the facts about the customer and the transactions of the customer completely and clearly as specified in Article 11 of this agreement which is associated with the risk level of the client as specified in Articles 20, 23, 24 and 28 of the Law on AML/CFT". </w:t>
      </w:r>
    </w:p>
  </w:comment>
  <w:comment w:id="313" w:author="PST-PC" w:date="2020-10-05T21:12:00Z" w:initials="P">
    <w:p w14:paraId="30E96490" w14:textId="77777777" w:rsidR="00C1057D" w:rsidRPr="005F3CFC" w:rsidRDefault="00C1057D" w:rsidP="007E2D02">
      <w:pPr>
        <w:pStyle w:val="CommentText"/>
        <w:spacing w:line="276" w:lineRule="auto"/>
        <w:rPr>
          <w:rFonts w:ascii="Phetsarath OT" w:eastAsia="Phetsarath OT" w:hAnsi="Phetsarath OT" w:cs="Phetsarath OT"/>
          <w:lang w:val="en-US" w:bidi="lo-LA"/>
        </w:rPr>
      </w:pPr>
      <w:r>
        <w:rPr>
          <w:rStyle w:val="CommentReference"/>
        </w:rPr>
        <w:annotationRef/>
      </w:r>
      <w:r w:rsidRPr="009A1F81">
        <w:rPr>
          <w:rFonts w:eastAsia="Phetsarath OT"/>
          <w:lang w:val="en-US"/>
        </w:rPr>
        <w:t xml:space="preserve">Wire transfer is considered as </w:t>
      </w:r>
      <w:r>
        <w:rPr>
          <w:rFonts w:eastAsia="Phetsarath OT"/>
          <w:lang w:val="en-US"/>
        </w:rPr>
        <w:t xml:space="preserve">one of the </w:t>
      </w:r>
      <w:proofErr w:type="gramStart"/>
      <w:r w:rsidRPr="009A1F81">
        <w:rPr>
          <w:rFonts w:eastAsia="Phetsarath OT"/>
          <w:lang w:val="en-US"/>
        </w:rPr>
        <w:t>service</w:t>
      </w:r>
      <w:proofErr w:type="gramEnd"/>
      <w:r>
        <w:rPr>
          <w:rFonts w:eastAsia="Phetsarath OT"/>
          <w:lang w:val="en-US"/>
        </w:rPr>
        <w:t xml:space="preserve"> </w:t>
      </w:r>
      <w:r w:rsidRPr="009A1F81">
        <w:rPr>
          <w:rFonts w:eastAsia="Phetsarath OT"/>
          <w:lang w:val="en-US" w:bidi="lo-LA"/>
        </w:rPr>
        <w:t>of FI</w:t>
      </w:r>
      <w:r>
        <w:rPr>
          <w:rFonts w:eastAsia="Phetsarath OT"/>
          <w:lang w:val="en-US" w:bidi="lo-LA"/>
        </w:rPr>
        <w:t xml:space="preserve"> to which required to comply with article 23 of the Law on AML/CFT. </w:t>
      </w:r>
      <w:r w:rsidRPr="009A1F81">
        <w:rPr>
          <w:rFonts w:eastAsia="Phetsarath OT"/>
          <w:cs/>
          <w:lang w:val="en-US" w:bidi="lo-LA"/>
        </w:rPr>
        <w:t xml:space="preserve"> </w:t>
      </w:r>
      <w:r>
        <w:rPr>
          <w:rStyle w:val="CommentReference"/>
        </w:rPr>
        <w:annotationRef/>
      </w:r>
    </w:p>
  </w:comment>
  <w:comment w:id="314" w:author="PST-PC" w:date="2020-10-05T21:12:00Z" w:initials="P">
    <w:p w14:paraId="04C3AA2E" w14:textId="77777777" w:rsidR="00C1057D" w:rsidRDefault="00C1057D" w:rsidP="007E2D02">
      <w:pPr>
        <w:pStyle w:val="CommentText"/>
        <w:rPr>
          <w:rFonts w:eastAsia="Phetsarath OT"/>
          <w:lang w:val="en-US" w:bidi="lo-LA"/>
        </w:rPr>
      </w:pPr>
      <w:r>
        <w:rPr>
          <w:rStyle w:val="CommentReference"/>
        </w:rPr>
        <w:annotationRef/>
      </w:r>
      <w:r w:rsidRPr="00EC51CA">
        <w:rPr>
          <w:rFonts w:eastAsia="Phetsarath OT"/>
          <w:lang w:val="en-US" w:bidi="lo-LA"/>
        </w:rPr>
        <w:t>MVTS is categorized as one of REs to which obliged to compl</w:t>
      </w:r>
      <w:r>
        <w:rPr>
          <w:rFonts w:eastAsia="Phetsarath OT"/>
          <w:lang w:val="en-US" w:bidi="lo-LA"/>
        </w:rPr>
        <w:t>y</w:t>
      </w:r>
      <w:r w:rsidRPr="00EC51CA">
        <w:rPr>
          <w:rFonts w:eastAsia="Phetsarath OT"/>
          <w:lang w:val="en-US" w:bidi="lo-LA"/>
        </w:rPr>
        <w:t xml:space="preserve"> with</w:t>
      </w:r>
      <w:r>
        <w:rPr>
          <w:rFonts w:eastAsia="Phetsarath OT"/>
          <w:lang w:val="en-US" w:bidi="lo-LA"/>
        </w:rPr>
        <w:t xml:space="preserve"> article 17 of the </w:t>
      </w:r>
      <w:r w:rsidRPr="00EC51CA">
        <w:rPr>
          <w:rFonts w:eastAsia="Phetsarath OT"/>
          <w:lang w:val="en-US" w:bidi="lo-LA"/>
        </w:rPr>
        <w:t>Decision on the Supervision of Money Value Transfer Service No. 1058/BOL</w:t>
      </w:r>
      <w:r>
        <w:rPr>
          <w:rFonts w:eastAsia="Phetsarath OT"/>
          <w:lang w:val="en-US" w:bidi="lo-LA"/>
        </w:rPr>
        <w:t>,</w:t>
      </w:r>
      <w:r w:rsidRPr="00EC51CA">
        <w:rPr>
          <w:rFonts w:eastAsia="Phetsarath OT"/>
          <w:lang w:val="en-US" w:bidi="lo-LA"/>
        </w:rPr>
        <w:t xml:space="preserve"> date 05 December 2016</w:t>
      </w:r>
      <w:r>
        <w:rPr>
          <w:rFonts w:eastAsia="Phetsarath OT"/>
          <w:lang w:val="en-US" w:bidi="lo-LA"/>
        </w:rPr>
        <w:t xml:space="preserve"> </w:t>
      </w:r>
      <w:r w:rsidRPr="00F82D8D">
        <w:rPr>
          <w:rFonts w:eastAsia="Phetsarath OT"/>
          <w:color w:val="FF0000"/>
          <w:lang w:val="en-US" w:bidi="lo-LA"/>
        </w:rPr>
        <w:t>(details can be seen in</w:t>
      </w:r>
      <w:r w:rsidRPr="00F82D8D">
        <w:rPr>
          <w:rFonts w:eastAsia="Phetsarath OT"/>
          <w:color w:val="FF0000"/>
          <w:cs/>
          <w:lang w:val="en-US" w:bidi="lo-LA"/>
        </w:rPr>
        <w:t xml:space="preserve"> </w:t>
      </w:r>
      <w:r w:rsidRPr="00F82D8D">
        <w:rPr>
          <w:rFonts w:eastAsia="Phetsarath OT"/>
          <w:color w:val="FF0000"/>
          <w:lang w:val="en-US" w:bidi="lo-LA"/>
        </w:rPr>
        <w:t>TC</w:t>
      </w:r>
      <w:r>
        <w:rPr>
          <w:rFonts w:eastAsia="Phetsarath OT"/>
          <w:color w:val="FF0000"/>
          <w:lang w:val="en-US" w:bidi="lo-LA"/>
        </w:rPr>
        <w:t>.</w:t>
      </w:r>
      <w:r w:rsidRPr="00F82D8D">
        <w:rPr>
          <w:rFonts w:eastAsia="Phetsarath OT"/>
          <w:color w:val="FF0000"/>
          <w:lang w:val="en-US" w:bidi="lo-LA"/>
        </w:rPr>
        <w:t xml:space="preserve"> R</w:t>
      </w:r>
      <w:r>
        <w:rPr>
          <w:rFonts w:eastAsia="Phetsarath OT"/>
          <w:color w:val="FF0000"/>
          <w:lang w:val="en-US" w:bidi="lo-LA"/>
        </w:rPr>
        <w:t>ec</w:t>
      </w:r>
      <w:r w:rsidRPr="00F82D8D">
        <w:rPr>
          <w:rFonts w:eastAsia="Phetsarath OT"/>
          <w:color w:val="FF0000"/>
          <w:lang w:val="en-US" w:bidi="lo-LA"/>
        </w:rPr>
        <w:t>.</w:t>
      </w:r>
      <w:r>
        <w:rPr>
          <w:rFonts w:eastAsia="Phetsarath OT"/>
          <w:color w:val="FF0000"/>
          <w:lang w:val="en-US" w:bidi="lo-LA"/>
        </w:rPr>
        <w:t xml:space="preserve"> </w:t>
      </w:r>
      <w:r w:rsidRPr="00F82D8D">
        <w:rPr>
          <w:rFonts w:eastAsia="Phetsarath OT"/>
          <w:color w:val="FF0000"/>
          <w:lang w:val="en-US" w:bidi="lo-LA"/>
        </w:rPr>
        <w:t>16.6)</w:t>
      </w:r>
      <w:r w:rsidRPr="00F82D8D">
        <w:rPr>
          <w:rFonts w:eastAsia="Phetsarath OT"/>
          <w:lang w:val="en-US" w:bidi="lo-LA"/>
        </w:rPr>
        <w:t xml:space="preserve"> </w:t>
      </w:r>
      <w:r>
        <w:rPr>
          <w:rFonts w:eastAsia="Phetsarath OT"/>
          <w:lang w:val="en-US" w:bidi="lo-LA"/>
        </w:rPr>
        <w:t xml:space="preserve">along with the </w:t>
      </w:r>
      <w:r w:rsidRPr="007F6496">
        <w:rPr>
          <w:rFonts w:eastAsia="Phetsarath OT"/>
          <w:lang w:val="en-US" w:bidi="lo-LA"/>
        </w:rPr>
        <w:t xml:space="preserve">Instruction on MVTS Service </w:t>
      </w:r>
      <w:r>
        <w:rPr>
          <w:rFonts w:eastAsia="Phetsarath OT"/>
          <w:lang w:val="en-US" w:bidi="lo-LA"/>
        </w:rPr>
        <w:t xml:space="preserve">Provider Transaction </w:t>
      </w:r>
      <w:proofErr w:type="gramStart"/>
      <w:r>
        <w:rPr>
          <w:rFonts w:eastAsia="Phetsarath OT"/>
          <w:lang w:val="en-US" w:bidi="lo-LA"/>
        </w:rPr>
        <w:t>Report  No.</w:t>
      </w:r>
      <w:proofErr w:type="gramEnd"/>
      <w:r>
        <w:rPr>
          <w:rFonts w:eastAsia="Phetsarath OT"/>
          <w:lang w:val="en-US" w:bidi="lo-LA"/>
        </w:rPr>
        <w:t xml:space="preserve"> </w:t>
      </w:r>
      <w:r w:rsidRPr="007F6496">
        <w:rPr>
          <w:rFonts w:eastAsia="Phetsarath OT"/>
          <w:lang w:val="en-US" w:bidi="lo-LA"/>
        </w:rPr>
        <w:t>22</w:t>
      </w:r>
      <w:r>
        <w:rPr>
          <w:rFonts w:eastAsia="Phetsarath OT"/>
          <w:lang w:val="en-US" w:bidi="lo-LA"/>
        </w:rPr>
        <w:t>/</w:t>
      </w:r>
      <w:r w:rsidRPr="007F6496">
        <w:rPr>
          <w:rFonts w:eastAsia="Phetsarath OT"/>
          <w:lang w:val="en-US" w:bidi="lo-LA"/>
        </w:rPr>
        <w:t>FISD</w:t>
      </w:r>
      <w:r>
        <w:rPr>
          <w:rFonts w:eastAsia="Phetsarath OT"/>
          <w:lang w:val="en-US" w:bidi="lo-LA"/>
        </w:rPr>
        <w:t>,</w:t>
      </w:r>
      <w:r w:rsidRPr="007F6496">
        <w:rPr>
          <w:rFonts w:eastAsia="Phetsarath OT"/>
          <w:lang w:val="en-US" w:bidi="lo-LA"/>
        </w:rPr>
        <w:t xml:space="preserve"> dated 26 Sep</w:t>
      </w:r>
      <w:r>
        <w:rPr>
          <w:rFonts w:eastAsia="Phetsarath OT"/>
          <w:lang w:val="en-US" w:bidi="lo-LA"/>
        </w:rPr>
        <w:t>tember</w:t>
      </w:r>
      <w:r w:rsidRPr="007F6496">
        <w:rPr>
          <w:rFonts w:eastAsia="Phetsarath OT"/>
          <w:lang w:val="en-US" w:bidi="lo-LA"/>
        </w:rPr>
        <w:t xml:space="preserve"> 2018</w:t>
      </w:r>
      <w:r>
        <w:rPr>
          <w:rFonts w:eastAsia="Phetsarath OT"/>
          <w:lang w:val="en-US" w:bidi="lo-LA"/>
        </w:rPr>
        <w:t xml:space="preserve"> clause 3. </w:t>
      </w:r>
    </w:p>
    <w:p w14:paraId="61644D39" w14:textId="77777777" w:rsidR="00C1057D" w:rsidRPr="00F82D8D" w:rsidRDefault="00C1057D" w:rsidP="007E2D02">
      <w:pPr>
        <w:pStyle w:val="CommentText"/>
        <w:rPr>
          <w:rFonts w:eastAsia="Phetsarath OT"/>
          <w:lang w:val="en-US" w:bidi="lo-LA"/>
        </w:rPr>
      </w:pPr>
    </w:p>
    <w:p w14:paraId="5FF36B7B" w14:textId="77777777" w:rsidR="00C1057D" w:rsidRPr="00FC3281" w:rsidRDefault="00C1057D" w:rsidP="007E2D02">
      <w:pPr>
        <w:pStyle w:val="CommentText"/>
        <w:rPr>
          <w:rFonts w:eastAsia="Phetsarath OT"/>
          <w:b/>
          <w:bCs/>
          <w:lang w:val="en-US" w:bidi="lo-LA"/>
        </w:rPr>
      </w:pPr>
      <w:r w:rsidRPr="00FC3281">
        <w:rPr>
          <w:rFonts w:eastAsia="Phetsarath OT"/>
          <w:b/>
          <w:bCs/>
          <w:lang w:val="en-US" w:bidi="lo-LA"/>
        </w:rPr>
        <w:t xml:space="preserve">Instruction on MVTS Service Provider Transaction </w:t>
      </w:r>
      <w:proofErr w:type="gramStart"/>
      <w:r w:rsidRPr="00FC3281">
        <w:rPr>
          <w:rFonts w:eastAsia="Phetsarath OT"/>
          <w:b/>
          <w:bCs/>
          <w:lang w:val="en-US" w:bidi="lo-LA"/>
        </w:rPr>
        <w:t>Report  No.</w:t>
      </w:r>
      <w:proofErr w:type="gramEnd"/>
      <w:r w:rsidRPr="00FC3281">
        <w:rPr>
          <w:rFonts w:eastAsia="Phetsarath OT"/>
          <w:b/>
          <w:bCs/>
          <w:lang w:val="en-US" w:bidi="lo-LA"/>
        </w:rPr>
        <w:t xml:space="preserve"> 22/FISD, dated 26 September 2018</w:t>
      </w:r>
    </w:p>
    <w:p w14:paraId="186F3D7B" w14:textId="77777777" w:rsidR="00C1057D" w:rsidRDefault="00C1057D" w:rsidP="007E2D02">
      <w:pPr>
        <w:pStyle w:val="CommentText"/>
      </w:pPr>
      <w:r>
        <w:t xml:space="preserve">"3. </w:t>
      </w:r>
      <w:r>
        <w:rPr>
          <w:rStyle w:val="CommentReference"/>
          <w:rFonts w:ascii="Phetsarath OT" w:eastAsia="Phetsarath OT" w:hAnsi="Phetsarath OT" w:cs="Phetsarath OT"/>
          <w:vanish/>
          <w:sz w:val="20"/>
          <w:szCs w:val="20"/>
          <w:lang w:bidi="lo-LA"/>
        </w:rPr>
        <w:t xml:space="preserve"> X12xzzzzzzzzzzzzzzzzzzzzzzzzzzzzzzzzzzzzzzzzzzzzzzzzzzzzzzzzzzzzzzzzzzzzzzzzzzzzzzzzzzzzzzzzzzzzzzzzzzzzzzzzzzzzzzzzzzzzzzzzz1z</w:t>
      </w:r>
      <w:r>
        <w:t xml:space="preserve">Management, monitoring and perform obligations of the Anti-Money Laundering and Counter-Financing of Terrorism activities of the money value transfer service provider </w:t>
      </w:r>
    </w:p>
    <w:p w14:paraId="7E964B75" w14:textId="77777777" w:rsidR="00C1057D" w:rsidRDefault="00C1057D" w:rsidP="007E2D02">
      <w:pPr>
        <w:pStyle w:val="CommentText"/>
      </w:pPr>
      <w:r>
        <w:t xml:space="preserve">3.1. Management and monitoring of the Anti-Money Laundering and Counter Financing of Terrorism activities The Anti-Money Laundering Intelligence Office and monitoring of the obligation implementation of the money value transfer service provider in area throughout the country from time to time. </w:t>
      </w:r>
    </w:p>
    <w:p w14:paraId="66D9B50C" w14:textId="77777777" w:rsidR="00C1057D" w:rsidRDefault="00C1057D" w:rsidP="007E2D02">
      <w:pPr>
        <w:pStyle w:val="CommentText"/>
      </w:pPr>
      <w:r>
        <w:t xml:space="preserve">3.2. The obligation implementation on the Anti-Money Laundering and </w:t>
      </w:r>
      <w:proofErr w:type="spellStart"/>
      <w:r>
        <w:t>CounterFinancing</w:t>
      </w:r>
      <w:proofErr w:type="spellEnd"/>
      <w:r>
        <w:t xml:space="preserve"> of Terrorism </w:t>
      </w:r>
    </w:p>
    <w:p w14:paraId="49037CC7" w14:textId="77777777" w:rsidR="00C1057D" w:rsidRDefault="00C1057D" w:rsidP="007E2D02">
      <w:pPr>
        <w:pStyle w:val="CommentText"/>
      </w:pPr>
      <w:r>
        <w:t xml:space="preserve">3.2.1. The money value transfer service providers shall implementation its obligation on the Anti-Money Laundering and Counter-Financing of Terrorism as defined in Article 18 of the Law on Anti-Money Laundering and Counter-Financing of Terrorism, No. 50/NA, dated 21 July 2014 as follows: </w:t>
      </w:r>
    </w:p>
    <w:p w14:paraId="25D6BBF5" w14:textId="77777777" w:rsidR="00C1057D" w:rsidRDefault="00C1057D" w:rsidP="007E2D02">
      <w:pPr>
        <w:pStyle w:val="CommentText"/>
      </w:pPr>
      <w:r>
        <w:t xml:space="preserve">1. Develop plan according to Article 19 of the Law on Anti-Money Laundering and Counter-Financing of Terrorism; </w:t>
      </w:r>
    </w:p>
    <w:p w14:paraId="39F55B6E" w14:textId="77777777" w:rsidR="00C1057D" w:rsidRDefault="00C1057D" w:rsidP="007E2D02">
      <w:pPr>
        <w:pStyle w:val="CommentText"/>
      </w:pPr>
      <w:r>
        <w:t xml:space="preserve">2. Know Your Customer and Customer Due Diligence according to the Agreement, No. 01/AMLIO, dated 15 January 2016; </w:t>
      </w:r>
    </w:p>
    <w:p w14:paraId="14C151FF" w14:textId="77777777" w:rsidR="00C1057D" w:rsidRDefault="00C1057D" w:rsidP="007E2D02">
      <w:pPr>
        <w:pStyle w:val="CommentText"/>
      </w:pPr>
      <w:r>
        <w:t xml:space="preserve">3. Reporting of suspicious transaction on money laundering or terrorist financing according to the Decision, No. 13/AMLIO, dated 19 October 2015; </w:t>
      </w:r>
    </w:p>
    <w:p w14:paraId="57735E9B" w14:textId="77777777" w:rsidR="00C1057D" w:rsidRDefault="00C1057D" w:rsidP="007E2D02">
      <w:pPr>
        <w:pStyle w:val="CommentText"/>
      </w:pPr>
      <w:r>
        <w:t xml:space="preserve">4. Reporting of cash transaction which values exceed the threshold as defined in Regulation No. 417/BOL, dated 5 June 2015; </w:t>
      </w:r>
    </w:p>
    <w:p w14:paraId="00013847" w14:textId="77777777" w:rsidR="00C1057D" w:rsidRDefault="00C1057D" w:rsidP="007E2D02">
      <w:pPr>
        <w:pStyle w:val="CommentText"/>
      </w:pPr>
      <w:r>
        <w:t xml:space="preserve">5. Record the transaction of money transfer information according to the Decision No. 963/BOL, dated 27 November 2015; </w:t>
      </w:r>
    </w:p>
    <w:p w14:paraId="49D8B8B6" w14:textId="77777777" w:rsidR="00C1057D" w:rsidRDefault="00C1057D" w:rsidP="007E2D02">
      <w:pPr>
        <w:pStyle w:val="CommentText"/>
      </w:pPr>
      <w:r>
        <w:t xml:space="preserve">6. Other obligations as defined in the relevant legislations. </w:t>
      </w:r>
    </w:p>
    <w:p w14:paraId="1A32EB72" w14:textId="77777777" w:rsidR="00C1057D" w:rsidRDefault="00C1057D" w:rsidP="007E2D02">
      <w:pPr>
        <w:pStyle w:val="CommentText"/>
        <w:rPr>
          <w:lang w:bidi="lo-LA"/>
        </w:rPr>
      </w:pPr>
      <w:r>
        <w:t xml:space="preserve">3.2.2. Reporting suspicious transaction according to Clause 4, sub-clause 3 above, the money value transfer service provider shall maintain confidential, it is prohibited to disclosed to its customers to acknowledge weather in any consequence as well as it is prohibited to disclosed or have </w:t>
      </w:r>
      <w:proofErr w:type="spellStart"/>
      <w:r>
        <w:t>behavior</w:t>
      </w:r>
      <w:proofErr w:type="spellEnd"/>
      <w:r>
        <w:t xml:space="preserve"> or any </w:t>
      </w:r>
      <w:proofErr w:type="spellStart"/>
      <w:r>
        <w:t>behavior</w:t>
      </w:r>
      <w:proofErr w:type="spellEnd"/>
      <w:r>
        <w:t xml:space="preserve"> or weather any method to make its customer know the use of measurement according to defined in clause 3 of this instruction.</w:t>
      </w:r>
      <w:r w:rsidRPr="00872595">
        <w:rPr>
          <w:rFonts w:cs="DokChampa"/>
          <w:lang w:val="en-US" w:bidi="lo-LA"/>
        </w:rPr>
        <w:t>"</w:t>
      </w:r>
    </w:p>
  </w:comment>
  <w:comment w:id="315" w:author="PST-PC" w:date="2020-10-05T21:12:00Z" w:initials="P">
    <w:p w14:paraId="2E7F4723" w14:textId="77777777" w:rsidR="00C1057D" w:rsidRPr="00492E82" w:rsidRDefault="00C1057D" w:rsidP="007E2D02">
      <w:pPr>
        <w:pStyle w:val="CommentText"/>
        <w:rPr>
          <w:rFonts w:ascii="Phetsarath OT" w:eastAsia="Phetsarath OT" w:hAnsi="Phetsarath OT" w:cs="Phetsarath OT"/>
          <w:lang w:bidi="lo-LA"/>
        </w:rPr>
      </w:pPr>
      <w:r>
        <w:rPr>
          <w:rStyle w:val="CommentReference"/>
        </w:rPr>
        <w:annotationRef/>
      </w:r>
      <w:proofErr w:type="spellStart"/>
      <w:r w:rsidRPr="00483B68">
        <w:rPr>
          <w:rFonts w:eastAsia="Phetsarath OT"/>
          <w:lang w:bidi="lo-LA"/>
        </w:rPr>
        <w:t>Baed</w:t>
      </w:r>
      <w:proofErr w:type="spellEnd"/>
      <w:r w:rsidRPr="00483B68">
        <w:rPr>
          <w:rFonts w:eastAsia="Phetsarath OT"/>
          <w:lang w:bidi="lo-LA"/>
        </w:rPr>
        <w:t xml:space="preserve"> on article 9 of </w:t>
      </w:r>
      <w:r w:rsidRPr="00774754">
        <w:rPr>
          <w:rFonts w:eastAsia="Phetsarath OT"/>
          <w:lang w:bidi="lo-LA"/>
        </w:rPr>
        <w:t>Decision on the Reporting of Wire Transfers in exc</w:t>
      </w:r>
      <w:r>
        <w:rPr>
          <w:rFonts w:eastAsia="Phetsarath OT"/>
          <w:lang w:bidi="lo-LA"/>
        </w:rPr>
        <w:t>eeding the specified limit No</w:t>
      </w:r>
      <w:r w:rsidRPr="00774754">
        <w:rPr>
          <w:rFonts w:eastAsia="Phetsarath OT"/>
          <w:lang w:bidi="lo-LA"/>
        </w:rPr>
        <w:t>963</w:t>
      </w:r>
      <w:r>
        <w:rPr>
          <w:rFonts w:eastAsia="Phetsarath OT"/>
          <w:lang w:bidi="lo-LA"/>
        </w:rPr>
        <w:t>/</w:t>
      </w:r>
      <w:r w:rsidRPr="00774754">
        <w:rPr>
          <w:rFonts w:eastAsia="Phetsarath OT"/>
          <w:lang w:bidi="lo-LA"/>
        </w:rPr>
        <w:t xml:space="preserve">BOL dated 27 November 2015 </w:t>
      </w:r>
      <w:r w:rsidRPr="00483B68">
        <w:rPr>
          <w:rFonts w:eastAsia="Phetsarath OT"/>
          <w:lang w:bidi="lo-LA"/>
        </w:rPr>
        <w:t>(indicated in TC. R</w:t>
      </w:r>
      <w:r>
        <w:rPr>
          <w:rFonts w:eastAsia="Phetsarath OT"/>
          <w:lang w:bidi="lo-LA"/>
        </w:rPr>
        <w:t xml:space="preserve">ec. </w:t>
      </w:r>
      <w:r w:rsidRPr="00483B68">
        <w:rPr>
          <w:rFonts w:eastAsia="Phetsarath OT"/>
          <w:lang w:bidi="lo-LA"/>
        </w:rPr>
        <w:t>16.6) imposed reporting obligation of REs including the situation where suspicious tr</w:t>
      </w:r>
      <w:r>
        <w:rPr>
          <w:rFonts w:eastAsia="Phetsarath OT"/>
          <w:lang w:bidi="lo-LA"/>
        </w:rPr>
        <w:t xml:space="preserve">ansfer of ML/TF </w:t>
      </w:r>
      <w:proofErr w:type="spellStart"/>
      <w:r>
        <w:rPr>
          <w:rFonts w:eastAsia="Phetsarath OT"/>
          <w:lang w:bidi="lo-LA"/>
        </w:rPr>
        <w:t>araising</w:t>
      </w:r>
      <w:proofErr w:type="spellEnd"/>
      <w:r>
        <w:rPr>
          <w:rFonts w:eastAsia="Phetsarath OT"/>
          <w:lang w:bidi="lo-LA"/>
        </w:rPr>
        <w:t xml:space="preserve"> then Report Entities</w:t>
      </w:r>
      <w:r w:rsidRPr="00483B68">
        <w:rPr>
          <w:rFonts w:eastAsia="Phetsarath OT"/>
          <w:lang w:bidi="lo-LA"/>
        </w:rPr>
        <w:t xml:space="preserve"> should file a STR to AMLIO. </w:t>
      </w:r>
      <w:r>
        <w:rPr>
          <w:rFonts w:eastAsia="Phetsarath OT"/>
          <w:lang w:bidi="lo-LA"/>
        </w:rPr>
        <w:t xml:space="preserve">(Updated version attached herewith. </w:t>
      </w:r>
      <w:r w:rsidRPr="006F77EB">
        <w:rPr>
          <w:rFonts w:eastAsia="Phetsarath OT"/>
          <w:highlight w:val="yellow"/>
          <w:lang w:bidi="lo-LA"/>
        </w:rPr>
        <w:t>anne</w:t>
      </w:r>
      <w:r>
        <w:rPr>
          <w:rFonts w:eastAsia="Phetsarath OT"/>
          <w:highlight w:val="yellow"/>
          <w:lang w:bidi="lo-LA"/>
        </w:rPr>
        <w:t>x 36</w:t>
      </w:r>
      <w:r w:rsidRPr="006F77EB">
        <w:rPr>
          <w:rFonts w:eastAsia="Phetsarath OT"/>
          <w:highlight w:val="yellow"/>
          <w:lang w:bidi="lo-LA"/>
        </w:rPr>
        <w:t>)</w:t>
      </w:r>
      <w:r>
        <w:rPr>
          <w:rFonts w:eastAsia="Phetsarath OT"/>
          <w:highlight w:val="yellow"/>
          <w:lang w:bidi="lo-LA"/>
        </w:rPr>
        <w:t xml:space="preserve"> </w:t>
      </w:r>
    </w:p>
    <w:p w14:paraId="63D8D192" w14:textId="77777777" w:rsidR="00C1057D" w:rsidRPr="00B25591" w:rsidRDefault="00C1057D" w:rsidP="007E2D02">
      <w:pPr>
        <w:pStyle w:val="CommentText"/>
        <w:rPr>
          <w:rFonts w:eastAsia="Phetsarath OT"/>
          <w:highlight w:val="yellow"/>
          <w:lang w:bidi="lo-LA"/>
        </w:rPr>
      </w:pPr>
    </w:p>
    <w:p w14:paraId="0FECAF4D" w14:textId="77777777" w:rsidR="00C1057D" w:rsidRDefault="00C1057D" w:rsidP="007E2D02">
      <w:pPr>
        <w:pStyle w:val="CommentText"/>
        <w:rPr>
          <w:lang w:bidi="lo-LA"/>
        </w:rPr>
      </w:pPr>
      <w:r>
        <w:t xml:space="preserve"> In addition, it should be reported as per requirements set out in </w:t>
      </w:r>
      <w:r>
        <w:rPr>
          <w:rFonts w:cs="DokChampa"/>
          <w:lang w:val="en-US" w:bidi="lo-LA"/>
        </w:rPr>
        <w:t xml:space="preserve">Clause 3 </w:t>
      </w:r>
      <w:r>
        <w:t xml:space="preserve">in the </w:t>
      </w:r>
      <w:r w:rsidRPr="00492E82">
        <w:t xml:space="preserve">Instruction on MVTS Service Provider Transaction </w:t>
      </w:r>
      <w:proofErr w:type="gramStart"/>
      <w:r w:rsidRPr="00492E82">
        <w:t>Report  No</w:t>
      </w:r>
      <w:r>
        <w:t>.</w:t>
      </w:r>
      <w:proofErr w:type="gramEnd"/>
      <w:r w:rsidRPr="00492E82">
        <w:t xml:space="preserve"> 22</w:t>
      </w:r>
      <w:r>
        <w:t>/</w:t>
      </w:r>
      <w:r w:rsidRPr="00492E82">
        <w:t>FISD</w:t>
      </w:r>
      <w:r>
        <w:t>,</w:t>
      </w:r>
      <w:r w:rsidRPr="00492E82">
        <w:t xml:space="preserve"> dated 26 Sep 2018</w:t>
      </w:r>
      <w:r>
        <w:t xml:space="preserve"> (details can be seen in the par 230 of this TC First Draft). </w:t>
      </w:r>
    </w:p>
  </w:comment>
  <w:comment w:id="316" w:author="PST-PC" w:date="2020-10-05T20:18:00Z" w:initials="P">
    <w:p w14:paraId="060DC79C" w14:textId="77777777" w:rsidR="00C1057D" w:rsidRPr="00685C63" w:rsidRDefault="00C1057D" w:rsidP="007E2D02">
      <w:pPr>
        <w:pStyle w:val="CommentText"/>
        <w:spacing w:line="276" w:lineRule="auto"/>
        <w:rPr>
          <w:rFonts w:eastAsia="Phetsarath OT"/>
          <w:lang w:bidi="lo-LA"/>
        </w:rPr>
      </w:pPr>
      <w:r>
        <w:rPr>
          <w:rStyle w:val="CommentReference"/>
        </w:rPr>
        <w:annotationRef/>
      </w:r>
      <w:r>
        <w:rPr>
          <w:rFonts w:eastAsia="Phetsarath OT"/>
          <w:lang w:bidi="lo-LA"/>
        </w:rPr>
        <w:t>T</w:t>
      </w:r>
      <w:r w:rsidRPr="00857A48">
        <w:rPr>
          <w:rFonts w:eastAsia="Phetsarath OT"/>
          <w:lang w:bidi="lo-LA"/>
        </w:rPr>
        <w:t xml:space="preserve">he </w:t>
      </w:r>
      <w:r w:rsidRPr="00774754">
        <w:rPr>
          <w:rFonts w:eastAsia="Phetsarath OT"/>
          <w:lang w:bidi="lo-LA"/>
        </w:rPr>
        <w:t>Decision on the Reporting of Wire Transfers in exc</w:t>
      </w:r>
      <w:r>
        <w:rPr>
          <w:rFonts w:eastAsia="Phetsarath OT"/>
          <w:lang w:bidi="lo-LA"/>
        </w:rPr>
        <w:t>eeding the specified limit No</w:t>
      </w:r>
      <w:r w:rsidRPr="00774754">
        <w:rPr>
          <w:rFonts w:eastAsia="Phetsarath OT"/>
          <w:lang w:bidi="lo-LA"/>
        </w:rPr>
        <w:t>963</w:t>
      </w:r>
      <w:r>
        <w:rPr>
          <w:rFonts w:eastAsia="Phetsarath OT"/>
          <w:lang w:bidi="lo-LA"/>
        </w:rPr>
        <w:t>/</w:t>
      </w:r>
      <w:r w:rsidRPr="00774754">
        <w:rPr>
          <w:rFonts w:eastAsia="Phetsarath OT"/>
          <w:lang w:bidi="lo-LA"/>
        </w:rPr>
        <w:t xml:space="preserve">BOL dated 27 November 2015 </w:t>
      </w:r>
      <w:r w:rsidRPr="00857A48">
        <w:rPr>
          <w:rFonts w:eastAsia="Phetsarath OT"/>
          <w:lang w:bidi="lo-LA"/>
        </w:rPr>
        <w:t xml:space="preserve">imposed that </w:t>
      </w:r>
      <w:r>
        <w:t>the ordering financial institutions</w:t>
      </w:r>
      <w:r w:rsidRPr="00857A48">
        <w:rPr>
          <w:rFonts w:eastAsia="Phetsarath OT"/>
          <w:lang w:bidi="lo-LA"/>
        </w:rPr>
        <w:t xml:space="preserve"> shall ensure sufficient information is obtained prior to conductin</w:t>
      </w:r>
      <w:r>
        <w:rPr>
          <w:rFonts w:eastAsia="Phetsarath OT"/>
          <w:lang w:bidi="lo-LA"/>
        </w:rPr>
        <w:t xml:space="preserve">g </w:t>
      </w:r>
      <w:r w:rsidRPr="00857A48">
        <w:rPr>
          <w:rFonts w:eastAsia="Phetsarath OT"/>
          <w:lang w:bidi="lo-LA"/>
        </w:rPr>
        <w:t xml:space="preserve">transaction as stipulated </w:t>
      </w:r>
      <w:r>
        <w:rPr>
          <w:rFonts w:eastAsia="Phetsarath OT"/>
          <w:lang w:bidi="lo-LA"/>
        </w:rPr>
        <w:t>in A</w:t>
      </w:r>
      <w:r w:rsidRPr="00857A48">
        <w:rPr>
          <w:rFonts w:eastAsia="Phetsarath OT"/>
          <w:lang w:bidi="lo-LA"/>
        </w:rPr>
        <w:t xml:space="preserve">rticle 6. However, for </w:t>
      </w:r>
      <w:r>
        <w:t xml:space="preserve">the beneficiary financial institutions </w:t>
      </w:r>
      <w:r w:rsidRPr="00857A48">
        <w:rPr>
          <w:rFonts w:eastAsia="Phetsarath OT"/>
          <w:lang w:bidi="lo-LA"/>
        </w:rPr>
        <w:t xml:space="preserve">that obtained </w:t>
      </w:r>
      <w:proofErr w:type="spellStart"/>
      <w:r w:rsidRPr="00857A48">
        <w:rPr>
          <w:rFonts w:eastAsia="Phetsarath OT"/>
          <w:lang w:bidi="lo-LA"/>
        </w:rPr>
        <w:t>insuffient</w:t>
      </w:r>
      <w:proofErr w:type="spellEnd"/>
      <w:r w:rsidRPr="00857A48">
        <w:rPr>
          <w:rFonts w:eastAsia="Phetsarath OT"/>
          <w:lang w:bidi="lo-LA"/>
        </w:rPr>
        <w:t xml:space="preserve"> transfer information </w:t>
      </w:r>
      <w:r>
        <w:rPr>
          <w:rFonts w:eastAsia="Phetsarath OT"/>
          <w:lang w:bidi="lo-LA"/>
        </w:rPr>
        <w:t xml:space="preserve">shall </w:t>
      </w:r>
      <w:r w:rsidRPr="00857A48">
        <w:rPr>
          <w:rFonts w:eastAsia="Phetsarath OT"/>
          <w:lang w:bidi="lo-LA"/>
        </w:rPr>
        <w:t xml:space="preserve">utilize an appropriate measure </w:t>
      </w:r>
      <w:r>
        <w:rPr>
          <w:rFonts w:eastAsia="Phetsarath OT"/>
          <w:lang w:bidi="lo-LA"/>
        </w:rPr>
        <w:t xml:space="preserve">for </w:t>
      </w:r>
      <w:proofErr w:type="spellStart"/>
      <w:r w:rsidRPr="00857A48">
        <w:rPr>
          <w:rFonts w:eastAsia="Phetsarath OT"/>
          <w:lang w:bidi="lo-LA"/>
        </w:rPr>
        <w:t>mornitoring</w:t>
      </w:r>
      <w:proofErr w:type="spellEnd"/>
      <w:r w:rsidRPr="00857A48">
        <w:rPr>
          <w:rFonts w:eastAsia="Phetsarath OT"/>
          <w:lang w:bidi="lo-LA"/>
        </w:rPr>
        <w:t xml:space="preserve"> and inspection </w:t>
      </w:r>
      <w:r>
        <w:rPr>
          <w:rFonts w:eastAsia="Phetsarath OT"/>
          <w:lang w:bidi="lo-LA"/>
        </w:rPr>
        <w:t>purpose while transferring and ensure to comply with article 27, par 3 of Law on AML/CFT (</w:t>
      </w:r>
      <w:proofErr w:type="spellStart"/>
      <w:r>
        <w:rPr>
          <w:rFonts w:eastAsia="Phetsarath OT"/>
          <w:lang w:bidi="lo-LA"/>
        </w:rPr>
        <w:t>furher</w:t>
      </w:r>
      <w:proofErr w:type="spellEnd"/>
      <w:r>
        <w:rPr>
          <w:rFonts w:eastAsia="Phetsarath OT"/>
          <w:lang w:bidi="lo-LA"/>
        </w:rPr>
        <w:t xml:space="preserve"> details can be seen in TC. R16.1). </w:t>
      </w:r>
    </w:p>
  </w:comment>
  <w:comment w:id="327" w:author="Dell" w:date="2021-01-27T12:00:00Z" w:initials="D">
    <w:p w14:paraId="2A557AC4" w14:textId="77777777" w:rsidR="00C1057D" w:rsidRPr="004F6D57" w:rsidRDefault="00C1057D" w:rsidP="00C66053">
      <w:pPr>
        <w:pStyle w:val="CommentText"/>
      </w:pPr>
      <w:r>
        <w:rPr>
          <w:rStyle w:val="CommentReference"/>
        </w:rPr>
        <w:annotationRef/>
      </w:r>
      <w:r w:rsidRPr="006E5644">
        <w:t xml:space="preserve">Although there were none of article stipulate on prohibition of REs to share information among each other on CDD in the Agreement on KYC/CDD so far, but in practice, AMLIO has allowed a case by case for RE to do so on the basis of each necessary. However, those exchanged RE must ensure confidentiality of </w:t>
      </w:r>
      <w:r w:rsidRPr="004F6D57">
        <w:t xml:space="preserve">information sensitivity. </w:t>
      </w:r>
    </w:p>
    <w:p w14:paraId="2C537697" w14:textId="77777777" w:rsidR="00C1057D" w:rsidRPr="004F6D57" w:rsidRDefault="00C1057D" w:rsidP="00C66053">
      <w:pPr>
        <w:pStyle w:val="CommentText"/>
      </w:pPr>
    </w:p>
    <w:p w14:paraId="7BB9FC88" w14:textId="549CC4DF" w:rsidR="00C1057D" w:rsidRPr="004F6D57" w:rsidRDefault="00C1057D" w:rsidP="00C66053">
      <w:pPr>
        <w:pStyle w:val="CommentText"/>
      </w:pPr>
      <w:r w:rsidRPr="004F6D57">
        <w:t>To better safeguard in this aspect, AMLIO has amended the existing Agreement on KYC/CDD, No. 01/NCC to which it defined the requirements on FIs, affiliates, service units and its branches to enable to share information on CDD and the information on risk assessment, as defined in the Article</w:t>
      </w:r>
      <w:r w:rsidR="004F6D57" w:rsidRPr="004F6D57">
        <w:t xml:space="preserve"> 15 </w:t>
      </w:r>
      <w:r w:rsidRPr="004F6D57">
        <w:t>(2</w:t>
      </w:r>
      <w:r w:rsidRPr="004F6D57">
        <w:rPr>
          <w:vertAlign w:val="superscript"/>
        </w:rPr>
        <w:t>nd</w:t>
      </w:r>
      <w:r w:rsidRPr="004F6D57">
        <w:t xml:space="preserve"> Annex</w:t>
      </w:r>
      <w:r w:rsidR="006E5644" w:rsidRPr="004F6D57">
        <w:t xml:space="preserve"> 19</w:t>
      </w:r>
      <w:r w:rsidRPr="004F6D57">
        <w:t>)</w:t>
      </w:r>
    </w:p>
    <w:p w14:paraId="62A64C74" w14:textId="77777777" w:rsidR="004F6D57" w:rsidRPr="004F6D57" w:rsidRDefault="004F6D57" w:rsidP="00C66053">
      <w:pPr>
        <w:pStyle w:val="CommentText"/>
      </w:pPr>
    </w:p>
    <w:p w14:paraId="20CFD91B" w14:textId="77777777" w:rsidR="004F6D57" w:rsidRPr="004F6D57" w:rsidRDefault="004F6D57" w:rsidP="004F6D57">
      <w:pPr>
        <w:pStyle w:val="CommentText"/>
      </w:pPr>
      <w:r w:rsidRPr="004F6D57">
        <w:t xml:space="preserve">“Article 15 </w:t>
      </w:r>
      <w:r w:rsidRPr="004F6D57">
        <w:rPr>
          <w:spacing w:val="-1"/>
        </w:rPr>
        <w:t>Me</w:t>
      </w:r>
      <w:r w:rsidRPr="004F6D57">
        <w:t>asu</w:t>
      </w:r>
      <w:r w:rsidRPr="004F6D57">
        <w:rPr>
          <w:spacing w:val="-1"/>
        </w:rPr>
        <w:t>re</w:t>
      </w:r>
      <w:r w:rsidRPr="004F6D57">
        <w:t xml:space="preserve">s </w:t>
      </w:r>
      <w:r w:rsidRPr="004F6D57">
        <w:rPr>
          <w:spacing w:val="1"/>
        </w:rPr>
        <w:t>f</w:t>
      </w:r>
      <w:r w:rsidRPr="004F6D57">
        <w:t>or</w:t>
      </w:r>
      <w:r w:rsidRPr="004F6D57">
        <w:rPr>
          <w:spacing w:val="1"/>
        </w:rPr>
        <w:t xml:space="preserve"> </w:t>
      </w:r>
      <w:r w:rsidRPr="004F6D57">
        <w:t>Custo</w:t>
      </w:r>
      <w:r w:rsidRPr="004F6D57">
        <w:rPr>
          <w:spacing w:val="-1"/>
        </w:rPr>
        <w:t>me</w:t>
      </w:r>
      <w:r w:rsidRPr="004F6D57">
        <w:t>r</w:t>
      </w:r>
      <w:r w:rsidRPr="004F6D57">
        <w:rPr>
          <w:spacing w:val="-1"/>
        </w:rPr>
        <w:t xml:space="preserve"> </w:t>
      </w:r>
      <w:r w:rsidRPr="004F6D57">
        <w:t>Due</w:t>
      </w:r>
      <w:r w:rsidRPr="004F6D57">
        <w:rPr>
          <w:spacing w:val="1"/>
        </w:rPr>
        <w:t xml:space="preserve"> </w:t>
      </w:r>
      <w:r w:rsidRPr="004F6D57">
        <w:t>Dilig</w:t>
      </w:r>
      <w:r w:rsidRPr="004F6D57">
        <w:rPr>
          <w:spacing w:val="-1"/>
        </w:rPr>
        <w:t>e</w:t>
      </w:r>
      <w:r w:rsidRPr="004F6D57">
        <w:t>n</w:t>
      </w:r>
      <w:r w:rsidRPr="004F6D57">
        <w:rPr>
          <w:spacing w:val="-1"/>
        </w:rPr>
        <w:t>c</w:t>
      </w:r>
      <w:r w:rsidRPr="004F6D57">
        <w:t>e</w:t>
      </w:r>
    </w:p>
    <w:p w14:paraId="60C8A7EA" w14:textId="77777777" w:rsidR="004F6D57" w:rsidRPr="004F6D57" w:rsidRDefault="004F6D57" w:rsidP="004F6D57">
      <w:pPr>
        <w:pStyle w:val="CommentText"/>
      </w:pPr>
      <w:r w:rsidRPr="004F6D57">
        <w:t>xxx</w:t>
      </w:r>
    </w:p>
    <w:p w14:paraId="0B30D2C1" w14:textId="34A5DEAA" w:rsidR="004F6D57" w:rsidRDefault="004F6D57" w:rsidP="004F6D57">
      <w:pPr>
        <w:pStyle w:val="CommentText"/>
      </w:pPr>
      <w:r w:rsidRPr="004F6D57">
        <w:t>Reporting entities able to exchange and share the information regarding the customer due diligence among the financial group, branches, and subsidiaries lay on the REs which are obligated to keep their confidentialities.”</w:t>
      </w:r>
    </w:p>
  </w:comment>
  <w:comment w:id="333" w:author="Dell" w:date="2021-01-27T13:17:00Z" w:initials="D">
    <w:p w14:paraId="2583D2C2" w14:textId="781184B2" w:rsidR="00C1057D" w:rsidRDefault="00C1057D">
      <w:pPr>
        <w:pStyle w:val="CommentText"/>
      </w:pPr>
      <w:r>
        <w:rPr>
          <w:rStyle w:val="CommentReference"/>
        </w:rPr>
        <w:annotationRef/>
      </w:r>
      <w:r w:rsidRPr="00F6437E">
        <w:t>In article 14 clause 3 of Agreement on KYC/CDD, No. 01/NCC has defined the assessment of high-risk customers including higher-risk countries on ML/FT of the FATF list and related organizations (1</w:t>
      </w:r>
      <w:r w:rsidRPr="00F6437E">
        <w:rPr>
          <w:vertAlign w:val="superscript"/>
        </w:rPr>
        <w:t xml:space="preserve">st </w:t>
      </w:r>
      <w:r w:rsidRPr="00F6437E">
        <w:t>Annex 30). However, the amend version of the draft Agreement on KYC/CDD is enclosed herewith in 2</w:t>
      </w:r>
      <w:r w:rsidRPr="00F6437E">
        <w:rPr>
          <w:vertAlign w:val="superscript"/>
        </w:rPr>
        <w:t>nd</w:t>
      </w:r>
      <w:r w:rsidRPr="00F6437E">
        <w:t xml:space="preserve"> annex 19.</w:t>
      </w:r>
    </w:p>
  </w:comment>
  <w:comment w:id="334" w:author="Dell" w:date="2021-01-27T13:20:00Z" w:initials="D">
    <w:p w14:paraId="4D801161" w14:textId="799A8787" w:rsidR="00C1057D" w:rsidRDefault="00C1057D">
      <w:pPr>
        <w:pStyle w:val="CommentText"/>
      </w:pPr>
      <w:r>
        <w:rPr>
          <w:rStyle w:val="CommentReference"/>
        </w:rPr>
        <w:annotationRef/>
      </w:r>
      <w:r w:rsidRPr="00926DCB">
        <w:t>A copy of notification of FATF lists sent by AMLIO</w:t>
      </w:r>
      <w:r>
        <w:t xml:space="preserve"> to REs</w:t>
      </w:r>
      <w:r w:rsidRPr="00926DCB">
        <w:t xml:space="preserve"> as attached in 2</w:t>
      </w:r>
      <w:proofErr w:type="gramStart"/>
      <w:r w:rsidRPr="00926DCB">
        <w:t>nd  Annex</w:t>
      </w:r>
      <w:proofErr w:type="gramEnd"/>
      <w:r w:rsidRPr="00926DCB">
        <w:t xml:space="preserve"> 22.</w:t>
      </w:r>
    </w:p>
  </w:comment>
  <w:comment w:id="345" w:author="Dell" w:date="2021-01-27T13:29:00Z" w:initials="D">
    <w:p w14:paraId="056CD423" w14:textId="0A8F628B" w:rsidR="00C1057D" w:rsidRDefault="00C1057D" w:rsidP="000D7957">
      <w:pPr>
        <w:pStyle w:val="CommentText"/>
      </w:pPr>
      <w:r>
        <w:rPr>
          <w:rStyle w:val="CommentReference"/>
        </w:rPr>
        <w:annotationRef/>
      </w:r>
      <w:r w:rsidRPr="00CE1AA3">
        <w:t xml:space="preserve">Although there were none of article stipulate on prohibition of REs to share information among each other on STR in the Agreement on KYC/CDD so far, but in practice, AMLIO has allowed a case by case for RE to do so on the basis of each necessary. However, those exchanged RE must ensure confidentiality of information sensitivity. </w:t>
      </w:r>
    </w:p>
  </w:comment>
  <w:comment w:id="351" w:author="PST-PC" w:date="2020-10-05T21:15:00Z" w:initials="P">
    <w:p w14:paraId="2C6CBF3E" w14:textId="77777777" w:rsidR="00C1057D" w:rsidRPr="00125E78" w:rsidRDefault="00C1057D" w:rsidP="004C0A1A">
      <w:pPr>
        <w:pStyle w:val="CommentText"/>
        <w:rPr>
          <w:rFonts w:eastAsia="Phetsarath OT"/>
          <w:color w:val="FF0000"/>
          <w:lang w:val="en-US" w:bidi="lo-LA"/>
        </w:rPr>
      </w:pPr>
      <w:r w:rsidRPr="004C0A1A">
        <w:rPr>
          <w:rStyle w:val="CommentReference"/>
        </w:rPr>
        <w:annotationRef/>
      </w:r>
      <w:r w:rsidRPr="00125E78">
        <w:rPr>
          <w:rFonts w:eastAsia="Phetsarath OT"/>
          <w:lang w:bidi="lo-LA"/>
        </w:rPr>
        <w:t xml:space="preserve">The Lao PDR does not allow natural person to provide legal service as stipulated in article 18 (new) of the Law on Lawyers no.06/NA, dated 09 </w:t>
      </w:r>
      <w:proofErr w:type="spellStart"/>
      <w:r w:rsidRPr="00125E78">
        <w:rPr>
          <w:rFonts w:eastAsia="Phetsarath OT"/>
          <w:lang w:bidi="lo-LA"/>
        </w:rPr>
        <w:t>nov</w:t>
      </w:r>
      <w:proofErr w:type="spellEnd"/>
      <w:r w:rsidRPr="00125E78">
        <w:rPr>
          <w:rFonts w:eastAsia="Phetsarath OT"/>
          <w:lang w:bidi="lo-LA"/>
        </w:rPr>
        <w:t xml:space="preserve"> </w:t>
      </w:r>
      <w:r w:rsidRPr="00E10394">
        <w:rPr>
          <w:rFonts w:eastAsia="Phetsarath OT"/>
          <w:lang w:bidi="lo-LA"/>
        </w:rPr>
        <w:t xml:space="preserve">2016 </w:t>
      </w:r>
      <w:r w:rsidRPr="005C5622">
        <w:rPr>
          <w:rFonts w:eastAsia="Phetsarath OT"/>
          <w:color w:val="FF0000"/>
          <w:highlight w:val="yellow"/>
          <w:lang w:val="en-US" w:bidi="lo-LA"/>
        </w:rPr>
        <w:t>(annex 39</w:t>
      </w:r>
      <w:r w:rsidRPr="005C5622">
        <w:rPr>
          <w:rFonts w:eastAsia="Phetsarath OT"/>
          <w:color w:val="FF0000"/>
          <w:highlight w:val="yellow"/>
          <w:cs/>
          <w:lang w:val="en-US" w:bidi="lo-LA"/>
        </w:rPr>
        <w:t>)</w:t>
      </w:r>
      <w:r w:rsidRPr="00125E78">
        <w:rPr>
          <w:rFonts w:eastAsia="Phetsarath OT"/>
          <w:lang w:val="en-US" w:bidi="lo-LA"/>
        </w:rPr>
        <w:t xml:space="preserve"> </w:t>
      </w:r>
      <w:r>
        <w:rPr>
          <w:rFonts w:eastAsia="Phetsarath OT"/>
          <w:lang w:val="en-US" w:bidi="lo-LA"/>
        </w:rPr>
        <w:t xml:space="preserve">and not allow natural person to provide accountant service as stipulated in </w:t>
      </w:r>
      <w:r w:rsidRPr="00125E78">
        <w:rPr>
          <w:rFonts w:eastAsia="Phetsarath OT"/>
          <w:lang w:val="en-US" w:bidi="lo-LA"/>
        </w:rPr>
        <w:t xml:space="preserve">article 3 clause 9 </w:t>
      </w:r>
      <w:r w:rsidRPr="00125E78">
        <w:rPr>
          <w:rFonts w:eastAsia="Phetsarath OT"/>
          <w:b/>
          <w:bCs/>
          <w:lang w:val="en-US" w:bidi="lo-LA"/>
        </w:rPr>
        <w:t>Law on Independent Audit No.51/NA, dated 22 July 2014</w:t>
      </w:r>
      <w:r w:rsidRPr="00125E78">
        <w:rPr>
          <w:rFonts w:eastAsia="Phetsarath OT"/>
          <w:color w:val="FF0000"/>
          <w:cs/>
          <w:lang w:val="en-US" w:bidi="lo-LA"/>
        </w:rPr>
        <w:t xml:space="preserve"> </w:t>
      </w:r>
      <w:r w:rsidRPr="005C5622">
        <w:rPr>
          <w:rFonts w:eastAsia="Phetsarath OT"/>
          <w:color w:val="FF0000"/>
          <w:highlight w:val="yellow"/>
          <w:cs/>
          <w:lang w:val="en-US" w:bidi="lo-LA"/>
        </w:rPr>
        <w:t>(</w:t>
      </w:r>
      <w:r w:rsidRPr="005C5622">
        <w:rPr>
          <w:rFonts w:eastAsia="Phetsarath OT"/>
          <w:color w:val="FF0000"/>
          <w:highlight w:val="yellow"/>
          <w:lang w:val="en-US" w:bidi="lo-LA"/>
        </w:rPr>
        <w:t>annex 40</w:t>
      </w:r>
      <w:r w:rsidRPr="005C5622">
        <w:rPr>
          <w:rFonts w:eastAsia="Phetsarath OT"/>
          <w:color w:val="FF0000"/>
          <w:highlight w:val="yellow"/>
          <w:cs/>
          <w:lang w:val="en-US" w:bidi="lo-LA"/>
        </w:rPr>
        <w:t>)</w:t>
      </w:r>
      <w:r w:rsidRPr="005C5622">
        <w:rPr>
          <w:rFonts w:eastAsia="Phetsarath OT"/>
          <w:color w:val="FF0000"/>
          <w:highlight w:val="yellow"/>
          <w:lang w:val="en-US" w:bidi="lo-LA"/>
        </w:rPr>
        <w:t>.</w:t>
      </w:r>
      <w:r w:rsidRPr="00125E78">
        <w:rPr>
          <w:rFonts w:eastAsia="Phetsarath OT"/>
          <w:lang w:bidi="lo-LA"/>
        </w:rPr>
        <w:t xml:space="preserve"> </w:t>
      </w:r>
    </w:p>
    <w:p w14:paraId="62F18975" w14:textId="77777777" w:rsidR="00C1057D" w:rsidRDefault="00C1057D" w:rsidP="004C0A1A">
      <w:pPr>
        <w:pStyle w:val="CommentText"/>
        <w:rPr>
          <w:rFonts w:ascii="Phetsarath OT" w:eastAsia="Phetsarath OT" w:hAnsi="Phetsarath OT" w:cs="Phetsarath OT"/>
          <w:lang w:val="en-US" w:bidi="lo-LA"/>
        </w:rPr>
      </w:pPr>
    </w:p>
    <w:p w14:paraId="673348D5" w14:textId="77777777" w:rsidR="00C1057D" w:rsidRPr="003705C9" w:rsidRDefault="00C1057D" w:rsidP="004C0A1A">
      <w:pPr>
        <w:pStyle w:val="CommentText"/>
        <w:rPr>
          <w:rFonts w:ascii="Phetsarath OT" w:eastAsia="Phetsarath OT" w:hAnsi="Phetsarath OT" w:cs="Phetsarath OT"/>
          <w:b/>
          <w:bCs/>
          <w:lang w:val="en-US" w:bidi="lo-LA"/>
        </w:rPr>
      </w:pPr>
      <w:r w:rsidRPr="003705C9">
        <w:rPr>
          <w:rFonts w:eastAsia="Phetsarath OT"/>
          <w:b/>
          <w:bCs/>
          <w:lang w:bidi="lo-LA"/>
        </w:rPr>
        <w:t xml:space="preserve">Law on Lawyers no.06/NA, dated 09 </w:t>
      </w:r>
      <w:proofErr w:type="spellStart"/>
      <w:r w:rsidRPr="003705C9">
        <w:rPr>
          <w:rFonts w:eastAsia="Phetsarath OT"/>
          <w:b/>
          <w:bCs/>
          <w:lang w:bidi="lo-LA"/>
        </w:rPr>
        <w:t>nov</w:t>
      </w:r>
      <w:proofErr w:type="spellEnd"/>
      <w:r w:rsidRPr="003705C9">
        <w:rPr>
          <w:rFonts w:eastAsia="Phetsarath OT"/>
          <w:b/>
          <w:bCs/>
          <w:lang w:bidi="lo-LA"/>
        </w:rPr>
        <w:t xml:space="preserve"> 2016</w:t>
      </w:r>
    </w:p>
    <w:p w14:paraId="357E12D5" w14:textId="77777777" w:rsidR="00C1057D" w:rsidRPr="003705C9" w:rsidRDefault="00C1057D" w:rsidP="004C0A1A">
      <w:pPr>
        <w:spacing w:after="0" w:line="240" w:lineRule="auto"/>
        <w:jc w:val="both"/>
        <w:rPr>
          <w:rFonts w:ascii="Times New Roman" w:hAnsi="Times New Roman" w:cs="Times New Roman"/>
          <w:sz w:val="20"/>
          <w:szCs w:val="20"/>
        </w:rPr>
      </w:pPr>
      <w:r w:rsidRPr="003705C9">
        <w:rPr>
          <w:rFonts w:ascii="Phetsarath OT" w:eastAsia="Phetsarath OT" w:hAnsi="Phetsarath OT" w:cs="Phetsarath OT"/>
          <w:sz w:val="20"/>
          <w:szCs w:val="20"/>
          <w:lang w:val="en-US" w:bidi="lo-LA"/>
        </w:rPr>
        <w:t xml:space="preserve"> </w:t>
      </w:r>
      <w:r w:rsidRPr="003705C9">
        <w:rPr>
          <w:rFonts w:ascii="Times New Roman" w:hAnsi="Times New Roman" w:cs="Times New Roman"/>
          <w:b/>
          <w:bCs/>
          <w:sz w:val="20"/>
          <w:szCs w:val="20"/>
        </w:rPr>
        <w:t>Article 18. (</w:t>
      </w:r>
      <w:proofErr w:type="gramStart"/>
      <w:r w:rsidRPr="003705C9">
        <w:rPr>
          <w:rFonts w:ascii="Times New Roman" w:hAnsi="Times New Roman" w:cs="Times New Roman"/>
          <w:b/>
          <w:bCs/>
          <w:sz w:val="20"/>
          <w:szCs w:val="20"/>
        </w:rPr>
        <w:t xml:space="preserve">New)   </w:t>
      </w:r>
      <w:proofErr w:type="gramEnd"/>
      <w:r w:rsidRPr="003705C9">
        <w:rPr>
          <w:rFonts w:ascii="Times New Roman" w:hAnsi="Times New Roman" w:cs="Times New Roman"/>
          <w:b/>
          <w:bCs/>
          <w:sz w:val="20"/>
          <w:szCs w:val="20"/>
        </w:rPr>
        <w:t>Qualification for "Provision of Legal Services</w:t>
      </w:r>
    </w:p>
    <w:p w14:paraId="40A54E18" w14:textId="77777777" w:rsidR="00C1057D" w:rsidRPr="003705C9" w:rsidRDefault="00C1057D" w:rsidP="004C0A1A">
      <w:pPr>
        <w:spacing w:after="0" w:line="240" w:lineRule="auto"/>
        <w:jc w:val="both"/>
        <w:rPr>
          <w:rFonts w:ascii="Times New Roman" w:hAnsi="Times New Roman" w:cs="Times New Roman"/>
          <w:sz w:val="20"/>
          <w:szCs w:val="20"/>
        </w:rPr>
      </w:pPr>
      <w:r w:rsidRPr="003705C9">
        <w:rPr>
          <w:rFonts w:ascii="Times New Roman" w:hAnsi="Times New Roman" w:cs="Times New Roman"/>
          <w:sz w:val="20"/>
          <w:szCs w:val="20"/>
        </w:rPr>
        <w:tab/>
        <w:t>A lawyer who wishes to provide legal services shall meet any qualifications as follows:</w:t>
      </w:r>
    </w:p>
    <w:p w14:paraId="20B1CAF5" w14:textId="77777777" w:rsidR="00C1057D" w:rsidRPr="003705C9" w:rsidRDefault="00C1057D" w:rsidP="004C0A1A">
      <w:pPr>
        <w:tabs>
          <w:tab w:val="left" w:pos="720"/>
          <w:tab w:val="left" w:pos="1080"/>
        </w:tabs>
        <w:spacing w:after="0" w:line="240" w:lineRule="auto"/>
        <w:jc w:val="both"/>
        <w:rPr>
          <w:rFonts w:ascii="Times New Roman" w:hAnsi="Times New Roman" w:cs="Times New Roman"/>
          <w:sz w:val="20"/>
          <w:szCs w:val="20"/>
        </w:rPr>
      </w:pPr>
      <w:r w:rsidRPr="003705C9">
        <w:rPr>
          <w:rFonts w:ascii="Times New Roman" w:hAnsi="Times New Roman" w:cs="Times New Roman"/>
          <w:sz w:val="20"/>
          <w:szCs w:val="20"/>
        </w:rPr>
        <w:tab/>
        <w:t>1.</w:t>
      </w:r>
      <w:r w:rsidRPr="003705C9">
        <w:rPr>
          <w:rFonts w:ascii="Times New Roman" w:hAnsi="Times New Roman" w:cs="Times New Roman"/>
          <w:sz w:val="20"/>
          <w:szCs w:val="20"/>
        </w:rPr>
        <w:tab/>
        <w:t>Working at Bar Association at district, municipality, capital city levels or the Office of Bar Association of province, capital city;</w:t>
      </w:r>
    </w:p>
    <w:p w14:paraId="5FC3E37B" w14:textId="77777777" w:rsidR="00C1057D" w:rsidRPr="003705C9" w:rsidRDefault="00C1057D" w:rsidP="004C0A1A">
      <w:pPr>
        <w:tabs>
          <w:tab w:val="left" w:pos="720"/>
          <w:tab w:val="left" w:pos="1080"/>
        </w:tabs>
        <w:spacing w:after="0" w:line="240" w:lineRule="auto"/>
        <w:jc w:val="both"/>
        <w:rPr>
          <w:rFonts w:ascii="Times New Roman" w:hAnsi="Times New Roman" w:cs="Times New Roman"/>
          <w:sz w:val="20"/>
          <w:szCs w:val="20"/>
        </w:rPr>
      </w:pPr>
      <w:r w:rsidRPr="003705C9">
        <w:rPr>
          <w:rFonts w:ascii="Times New Roman" w:hAnsi="Times New Roman" w:cs="Times New Roman"/>
          <w:sz w:val="20"/>
          <w:szCs w:val="20"/>
        </w:rPr>
        <w:tab/>
        <w:t>2.</w:t>
      </w:r>
      <w:r w:rsidRPr="003705C9">
        <w:rPr>
          <w:rFonts w:ascii="Times New Roman" w:hAnsi="Times New Roman" w:cs="Times New Roman"/>
          <w:sz w:val="20"/>
          <w:szCs w:val="20"/>
        </w:rPr>
        <w:tab/>
        <w:t>Establishing one’s own legal enterprise or in joint venture with others;</w:t>
      </w:r>
    </w:p>
    <w:p w14:paraId="78FAD4A6" w14:textId="77777777" w:rsidR="00C1057D" w:rsidRPr="003705C9" w:rsidRDefault="00C1057D" w:rsidP="004C0A1A">
      <w:pPr>
        <w:tabs>
          <w:tab w:val="left" w:pos="720"/>
          <w:tab w:val="left" w:pos="1080"/>
        </w:tabs>
        <w:spacing w:after="0" w:line="240" w:lineRule="auto"/>
        <w:jc w:val="both"/>
        <w:rPr>
          <w:rFonts w:ascii="Times New Roman" w:hAnsi="Times New Roman" w:cs="Times New Roman"/>
          <w:sz w:val="20"/>
          <w:szCs w:val="20"/>
        </w:rPr>
      </w:pPr>
      <w:r w:rsidRPr="003705C9">
        <w:rPr>
          <w:rFonts w:ascii="Times New Roman" w:hAnsi="Times New Roman" w:cs="Times New Roman"/>
          <w:sz w:val="20"/>
          <w:szCs w:val="20"/>
        </w:rPr>
        <w:tab/>
        <w:t>3.</w:t>
      </w:r>
      <w:r w:rsidRPr="003705C9">
        <w:rPr>
          <w:rFonts w:ascii="Times New Roman" w:hAnsi="Times New Roman" w:cs="Times New Roman"/>
          <w:sz w:val="20"/>
          <w:szCs w:val="20"/>
        </w:rPr>
        <w:tab/>
        <w:t>Being a lawyer working at any enterprises."</w:t>
      </w:r>
    </w:p>
    <w:p w14:paraId="49BCE4E2" w14:textId="77777777" w:rsidR="00C1057D" w:rsidRDefault="00C1057D" w:rsidP="004C0A1A">
      <w:pPr>
        <w:pStyle w:val="CommentText"/>
        <w:rPr>
          <w:rFonts w:ascii="Phetsarath OT" w:eastAsia="Phetsarath OT" w:hAnsi="Phetsarath OT" w:cs="Phetsarath OT"/>
          <w:lang w:val="en-US" w:bidi="lo-LA"/>
        </w:rPr>
      </w:pPr>
    </w:p>
    <w:p w14:paraId="6EA58040" w14:textId="77777777" w:rsidR="00C1057D" w:rsidRPr="006F2C1A" w:rsidRDefault="00C1057D" w:rsidP="004C0A1A">
      <w:pPr>
        <w:pStyle w:val="CommentText"/>
        <w:rPr>
          <w:rFonts w:eastAsia="Phetsarath OT" w:cs="DokChampa"/>
          <w:b/>
          <w:bCs/>
          <w:lang w:val="en-US" w:bidi="lo-LA"/>
        </w:rPr>
      </w:pPr>
      <w:r w:rsidRPr="0004476C">
        <w:rPr>
          <w:rFonts w:eastAsia="Phetsarath OT"/>
          <w:b/>
          <w:bCs/>
          <w:lang w:val="en-US" w:bidi="lo-LA"/>
        </w:rPr>
        <w:t>Law on Independent Audit No.51/NA, dated 22 July 2014</w:t>
      </w:r>
    </w:p>
    <w:p w14:paraId="5E360265" w14:textId="77777777" w:rsidR="00C1057D" w:rsidRPr="006F2C1A" w:rsidRDefault="00C1057D" w:rsidP="004C0A1A">
      <w:pPr>
        <w:pStyle w:val="CommentText"/>
        <w:rPr>
          <w:rFonts w:eastAsia="Phetsarath OT" w:cs="DokChampa"/>
          <w:b/>
          <w:bCs/>
          <w:lang w:val="en-US" w:bidi="lo-LA"/>
        </w:rPr>
      </w:pPr>
    </w:p>
    <w:p w14:paraId="5906D34D" w14:textId="77777777" w:rsidR="00C1057D" w:rsidRPr="0004476C" w:rsidRDefault="00C1057D" w:rsidP="004C0A1A">
      <w:pPr>
        <w:pStyle w:val="CommentText"/>
        <w:rPr>
          <w:rFonts w:eastAsia="Phetsarath OT"/>
          <w:b/>
          <w:bCs/>
          <w:lang w:val="en-US" w:bidi="lo-LA"/>
        </w:rPr>
      </w:pPr>
      <w:r w:rsidRPr="0004476C">
        <w:rPr>
          <w:rFonts w:eastAsia="Phetsarath OT"/>
          <w:b/>
          <w:bCs/>
          <w:lang w:val="en-US" w:bidi="lo-LA"/>
        </w:rPr>
        <w:t>"Article 3 Definitions</w:t>
      </w:r>
    </w:p>
    <w:p w14:paraId="75E51F6A" w14:textId="77777777" w:rsidR="00C1057D" w:rsidRDefault="00C1057D" w:rsidP="004C0A1A">
      <w:pPr>
        <w:pStyle w:val="CommentText"/>
        <w:rPr>
          <w:rFonts w:ascii="Phetsarath OT" w:eastAsia="Phetsarath OT" w:hAnsi="Phetsarath OT" w:cs="Phetsarath OT"/>
          <w:lang w:bidi="lo-LA"/>
        </w:rPr>
      </w:pPr>
      <w:r w:rsidRPr="0004476C">
        <w:rPr>
          <w:rFonts w:eastAsia="Phetsarath OT"/>
          <w:b/>
          <w:bCs/>
          <w:lang w:val="en-US" w:bidi="lo-LA"/>
        </w:rPr>
        <w:t>9. Accounting and audit firms</w:t>
      </w:r>
      <w:r w:rsidRPr="0004476C">
        <w:rPr>
          <w:rFonts w:eastAsia="Phetsarath OT"/>
          <w:lang w:val="en-US" w:bidi="lo-LA"/>
        </w:rPr>
        <w:t xml:space="preserve"> are accounting or audit entities of a legal person or organization authorized by the Ministry of Finance and registered as an enterprise in line with regulations."</w:t>
      </w:r>
    </w:p>
    <w:p w14:paraId="71F31BAB" w14:textId="77777777" w:rsidR="00C1057D" w:rsidRDefault="00C1057D" w:rsidP="004C0A1A">
      <w:pPr>
        <w:pStyle w:val="CommentText"/>
      </w:pPr>
      <w:r>
        <w:rPr>
          <w:rFonts w:ascii="Phetsarath OT" w:eastAsia="Phetsarath OT" w:hAnsi="Phetsarath OT" w:cs="Phetsarath OT" w:hint="cs"/>
          <w:cs/>
          <w:lang w:val="en-US" w:bidi="lo-LA"/>
        </w:rPr>
        <w:t xml:space="preserve"> </w:t>
      </w:r>
    </w:p>
  </w:comment>
  <w:comment w:id="352" w:author="Erin Lubowicz" w:date="2020-12-13T20:20:00Z" w:initials="EL">
    <w:p w14:paraId="16795A32" w14:textId="77777777" w:rsidR="00C1057D" w:rsidRDefault="00C1057D" w:rsidP="004C0A1A">
      <w:pPr>
        <w:pStyle w:val="CommentText"/>
      </w:pPr>
      <w:r w:rsidRPr="004C0A1A">
        <w:rPr>
          <w:rStyle w:val="CommentReference"/>
        </w:rPr>
        <w:annotationRef/>
      </w:r>
      <w:r>
        <w:t>This is noted and reflected at the end of the second para</w:t>
      </w:r>
    </w:p>
  </w:comment>
  <w:comment w:id="353" w:author="PST-PC" w:date="2020-10-05T20:18:00Z" w:initials="P">
    <w:p w14:paraId="4885F95E" w14:textId="77777777" w:rsidR="00C1057D" w:rsidRDefault="00C1057D" w:rsidP="004C0A1A">
      <w:pPr>
        <w:pStyle w:val="CommentText"/>
      </w:pPr>
      <w:r w:rsidRPr="004C0A1A">
        <w:rPr>
          <w:rStyle w:val="CommentReference"/>
        </w:rPr>
        <w:annotationRef/>
      </w:r>
      <w:r w:rsidRPr="00BF0321">
        <w:rPr>
          <w:lang w:bidi="lo-LA"/>
        </w:rPr>
        <w:t>Please refer to the answer given in par 17</w:t>
      </w:r>
      <w:r>
        <w:rPr>
          <w:lang w:bidi="lo-LA"/>
        </w:rPr>
        <w:t>4</w:t>
      </w:r>
      <w:r w:rsidRPr="00BF0321">
        <w:rPr>
          <w:lang w:bidi="lo-LA"/>
        </w:rPr>
        <w:t xml:space="preserve"> of this </w:t>
      </w:r>
      <w:r>
        <w:rPr>
          <w:lang w:bidi="lo-LA"/>
        </w:rPr>
        <w:t>TC First D</w:t>
      </w:r>
      <w:r w:rsidRPr="00BF0321">
        <w:rPr>
          <w:lang w:bidi="lo-LA"/>
        </w:rPr>
        <w:t>raft</w:t>
      </w:r>
      <w:r>
        <w:rPr>
          <w:lang w:bidi="lo-LA"/>
        </w:rPr>
        <w:t xml:space="preserve"> Annex</w:t>
      </w:r>
      <w:r w:rsidRPr="00BF0321">
        <w:rPr>
          <w:lang w:bidi="lo-LA"/>
        </w:rPr>
        <w:t>.</w:t>
      </w:r>
    </w:p>
    <w:p w14:paraId="56BC76BF" w14:textId="77777777" w:rsidR="00C1057D" w:rsidRDefault="00C1057D" w:rsidP="004C0A1A">
      <w:pPr>
        <w:pStyle w:val="CommentText"/>
      </w:pPr>
    </w:p>
  </w:comment>
  <w:comment w:id="354" w:author="Erin Lubowicz" w:date="2020-12-13T20:23:00Z" w:initials="EL">
    <w:p w14:paraId="172450EF" w14:textId="77777777" w:rsidR="00C1057D" w:rsidRDefault="00C1057D" w:rsidP="004C0A1A">
      <w:pPr>
        <w:pStyle w:val="CommentText"/>
      </w:pPr>
      <w:r w:rsidRPr="004C0A1A">
        <w:rPr>
          <w:rStyle w:val="CommentReference"/>
        </w:rPr>
        <w:annotationRef/>
      </w:r>
      <w:r>
        <w:t>As noted under R12, questions remain regarding the coverage of the definition of PEPs, which will need to be covered during the onsite</w:t>
      </w:r>
    </w:p>
  </w:comment>
  <w:comment w:id="355" w:author="PST-PC" w:date="2020-10-05T20:18:00Z" w:initials="P">
    <w:p w14:paraId="6741A89A" w14:textId="77777777" w:rsidR="00C1057D" w:rsidRPr="005D4005" w:rsidRDefault="00C1057D" w:rsidP="004C0A1A">
      <w:pPr>
        <w:pStyle w:val="CommentText"/>
        <w:spacing w:line="276" w:lineRule="auto"/>
        <w:rPr>
          <w:rFonts w:eastAsia="Phetsarath OT" w:cs="DokChampa"/>
          <w:lang w:bidi="lo-LA"/>
        </w:rPr>
      </w:pPr>
      <w:r w:rsidRPr="004C0A1A">
        <w:rPr>
          <w:rStyle w:val="CommentReference"/>
        </w:rPr>
        <w:annotationRef/>
      </w:r>
      <w:r w:rsidRPr="009C1E54">
        <w:rPr>
          <w:rFonts w:eastAsia="Phetsarath OT"/>
          <w:lang w:bidi="lo-LA"/>
        </w:rPr>
        <w:t xml:space="preserve">DNFBPs are required to conduct risk assessment </w:t>
      </w:r>
      <w:r w:rsidRPr="009C1E54">
        <w:t>prior to launch</w:t>
      </w:r>
      <w:r>
        <w:t>ing</w:t>
      </w:r>
      <w:r w:rsidRPr="009C1E54">
        <w:t xml:space="preserve"> of </w:t>
      </w:r>
      <w:r>
        <w:t xml:space="preserve">each new </w:t>
      </w:r>
      <w:r w:rsidRPr="009C1E54">
        <w:t>product</w:t>
      </w:r>
      <w:r w:rsidRPr="009C1E54">
        <w:rPr>
          <w:rFonts w:eastAsia="Phetsarath OT"/>
          <w:lang w:bidi="lo-LA"/>
        </w:rPr>
        <w:t>, including existing product</w:t>
      </w:r>
      <w:r>
        <w:rPr>
          <w:rFonts w:eastAsia="Phetsarath OT"/>
          <w:lang w:bidi="lo-LA"/>
        </w:rPr>
        <w:t xml:space="preserve">. The appropriated mitigation measure shall be applied in the event of risk associated has found with new product, during the transaction or establishing business relationship with both new or existing customer are required to be in line with </w:t>
      </w:r>
      <w:r w:rsidRPr="009C1E54">
        <w:rPr>
          <w:rFonts w:eastAsia="Phetsarath OT"/>
          <w:lang w:bidi="lo-LA"/>
        </w:rPr>
        <w:t>articl</w:t>
      </w:r>
      <w:r>
        <w:rPr>
          <w:rFonts w:eastAsia="Phetsarath OT"/>
          <w:lang w:bidi="lo-LA"/>
        </w:rPr>
        <w:t>e</w:t>
      </w:r>
      <w:r w:rsidRPr="009C1E54">
        <w:rPr>
          <w:rFonts w:eastAsia="Phetsarath OT"/>
          <w:lang w:bidi="lo-LA"/>
        </w:rPr>
        <w:t xml:space="preserve"> 12 of </w:t>
      </w:r>
      <w:r>
        <w:rPr>
          <w:rFonts w:eastAsia="Phetsarath OT"/>
          <w:lang w:bidi="lo-LA"/>
        </w:rPr>
        <w:t>the Agreement</w:t>
      </w:r>
      <w:r w:rsidRPr="009C1E54">
        <w:rPr>
          <w:rFonts w:eastAsia="Phetsarath OT"/>
          <w:lang w:bidi="lo-LA"/>
        </w:rPr>
        <w:t xml:space="preserve"> on KYC/CDD</w:t>
      </w:r>
      <w:r>
        <w:rPr>
          <w:rFonts w:eastAsia="Phetsarath OT"/>
          <w:lang w:bidi="lo-LA"/>
        </w:rPr>
        <w:t xml:space="preserve"> </w:t>
      </w:r>
      <w:r w:rsidRPr="009C7AA7">
        <w:rPr>
          <w:rFonts w:eastAsia="Phetsarath OT"/>
          <w:lang w:bidi="lo-LA"/>
        </w:rPr>
        <w:t xml:space="preserve">(Updated </w:t>
      </w:r>
      <w:r>
        <w:rPr>
          <w:rFonts w:eastAsia="Phetsarath OT"/>
          <w:lang w:bidi="lo-LA"/>
        </w:rPr>
        <w:t xml:space="preserve">version attached herewith. </w:t>
      </w:r>
      <w:r>
        <w:rPr>
          <w:rFonts w:eastAsia="Phetsarath OT"/>
          <w:highlight w:val="yellow"/>
          <w:lang w:bidi="lo-LA"/>
        </w:rPr>
        <w:t>annex 30</w:t>
      </w:r>
      <w:r w:rsidRPr="005D4005">
        <w:rPr>
          <w:rFonts w:eastAsia="Phetsarath OT"/>
          <w:highlight w:val="yellow"/>
          <w:lang w:bidi="lo-LA"/>
        </w:rPr>
        <w:t>)</w:t>
      </w:r>
      <w:r>
        <w:rPr>
          <w:rFonts w:eastAsia="Phetsarath OT"/>
          <w:lang w:bidi="lo-LA"/>
        </w:rPr>
        <w:t xml:space="preserve">. </w:t>
      </w:r>
      <w:r w:rsidRPr="009C1E54">
        <w:rPr>
          <w:rFonts w:eastAsia="Phetsarath OT"/>
          <w:lang w:bidi="lo-LA"/>
        </w:rPr>
        <w:t xml:space="preserve"> </w:t>
      </w:r>
    </w:p>
  </w:comment>
  <w:comment w:id="356" w:author="PST-PC" w:date="2020-10-05T20:18:00Z" w:initials="P">
    <w:p w14:paraId="5CEE1C99" w14:textId="77777777" w:rsidR="00C1057D" w:rsidRPr="000A552F" w:rsidRDefault="00C1057D" w:rsidP="004C0A1A">
      <w:pPr>
        <w:pStyle w:val="CommentText"/>
        <w:rPr>
          <w:rFonts w:eastAsia="Phetsarath OT"/>
          <w:lang w:bidi="lo-LA"/>
        </w:rPr>
      </w:pPr>
      <w:r w:rsidRPr="004C0A1A">
        <w:rPr>
          <w:rStyle w:val="CommentReference"/>
        </w:rPr>
        <w:annotationRef/>
      </w:r>
      <w:r w:rsidRPr="004C0A1A">
        <w:rPr>
          <w:rStyle w:val="CommentReference"/>
        </w:rPr>
        <w:annotationRef/>
      </w:r>
      <w:r w:rsidRPr="000A552F">
        <w:rPr>
          <w:rFonts w:eastAsia="Phetsarath OT"/>
          <w:lang w:bidi="lo-LA"/>
        </w:rPr>
        <w:t xml:space="preserve">Please kindly refers to above given answer.  </w:t>
      </w:r>
    </w:p>
    <w:p w14:paraId="35CBEEB4" w14:textId="77777777" w:rsidR="00C1057D" w:rsidRPr="000A552F" w:rsidRDefault="00C1057D" w:rsidP="004C0A1A">
      <w:pPr>
        <w:pStyle w:val="CommentText"/>
        <w:rPr>
          <w:rFonts w:ascii="Phetsarath OT" w:eastAsia="Phetsarath OT" w:hAnsi="Phetsarath OT" w:cs="Phetsarath OT"/>
          <w:lang w:bidi="lo-LA"/>
        </w:rPr>
      </w:pPr>
      <w:r w:rsidRPr="004C0A1A">
        <w:rPr>
          <w:rStyle w:val="CommentReference"/>
        </w:rPr>
        <w:annotationRef/>
      </w:r>
    </w:p>
  </w:comment>
  <w:comment w:id="357" w:author="Erin Lubowicz" w:date="2020-12-13T20:26:00Z" w:initials="EL">
    <w:p w14:paraId="6B91300D" w14:textId="77777777" w:rsidR="00C1057D" w:rsidRDefault="00C1057D" w:rsidP="004C0A1A">
      <w:pPr>
        <w:pStyle w:val="CommentText"/>
      </w:pPr>
      <w:r w:rsidRPr="004C0A1A">
        <w:rPr>
          <w:rStyle w:val="CommentReference"/>
        </w:rPr>
        <w:annotationRef/>
      </w:r>
      <w:r>
        <w:t>The response on lawyers and accountants is well taken, but can individuals sell real estate or precious metals and stones?</w:t>
      </w:r>
    </w:p>
  </w:comment>
  <w:comment w:id="358" w:author="Dell" w:date="2021-01-27T13:44:00Z" w:initials="D">
    <w:p w14:paraId="44D1740C" w14:textId="1BDE4735" w:rsidR="00C1057D" w:rsidRDefault="00C1057D">
      <w:pPr>
        <w:pStyle w:val="CommentText"/>
      </w:pPr>
      <w:r>
        <w:rPr>
          <w:rStyle w:val="CommentReference"/>
        </w:rPr>
        <w:annotationRef/>
      </w:r>
      <w:r w:rsidRPr="00D04F2B">
        <w:t>In Lao PDR, natural person is entitle to perform a role as a dealer of purchasing the real estate and precious metals and stones but obliged to register as enterprise with MOIC as indicated in chapter 3 of Law on Enterprises (</w:t>
      </w:r>
      <w:proofErr w:type="spellStart"/>
      <w:proofErr w:type="gramStart"/>
      <w:r w:rsidRPr="00D04F2B">
        <w:t>TC.Rec</w:t>
      </w:r>
      <w:proofErr w:type="spellEnd"/>
      <w:proofErr w:type="gramEnd"/>
      <w:r w:rsidRPr="00D04F2B">
        <w:t xml:space="preserve"> .24.1)</w:t>
      </w:r>
    </w:p>
  </w:comment>
  <w:comment w:id="361" w:author="PST-PC" w:date="2020-10-05T20:18:00Z" w:initials="P">
    <w:p w14:paraId="25782384" w14:textId="77777777" w:rsidR="00C1057D" w:rsidRPr="003921D4" w:rsidRDefault="00C1057D" w:rsidP="00411760">
      <w:pPr>
        <w:pStyle w:val="CommentText"/>
        <w:rPr>
          <w:rFonts w:eastAsia="Phetsarath OT"/>
          <w:lang w:bidi="lo-LA"/>
        </w:rPr>
      </w:pPr>
      <w:r w:rsidRPr="00411760">
        <w:rPr>
          <w:rStyle w:val="CommentReference"/>
        </w:rPr>
        <w:annotationRef/>
      </w:r>
      <w:r w:rsidRPr="003921D4">
        <w:rPr>
          <w:rFonts w:eastAsia="Phetsarath OT"/>
          <w:lang w:bidi="lo-LA"/>
        </w:rPr>
        <w:t xml:space="preserve">Please kindly refers to additional information given in R.18, R.19 and R.20 of the </w:t>
      </w:r>
      <w:r>
        <w:rPr>
          <w:rFonts w:eastAsia="Phetsarath OT"/>
          <w:lang w:val="en-US" w:bidi="lo-LA"/>
        </w:rPr>
        <w:t>TC First Draft.</w:t>
      </w:r>
      <w:r w:rsidRPr="003921D4">
        <w:rPr>
          <w:rFonts w:eastAsia="Phetsarath OT"/>
          <w:lang w:bidi="lo-LA"/>
        </w:rPr>
        <w:t xml:space="preserve"> </w:t>
      </w:r>
    </w:p>
  </w:comment>
  <w:comment w:id="362" w:author="Erin Lubowicz" w:date="2020-12-13T20:31:00Z" w:initials="EL">
    <w:p w14:paraId="0CF7519A" w14:textId="77777777" w:rsidR="00C1057D" w:rsidRDefault="00C1057D" w:rsidP="00411760">
      <w:pPr>
        <w:pStyle w:val="CommentText"/>
      </w:pPr>
      <w:r w:rsidRPr="00411760">
        <w:rPr>
          <w:rStyle w:val="CommentReference"/>
        </w:rPr>
        <w:annotationRef/>
      </w:r>
      <w:r>
        <w:t>These answers have been reviewed and the information incorporated</w:t>
      </w:r>
    </w:p>
  </w:comment>
  <w:comment w:id="368" w:author="Dell" w:date="2021-01-27T14:05:00Z" w:initials="D">
    <w:p w14:paraId="4B2A3360" w14:textId="19F4BB25" w:rsidR="00C1057D" w:rsidRDefault="00C1057D" w:rsidP="00D15060">
      <w:pPr>
        <w:pStyle w:val="CommentText"/>
      </w:pPr>
      <w:r>
        <w:rPr>
          <w:rStyle w:val="CommentReference"/>
        </w:rPr>
        <w:annotationRef/>
      </w:r>
      <w:r>
        <w:t>Foreign and domestic investment are required to follow the same procedure of the Enterprise Law, as detailed in the 1</w:t>
      </w:r>
      <w:r w:rsidRPr="00CE1AA3">
        <w:rPr>
          <w:vertAlign w:val="superscript"/>
        </w:rPr>
        <w:t>st</w:t>
      </w:r>
      <w:r>
        <w:t xml:space="preserve"> Annex 41. In addition, for the foreign investors whose purpose import of capital for general investment shall comply with the procedure as defined in the Article 53 (New) Import of Capital for General Investment in the Law on Investment Promotion of Lao PDR No.14/NA, dated 17 November 2016 as detailed in the 1</w:t>
      </w:r>
      <w:r w:rsidRPr="00CE1AA3">
        <w:rPr>
          <w:vertAlign w:val="superscript"/>
        </w:rPr>
        <w:t xml:space="preserve">st </w:t>
      </w:r>
      <w:r>
        <w:t>Annex 54</w:t>
      </w:r>
    </w:p>
    <w:p w14:paraId="2D01BD46" w14:textId="77777777" w:rsidR="00C1057D" w:rsidRDefault="00C1057D" w:rsidP="00D15060">
      <w:pPr>
        <w:pStyle w:val="CommentText"/>
      </w:pPr>
    </w:p>
    <w:p w14:paraId="36C6E046" w14:textId="77777777" w:rsidR="00C1057D" w:rsidRDefault="00C1057D" w:rsidP="00D15060">
      <w:pPr>
        <w:pStyle w:val="CommentText"/>
      </w:pPr>
      <w:r>
        <w:t>The Law on Investment Promotion of Lao PDR No.14/NA, dated 17 November 2016</w:t>
      </w:r>
    </w:p>
    <w:p w14:paraId="0696BFF7" w14:textId="77777777" w:rsidR="00C1057D" w:rsidRDefault="00C1057D" w:rsidP="00D15060">
      <w:pPr>
        <w:pStyle w:val="CommentText"/>
      </w:pPr>
      <w:r>
        <w:t>“Article 53 (New) Capital importation for general business</w:t>
      </w:r>
    </w:p>
    <w:p w14:paraId="604F14BC" w14:textId="77777777" w:rsidR="00C1057D" w:rsidRDefault="00C1057D" w:rsidP="00D15060">
      <w:pPr>
        <w:pStyle w:val="CommentText"/>
      </w:pPr>
      <w:r>
        <w:t>Foreign investors investing in general businesses shall import their capital</w:t>
      </w:r>
    </w:p>
    <w:p w14:paraId="54DB5E5E" w14:textId="77777777" w:rsidR="00C1057D" w:rsidRDefault="00C1057D" w:rsidP="00D15060">
      <w:pPr>
        <w:pStyle w:val="CommentText"/>
      </w:pPr>
      <w:r>
        <w:t>for at least thirty percent of the total registered capital within ninety days</w:t>
      </w:r>
    </w:p>
    <w:p w14:paraId="7EC00F77" w14:textId="77777777" w:rsidR="00C1057D" w:rsidRDefault="00C1057D" w:rsidP="00D15060">
      <w:pPr>
        <w:pStyle w:val="CommentText"/>
      </w:pPr>
      <w:r>
        <w:t>from the date of obtaining the relevant investment license. The remaining</w:t>
      </w:r>
    </w:p>
    <w:p w14:paraId="291E47D6" w14:textId="77777777" w:rsidR="00C1057D" w:rsidRDefault="00C1057D" w:rsidP="00D15060">
      <w:pPr>
        <w:pStyle w:val="CommentText"/>
      </w:pPr>
      <w:r>
        <w:t>capital shall comply with the Enterprise Law or other relevant laws.</w:t>
      </w:r>
    </w:p>
    <w:p w14:paraId="09B69D1C" w14:textId="77777777" w:rsidR="00C1057D" w:rsidRDefault="00C1057D" w:rsidP="00D15060">
      <w:pPr>
        <w:pStyle w:val="CommentText"/>
      </w:pPr>
      <w:r>
        <w:t>The capital may be imported in cash and/or in kind in compliance with</w:t>
      </w:r>
    </w:p>
    <w:p w14:paraId="3DB5EFC6" w14:textId="77777777" w:rsidR="00C1057D" w:rsidRDefault="00C1057D" w:rsidP="00D15060">
      <w:pPr>
        <w:pStyle w:val="CommentText"/>
      </w:pPr>
      <w:r>
        <w:t>relevant laws and regulations.</w:t>
      </w:r>
    </w:p>
    <w:p w14:paraId="07BC460A" w14:textId="77777777" w:rsidR="00C1057D" w:rsidRDefault="00C1057D" w:rsidP="00D15060">
      <w:pPr>
        <w:pStyle w:val="CommentText"/>
      </w:pPr>
      <w:r>
        <w:t>The importation of cash and/or in-kind capital shall bring supporting</w:t>
      </w:r>
    </w:p>
    <w:p w14:paraId="5CD7AF91" w14:textId="77777777" w:rsidR="00C1057D" w:rsidRDefault="00C1057D" w:rsidP="00D15060">
      <w:pPr>
        <w:pStyle w:val="CommentText"/>
      </w:pPr>
      <w:r>
        <w:t>documents to be certified by the Bank of the Lao PDR according to relevant</w:t>
      </w:r>
    </w:p>
    <w:p w14:paraId="6D8AF1D1" w14:textId="597747E2" w:rsidR="00C1057D" w:rsidRDefault="00C1057D" w:rsidP="00D15060">
      <w:pPr>
        <w:pStyle w:val="CommentText"/>
      </w:pPr>
      <w:r>
        <w:t>laws and regulations. “</w:t>
      </w:r>
    </w:p>
  </w:comment>
  <w:comment w:id="369" w:author="Dell" w:date="2021-01-27T14:09:00Z" w:initials="D">
    <w:p w14:paraId="29835C1B" w14:textId="56DA3F3D" w:rsidR="00C1057D" w:rsidRDefault="00C1057D">
      <w:pPr>
        <w:pStyle w:val="CommentText"/>
      </w:pPr>
      <w:r>
        <w:rPr>
          <w:rStyle w:val="CommentReference"/>
        </w:rPr>
        <w:annotationRef/>
      </w:r>
      <w:r w:rsidRPr="005A65AE">
        <w:t>Assessor could access to the link of http://www.ned.moic.gov.la/ due to the link provided in the TC 24.1 was renamed and information is publicly available.</w:t>
      </w:r>
    </w:p>
  </w:comment>
  <w:comment w:id="370" w:author="Dell" w:date="2021-01-27T14:33:00Z" w:initials="D">
    <w:p w14:paraId="32C1F111" w14:textId="3E5E7DAE" w:rsidR="00C1057D" w:rsidRDefault="00C1057D">
      <w:pPr>
        <w:pStyle w:val="CommentText"/>
      </w:pPr>
      <w:r>
        <w:rPr>
          <w:rStyle w:val="CommentReference"/>
        </w:rPr>
        <w:annotationRef/>
      </w:r>
      <w:r w:rsidR="00CE1AA3">
        <w:t xml:space="preserve">World Bank assessment tool cover sectoral assessment </w:t>
      </w:r>
      <w:r w:rsidR="000D58B8">
        <w:t xml:space="preserve">whereas </w:t>
      </w:r>
      <w:r w:rsidR="00CB0378">
        <w:t>sectoral (banking, insurance, real estate…) covered the type of legal person</w:t>
      </w:r>
      <w:r w:rsidR="000D58B8">
        <w:t>, has type of legal person in the form of public limited, join venture</w:t>
      </w:r>
      <w:r w:rsidR="00CB0378">
        <w:t>, etc</w:t>
      </w:r>
      <w:proofErr w:type="gramStart"/>
      <w:r w:rsidR="000D58B8">
        <w:t>…..</w:t>
      </w:r>
      <w:proofErr w:type="gramEnd"/>
    </w:p>
  </w:comment>
  <w:comment w:id="371" w:author="Dell" w:date="2021-01-27T14:53:00Z" w:initials="D">
    <w:p w14:paraId="71D49D9E" w14:textId="46DA2FBD" w:rsidR="00C1057D" w:rsidRDefault="00C1057D">
      <w:pPr>
        <w:pStyle w:val="CommentText"/>
      </w:pPr>
      <w:r>
        <w:rPr>
          <w:rStyle w:val="CommentReference"/>
        </w:rPr>
        <w:annotationRef/>
      </w:r>
      <w:r w:rsidRPr="00A73370">
        <w:t>The meaning of “industry and commerce sector” as indicated in article 15 of Law on Enterprises (</w:t>
      </w:r>
      <w:proofErr w:type="spellStart"/>
      <w:r w:rsidRPr="00A73370">
        <w:t>TC.Rec</w:t>
      </w:r>
      <w:proofErr w:type="spellEnd"/>
      <w:r w:rsidRPr="00A73370">
        <w:t xml:space="preserve">. 24.1) extend to industry and commerce division in provincial level and also extend to office of industry and commerce in district level that under MOIC. Moreover, regarding the Part IV, of the Agreement on Enterprise Registered, No.0023/ MOIC.MERD, dated 09 January 2019, had assigned the supervision sectors of enterprise legislation both central and local level as well as its rights and duties in the Article 19-22, as </w:t>
      </w:r>
      <w:r w:rsidRPr="007E716B">
        <w:t>detailed in the 2</w:t>
      </w:r>
      <w:r w:rsidRPr="007E716B">
        <w:rPr>
          <w:vertAlign w:val="superscript"/>
        </w:rPr>
        <w:t xml:space="preserve">nd </w:t>
      </w:r>
      <w:r w:rsidRPr="007E716B">
        <w:t>Annex 20</w:t>
      </w:r>
      <w:r>
        <w:t xml:space="preserve"> (Translation is in process)</w:t>
      </w:r>
    </w:p>
  </w:comment>
  <w:comment w:id="372" w:author="Dell" w:date="2021-01-27T15:28:00Z" w:initials="D">
    <w:p w14:paraId="77E95DFF" w14:textId="6453CBF7" w:rsidR="00C1057D" w:rsidRDefault="00C1057D" w:rsidP="006900C5">
      <w:pPr>
        <w:pStyle w:val="CommentText"/>
      </w:pPr>
      <w:r>
        <w:rPr>
          <w:rStyle w:val="CommentReference"/>
        </w:rPr>
        <w:annotationRef/>
      </w:r>
      <w:r>
        <w:t xml:space="preserve">Apart from the Decree on Official Documents 2015(1st Annex 42), recently record keeping of all information by public and private sector are done in consistent with Law on Document No.69/NA, dated 20 June 2019 that clearly identify type of document, procedure and record keeping duration including </w:t>
      </w:r>
      <w:r w:rsidRPr="007E716B">
        <w:t>measure apply against violator as indicated in article 98 (2nd Annex 2</w:t>
      </w:r>
      <w:r w:rsidR="007E716B">
        <w:t>3</w:t>
      </w:r>
      <w:r w:rsidRPr="007E716B">
        <w:t>)</w:t>
      </w:r>
    </w:p>
    <w:p w14:paraId="4EC7E8E9" w14:textId="77777777" w:rsidR="00C1057D" w:rsidRDefault="00C1057D" w:rsidP="006900C5">
      <w:pPr>
        <w:pStyle w:val="CommentText"/>
      </w:pPr>
    </w:p>
    <w:p w14:paraId="663F146D" w14:textId="77777777" w:rsidR="00C1057D" w:rsidRDefault="00C1057D" w:rsidP="006900C5">
      <w:pPr>
        <w:pStyle w:val="CommentText"/>
      </w:pPr>
      <w:r>
        <w:t xml:space="preserve">Law on Document No.69/NA, dated 20 June 2019  </w:t>
      </w:r>
    </w:p>
    <w:p w14:paraId="1CFF7503" w14:textId="77777777" w:rsidR="00C1057D" w:rsidRDefault="00C1057D" w:rsidP="006900C5">
      <w:pPr>
        <w:pStyle w:val="CommentText"/>
      </w:pPr>
      <w:r>
        <w:t>“Article 98 Measure against violator</w:t>
      </w:r>
    </w:p>
    <w:p w14:paraId="0F38BEA6" w14:textId="77777777" w:rsidR="00C1057D" w:rsidRDefault="00C1057D" w:rsidP="006900C5">
      <w:pPr>
        <w:pStyle w:val="CommentText"/>
      </w:pPr>
      <w:r>
        <w:t xml:space="preserve">Natural person, legal person or organization that violate this Law on Document shall be undergone following measure such as be educated, warning, punish, fines, liable for civil damage or criminal penalty base on gravity of offence  </w:t>
      </w:r>
    </w:p>
    <w:p w14:paraId="062D58E1" w14:textId="0EF68F85" w:rsidR="00C1057D" w:rsidRDefault="00C1057D" w:rsidP="006900C5">
      <w:pPr>
        <w:pStyle w:val="CommentText"/>
      </w:pPr>
      <w:r>
        <w:t>”</w:t>
      </w:r>
    </w:p>
  </w:comment>
  <w:comment w:id="373" w:author="Dell" w:date="2021-01-27T15:40:00Z" w:initials="D">
    <w:p w14:paraId="73EA22A1" w14:textId="4B92770C" w:rsidR="00C1057D" w:rsidRDefault="00C1057D">
      <w:pPr>
        <w:pStyle w:val="CommentText"/>
      </w:pPr>
      <w:r>
        <w:rPr>
          <w:rStyle w:val="CommentReference"/>
        </w:rPr>
        <w:annotationRef/>
      </w:r>
      <w:r w:rsidRPr="00807796">
        <w:t>Under criterion 24.6 determined that countries could complied or partly complied with A-C requirements; in which Lao PDR has enabled with partly complied with C requirement. However, by following the comments from assessment team to address the deficiencies, AMLIO coordinated with MOIC to revise the Agreement of Enterprise Legislation, No. 0023/MOIC.MERD, dated 09 January 2019. This revised Agreement required the enterprise and enterprise registry to obtain and hold up-to-date information on the companies’ beneficial ownership.</w:t>
      </w:r>
    </w:p>
  </w:comment>
  <w:comment w:id="374" w:author="Dell" w:date="2021-01-27T16:17:00Z" w:initials="D">
    <w:p w14:paraId="7F8BBD1A" w14:textId="6A3A2784" w:rsidR="00C1057D" w:rsidRDefault="00C1057D" w:rsidP="00C4480B">
      <w:pPr>
        <w:pStyle w:val="CommentText"/>
      </w:pPr>
      <w:r>
        <w:rPr>
          <w:rStyle w:val="CommentReference"/>
        </w:rPr>
        <w:annotationRef/>
      </w:r>
      <w:r>
        <w:t xml:space="preserve">Every documents record keeping of document for public and private sector were done in consistent with the law on Document No.69/NA, dated 20 June 2019 that clearly identify type of document, procedure and record keeping duration including measure apply against violator as indicated in article </w:t>
      </w:r>
      <w:r w:rsidRPr="00857114">
        <w:t>98 (2</w:t>
      </w:r>
      <w:r w:rsidRPr="00857114">
        <w:rPr>
          <w:vertAlign w:val="superscript"/>
        </w:rPr>
        <w:t>nd</w:t>
      </w:r>
      <w:r w:rsidRPr="00857114">
        <w:t xml:space="preserve"> Annex 2</w:t>
      </w:r>
      <w:r w:rsidR="006C7CC7">
        <w:t>3</w:t>
      </w:r>
      <w:r w:rsidRPr="00857114">
        <w:t>)</w:t>
      </w:r>
      <w:r>
        <w:t xml:space="preserve"> as mentioned-above.</w:t>
      </w:r>
    </w:p>
    <w:p w14:paraId="2EE296F7" w14:textId="77777777" w:rsidR="00C1057D" w:rsidRDefault="00C1057D" w:rsidP="00C4480B">
      <w:pPr>
        <w:pStyle w:val="CommentText"/>
      </w:pPr>
    </w:p>
    <w:p w14:paraId="49FD2300" w14:textId="49D83157" w:rsidR="00C1057D" w:rsidRDefault="00C1057D" w:rsidP="00C4480B">
      <w:pPr>
        <w:pStyle w:val="CommentText"/>
      </w:pPr>
      <w:r>
        <w:t xml:space="preserve">MOIC </w:t>
      </w:r>
      <w:r w:rsidR="00857114">
        <w:t xml:space="preserve">is in the process </w:t>
      </w:r>
      <w:r>
        <w:t>to revise Law on Enterprises No.46/NA, dated 26 December 2013 or the Agreement of Enterprise Registration, No. 0023/MOIC.MERD, dated 09 January 2019. This revised Agreement covered the enterprise requirements for maintaining and recording the companies’ information (or its administrators, liquidators or other persons involved in the dissolution of the company) at least 5 year after the date on which the company is dissolved or otherwise ceases.</w:t>
      </w:r>
    </w:p>
  </w:comment>
  <w:comment w:id="375" w:author="Dell" w:date="2021-01-27T16:32:00Z" w:initials="D">
    <w:p w14:paraId="2A60D207" w14:textId="6BCD6496" w:rsidR="00C1057D" w:rsidRDefault="00C1057D">
      <w:pPr>
        <w:pStyle w:val="CommentText"/>
      </w:pPr>
      <w:r>
        <w:rPr>
          <w:rStyle w:val="CommentReference"/>
        </w:rPr>
        <w:annotationRef/>
      </w:r>
      <w:r w:rsidRPr="00BA4B40">
        <w:t>The main purpose of issuing the Law on Enterprises No.46/NA, dated 26 December 2013 was to foster, promote variety of enterprise type therefore, enterprise is eligible to issue bearer shares, however there was none of bearer shares has been issued so far. Besides, based on the research finding indicated that without having a discrete measure in place, so the issue of bearer shares contains high risk involve therefore, the MOIC revised and amended the Law on Enterprises.</w:t>
      </w:r>
    </w:p>
  </w:comment>
  <w:comment w:id="376" w:author="Dell" w:date="2021-01-27T16:35:00Z" w:initials="D">
    <w:p w14:paraId="4F743433" w14:textId="76441430" w:rsidR="00C1057D" w:rsidRDefault="00C1057D">
      <w:pPr>
        <w:pStyle w:val="CommentText"/>
      </w:pPr>
      <w:r>
        <w:rPr>
          <w:rStyle w:val="CommentReference"/>
        </w:rPr>
        <w:annotationRef/>
      </w:r>
      <w:r w:rsidRPr="006F3AEF">
        <w:t>detail</w:t>
      </w:r>
      <w:r>
        <w:t>s</w:t>
      </w:r>
      <w:r w:rsidRPr="006F3AEF">
        <w:t xml:space="preserve"> w</w:t>
      </w:r>
      <w:r>
        <w:t>ere</w:t>
      </w:r>
      <w:r w:rsidRPr="006F3AEF">
        <w:t xml:space="preserve"> elaborated in R24.4 2nd draft TC Annex</w:t>
      </w:r>
    </w:p>
  </w:comment>
  <w:comment w:id="377" w:author="Dell" w:date="2021-01-27T16:44:00Z" w:initials="D">
    <w:p w14:paraId="1CE10EB3" w14:textId="7EFEA257" w:rsidR="00C1057D" w:rsidRDefault="00C1057D">
      <w:pPr>
        <w:pStyle w:val="CommentText"/>
      </w:pPr>
      <w:r>
        <w:rPr>
          <w:rStyle w:val="CommentReference"/>
        </w:rPr>
        <w:annotationRef/>
      </w:r>
      <w:r w:rsidRPr="005E5C53">
        <w:t>Lao PDR confirmed that the existing international cooperation mechanism namely MOU and others as R2 require that jurisdiction shall enable to provide basic and beneficial ownership information with other jurisdictions.</w:t>
      </w:r>
    </w:p>
  </w:comment>
  <w:comment w:id="378" w:author="Dell" w:date="2021-01-27T17:03:00Z" w:initials="D">
    <w:p w14:paraId="68E0ED48" w14:textId="77777777" w:rsidR="00C1057D" w:rsidRDefault="00C1057D" w:rsidP="007C2EF6">
      <w:pPr>
        <w:pStyle w:val="CommentText"/>
      </w:pPr>
      <w:r>
        <w:rPr>
          <w:rStyle w:val="CommentReference"/>
        </w:rPr>
        <w:annotationRef/>
      </w:r>
      <w:r>
        <w:t>TC.Rec.29 had explicitly specified that receiving jurisdiction shall provide feedback on the use of information receive provided by requested jurisdiction as detailed in Under the Standard Operating Procedure (SOP), clause 2.1 of par 5.</w:t>
      </w:r>
    </w:p>
    <w:p w14:paraId="17FBD4FA" w14:textId="77777777" w:rsidR="00C1057D" w:rsidRDefault="00C1057D" w:rsidP="007C2EF6">
      <w:pPr>
        <w:pStyle w:val="CommentText"/>
      </w:pPr>
    </w:p>
    <w:p w14:paraId="33262AED" w14:textId="77777777" w:rsidR="00C1057D" w:rsidRDefault="00C1057D" w:rsidP="007C2EF6">
      <w:pPr>
        <w:pStyle w:val="CommentText"/>
      </w:pPr>
      <w:r>
        <w:t>Standard Operating Procedure (SOP)</w:t>
      </w:r>
    </w:p>
    <w:p w14:paraId="5A499119" w14:textId="77777777" w:rsidR="00C1057D" w:rsidRDefault="00C1057D" w:rsidP="007C2EF6">
      <w:pPr>
        <w:pStyle w:val="CommentText"/>
      </w:pPr>
      <w:r>
        <w:t>xxx</w:t>
      </w:r>
    </w:p>
    <w:p w14:paraId="53506577" w14:textId="77777777" w:rsidR="00C1057D" w:rsidRDefault="00C1057D" w:rsidP="007C2EF6">
      <w:pPr>
        <w:pStyle w:val="CommentText"/>
      </w:pPr>
      <w:r>
        <w:t>-</w:t>
      </w:r>
      <w:r>
        <w:tab/>
        <w:t>After receiving a report or providing information upon request, the receiving party would use such information effectively in their duties and inform the party that provides information to be aware of the use of information effectively in the performance of activities in each period affectively or as requested by the party that provides information</w:t>
      </w:r>
    </w:p>
    <w:p w14:paraId="436F1536" w14:textId="4E5169F6" w:rsidR="00C1057D" w:rsidRDefault="00C1057D" w:rsidP="007C2EF6">
      <w:pPr>
        <w:pStyle w:val="CommentText"/>
      </w:pPr>
      <w:r>
        <w:t>xxx</w:t>
      </w:r>
    </w:p>
  </w:comment>
  <w:comment w:id="380" w:author="Dell" w:date="2021-01-27T17:10:00Z" w:initials="D">
    <w:p w14:paraId="473BB8E9" w14:textId="5D81CC55" w:rsidR="00C1057D" w:rsidRDefault="00C1057D" w:rsidP="00EC5BBC">
      <w:pPr>
        <w:pStyle w:val="CommentText"/>
      </w:pPr>
      <w:r>
        <w:rPr>
          <w:rStyle w:val="CommentReference"/>
        </w:rPr>
        <w:annotationRef/>
      </w:r>
      <w:r w:rsidRPr="00857114">
        <w:t>Under the Article 8 of the Law on AML/CFT defined legal arrangements or Trust Company as a REs that must have their obligations on AML/CFT. Currently, even if there are no business operation of the Trust company in the Lao PDR, but to comply with FATF standard.</w:t>
      </w:r>
    </w:p>
    <w:p w14:paraId="5788BA82" w14:textId="77777777" w:rsidR="004F6D57" w:rsidRPr="00857114" w:rsidRDefault="004F6D57" w:rsidP="00EC5BBC">
      <w:pPr>
        <w:pStyle w:val="CommentText"/>
      </w:pPr>
    </w:p>
    <w:p w14:paraId="349F93FC" w14:textId="169FE11A" w:rsidR="00C1057D" w:rsidRDefault="00C1057D" w:rsidP="00EC5BBC">
      <w:pPr>
        <w:pStyle w:val="CommentText"/>
      </w:pPr>
      <w:r w:rsidRPr="00857114">
        <w:t xml:space="preserve">AMLIO had amendment the Agreement of KYC/CDD of which it specifies to obtain and hold adequate, accurate, and current information on the identity of the settlor, the trustee(s), the protector (if any), the beneficiaries at least 5 years, as well as, to hold on basic information of agent of, and service providers to, the trust (investment advisors or managers, accountants and tax advisors). Moreover, the Trust companies are required to disclose their status as above </w:t>
      </w:r>
      <w:r w:rsidRPr="004F6D57">
        <w:t xml:space="preserve">mentioned to financial institutions when forming the business relationship or carrying out an occasional transaction above the threshold in the article </w:t>
      </w:r>
      <w:r w:rsidR="004F6D57" w:rsidRPr="004F6D57">
        <w:t>21</w:t>
      </w:r>
      <w:r w:rsidRPr="004F6D57">
        <w:t xml:space="preserve"> as detailed in the 2</w:t>
      </w:r>
      <w:r w:rsidRPr="004F6D57">
        <w:rPr>
          <w:vertAlign w:val="superscript"/>
        </w:rPr>
        <w:t>nd</w:t>
      </w:r>
      <w:r w:rsidRPr="004F6D57">
        <w:t xml:space="preserve"> Annex 19.</w:t>
      </w:r>
    </w:p>
    <w:p w14:paraId="4BE64F6C" w14:textId="43680C47" w:rsidR="004F6D57" w:rsidRDefault="004F6D57" w:rsidP="00EC5BBC">
      <w:pPr>
        <w:pStyle w:val="CommentText"/>
      </w:pPr>
    </w:p>
    <w:p w14:paraId="09ABDE82" w14:textId="2183C51F" w:rsidR="004F6D57" w:rsidRPr="004F6D57" w:rsidRDefault="004F6D57" w:rsidP="00EC5BBC">
      <w:pPr>
        <w:pStyle w:val="CommentText"/>
      </w:pPr>
    </w:p>
    <w:p w14:paraId="755A64E6" w14:textId="77777777" w:rsidR="004F6D57" w:rsidRPr="004F6D57" w:rsidRDefault="004F6D57" w:rsidP="004F6D57">
      <w:pPr>
        <w:pStyle w:val="Heading2"/>
        <w:kinsoku w:val="0"/>
        <w:overflowPunct w:val="0"/>
        <w:spacing w:line="276" w:lineRule="auto"/>
        <w:ind w:right="-45"/>
        <w:rPr>
          <w:b w:val="0"/>
          <w:bCs w:val="0"/>
          <w:color w:val="auto"/>
        </w:rPr>
      </w:pPr>
      <w:r w:rsidRPr="004F6D57">
        <w:rPr>
          <w:color w:val="auto"/>
        </w:rPr>
        <w:t>A</w:t>
      </w:r>
      <w:r w:rsidRPr="004F6D57">
        <w:rPr>
          <w:color w:val="auto"/>
          <w:spacing w:val="-2"/>
        </w:rPr>
        <w:t>r</w:t>
      </w:r>
      <w:r w:rsidRPr="004F6D57">
        <w:rPr>
          <w:color w:val="auto"/>
        </w:rPr>
        <w:t>ti</w:t>
      </w:r>
      <w:r w:rsidRPr="004F6D57">
        <w:rPr>
          <w:color w:val="auto"/>
          <w:spacing w:val="-2"/>
        </w:rPr>
        <w:t>c</w:t>
      </w:r>
      <w:r w:rsidRPr="004F6D57">
        <w:rPr>
          <w:color w:val="auto"/>
        </w:rPr>
        <w:t>le 21</w:t>
      </w:r>
      <w:r w:rsidRPr="004F6D57">
        <w:rPr>
          <w:color w:val="auto"/>
          <w:spacing w:val="1"/>
        </w:rPr>
        <w:t xml:space="preserve"> </w:t>
      </w:r>
      <w:r w:rsidRPr="004F6D57">
        <w:rPr>
          <w:color w:val="auto"/>
          <w:spacing w:val="-1"/>
        </w:rPr>
        <w:t>Me</w:t>
      </w:r>
      <w:r w:rsidRPr="004F6D57">
        <w:rPr>
          <w:color w:val="auto"/>
        </w:rPr>
        <w:t>asu</w:t>
      </w:r>
      <w:r w:rsidRPr="004F6D57">
        <w:rPr>
          <w:color w:val="auto"/>
          <w:spacing w:val="-1"/>
        </w:rPr>
        <w:t>re</w:t>
      </w:r>
      <w:r w:rsidRPr="004F6D57">
        <w:rPr>
          <w:color w:val="auto"/>
        </w:rPr>
        <w:t xml:space="preserve">s </w:t>
      </w:r>
      <w:r w:rsidRPr="004F6D57">
        <w:rPr>
          <w:color w:val="auto"/>
          <w:spacing w:val="1"/>
        </w:rPr>
        <w:t>f</w:t>
      </w:r>
      <w:r w:rsidRPr="004F6D57">
        <w:rPr>
          <w:color w:val="auto"/>
        </w:rPr>
        <w:t>or</w:t>
      </w:r>
      <w:r w:rsidRPr="004F6D57">
        <w:rPr>
          <w:color w:val="auto"/>
          <w:spacing w:val="1"/>
        </w:rPr>
        <w:t xml:space="preserve"> </w:t>
      </w:r>
      <w:r w:rsidRPr="004F6D57">
        <w:rPr>
          <w:color w:val="auto"/>
        </w:rPr>
        <w:t>C</w:t>
      </w:r>
      <w:r w:rsidRPr="004F6D57">
        <w:rPr>
          <w:color w:val="auto"/>
          <w:spacing w:val="1"/>
        </w:rPr>
        <w:t>u</w:t>
      </w:r>
      <w:r w:rsidRPr="004F6D57">
        <w:rPr>
          <w:color w:val="auto"/>
        </w:rPr>
        <w:t>sto</w:t>
      </w:r>
      <w:r w:rsidRPr="004F6D57">
        <w:rPr>
          <w:color w:val="auto"/>
          <w:spacing w:val="-2"/>
        </w:rPr>
        <w:t>m</w:t>
      </w:r>
      <w:r w:rsidRPr="004F6D57">
        <w:rPr>
          <w:color w:val="auto"/>
          <w:spacing w:val="-1"/>
        </w:rPr>
        <w:t>e</w:t>
      </w:r>
      <w:r w:rsidRPr="004F6D57">
        <w:rPr>
          <w:color w:val="auto"/>
        </w:rPr>
        <w:t>r</w:t>
      </w:r>
      <w:r w:rsidRPr="004F6D57">
        <w:rPr>
          <w:color w:val="auto"/>
          <w:spacing w:val="-1"/>
        </w:rPr>
        <w:t xml:space="preserve"> </w:t>
      </w:r>
      <w:r w:rsidRPr="004F6D57">
        <w:rPr>
          <w:color w:val="auto"/>
        </w:rPr>
        <w:t>Due</w:t>
      </w:r>
      <w:r w:rsidRPr="004F6D57">
        <w:rPr>
          <w:color w:val="auto"/>
          <w:spacing w:val="1"/>
        </w:rPr>
        <w:t xml:space="preserve"> </w:t>
      </w:r>
      <w:r w:rsidRPr="004F6D57">
        <w:rPr>
          <w:color w:val="auto"/>
        </w:rPr>
        <w:t>Dilig</w:t>
      </w:r>
      <w:r w:rsidRPr="004F6D57">
        <w:rPr>
          <w:color w:val="auto"/>
          <w:spacing w:val="-1"/>
        </w:rPr>
        <w:t>e</w:t>
      </w:r>
      <w:r w:rsidRPr="004F6D57">
        <w:rPr>
          <w:color w:val="auto"/>
        </w:rPr>
        <w:t>n</w:t>
      </w:r>
      <w:r w:rsidRPr="004F6D57">
        <w:rPr>
          <w:color w:val="auto"/>
          <w:spacing w:val="-1"/>
        </w:rPr>
        <w:t>c</w:t>
      </w:r>
      <w:r w:rsidRPr="004F6D57">
        <w:rPr>
          <w:color w:val="auto"/>
        </w:rPr>
        <w:t>e</w:t>
      </w:r>
      <w:r w:rsidRPr="004F6D57">
        <w:rPr>
          <w:color w:val="auto"/>
          <w:spacing w:val="-1"/>
        </w:rPr>
        <w:t xml:space="preserve"> </w:t>
      </w:r>
      <w:r w:rsidRPr="004F6D57">
        <w:rPr>
          <w:color w:val="auto"/>
          <w:spacing w:val="1"/>
        </w:rPr>
        <w:t>f</w:t>
      </w:r>
      <w:r w:rsidRPr="004F6D57">
        <w:rPr>
          <w:color w:val="auto"/>
        </w:rPr>
        <w:t>or</w:t>
      </w:r>
      <w:r w:rsidRPr="004F6D57">
        <w:rPr>
          <w:color w:val="auto"/>
          <w:spacing w:val="-1"/>
        </w:rPr>
        <w:t xml:space="preserve"> </w:t>
      </w:r>
      <w:r w:rsidRPr="004F6D57">
        <w:rPr>
          <w:color w:val="auto"/>
          <w:spacing w:val="-2"/>
        </w:rPr>
        <w:t>L</w:t>
      </w:r>
      <w:r w:rsidRPr="004F6D57">
        <w:rPr>
          <w:color w:val="auto"/>
          <w:spacing w:val="-1"/>
        </w:rPr>
        <w:t>e</w:t>
      </w:r>
      <w:r w:rsidRPr="004F6D57">
        <w:rPr>
          <w:color w:val="auto"/>
        </w:rPr>
        <w:t>gal Arrang</w:t>
      </w:r>
      <w:r w:rsidRPr="004F6D57">
        <w:rPr>
          <w:color w:val="auto"/>
          <w:spacing w:val="1"/>
        </w:rPr>
        <w:t>e</w:t>
      </w:r>
      <w:r w:rsidRPr="004F6D57">
        <w:rPr>
          <w:color w:val="auto"/>
          <w:spacing w:val="-4"/>
        </w:rPr>
        <w:t>m</w:t>
      </w:r>
      <w:r w:rsidRPr="004F6D57">
        <w:rPr>
          <w:color w:val="auto"/>
          <w:spacing w:val="-1"/>
        </w:rPr>
        <w:t>e</w:t>
      </w:r>
      <w:r w:rsidRPr="004F6D57">
        <w:rPr>
          <w:color w:val="auto"/>
        </w:rPr>
        <w:t>nt.</w:t>
      </w:r>
    </w:p>
    <w:p w14:paraId="27DDB31B" w14:textId="77777777" w:rsidR="004F6D57" w:rsidRPr="004F6D57" w:rsidRDefault="004F6D57" w:rsidP="004F6D57">
      <w:pPr>
        <w:pStyle w:val="Heading2"/>
        <w:kinsoku w:val="0"/>
        <w:overflowPunct w:val="0"/>
        <w:spacing w:line="276" w:lineRule="auto"/>
        <w:ind w:right="-45" w:firstLine="620"/>
        <w:rPr>
          <w:b w:val="0"/>
          <w:bCs w:val="0"/>
          <w:color w:val="auto"/>
        </w:rPr>
      </w:pPr>
      <w:r w:rsidRPr="004F6D57">
        <w:rPr>
          <w:b w:val="0"/>
          <w:bCs w:val="0"/>
          <w:color w:val="auto"/>
        </w:rPr>
        <w:t xml:space="preserve">Reporting entities apart from the performance the customer due diligence as specified in article 15 of this agreement, the reporting entities must perform the </w:t>
      </w:r>
      <w:r w:rsidRPr="004F6D57">
        <w:rPr>
          <w:b w:val="0"/>
          <w:bCs w:val="0"/>
          <w:color w:val="auto"/>
          <w:spacing w:val="5"/>
        </w:rPr>
        <w:t>necessary</w:t>
      </w:r>
      <w:r w:rsidRPr="004F6D57">
        <w:rPr>
          <w:b w:val="0"/>
          <w:bCs w:val="0"/>
          <w:color w:val="auto"/>
          <w:spacing w:val="-1"/>
        </w:rPr>
        <w:t xml:space="preserve"> </w:t>
      </w:r>
      <w:r w:rsidRPr="004F6D57">
        <w:rPr>
          <w:b w:val="0"/>
          <w:bCs w:val="0"/>
          <w:color w:val="auto"/>
        </w:rPr>
        <w:t>m</w:t>
      </w:r>
      <w:r w:rsidRPr="004F6D57">
        <w:rPr>
          <w:b w:val="0"/>
          <w:bCs w:val="0"/>
          <w:color w:val="auto"/>
          <w:spacing w:val="1"/>
        </w:rPr>
        <w:t>e</w:t>
      </w:r>
      <w:r w:rsidRPr="004F6D57">
        <w:rPr>
          <w:b w:val="0"/>
          <w:bCs w:val="0"/>
          <w:color w:val="auto"/>
          <w:spacing w:val="-1"/>
        </w:rPr>
        <w:t>a</w:t>
      </w:r>
      <w:r w:rsidRPr="004F6D57">
        <w:rPr>
          <w:b w:val="0"/>
          <w:bCs w:val="0"/>
          <w:color w:val="auto"/>
        </w:rPr>
        <w:t>su</w:t>
      </w:r>
      <w:r w:rsidRPr="004F6D57">
        <w:rPr>
          <w:b w:val="0"/>
          <w:bCs w:val="0"/>
          <w:color w:val="auto"/>
          <w:spacing w:val="1"/>
        </w:rPr>
        <w:t>r</w:t>
      </w:r>
      <w:r w:rsidRPr="004F6D57">
        <w:rPr>
          <w:b w:val="0"/>
          <w:bCs w:val="0"/>
          <w:color w:val="auto"/>
          <w:spacing w:val="-1"/>
        </w:rPr>
        <w:t>e</w:t>
      </w:r>
      <w:r w:rsidRPr="004F6D57">
        <w:rPr>
          <w:b w:val="0"/>
          <w:bCs w:val="0"/>
          <w:color w:val="auto"/>
        </w:rPr>
        <w:t>s to identify the person relevant with the legal arrangement as following:</w:t>
      </w:r>
    </w:p>
    <w:p w14:paraId="4C94CD92" w14:textId="77777777" w:rsidR="004F6D57" w:rsidRPr="004F6D57" w:rsidRDefault="004F6D57" w:rsidP="004F6D57">
      <w:pPr>
        <w:pStyle w:val="BodyText"/>
        <w:widowControl w:val="0"/>
        <w:numPr>
          <w:ilvl w:val="0"/>
          <w:numId w:val="199"/>
        </w:numPr>
        <w:tabs>
          <w:tab w:val="clear" w:pos="850"/>
          <w:tab w:val="clear" w:pos="1191"/>
          <w:tab w:val="clear" w:pos="1531"/>
          <w:tab w:val="left" w:pos="820"/>
        </w:tabs>
        <w:kinsoku w:val="0"/>
        <w:overflowPunct w:val="0"/>
        <w:autoSpaceDE w:val="0"/>
        <w:autoSpaceDN w:val="0"/>
        <w:adjustRightInd w:val="0"/>
        <w:spacing w:after="0" w:line="276" w:lineRule="auto"/>
        <w:ind w:left="820" w:right="118"/>
      </w:pPr>
      <w:r w:rsidRPr="004F6D57">
        <w:t>for trusts, the identity of the settlor, the trustee(s), the protector (if any), the beneficiaries or class of beneficiaries, and any other natural person exercising ultimate effective control over the trust (including through a chain of control/ownership) and other necessary information;</w:t>
      </w:r>
    </w:p>
    <w:p w14:paraId="67027558" w14:textId="20AD3F84" w:rsidR="004F6D57" w:rsidRDefault="004F6D57" w:rsidP="00EC5BBC">
      <w:pPr>
        <w:pStyle w:val="BodyText"/>
        <w:widowControl w:val="0"/>
        <w:numPr>
          <w:ilvl w:val="0"/>
          <w:numId w:val="199"/>
        </w:numPr>
        <w:tabs>
          <w:tab w:val="clear" w:pos="850"/>
          <w:tab w:val="clear" w:pos="1191"/>
          <w:tab w:val="clear" w:pos="1531"/>
          <w:tab w:val="left" w:pos="820"/>
        </w:tabs>
        <w:kinsoku w:val="0"/>
        <w:overflowPunct w:val="0"/>
        <w:autoSpaceDE w:val="0"/>
        <w:autoSpaceDN w:val="0"/>
        <w:adjustRightInd w:val="0"/>
        <w:spacing w:after="0" w:line="276" w:lineRule="auto"/>
        <w:ind w:left="820" w:right="118"/>
      </w:pPr>
      <w:r w:rsidRPr="004F6D57">
        <w:t>for other types of legal arrangements, the identity of persons in equivalent or similar positions in clause 1 of this article.”</w:t>
      </w:r>
    </w:p>
  </w:comment>
  <w:comment w:id="381" w:author="Dell" w:date="2021-01-27T17:13:00Z" w:initials="D">
    <w:p w14:paraId="1E1D964C" w14:textId="75B72D65" w:rsidR="00C1057D" w:rsidRDefault="00C1057D">
      <w:pPr>
        <w:pStyle w:val="CommentText"/>
      </w:pPr>
      <w:r>
        <w:rPr>
          <w:rStyle w:val="CommentReference"/>
        </w:rPr>
        <w:annotationRef/>
      </w:r>
      <w:r w:rsidRPr="00C82BE7">
        <w:t>details were elaborated in R25.1 2nd draft TC Annex</w:t>
      </w:r>
    </w:p>
  </w:comment>
  <w:comment w:id="382" w:author="Dell" w:date="2021-01-27T17:13:00Z" w:initials="D">
    <w:p w14:paraId="0F556485" w14:textId="432B29C2" w:rsidR="00C1057D" w:rsidRDefault="00C1057D">
      <w:pPr>
        <w:pStyle w:val="CommentText"/>
      </w:pPr>
      <w:r>
        <w:rPr>
          <w:rStyle w:val="CommentReference"/>
        </w:rPr>
        <w:annotationRef/>
      </w:r>
      <w:r w:rsidRPr="00C82BE7">
        <w:t>details were elaborated in R25.1 2nd draft TC Annex</w:t>
      </w:r>
    </w:p>
  </w:comment>
  <w:comment w:id="383" w:author="Dell" w:date="2021-01-27T17:24:00Z" w:initials="D">
    <w:p w14:paraId="41633696" w14:textId="07BF6A17" w:rsidR="00C1057D" w:rsidRDefault="00C1057D">
      <w:pPr>
        <w:pStyle w:val="CommentText"/>
      </w:pPr>
      <w:r>
        <w:rPr>
          <w:rStyle w:val="CommentReference"/>
        </w:rPr>
        <w:annotationRef/>
      </w:r>
      <w:r w:rsidRPr="00B4176C">
        <w:t>Under the Lao legislations, there is no prohibitions measure stipulate in providing information’s of legal arrangements and foreign trust companies including other information mentioned in criterion 25.1.</w:t>
      </w:r>
    </w:p>
  </w:comment>
  <w:comment w:id="384" w:author="Dell" w:date="2021-01-27T17:38:00Z" w:initials="D">
    <w:p w14:paraId="617F5747" w14:textId="6E00B108" w:rsidR="00C1057D" w:rsidRDefault="00C1057D">
      <w:pPr>
        <w:pStyle w:val="CommentText"/>
      </w:pPr>
      <w:r>
        <w:rPr>
          <w:rStyle w:val="CommentReference"/>
        </w:rPr>
        <w:annotationRef/>
      </w:r>
      <w:r w:rsidRPr="00A0473D">
        <w:t xml:space="preserve">In Lao PDR, Trust company is categorized as reporting entity in which obliged to undertake right and obligation under the Law on AML/CFT. Of which, under the article 37 (TC.Rec.24.1) empowered the competent authorities to get accessed to information of </w:t>
      </w:r>
      <w:proofErr w:type="spellStart"/>
      <w:r w:rsidRPr="00A0473D">
        <w:t>REs.</w:t>
      </w:r>
      <w:proofErr w:type="spellEnd"/>
    </w:p>
  </w:comment>
  <w:comment w:id="385" w:author="Dell" w:date="2021-01-27T17:42:00Z" w:initials="D">
    <w:p w14:paraId="19B4648B" w14:textId="266C3B7E" w:rsidR="00C1057D" w:rsidRDefault="00C1057D">
      <w:pPr>
        <w:pStyle w:val="CommentText"/>
      </w:pPr>
      <w:r>
        <w:rPr>
          <w:rStyle w:val="CommentReference"/>
        </w:rPr>
        <w:annotationRef/>
      </w:r>
      <w:r w:rsidRPr="00E67207">
        <w:t>Under the international cooperation mechanism namely MOU as defined in the R2. Lao PDR will provide information of legal arrangements operated in Lao PDR (if any) as requested by foreign counterpart.</w:t>
      </w:r>
    </w:p>
  </w:comment>
  <w:comment w:id="386" w:author="Dell" w:date="2021-01-27T17:51:00Z" w:initials="D">
    <w:p w14:paraId="1FFD5AA1" w14:textId="79D1B17E" w:rsidR="00C1057D" w:rsidRDefault="00C1057D">
      <w:pPr>
        <w:pStyle w:val="CommentText"/>
      </w:pPr>
      <w:r>
        <w:rPr>
          <w:rStyle w:val="CommentReference"/>
        </w:rPr>
        <w:annotationRef/>
      </w:r>
      <w:r w:rsidRPr="00980C04">
        <w:t>In case of the legal arrangements fail to grant cooperation or provide information to competent authorities as request in timely manner then it shall be considered as violating the Law on AML/CFT and shall be undergone violation measure based on gravity of offense as indicated in Article 62-64 (TC Rec.3.10) of the Law on AML/CFT and concerned regulations respectively.</w:t>
      </w:r>
    </w:p>
  </w:comment>
  <w:comment w:id="391" w:author="PST-PC" w:date="2020-10-05T20:18:00Z" w:initials="P">
    <w:p w14:paraId="65BDE837" w14:textId="77777777" w:rsidR="00C1057D" w:rsidRPr="00CF0B03" w:rsidRDefault="00C1057D" w:rsidP="00FF6744">
      <w:pPr>
        <w:pStyle w:val="CommentText"/>
        <w:spacing w:line="276" w:lineRule="auto"/>
      </w:pPr>
      <w:r>
        <w:rPr>
          <w:rStyle w:val="CommentReference"/>
        </w:rPr>
        <w:annotationRef/>
      </w:r>
      <w:r>
        <w:rPr>
          <w:rStyle w:val="CommentReference"/>
        </w:rPr>
        <w:annotationRef/>
      </w:r>
      <w:r w:rsidRPr="008D76BE">
        <w:rPr>
          <w:rFonts w:eastAsia="Phetsarath OT"/>
          <w:lang w:bidi="lo-LA"/>
        </w:rPr>
        <w:t xml:space="preserve">Under the </w:t>
      </w:r>
      <w:proofErr w:type="spellStart"/>
      <w:r w:rsidRPr="008D76BE">
        <w:rPr>
          <w:rFonts w:eastAsia="Phetsarath OT"/>
          <w:lang w:val="en-US" w:bidi="lo-LA"/>
        </w:rPr>
        <w:t>Ministrial</w:t>
      </w:r>
      <w:proofErr w:type="spellEnd"/>
      <w:r w:rsidRPr="008D76BE">
        <w:rPr>
          <w:rFonts w:eastAsia="Phetsarath OT"/>
          <w:lang w:val="en-US" w:bidi="lo-LA"/>
        </w:rPr>
        <w:t xml:space="preserve"> Guideline on Insurance Business Licensing No.770/MOF, dated 02 June 2017, article 7 which determined MOF to authorize </w:t>
      </w:r>
      <w:r w:rsidRPr="008D76BE">
        <w:rPr>
          <w:rFonts w:eastAsia="Phetsarath OT"/>
        </w:rPr>
        <w:t>insurance business operating license Issuance, det</w:t>
      </w:r>
      <w:r>
        <w:rPr>
          <w:rFonts w:eastAsia="Phetsarath OT"/>
        </w:rPr>
        <w:t xml:space="preserve">ails attached herewith </w:t>
      </w:r>
      <w:r w:rsidRPr="00E97581">
        <w:rPr>
          <w:rFonts w:eastAsia="Phetsarath OT"/>
          <w:highlight w:val="yellow"/>
        </w:rPr>
        <w:t>(annex 48)</w:t>
      </w:r>
      <w:r w:rsidRPr="008D76BE">
        <w:rPr>
          <w:rFonts w:eastAsia="Phetsarath OT"/>
        </w:rPr>
        <w:t xml:space="preserve"> and </w:t>
      </w:r>
      <w:r w:rsidRPr="008D76BE">
        <w:t xml:space="preserve">the Decree on Entrust and Responsibility in Implementing the Activities of AML/CFT, article 8 which determined roles and </w:t>
      </w:r>
      <w:proofErr w:type="gramStart"/>
      <w:r w:rsidRPr="008D76BE">
        <w:t>responsibilities  on</w:t>
      </w:r>
      <w:proofErr w:type="gramEnd"/>
      <w:r w:rsidRPr="008D76BE">
        <w:t xml:space="preserve"> AML/CFT supervision of </w:t>
      </w:r>
      <w:proofErr w:type="spellStart"/>
      <w:r w:rsidRPr="008D76BE">
        <w:t>Insuracne</w:t>
      </w:r>
      <w:proofErr w:type="spellEnd"/>
      <w:r w:rsidRPr="008D76BE">
        <w:t xml:space="preserve"> sector (detail can be </w:t>
      </w:r>
      <w:proofErr w:type="spellStart"/>
      <w:r w:rsidRPr="008D76BE">
        <w:t>refered</w:t>
      </w:r>
      <w:proofErr w:type="spellEnd"/>
      <w:r w:rsidRPr="008D76BE">
        <w:t xml:space="preserve"> to TC.R</w:t>
      </w:r>
      <w:r>
        <w:t>ec</w:t>
      </w:r>
      <w:r w:rsidRPr="008D76BE">
        <w:t>.24.6).</w:t>
      </w:r>
      <w:r w:rsidRPr="00CF0B03">
        <w:t xml:space="preserve"> </w:t>
      </w:r>
    </w:p>
    <w:p w14:paraId="4182818A" w14:textId="77777777" w:rsidR="00C1057D" w:rsidRDefault="00C1057D" w:rsidP="00FF6744">
      <w:pPr>
        <w:pStyle w:val="CommentText"/>
        <w:rPr>
          <w:rFonts w:ascii="Phetsarath OT" w:eastAsia="Phetsarath OT" w:hAnsi="Phetsarath OT" w:cs="Phetsarath OT"/>
          <w:lang w:val="en-US" w:bidi="lo-LA"/>
        </w:rPr>
      </w:pPr>
    </w:p>
    <w:p w14:paraId="46B052C4" w14:textId="77777777" w:rsidR="00C1057D" w:rsidRPr="00DC699C" w:rsidRDefault="00C1057D" w:rsidP="00FF6744">
      <w:pPr>
        <w:pStyle w:val="CommentText"/>
        <w:rPr>
          <w:rFonts w:eastAsia="Phetsarath OT"/>
          <w:b/>
          <w:bCs/>
          <w:lang w:val="en-US" w:bidi="lo-LA"/>
        </w:rPr>
      </w:pPr>
      <w:proofErr w:type="spellStart"/>
      <w:r w:rsidRPr="00DC699C">
        <w:rPr>
          <w:rFonts w:eastAsia="Phetsarath OT"/>
          <w:b/>
          <w:bCs/>
          <w:lang w:val="en-US" w:bidi="lo-LA"/>
        </w:rPr>
        <w:t>Ministrial</w:t>
      </w:r>
      <w:proofErr w:type="spellEnd"/>
      <w:r w:rsidRPr="00DC699C">
        <w:rPr>
          <w:rFonts w:eastAsia="Phetsarath OT"/>
          <w:b/>
          <w:bCs/>
          <w:lang w:val="en-US" w:bidi="lo-LA"/>
        </w:rPr>
        <w:t xml:space="preserve"> Guideline on Insurance Business Licensing No.770/MOF, dated 02 June 2017 </w:t>
      </w:r>
    </w:p>
    <w:p w14:paraId="7563F58D" w14:textId="77777777" w:rsidR="00C1057D" w:rsidRDefault="00C1057D" w:rsidP="00FF6744">
      <w:pPr>
        <w:ind w:left="1134" w:hanging="1134"/>
        <w:jc w:val="both"/>
        <w:rPr>
          <w:rFonts w:ascii="Times New Roman" w:eastAsia="Phetsarath OT" w:hAnsi="Times New Roman" w:cs="Times New Roman"/>
          <w:b/>
          <w:bCs/>
          <w:sz w:val="20"/>
          <w:szCs w:val="20"/>
          <w:lang w:bidi="th-TH"/>
        </w:rPr>
      </w:pPr>
      <w:r w:rsidRPr="00DC699C">
        <w:rPr>
          <w:rFonts w:ascii="Times New Roman" w:eastAsia="Phetsarath OT" w:hAnsi="Times New Roman" w:cs="Times New Roman"/>
          <w:b/>
          <w:bCs/>
          <w:sz w:val="20"/>
          <w:szCs w:val="20"/>
          <w:u w:val="single"/>
          <w:lang w:bidi="th-TH"/>
        </w:rPr>
        <w:t>Article 7</w:t>
      </w:r>
      <w:r w:rsidRPr="00DC699C">
        <w:rPr>
          <w:rFonts w:ascii="Times New Roman" w:eastAsia="Phetsarath OT" w:hAnsi="Times New Roman" w:cs="Times New Roman"/>
          <w:b/>
          <w:bCs/>
          <w:sz w:val="20"/>
          <w:szCs w:val="20"/>
          <w:u w:val="single"/>
        </w:rPr>
        <w:t>.</w:t>
      </w:r>
      <w:r w:rsidRPr="00DC699C">
        <w:rPr>
          <w:rFonts w:ascii="Times New Roman" w:eastAsia="Phetsarath OT" w:hAnsi="Times New Roman" w:cs="Times New Roman"/>
          <w:b/>
          <w:bCs/>
          <w:sz w:val="20"/>
          <w:szCs w:val="20"/>
        </w:rPr>
        <w:tab/>
        <w:t>Insurance business operating license Issuance</w:t>
      </w:r>
    </w:p>
    <w:p w14:paraId="16D025F3" w14:textId="77777777" w:rsidR="00C1057D" w:rsidRDefault="00C1057D" w:rsidP="00FF6744">
      <w:pPr>
        <w:pStyle w:val="CommentText"/>
        <w:rPr>
          <w:rFonts w:eastAsia="Phetsarath OT"/>
          <w:lang w:val="en-US"/>
        </w:rPr>
      </w:pPr>
      <w:r w:rsidRPr="00DC699C">
        <w:rPr>
          <w:rFonts w:eastAsia="Phetsarath OT"/>
        </w:rPr>
        <w:t xml:space="preserve">An individual, legal entity, and domestic and foreign organisation who have an intention to operate insurance business in Lao PDR can apply by submitting all applications as determined by regulations, the Insurance Law and this Guideline to the insurance supervision under MOF. </w:t>
      </w:r>
    </w:p>
    <w:p w14:paraId="4A4C9B31" w14:textId="77777777" w:rsidR="00C1057D" w:rsidRPr="00DE32CA" w:rsidRDefault="00C1057D" w:rsidP="00FF6744">
      <w:pPr>
        <w:pStyle w:val="CommentText"/>
        <w:rPr>
          <w:rFonts w:eastAsia="Phetsarath OT"/>
          <w:b/>
          <w:bCs/>
          <w:lang w:val="en-US"/>
        </w:rPr>
      </w:pPr>
    </w:p>
    <w:p w14:paraId="77EA7E50" w14:textId="77777777" w:rsidR="00C1057D" w:rsidRDefault="00C1057D" w:rsidP="00FF6744">
      <w:pPr>
        <w:pStyle w:val="CommentText"/>
        <w:rPr>
          <w:rFonts w:eastAsia="Phetsarath OT"/>
          <w:lang w:val="en-US"/>
        </w:rPr>
      </w:pPr>
      <w:r w:rsidRPr="00DC699C">
        <w:rPr>
          <w:rFonts w:eastAsia="Phetsarath OT"/>
        </w:rPr>
        <w:t>The duration for considering the insurance business operating license is fifteen working days upon the date of receiving the applications. The insurance supervision-MOF will then issue the one-year temporary insurance business license for the purpose of business monitoring. Upon the monitoring, if it is found that the company fulfils all requirements as mentioned in Art. 20 of Insurance Law and other Lao PDR’s laws and regulations, MOF will issue the permanent insurance business operating license.</w:t>
      </w:r>
    </w:p>
    <w:p w14:paraId="79FCC942" w14:textId="77777777" w:rsidR="00C1057D" w:rsidRPr="00DE32CA" w:rsidRDefault="00C1057D" w:rsidP="00FF6744">
      <w:pPr>
        <w:pStyle w:val="CommentText"/>
        <w:rPr>
          <w:rFonts w:eastAsia="Phetsarath OT"/>
          <w:lang w:val="en-US"/>
        </w:rPr>
      </w:pPr>
    </w:p>
    <w:p w14:paraId="71C1CF1A" w14:textId="77777777" w:rsidR="00C1057D" w:rsidRPr="00DE32CA" w:rsidRDefault="00C1057D" w:rsidP="00FF6744">
      <w:pPr>
        <w:pStyle w:val="CommentText"/>
        <w:rPr>
          <w:rFonts w:cs="DokChampa"/>
          <w:lang w:val="en-US" w:bidi="lo-LA"/>
        </w:rPr>
      </w:pPr>
      <w:r w:rsidRPr="00DC699C">
        <w:rPr>
          <w:rFonts w:eastAsia="Phetsarath OT"/>
        </w:rPr>
        <w:t>An individual agent/broker for any insurance business operators shall obtain a certificate issued by MOF and validated by the operator where he/she is representing. An individual agent/broker with sale services shall show the ID card to an insured person whenever there is an insurance sale service</w:t>
      </w:r>
      <w:r>
        <w:rPr>
          <w:rFonts w:eastAsia="Phetsarath OT"/>
          <w:lang w:val="en-US"/>
        </w:rPr>
        <w:t>."</w:t>
      </w:r>
    </w:p>
    <w:p w14:paraId="33330877" w14:textId="77777777" w:rsidR="00C1057D" w:rsidRPr="00690DF9" w:rsidRDefault="00C1057D" w:rsidP="00FF6744">
      <w:pPr>
        <w:pStyle w:val="CommentText"/>
        <w:rPr>
          <w:lang w:val="en-US"/>
        </w:rPr>
      </w:pPr>
    </w:p>
  </w:comment>
  <w:comment w:id="392" w:author="PST-PC" w:date="2020-10-05T20:18:00Z" w:initials="P">
    <w:p w14:paraId="47D885FC" w14:textId="77777777" w:rsidR="00C1057D" w:rsidRPr="00F7614C" w:rsidRDefault="00C1057D" w:rsidP="00FF6744">
      <w:pPr>
        <w:pStyle w:val="CommentText"/>
        <w:rPr>
          <w:rFonts w:ascii="Phetsarath OT" w:eastAsia="Phetsarath OT" w:hAnsi="Phetsarath OT" w:cs="Phetsarath OT"/>
          <w:lang w:bidi="lo-LA"/>
        </w:rPr>
      </w:pPr>
      <w:r>
        <w:rPr>
          <w:rStyle w:val="CommentReference"/>
        </w:rPr>
        <w:annotationRef/>
      </w:r>
      <w:r w:rsidRPr="00F7614C">
        <w:rPr>
          <w:rFonts w:eastAsia="Phetsarath OT"/>
          <w:lang w:bidi="lo-LA"/>
        </w:rPr>
        <w:t xml:space="preserve">Financial sector in this context only covers the financial sector under the BOL’s supervision. </w:t>
      </w:r>
    </w:p>
  </w:comment>
  <w:comment w:id="393" w:author="PST-PC" w:date="2020-10-05T20:18:00Z" w:initials="P">
    <w:p w14:paraId="5898FCB2" w14:textId="77777777" w:rsidR="00C1057D" w:rsidRDefault="00C1057D" w:rsidP="00FF6744">
      <w:pPr>
        <w:pStyle w:val="CommentText"/>
      </w:pPr>
      <w:r>
        <w:rPr>
          <w:rStyle w:val="CommentReference"/>
        </w:rPr>
        <w:annotationRef/>
      </w:r>
      <w:r>
        <w:rPr>
          <w:lang w:val="en-US"/>
        </w:rPr>
        <w:t>Anti-Money Laundering Intelligence Unit (AMLIU)</w:t>
      </w:r>
      <w:r>
        <w:rPr>
          <w:rFonts w:cs="DokChampa" w:hint="cs"/>
          <w:cs/>
          <w:lang w:val="en-US" w:bidi="lo-LA"/>
        </w:rPr>
        <w:t xml:space="preserve"> </w:t>
      </w:r>
      <w:r>
        <w:rPr>
          <w:rFonts w:cs="DokChampa"/>
          <w:lang w:val="en-US" w:bidi="lo-LA"/>
        </w:rPr>
        <w:t xml:space="preserve">was previously used, but since 2016 it had upgraded to </w:t>
      </w:r>
      <w:r>
        <w:rPr>
          <w:lang w:val="en-US"/>
        </w:rPr>
        <w:t>Anti-Money Laundering Intelligence Office (</w:t>
      </w:r>
      <w:r>
        <w:rPr>
          <w:rFonts w:cs="DokChampa"/>
          <w:lang w:val="en-US" w:bidi="lo-LA"/>
        </w:rPr>
        <w:t xml:space="preserve">AMLIO). </w:t>
      </w:r>
    </w:p>
  </w:comment>
  <w:comment w:id="394" w:author="PST-PC" w:date="2020-10-05T20:18:00Z" w:initials="P">
    <w:p w14:paraId="002324F1" w14:textId="77777777" w:rsidR="00C1057D" w:rsidRPr="00FD4D31" w:rsidRDefault="00C1057D" w:rsidP="00FF6744">
      <w:pPr>
        <w:pStyle w:val="CommentText"/>
        <w:rPr>
          <w:rFonts w:eastAsia="Phetsarath OT"/>
          <w:lang w:bidi="lo-LA"/>
        </w:rPr>
      </w:pPr>
      <w:r>
        <w:rPr>
          <w:rStyle w:val="CommentReference"/>
        </w:rPr>
        <w:annotationRef/>
      </w:r>
      <w:r w:rsidRPr="00CF68E9">
        <w:rPr>
          <w:rFonts w:eastAsia="Phetsarath OT"/>
          <w:lang w:bidi="lo-LA"/>
        </w:rPr>
        <w:t xml:space="preserve">Article 2 of the Decision </w:t>
      </w:r>
      <w:proofErr w:type="gramStart"/>
      <w:r w:rsidRPr="00CF68E9">
        <w:rPr>
          <w:rFonts w:eastAsia="Phetsarath OT"/>
          <w:lang w:bidi="lo-LA"/>
        </w:rPr>
        <w:t>On</w:t>
      </w:r>
      <w:proofErr w:type="gramEnd"/>
      <w:r w:rsidRPr="00CF68E9">
        <w:rPr>
          <w:rFonts w:eastAsia="Phetsarath OT"/>
          <w:lang w:bidi="lo-LA"/>
        </w:rPr>
        <w:t xml:space="preserve"> Designate AML</w:t>
      </w:r>
      <w:r>
        <w:rPr>
          <w:rFonts w:eastAsia="Phetsarath OT" w:cs="DokChampa"/>
          <w:lang w:bidi="lo-LA"/>
        </w:rPr>
        <w:t>/</w:t>
      </w:r>
      <w:r w:rsidRPr="00CF68E9">
        <w:rPr>
          <w:rFonts w:eastAsia="Phetsarath OT"/>
          <w:lang w:bidi="lo-LA"/>
        </w:rPr>
        <w:t>CFT Supervisor for Security Exchange No 07 NCC 19 May 20</w:t>
      </w:r>
      <w:r>
        <w:rPr>
          <w:rFonts w:eastAsia="Phetsarath OT"/>
          <w:lang w:bidi="lo-LA"/>
        </w:rPr>
        <w:t>15 (details can be seen in TC.Rec.</w:t>
      </w:r>
      <w:r w:rsidRPr="00CF68E9">
        <w:rPr>
          <w:rFonts w:eastAsia="Phetsarath OT"/>
          <w:lang w:bidi="lo-LA"/>
        </w:rPr>
        <w:t xml:space="preserve">24.1). </w:t>
      </w:r>
      <w:r>
        <w:rPr>
          <w:rFonts w:eastAsia="Phetsarath OT"/>
          <w:lang w:bidi="lo-LA"/>
        </w:rPr>
        <w:t xml:space="preserve">Furthermore, LSCO also regularly conducts inspection to security companies </w:t>
      </w:r>
      <w:r w:rsidRPr="00EC6DC4">
        <w:rPr>
          <w:rFonts w:eastAsia="Phetsarath OT"/>
          <w:highlight w:val="yellow"/>
          <w:lang w:bidi="lo-LA"/>
        </w:rPr>
        <w:t xml:space="preserve">(Annex 53 and </w:t>
      </w:r>
      <w:proofErr w:type="spellStart"/>
      <w:r w:rsidRPr="00EC6DC4">
        <w:rPr>
          <w:rFonts w:eastAsia="Phetsarath OT"/>
          <w:highlight w:val="yellow"/>
          <w:lang w:bidi="lo-LA"/>
        </w:rPr>
        <w:t>inpection</w:t>
      </w:r>
      <w:proofErr w:type="spellEnd"/>
      <w:r w:rsidRPr="00EC6DC4">
        <w:rPr>
          <w:rFonts w:eastAsia="Phetsarath OT"/>
          <w:highlight w:val="yellow"/>
          <w:lang w:bidi="lo-LA"/>
        </w:rPr>
        <w:t xml:space="preserve"> statistic will </w:t>
      </w:r>
      <w:proofErr w:type="spellStart"/>
      <w:r w:rsidRPr="00EC6DC4">
        <w:rPr>
          <w:rFonts w:eastAsia="Phetsarath OT"/>
          <w:highlight w:val="yellow"/>
          <w:lang w:bidi="lo-LA"/>
        </w:rPr>
        <w:t>provied</w:t>
      </w:r>
      <w:proofErr w:type="spellEnd"/>
      <w:r w:rsidRPr="00EC6DC4">
        <w:rPr>
          <w:rFonts w:eastAsia="Phetsarath OT"/>
          <w:highlight w:val="yellow"/>
          <w:lang w:bidi="lo-LA"/>
        </w:rPr>
        <w:t xml:space="preserve"> in IO.3).</w:t>
      </w:r>
      <w:r>
        <w:rPr>
          <w:rFonts w:eastAsia="Phetsarath OT"/>
          <w:lang w:bidi="lo-LA"/>
        </w:rPr>
        <w:t xml:space="preserve">  </w:t>
      </w:r>
    </w:p>
  </w:comment>
  <w:comment w:id="395" w:author="PST-PC" w:date="2020-10-05T20:18:00Z" w:initials="P">
    <w:p w14:paraId="5F4CD0B8" w14:textId="77777777" w:rsidR="00C1057D" w:rsidRPr="00F7614C" w:rsidRDefault="00C1057D" w:rsidP="00FF6744">
      <w:pPr>
        <w:pStyle w:val="CommentText"/>
        <w:rPr>
          <w:rFonts w:eastAsia="Phetsarath OT"/>
          <w:lang w:bidi="lo-LA"/>
        </w:rPr>
      </w:pPr>
      <w:r>
        <w:rPr>
          <w:rStyle w:val="CommentReference"/>
        </w:rPr>
        <w:annotationRef/>
      </w:r>
      <w:bookmarkStart w:id="396" w:name="_Hlk52286925"/>
      <w:r w:rsidRPr="00F3713A">
        <w:rPr>
          <w:rFonts w:eastAsia="Phetsarath OT"/>
          <w:lang w:bidi="lo-LA"/>
        </w:rPr>
        <w:t xml:space="preserve">The business licensing procedure is under responsibility of MOIC while approval of business </w:t>
      </w:r>
      <w:r>
        <w:rPr>
          <w:rFonts w:eastAsia="Phetsarath OT"/>
          <w:lang w:bidi="lo-LA"/>
        </w:rPr>
        <w:t xml:space="preserve">licencing for </w:t>
      </w:r>
      <w:r w:rsidRPr="00F3713A">
        <w:rPr>
          <w:rFonts w:eastAsia="Phetsarath OT"/>
          <w:lang w:bidi="lo-LA"/>
        </w:rPr>
        <w:t xml:space="preserve">operation and supervision regulations is under Bank of the Lao PDR. </w:t>
      </w:r>
      <w:bookmarkEnd w:id="396"/>
    </w:p>
  </w:comment>
  <w:comment w:id="397" w:author="Dell" w:date="2020-10-05T20:18:00Z" w:initials="D">
    <w:p w14:paraId="20F01244" w14:textId="3D2546C4" w:rsidR="00C1057D" w:rsidRDefault="00C1057D" w:rsidP="00FF6744">
      <w:pPr>
        <w:pStyle w:val="CommentText"/>
      </w:pPr>
      <w:r>
        <w:rPr>
          <w:rStyle w:val="CommentReference"/>
        </w:rPr>
        <w:annotationRef/>
      </w:r>
      <w:r w:rsidRPr="007E539E">
        <w:rPr>
          <w:rFonts w:eastAsia="Phetsarath OT"/>
          <w:lang w:bidi="lo-LA"/>
        </w:rPr>
        <w:t xml:space="preserve">Please kindly refers </w:t>
      </w:r>
      <w:proofErr w:type="gramStart"/>
      <w:r w:rsidRPr="007E539E">
        <w:rPr>
          <w:rFonts w:eastAsia="Phetsarath OT"/>
          <w:lang w:bidi="lo-LA"/>
        </w:rPr>
        <w:t>to</w:t>
      </w:r>
      <w:r w:rsidR="009F21F0">
        <w:rPr>
          <w:rFonts w:eastAsia="Phetsarath OT"/>
          <w:lang w:bidi="lo-LA"/>
        </w:rPr>
        <w:t xml:space="preserve"> </w:t>
      </w:r>
      <w:r w:rsidRPr="007E539E">
        <w:rPr>
          <w:rFonts w:eastAsia="Phetsarath OT"/>
          <w:lang w:bidi="lo-LA"/>
        </w:rPr>
        <w:t xml:space="preserve"> these</w:t>
      </w:r>
      <w:proofErr w:type="gramEnd"/>
      <w:r w:rsidRPr="007E539E">
        <w:rPr>
          <w:rFonts w:eastAsia="Phetsarath OT"/>
          <w:lang w:bidi="lo-LA"/>
        </w:rPr>
        <w:t xml:space="preserve"> newly revised phrases “</w:t>
      </w:r>
      <w:r w:rsidRPr="007E539E">
        <w:rPr>
          <w:rFonts w:eastAsia="Phetsarath OT"/>
        </w:rPr>
        <w:t>Issue regulation, conduct inspection and risk assessment” instead of phrase</w:t>
      </w:r>
      <w:r w:rsidRPr="007E539E">
        <w:rPr>
          <w:rFonts w:eastAsia="Phetsarath OT"/>
          <w:lang w:val="en-US" w:bidi="lo-LA"/>
        </w:rPr>
        <w:t xml:space="preserve"> "</w:t>
      </w:r>
      <w:r w:rsidRPr="007E539E">
        <w:rPr>
          <w:rFonts w:eastAsia="Phetsarath OT"/>
        </w:rPr>
        <w:t>conduct inspection”</w:t>
      </w:r>
      <w:r w:rsidRPr="007E539E">
        <w:rPr>
          <w:rFonts w:eastAsia="Phetsarath OT"/>
          <w:lang w:bidi="lo-LA"/>
        </w:rPr>
        <w:t xml:space="preserve"> in this matter. </w:t>
      </w:r>
    </w:p>
  </w:comment>
  <w:comment w:id="398" w:author="PST-PC" w:date="2020-10-05T20:18:00Z" w:initials="P">
    <w:p w14:paraId="34F98063" w14:textId="77777777" w:rsidR="00C1057D" w:rsidRDefault="00C1057D" w:rsidP="00EE61E1">
      <w:pPr>
        <w:pStyle w:val="CommentText"/>
        <w:numPr>
          <w:ilvl w:val="0"/>
          <w:numId w:val="48"/>
        </w:numPr>
        <w:rPr>
          <w:rFonts w:cs="DokChampa"/>
          <w:lang w:bidi="lo-LA"/>
        </w:rPr>
      </w:pPr>
      <w:r>
        <w:rPr>
          <w:rFonts w:cs="DokChampa"/>
          <w:lang w:bidi="lo-LA"/>
        </w:rPr>
        <w:t xml:space="preserve">Issuance of business </w:t>
      </w:r>
      <w:proofErr w:type="spellStart"/>
      <w:r>
        <w:rPr>
          <w:rFonts w:cs="DokChampa"/>
          <w:lang w:bidi="lo-LA"/>
        </w:rPr>
        <w:t>lincense</w:t>
      </w:r>
      <w:proofErr w:type="spellEnd"/>
      <w:r>
        <w:rPr>
          <w:rFonts w:cs="DokChampa"/>
          <w:lang w:bidi="lo-LA"/>
        </w:rPr>
        <w:t xml:space="preserve"> including sustainability supervision of MVTs is under responsibility of the BOL;</w:t>
      </w:r>
    </w:p>
    <w:p w14:paraId="62BF2CF4" w14:textId="77777777" w:rsidR="00C1057D" w:rsidRPr="0058706F" w:rsidRDefault="00C1057D" w:rsidP="00EE61E1">
      <w:pPr>
        <w:pStyle w:val="CommentText"/>
        <w:numPr>
          <w:ilvl w:val="0"/>
          <w:numId w:val="48"/>
        </w:numPr>
        <w:rPr>
          <w:rFonts w:cs="DokChampa"/>
          <w:lang w:bidi="lo-LA"/>
        </w:rPr>
      </w:pPr>
      <w:r w:rsidRPr="0058706F">
        <w:rPr>
          <w:rFonts w:cs="DokChampa"/>
          <w:lang w:bidi="lo-LA"/>
        </w:rPr>
        <w:t xml:space="preserve">The AML/CFT supervision in particular issuance of supervisory regulation, conduct inspection and risk assessment are under responsibility of AMLIO in cooperation with supervisor. </w:t>
      </w:r>
      <w:r>
        <w:rPr>
          <w:rStyle w:val="CommentReference"/>
        </w:rPr>
        <w:annotationRef/>
      </w:r>
    </w:p>
  </w:comment>
  <w:comment w:id="399" w:author="PST-PC" w:date="2020-10-05T21:56:00Z" w:initials="P">
    <w:p w14:paraId="5B2C886C" w14:textId="65AAE2EA" w:rsidR="00C1057D" w:rsidRPr="0015779E" w:rsidRDefault="00C1057D" w:rsidP="00FF6744">
      <w:pPr>
        <w:pStyle w:val="CommentText"/>
        <w:rPr>
          <w:rFonts w:ascii="Phetsarath OT" w:eastAsia="Phetsarath OT" w:hAnsi="Phetsarath OT" w:cs="Phetsarath OT"/>
          <w:lang w:bidi="lo-LA"/>
        </w:rPr>
      </w:pPr>
      <w:r>
        <w:rPr>
          <w:rStyle w:val="CommentReference"/>
        </w:rPr>
        <w:annotationRef/>
      </w:r>
      <w:r w:rsidRPr="0015779E">
        <w:rPr>
          <w:rFonts w:eastAsia="Phetsarath OT"/>
          <w:lang w:bidi="lo-LA"/>
        </w:rPr>
        <w:t>The definition of microfinance instituti</w:t>
      </w:r>
      <w:r>
        <w:rPr>
          <w:rFonts w:eastAsia="Phetsarath OT"/>
          <w:lang w:bidi="lo-LA"/>
        </w:rPr>
        <w:t xml:space="preserve">on was defined in article 3 </w:t>
      </w:r>
      <w:proofErr w:type="spellStart"/>
      <w:r>
        <w:rPr>
          <w:rFonts w:eastAsia="Phetsarath OT"/>
          <w:lang w:bidi="lo-LA"/>
        </w:rPr>
        <w:t>cla</w:t>
      </w:r>
      <w:r w:rsidRPr="0015779E">
        <w:rPr>
          <w:rFonts w:eastAsia="Phetsarath OT"/>
          <w:lang w:bidi="lo-LA"/>
        </w:rPr>
        <w:t>u</w:t>
      </w:r>
      <w:proofErr w:type="spellEnd"/>
      <w:r>
        <w:rPr>
          <w:rFonts w:eastAsia="Phetsarath OT" w:cs="DokChampa"/>
          <w:lang w:val="en-US" w:bidi="lo-LA"/>
        </w:rPr>
        <w:t>s</w:t>
      </w:r>
      <w:r w:rsidRPr="0015779E">
        <w:rPr>
          <w:rFonts w:eastAsia="Phetsarath OT"/>
          <w:lang w:bidi="lo-LA"/>
        </w:rPr>
        <w:t xml:space="preserve">e 3 and 4 of the </w:t>
      </w:r>
      <w:r w:rsidRPr="0015779E">
        <w:rPr>
          <w:lang w:val="en-US" w:bidi="lo-LA"/>
        </w:rPr>
        <w:t xml:space="preserve">Decree on Microfinance Institutions </w:t>
      </w:r>
      <w:r w:rsidRPr="006F30E8">
        <w:rPr>
          <w:rFonts w:cs="DokChampa"/>
          <w:lang w:val="en-US" w:bidi="lo-LA"/>
        </w:rPr>
        <w:t>No.460/G, dated 03 October 2012</w:t>
      </w:r>
      <w:r>
        <w:rPr>
          <w:rFonts w:cs="DokChampa"/>
          <w:lang w:val="en-US" w:bidi="lo-LA"/>
        </w:rPr>
        <w:t xml:space="preserve"> </w:t>
      </w:r>
      <w:r w:rsidRPr="0015779E">
        <w:rPr>
          <w:highlight w:val="yellow"/>
          <w:lang w:val="en-US" w:bidi="lo-LA"/>
        </w:rPr>
        <w:t xml:space="preserve">(annex </w:t>
      </w:r>
      <w:r>
        <w:rPr>
          <w:highlight w:val="yellow"/>
          <w:lang w:val="en-US" w:bidi="lo-LA"/>
        </w:rPr>
        <w:t>49</w:t>
      </w:r>
      <w:r w:rsidRPr="0015779E">
        <w:rPr>
          <w:highlight w:val="yellow"/>
          <w:lang w:val="en-US" w:bidi="lo-LA"/>
        </w:rPr>
        <w:t>)</w:t>
      </w:r>
      <w:r w:rsidRPr="0015779E">
        <w:rPr>
          <w:lang w:val="en-US" w:bidi="lo-LA"/>
        </w:rPr>
        <w:t xml:space="preserve">, and </w:t>
      </w:r>
      <w:proofErr w:type="spellStart"/>
      <w:r w:rsidRPr="0015779E">
        <w:rPr>
          <w:lang w:val="en-US" w:bidi="lo-LA"/>
        </w:rPr>
        <w:t>conscerning</w:t>
      </w:r>
      <w:proofErr w:type="spellEnd"/>
      <w:r w:rsidRPr="0015779E">
        <w:rPr>
          <w:lang w:val="en-US" w:bidi="lo-LA"/>
        </w:rPr>
        <w:t xml:space="preserve"> microfinance </w:t>
      </w:r>
      <w:proofErr w:type="spellStart"/>
      <w:r w:rsidRPr="0015779E">
        <w:rPr>
          <w:lang w:val="en-US" w:bidi="lo-LA"/>
        </w:rPr>
        <w:t>instituition</w:t>
      </w:r>
      <w:proofErr w:type="spellEnd"/>
      <w:r w:rsidRPr="0015779E">
        <w:rPr>
          <w:lang w:val="en-US" w:bidi="lo-LA"/>
        </w:rPr>
        <w:t xml:space="preserve"> transaction was defined in the article 15 of the Instruction on the Implementation of micro</w:t>
      </w:r>
      <w:r>
        <w:rPr>
          <w:lang w:val="en-US" w:bidi="lo-LA"/>
        </w:rPr>
        <w:t>finance institution</w:t>
      </w:r>
      <w:r w:rsidRPr="0015779E">
        <w:rPr>
          <w:lang w:val="en-US" w:bidi="lo-LA"/>
        </w:rPr>
        <w:t xml:space="preserve"> </w:t>
      </w:r>
      <w:r w:rsidRPr="0015779E">
        <w:rPr>
          <w:highlight w:val="yellow"/>
          <w:lang w:val="en-US" w:bidi="lo-LA"/>
        </w:rPr>
        <w:t xml:space="preserve">(annex </w:t>
      </w:r>
      <w:r>
        <w:rPr>
          <w:highlight w:val="yellow"/>
          <w:lang w:val="en-US" w:bidi="lo-LA"/>
        </w:rPr>
        <w:t>50</w:t>
      </w:r>
      <w:r w:rsidRPr="0015779E">
        <w:rPr>
          <w:highlight w:val="yellow"/>
          <w:lang w:val="en-US" w:bidi="lo-LA"/>
        </w:rPr>
        <w:t>)</w:t>
      </w:r>
      <w:r w:rsidRPr="0015779E">
        <w:rPr>
          <w:lang w:val="en-US" w:bidi="lo-LA"/>
        </w:rPr>
        <w:t>.</w:t>
      </w:r>
      <w:r>
        <w:rPr>
          <w:rFonts w:cs="DokChampa"/>
          <w:lang w:val="en-US" w:bidi="lo-LA"/>
        </w:rPr>
        <w:t xml:space="preserve">   </w:t>
      </w:r>
    </w:p>
    <w:p w14:paraId="567A73C5" w14:textId="77777777" w:rsidR="00C1057D" w:rsidRDefault="00C1057D" w:rsidP="00FF6744">
      <w:pPr>
        <w:pStyle w:val="CommentText"/>
        <w:rPr>
          <w:rFonts w:cs="DokChampa"/>
          <w:lang w:val="en-US" w:bidi="lo-LA"/>
        </w:rPr>
      </w:pPr>
    </w:p>
    <w:p w14:paraId="32B832EB" w14:textId="77777777" w:rsidR="00C1057D" w:rsidRPr="006F5C1A" w:rsidRDefault="00C1057D" w:rsidP="00FF6744">
      <w:pPr>
        <w:pStyle w:val="CommentText"/>
        <w:rPr>
          <w:rFonts w:cs="DokChampa"/>
          <w:b/>
          <w:bCs/>
          <w:lang w:val="en-US" w:bidi="lo-LA"/>
        </w:rPr>
      </w:pPr>
      <w:r w:rsidRPr="006F5C1A">
        <w:rPr>
          <w:rFonts w:cs="DokChampa"/>
          <w:b/>
          <w:bCs/>
          <w:lang w:val="en-US" w:bidi="lo-LA"/>
        </w:rPr>
        <w:t>Decree on Microfinance Institutions No.460/G, dated 03 October 2012</w:t>
      </w:r>
    </w:p>
    <w:p w14:paraId="5F863FDB" w14:textId="77777777" w:rsidR="00C1057D" w:rsidRDefault="00C1057D" w:rsidP="00FF6744">
      <w:pPr>
        <w:pStyle w:val="CommentText"/>
        <w:rPr>
          <w:b/>
          <w:bCs/>
          <w:lang w:val="en-US"/>
        </w:rPr>
      </w:pPr>
      <w:r w:rsidRPr="00F767AE">
        <w:rPr>
          <w:rFonts w:cs="DokChampa"/>
          <w:b/>
          <w:bCs/>
          <w:lang w:val="en-US" w:bidi="lo-LA"/>
        </w:rPr>
        <w:t xml:space="preserve">"Article 3 </w:t>
      </w:r>
      <w:r w:rsidRPr="00657673">
        <w:rPr>
          <w:b/>
          <w:bCs/>
        </w:rPr>
        <w:t>Interpretation of terms</w:t>
      </w:r>
    </w:p>
    <w:p w14:paraId="3C4C9045" w14:textId="77777777" w:rsidR="00C1057D" w:rsidRPr="00F767AE" w:rsidRDefault="00C1057D" w:rsidP="00FF6744">
      <w:pPr>
        <w:pStyle w:val="CommentText"/>
        <w:rPr>
          <w:rFonts w:cs="DokChampa"/>
          <w:b/>
          <w:bCs/>
          <w:lang w:val="en-US" w:bidi="lo-LA"/>
        </w:rPr>
      </w:pPr>
      <w:r>
        <w:rPr>
          <w:b/>
          <w:bCs/>
          <w:lang w:val="en-US"/>
        </w:rPr>
        <w:t>xxx</w:t>
      </w:r>
    </w:p>
    <w:p w14:paraId="60478D7E" w14:textId="77777777" w:rsidR="00C1057D" w:rsidRPr="00F767AE" w:rsidRDefault="00C1057D" w:rsidP="00FF6744">
      <w:pPr>
        <w:pStyle w:val="CommentText"/>
        <w:rPr>
          <w:rFonts w:cs="DokChampa"/>
          <w:lang w:bidi="lo-LA"/>
        </w:rPr>
      </w:pPr>
      <w:r w:rsidRPr="00F767AE">
        <w:rPr>
          <w:rFonts w:cs="DokChampa"/>
          <w:lang w:val="en-US" w:bidi="lo-LA"/>
        </w:rPr>
        <w:t xml:space="preserve">2. </w:t>
      </w:r>
      <w:r>
        <w:t xml:space="preserve">Deposit-taking microfinance institutions means microfinance institutions that may mobilize deposits from general public, provisions of micro loans, and microfinance services as defined in this Decree; </w:t>
      </w:r>
    </w:p>
    <w:p w14:paraId="340C003A" w14:textId="77777777" w:rsidR="00C1057D" w:rsidRDefault="00C1057D" w:rsidP="00FF6744">
      <w:pPr>
        <w:pStyle w:val="CommentText"/>
        <w:rPr>
          <w:lang w:val="en-US"/>
        </w:rPr>
      </w:pPr>
      <w:r>
        <w:rPr>
          <w:lang w:val="en-US"/>
        </w:rPr>
        <w:t>3</w:t>
      </w:r>
      <w:r>
        <w:t>. Non-deposit-taking microfinance institutions means financial institutions that provide micro loans and taking deposit in the form of loan or grant domestically or internationally and undertaking their operations under this Decree</w:t>
      </w:r>
      <w:r>
        <w:rPr>
          <w:lang w:val="en-US"/>
        </w:rPr>
        <w:t>.</w:t>
      </w:r>
    </w:p>
    <w:p w14:paraId="4B7188A9" w14:textId="77777777" w:rsidR="00C1057D" w:rsidRDefault="00C1057D" w:rsidP="00FF6744">
      <w:pPr>
        <w:pStyle w:val="CommentText"/>
        <w:rPr>
          <w:lang w:val="en-US"/>
        </w:rPr>
      </w:pPr>
      <w:r>
        <w:rPr>
          <w:lang w:val="en-US"/>
        </w:rPr>
        <w:t>xxx"</w:t>
      </w:r>
    </w:p>
    <w:p w14:paraId="5D94A232" w14:textId="77777777" w:rsidR="00C1057D" w:rsidRPr="00F767AE" w:rsidRDefault="00C1057D" w:rsidP="00FF6744">
      <w:pPr>
        <w:pStyle w:val="CommentText"/>
        <w:rPr>
          <w:rFonts w:cs="DokChampa"/>
          <w:lang w:val="en-US" w:bidi="lo-LA"/>
        </w:rPr>
      </w:pPr>
    </w:p>
    <w:p w14:paraId="5E25754B" w14:textId="77777777" w:rsidR="00C1057D" w:rsidRPr="00A34C7D" w:rsidRDefault="00C1057D" w:rsidP="00A34C7D">
      <w:pPr>
        <w:pStyle w:val="CommentText"/>
        <w:rPr>
          <w:rFonts w:eastAsia="Phetsarath OT"/>
          <w:b/>
          <w:bCs/>
          <w:lang w:bidi="lo-LA"/>
        </w:rPr>
      </w:pPr>
      <w:r w:rsidRPr="00A34C7D">
        <w:rPr>
          <w:rFonts w:eastAsia="Phetsarath OT"/>
          <w:b/>
          <w:bCs/>
          <w:lang w:bidi="lo-LA"/>
        </w:rPr>
        <w:t xml:space="preserve">The Instruction on Implementation of the Decree on Microfinance No. </w:t>
      </w:r>
      <w:r w:rsidRPr="00A34C7D">
        <w:rPr>
          <w:rFonts w:eastAsia="Phetsarath OT"/>
          <w:b/>
          <w:bCs/>
          <w:cs/>
          <w:lang w:bidi="lo-LA"/>
        </w:rPr>
        <w:t>01/</w:t>
      </w:r>
      <w:r w:rsidRPr="00A34C7D">
        <w:rPr>
          <w:rFonts w:eastAsia="Phetsarath OT"/>
          <w:b/>
          <w:bCs/>
          <w:lang w:bidi="lo-LA"/>
        </w:rPr>
        <w:t xml:space="preserve">BOL, dated </w:t>
      </w:r>
      <w:r w:rsidRPr="00A34C7D">
        <w:rPr>
          <w:rFonts w:eastAsia="Phetsarath OT"/>
          <w:b/>
          <w:bCs/>
          <w:cs/>
          <w:lang w:bidi="lo-LA"/>
        </w:rPr>
        <w:t>19</w:t>
      </w:r>
      <w:r w:rsidRPr="00A34C7D">
        <w:rPr>
          <w:rFonts w:eastAsia="Phetsarath OT"/>
          <w:b/>
          <w:bCs/>
          <w:lang w:bidi="lo-LA"/>
        </w:rPr>
        <w:t xml:space="preserve"> April </w:t>
      </w:r>
      <w:r w:rsidRPr="00A34C7D">
        <w:rPr>
          <w:rFonts w:eastAsia="Phetsarath OT"/>
          <w:b/>
          <w:bCs/>
          <w:cs/>
          <w:lang w:bidi="lo-LA"/>
        </w:rPr>
        <w:t>2016</w:t>
      </w:r>
    </w:p>
    <w:p w14:paraId="5E11AB6A" w14:textId="77777777" w:rsidR="00C1057D" w:rsidRPr="00A34C7D" w:rsidRDefault="00C1057D" w:rsidP="00A34C7D">
      <w:pPr>
        <w:pStyle w:val="CommentText"/>
        <w:rPr>
          <w:rFonts w:eastAsia="Phetsarath OT"/>
          <w:lang w:bidi="lo-LA"/>
        </w:rPr>
      </w:pPr>
      <w:r w:rsidRPr="00A34C7D">
        <w:rPr>
          <w:rFonts w:eastAsia="Phetsarath OT"/>
          <w:lang w:bidi="lo-LA"/>
        </w:rPr>
        <w:t>“</w:t>
      </w:r>
      <w:r w:rsidRPr="00A34C7D">
        <w:rPr>
          <w:rFonts w:eastAsia="Phetsarath OT"/>
          <w:b/>
          <w:bCs/>
          <w:lang w:bidi="lo-LA"/>
        </w:rPr>
        <w:t xml:space="preserve">Article </w:t>
      </w:r>
      <w:r w:rsidRPr="00A34C7D">
        <w:rPr>
          <w:rFonts w:eastAsia="Phetsarath OT"/>
          <w:b/>
          <w:bCs/>
          <w:cs/>
          <w:lang w:bidi="lo-LA"/>
        </w:rPr>
        <w:t>15</w:t>
      </w:r>
      <w:r w:rsidRPr="00A34C7D">
        <w:rPr>
          <w:rFonts w:eastAsia="Phetsarath OT"/>
          <w:lang w:bidi="lo-LA"/>
        </w:rPr>
        <w:t xml:space="preserve"> </w:t>
      </w:r>
      <w:r w:rsidRPr="00A34C7D">
        <w:rPr>
          <w:rFonts w:eastAsia="Phetsarath OT"/>
          <w:b/>
          <w:bCs/>
          <w:lang w:bidi="lo-LA"/>
        </w:rPr>
        <w:t xml:space="preserve">Microfinance </w:t>
      </w:r>
    </w:p>
    <w:p w14:paraId="66E9F44C" w14:textId="77777777" w:rsidR="00C1057D" w:rsidRPr="00A34C7D" w:rsidRDefault="00C1057D" w:rsidP="00A34C7D">
      <w:pPr>
        <w:pStyle w:val="CommentText"/>
        <w:rPr>
          <w:rFonts w:eastAsia="Phetsarath OT"/>
          <w:lang w:bidi="lo-LA"/>
        </w:rPr>
      </w:pPr>
      <w:r w:rsidRPr="00A34C7D">
        <w:rPr>
          <w:rFonts w:eastAsia="Phetsarath OT"/>
          <w:lang w:bidi="lo-LA"/>
        </w:rPr>
        <w:t>The Microfinance can be operating business as following:</w:t>
      </w:r>
    </w:p>
    <w:p w14:paraId="384DEBF0" w14:textId="77777777" w:rsidR="00C1057D" w:rsidRPr="00A34C7D" w:rsidRDefault="00C1057D" w:rsidP="00A34C7D">
      <w:pPr>
        <w:pStyle w:val="CommentText"/>
        <w:rPr>
          <w:rFonts w:eastAsia="Phetsarath OT"/>
          <w:lang w:bidi="lo-LA"/>
        </w:rPr>
      </w:pPr>
      <w:r w:rsidRPr="00A34C7D">
        <w:rPr>
          <w:rFonts w:eastAsia="Phetsarath OT"/>
          <w:cs/>
          <w:lang w:bidi="lo-LA"/>
        </w:rPr>
        <w:t xml:space="preserve">1. </w:t>
      </w:r>
      <w:r w:rsidRPr="00A34C7D">
        <w:rPr>
          <w:rFonts w:eastAsia="Phetsarath OT"/>
          <w:lang w:bidi="lo-LA"/>
        </w:rPr>
        <w:t>Deposit taking from public in LAK:</w:t>
      </w:r>
    </w:p>
    <w:p w14:paraId="20613859" w14:textId="77777777" w:rsidR="00C1057D" w:rsidRPr="00A34C7D" w:rsidRDefault="00C1057D" w:rsidP="00A34C7D">
      <w:pPr>
        <w:pStyle w:val="CommentText"/>
        <w:rPr>
          <w:rFonts w:eastAsia="Phetsarath OT"/>
          <w:lang w:bidi="lo-LA"/>
        </w:rPr>
      </w:pPr>
      <w:r w:rsidRPr="00A34C7D">
        <w:rPr>
          <w:rFonts w:eastAsia="Phetsarath OT"/>
          <w:cs/>
          <w:lang w:bidi="lo-LA"/>
        </w:rPr>
        <w:t xml:space="preserve">- </w:t>
      </w:r>
      <w:r w:rsidRPr="00A34C7D">
        <w:rPr>
          <w:rFonts w:eastAsia="Phetsarath OT"/>
          <w:lang w:bidi="lo-LA"/>
        </w:rPr>
        <w:t>Saving Account;</w:t>
      </w:r>
    </w:p>
    <w:p w14:paraId="4CBB5FDC" w14:textId="77777777" w:rsidR="00C1057D" w:rsidRPr="00A34C7D" w:rsidRDefault="00C1057D" w:rsidP="00A34C7D">
      <w:pPr>
        <w:pStyle w:val="CommentText"/>
        <w:rPr>
          <w:rFonts w:eastAsia="Phetsarath OT"/>
          <w:lang w:bidi="lo-LA"/>
        </w:rPr>
      </w:pPr>
      <w:r w:rsidRPr="00A34C7D">
        <w:rPr>
          <w:rFonts w:eastAsia="Phetsarath OT"/>
          <w:cs/>
          <w:lang w:bidi="lo-LA"/>
        </w:rPr>
        <w:t xml:space="preserve">- </w:t>
      </w:r>
      <w:r w:rsidRPr="00A34C7D">
        <w:rPr>
          <w:rFonts w:eastAsia="Phetsarath OT"/>
          <w:lang w:bidi="lo-LA"/>
        </w:rPr>
        <w:t xml:space="preserve">Fixed Deposit </w:t>
      </w:r>
      <w:r w:rsidRPr="00A34C7D">
        <w:rPr>
          <w:rFonts w:eastAsia="Phetsarath OT"/>
          <w:cs/>
          <w:lang w:bidi="lo-LA"/>
        </w:rPr>
        <w:t>3</w:t>
      </w:r>
      <w:r w:rsidRPr="00A34C7D">
        <w:rPr>
          <w:rFonts w:eastAsia="Phetsarath OT"/>
          <w:lang w:bidi="lo-LA"/>
        </w:rPr>
        <w:t xml:space="preserve"> months, </w:t>
      </w:r>
      <w:r w:rsidRPr="00A34C7D">
        <w:rPr>
          <w:rFonts w:eastAsia="Phetsarath OT"/>
          <w:cs/>
          <w:lang w:bidi="lo-LA"/>
        </w:rPr>
        <w:t>6</w:t>
      </w:r>
      <w:r w:rsidRPr="00A34C7D">
        <w:rPr>
          <w:rFonts w:eastAsia="Phetsarath OT"/>
          <w:lang w:bidi="lo-LA"/>
        </w:rPr>
        <w:t xml:space="preserve"> months, </w:t>
      </w:r>
      <w:r w:rsidRPr="00A34C7D">
        <w:rPr>
          <w:rFonts w:eastAsia="Phetsarath OT"/>
          <w:cs/>
          <w:lang w:bidi="lo-LA"/>
        </w:rPr>
        <w:t>12</w:t>
      </w:r>
      <w:r w:rsidRPr="00A34C7D">
        <w:rPr>
          <w:rFonts w:eastAsia="Phetsarath OT"/>
          <w:lang w:bidi="lo-LA"/>
        </w:rPr>
        <w:t xml:space="preserve"> months, </w:t>
      </w:r>
      <w:r w:rsidRPr="00A34C7D">
        <w:rPr>
          <w:rFonts w:eastAsia="Phetsarath OT"/>
          <w:cs/>
          <w:lang w:bidi="lo-LA"/>
        </w:rPr>
        <w:t>24</w:t>
      </w:r>
      <w:r w:rsidRPr="00A34C7D">
        <w:rPr>
          <w:rFonts w:eastAsia="Phetsarath OT"/>
          <w:lang w:bidi="lo-LA"/>
        </w:rPr>
        <w:t xml:space="preserve"> months or </w:t>
      </w:r>
      <w:r w:rsidRPr="00A34C7D">
        <w:rPr>
          <w:rFonts w:eastAsia="Phetsarath OT"/>
          <w:cs/>
          <w:lang w:bidi="lo-LA"/>
        </w:rPr>
        <w:t>36</w:t>
      </w:r>
      <w:r w:rsidRPr="00A34C7D">
        <w:rPr>
          <w:rFonts w:eastAsia="Phetsarath OT"/>
          <w:lang w:bidi="lo-LA"/>
        </w:rPr>
        <w:t xml:space="preserve"> months; </w:t>
      </w:r>
    </w:p>
    <w:p w14:paraId="4B59573C" w14:textId="77777777" w:rsidR="00C1057D" w:rsidRPr="00A34C7D" w:rsidRDefault="00C1057D" w:rsidP="00A34C7D">
      <w:pPr>
        <w:pStyle w:val="CommentText"/>
        <w:rPr>
          <w:rFonts w:eastAsia="Phetsarath OT"/>
          <w:lang w:bidi="lo-LA"/>
        </w:rPr>
      </w:pPr>
      <w:r w:rsidRPr="00A34C7D">
        <w:rPr>
          <w:rFonts w:eastAsia="Phetsarath OT"/>
          <w:cs/>
          <w:lang w:bidi="lo-LA"/>
        </w:rPr>
        <w:t xml:space="preserve">2. </w:t>
      </w:r>
      <w:r w:rsidRPr="00A34C7D">
        <w:rPr>
          <w:rFonts w:eastAsia="Phetsarath OT"/>
          <w:lang w:bidi="lo-LA"/>
        </w:rPr>
        <w:t xml:space="preserve">Giving loan in Kip and should not exceeding limit of </w:t>
      </w:r>
      <w:r w:rsidRPr="00A34C7D">
        <w:rPr>
          <w:rFonts w:eastAsia="Phetsarath OT"/>
          <w:cs/>
          <w:lang w:bidi="lo-LA"/>
        </w:rPr>
        <w:t>50</w:t>
      </w:r>
      <w:r w:rsidRPr="00A34C7D">
        <w:rPr>
          <w:rFonts w:eastAsia="Phetsarath OT"/>
          <w:lang w:bidi="lo-LA"/>
        </w:rPr>
        <w:t xml:space="preserve"> million Kip;</w:t>
      </w:r>
    </w:p>
    <w:p w14:paraId="3D746A3F" w14:textId="77777777" w:rsidR="00C1057D" w:rsidRPr="00A34C7D" w:rsidRDefault="00C1057D" w:rsidP="00A34C7D">
      <w:pPr>
        <w:pStyle w:val="CommentText"/>
        <w:rPr>
          <w:rFonts w:eastAsia="Phetsarath OT"/>
          <w:lang w:bidi="lo-LA"/>
        </w:rPr>
      </w:pPr>
      <w:r w:rsidRPr="00A34C7D">
        <w:rPr>
          <w:rFonts w:eastAsia="Phetsarath OT"/>
          <w:cs/>
          <w:lang w:bidi="lo-LA"/>
        </w:rPr>
        <w:t xml:space="preserve">3. </w:t>
      </w:r>
      <w:r w:rsidRPr="00A34C7D">
        <w:rPr>
          <w:rFonts w:eastAsia="Phetsarath OT"/>
          <w:lang w:bidi="lo-LA"/>
        </w:rPr>
        <w:t xml:space="preserve">Microfinance load must be at least </w:t>
      </w:r>
      <w:r w:rsidRPr="00A34C7D">
        <w:rPr>
          <w:rFonts w:eastAsia="Phetsarath OT"/>
          <w:cs/>
          <w:lang w:bidi="lo-LA"/>
        </w:rPr>
        <w:t>80</w:t>
      </w:r>
      <w:r w:rsidRPr="00A34C7D">
        <w:rPr>
          <w:rFonts w:eastAsia="Phetsarath OT"/>
          <w:lang w:bidi="lo-LA"/>
        </w:rPr>
        <w:t xml:space="preserve"> percent of total amount of the credit and at least </w:t>
      </w:r>
      <w:r w:rsidRPr="00A34C7D">
        <w:rPr>
          <w:rFonts w:eastAsia="Phetsarath OT"/>
          <w:cs/>
          <w:lang w:bidi="lo-LA"/>
        </w:rPr>
        <w:t>10</w:t>
      </w:r>
      <w:r w:rsidRPr="00A34C7D">
        <w:rPr>
          <w:rFonts w:eastAsia="Phetsarath OT"/>
          <w:lang w:bidi="lo-LA"/>
        </w:rPr>
        <w:t xml:space="preserve"> percent of the clients should be female; </w:t>
      </w:r>
    </w:p>
    <w:p w14:paraId="361CB75F" w14:textId="77777777" w:rsidR="00C1057D" w:rsidRPr="00A34C7D" w:rsidRDefault="00C1057D" w:rsidP="00A34C7D">
      <w:pPr>
        <w:pStyle w:val="CommentText"/>
        <w:rPr>
          <w:rFonts w:eastAsia="Phetsarath OT"/>
          <w:lang w:bidi="lo-LA"/>
        </w:rPr>
      </w:pPr>
      <w:r w:rsidRPr="00A34C7D">
        <w:rPr>
          <w:rFonts w:eastAsia="Phetsarath OT"/>
          <w:cs/>
          <w:lang w:bidi="lo-LA"/>
        </w:rPr>
        <w:t xml:space="preserve">4. </w:t>
      </w:r>
      <w:r w:rsidRPr="00A34C7D">
        <w:rPr>
          <w:rFonts w:eastAsia="Phetsarath OT"/>
          <w:lang w:bidi="lo-LA"/>
        </w:rPr>
        <w:t xml:space="preserve">Loan can be given to VIP customers including their own subsidiary but should not be exceeding </w:t>
      </w:r>
      <w:r w:rsidRPr="00A34C7D">
        <w:rPr>
          <w:rFonts w:eastAsia="Phetsarath OT"/>
          <w:cs/>
          <w:lang w:bidi="lo-LA"/>
        </w:rPr>
        <w:t>20</w:t>
      </w:r>
      <w:r w:rsidRPr="00A34C7D">
        <w:rPr>
          <w:rFonts w:eastAsia="Phetsarath OT"/>
          <w:lang w:bidi="lo-LA"/>
        </w:rPr>
        <w:t xml:space="preserve"> percent of the total amount of the existing credit;</w:t>
      </w:r>
    </w:p>
    <w:p w14:paraId="06B3921B" w14:textId="77777777" w:rsidR="00C1057D" w:rsidRPr="00A34C7D" w:rsidRDefault="00C1057D" w:rsidP="00A34C7D">
      <w:pPr>
        <w:pStyle w:val="CommentText"/>
        <w:rPr>
          <w:rFonts w:eastAsia="Phetsarath OT"/>
          <w:lang w:bidi="lo-LA"/>
        </w:rPr>
      </w:pPr>
      <w:r w:rsidRPr="00A34C7D">
        <w:rPr>
          <w:rFonts w:eastAsia="Phetsarath OT"/>
          <w:cs/>
          <w:lang w:bidi="lo-LA"/>
        </w:rPr>
        <w:t xml:space="preserve">5. </w:t>
      </w:r>
      <w:r w:rsidRPr="00A34C7D">
        <w:rPr>
          <w:rFonts w:eastAsia="Phetsarath OT"/>
          <w:lang w:bidi="lo-LA"/>
        </w:rPr>
        <w:t>Microfinance institution can be the sub-agent of the money value transfer services in the country;</w:t>
      </w:r>
    </w:p>
    <w:p w14:paraId="31F8BA13" w14:textId="77777777" w:rsidR="00C1057D" w:rsidRPr="00A34C7D" w:rsidRDefault="00C1057D" w:rsidP="00A34C7D">
      <w:pPr>
        <w:pStyle w:val="CommentText"/>
        <w:rPr>
          <w:rFonts w:eastAsia="Phetsarath OT"/>
          <w:lang w:bidi="lo-LA"/>
        </w:rPr>
      </w:pPr>
      <w:r w:rsidRPr="00A34C7D">
        <w:rPr>
          <w:rFonts w:eastAsia="Phetsarath OT"/>
          <w:cs/>
          <w:lang w:bidi="lo-LA"/>
        </w:rPr>
        <w:t xml:space="preserve">6. </w:t>
      </w:r>
      <w:r w:rsidRPr="00A34C7D">
        <w:rPr>
          <w:rFonts w:eastAsia="Phetsarath OT"/>
          <w:lang w:bidi="lo-LA"/>
        </w:rPr>
        <w:t xml:space="preserve">Microfinance institution can also be agent of the insurance company. </w:t>
      </w:r>
    </w:p>
    <w:p w14:paraId="5BBA56BF" w14:textId="2E074172" w:rsidR="00C1057D" w:rsidRPr="00A34C7D" w:rsidRDefault="00C1057D" w:rsidP="00A34C7D">
      <w:pPr>
        <w:pStyle w:val="CommentText"/>
        <w:rPr>
          <w:highlight w:val="yellow"/>
          <w:lang w:val="en-US" w:bidi="lo-LA"/>
        </w:rPr>
      </w:pPr>
      <w:r w:rsidRPr="00A34C7D">
        <w:rPr>
          <w:rFonts w:eastAsia="Phetsarath OT"/>
          <w:lang w:bidi="lo-LA"/>
        </w:rPr>
        <w:t xml:space="preserve">The deposit taking microfinance which has highly financial sustainability can propose for loan both domestic and overseas, but it should not be exceeding </w:t>
      </w:r>
      <w:r w:rsidRPr="00A34C7D">
        <w:rPr>
          <w:rFonts w:eastAsia="Phetsarath OT"/>
          <w:cs/>
          <w:lang w:bidi="lo-LA"/>
        </w:rPr>
        <w:t xml:space="preserve">30 </w:t>
      </w:r>
      <w:r w:rsidRPr="00A34C7D">
        <w:rPr>
          <w:rFonts w:eastAsia="Phetsarath OT"/>
          <w:lang w:bidi="lo-LA"/>
        </w:rPr>
        <w:t>percent of grand total of the credit of the institution. In case the load is in form of foreign currencies it required to get written official letter from the Bank of the Lao PDR”.</w:t>
      </w:r>
    </w:p>
    <w:p w14:paraId="169EC95C" w14:textId="77777777" w:rsidR="00C1057D" w:rsidRPr="0015779E" w:rsidRDefault="00C1057D" w:rsidP="00FF6744">
      <w:pPr>
        <w:pStyle w:val="CommentText"/>
        <w:rPr>
          <w:rFonts w:ascii="Phetsarath OT" w:hAnsi="Phetsarath OT" w:cs="Phetsarath OT"/>
          <w:highlight w:val="yellow"/>
          <w:lang w:val="en-US" w:bidi="lo-LA"/>
        </w:rPr>
      </w:pPr>
    </w:p>
    <w:p w14:paraId="649F9E72" w14:textId="77777777" w:rsidR="00C1057D" w:rsidRPr="0013756F" w:rsidRDefault="00C1057D" w:rsidP="00FF6744">
      <w:pPr>
        <w:pStyle w:val="CommentText"/>
        <w:rPr>
          <w:rFonts w:eastAsia="Phetsarath OT"/>
          <w:color w:val="FF0000"/>
          <w:lang w:val="en-US" w:bidi="lo-LA"/>
        </w:rPr>
      </w:pPr>
      <w:r w:rsidRPr="0013756F">
        <w:rPr>
          <w:rFonts w:eastAsia="Phetsarath OT"/>
          <w:lang w:bidi="lo-LA"/>
        </w:rPr>
        <w:t xml:space="preserve">Definition of the </w:t>
      </w:r>
      <w:r w:rsidRPr="0013756F">
        <w:rPr>
          <w:rFonts w:eastAsia="Phetsarath OT"/>
        </w:rPr>
        <w:t>credit and savings union was indicated in article 2 and business operation was indicated in article 3</w:t>
      </w:r>
      <w:r w:rsidRPr="0013756F">
        <w:rPr>
          <w:rFonts w:eastAsia="Phetsarath OT"/>
          <w:cs/>
          <w:lang w:bidi="lo-LA"/>
        </w:rPr>
        <w:t>7</w:t>
      </w:r>
      <w:r w:rsidRPr="0013756F">
        <w:rPr>
          <w:rFonts w:eastAsia="Phetsarath OT"/>
        </w:rPr>
        <w:t xml:space="preserve"> of the </w:t>
      </w:r>
      <w:r w:rsidRPr="0013756F">
        <w:t xml:space="preserve">Regulation </w:t>
      </w:r>
      <w:proofErr w:type="gramStart"/>
      <w:r w:rsidRPr="0013756F">
        <w:t>For</w:t>
      </w:r>
      <w:proofErr w:type="gramEnd"/>
      <w:r w:rsidRPr="0013756F">
        <w:t xml:space="preserve"> Savings and Credit Unions</w:t>
      </w:r>
      <w:r w:rsidRPr="0013756F">
        <w:rPr>
          <w:lang w:val="en-US"/>
        </w:rPr>
        <w:t xml:space="preserve"> No. 03/BOL, dated 20 June 2008</w:t>
      </w:r>
      <w:r w:rsidRPr="0013756F">
        <w:rPr>
          <w:b/>
          <w:bCs/>
          <w:lang w:val="en-US"/>
        </w:rPr>
        <w:t>.</w:t>
      </w:r>
      <w:r w:rsidRPr="0013756F">
        <w:rPr>
          <w:rFonts w:eastAsia="Phetsarath OT"/>
          <w:highlight w:val="yellow"/>
          <w:lang w:val="en-US" w:bidi="lo-LA"/>
        </w:rPr>
        <w:t xml:space="preserve"> </w:t>
      </w:r>
      <w:r w:rsidRPr="0013756F">
        <w:rPr>
          <w:rFonts w:eastAsia="Phetsarath OT"/>
          <w:color w:val="FF0000"/>
          <w:highlight w:val="yellow"/>
          <w:cs/>
          <w:lang w:val="en-US" w:bidi="lo-LA"/>
        </w:rPr>
        <w:t>(</w:t>
      </w:r>
      <w:r w:rsidRPr="0013756F">
        <w:rPr>
          <w:rFonts w:eastAsia="Phetsarath OT"/>
          <w:color w:val="FF0000"/>
          <w:highlight w:val="yellow"/>
          <w:lang w:val="en-US" w:bidi="lo-LA"/>
        </w:rPr>
        <w:t>Annex</w:t>
      </w:r>
      <w:r w:rsidRPr="0013756F">
        <w:rPr>
          <w:rFonts w:eastAsia="Phetsarath OT"/>
          <w:color w:val="FF0000"/>
          <w:highlight w:val="yellow"/>
          <w:cs/>
          <w:lang w:val="en-US" w:bidi="lo-LA"/>
        </w:rPr>
        <w:t xml:space="preserve"> 51)</w:t>
      </w:r>
    </w:p>
    <w:p w14:paraId="5A8E54F4" w14:textId="77777777" w:rsidR="00C1057D" w:rsidRDefault="00C1057D" w:rsidP="00FF6744">
      <w:pPr>
        <w:pStyle w:val="CommentText"/>
        <w:rPr>
          <w:rFonts w:ascii="Phetsarath OT" w:eastAsia="Phetsarath OT" w:hAnsi="Phetsarath OT" w:cs="Phetsarath OT"/>
          <w:color w:val="FF0000"/>
          <w:lang w:val="en-US" w:bidi="lo-LA"/>
        </w:rPr>
      </w:pPr>
    </w:p>
    <w:p w14:paraId="215DF0CE" w14:textId="77777777" w:rsidR="00C1057D" w:rsidRPr="00CD779D" w:rsidRDefault="00C1057D" w:rsidP="00FF6744">
      <w:pPr>
        <w:pStyle w:val="CommentText"/>
        <w:rPr>
          <w:b/>
          <w:bCs/>
          <w:lang w:val="en-US"/>
        </w:rPr>
      </w:pPr>
      <w:r w:rsidRPr="00CD779D">
        <w:rPr>
          <w:b/>
          <w:bCs/>
        </w:rPr>
        <w:t xml:space="preserve">Regulation </w:t>
      </w:r>
      <w:proofErr w:type="gramStart"/>
      <w:r w:rsidRPr="00CD779D">
        <w:rPr>
          <w:b/>
          <w:bCs/>
        </w:rPr>
        <w:t>For</w:t>
      </w:r>
      <w:proofErr w:type="gramEnd"/>
      <w:r w:rsidRPr="00CD779D">
        <w:rPr>
          <w:b/>
          <w:bCs/>
        </w:rPr>
        <w:t xml:space="preserve"> Savings and Credit Unions</w:t>
      </w:r>
      <w:r w:rsidRPr="00CD779D">
        <w:rPr>
          <w:b/>
          <w:bCs/>
          <w:lang w:val="en-US"/>
        </w:rPr>
        <w:t xml:space="preserve"> No. 03/BOL, dated 20 June 2008</w:t>
      </w:r>
    </w:p>
    <w:p w14:paraId="2BEBD259" w14:textId="77777777" w:rsidR="00C1057D" w:rsidRPr="00CD779D" w:rsidRDefault="00C1057D" w:rsidP="00FF6744">
      <w:pPr>
        <w:pStyle w:val="CommentText"/>
        <w:rPr>
          <w:b/>
          <w:bCs/>
          <w:lang w:val="en-US"/>
        </w:rPr>
      </w:pPr>
      <w:r>
        <w:rPr>
          <w:lang w:val="en-US"/>
        </w:rPr>
        <w:t>"</w:t>
      </w:r>
      <w:r w:rsidRPr="00CD779D">
        <w:rPr>
          <w:b/>
          <w:bCs/>
        </w:rPr>
        <w:t xml:space="preserve">Article 2 Interpretation of Terms </w:t>
      </w:r>
      <w:r w:rsidRPr="00CD779D">
        <w:rPr>
          <w:rFonts w:ascii="Calibri" w:hAnsi="Calibri" w:cs="Calibri"/>
          <w:b/>
          <w:bCs/>
        </w:rPr>
        <w:t>ƒ</w:t>
      </w:r>
      <w:r w:rsidRPr="00CD779D">
        <w:rPr>
          <w:b/>
          <w:bCs/>
        </w:rPr>
        <w:t xml:space="preserve"> </w:t>
      </w:r>
    </w:p>
    <w:p w14:paraId="10F16D10" w14:textId="77777777" w:rsidR="00C1057D" w:rsidRPr="00BF4D3E" w:rsidRDefault="00C1057D" w:rsidP="00EE61E1">
      <w:pPr>
        <w:pStyle w:val="CommentText"/>
        <w:numPr>
          <w:ilvl w:val="0"/>
          <w:numId w:val="61"/>
        </w:numPr>
        <w:rPr>
          <w:rFonts w:ascii="Phetsarath OT" w:hAnsi="Phetsarath OT" w:cs="Phetsarath OT"/>
          <w:cs/>
          <w:lang w:val="en-US" w:bidi="lo-LA"/>
        </w:rPr>
      </w:pPr>
      <w:r w:rsidRPr="00CD779D">
        <w:rPr>
          <w:b/>
          <w:bCs/>
        </w:rPr>
        <w:t>“Savings and Credit Union</w:t>
      </w:r>
      <w:r>
        <w:t>” means a group cooperative formed in the Lao PDR for the purpose of operating and carrying out the activities of a Savings and Credit Union that has been granted a Licence by the Bank of Lao PDR in accordance with this Regulation.</w:t>
      </w:r>
      <w:r>
        <w:rPr>
          <w:rFonts w:ascii="Phetsarath OT" w:hAnsi="Phetsarath OT" w:cs="Phetsarath OT"/>
          <w:lang w:val="en-US" w:bidi="lo-LA"/>
        </w:rPr>
        <w:t xml:space="preserve"> </w:t>
      </w:r>
      <w:r w:rsidRPr="006F30E8">
        <w:rPr>
          <w:lang w:val="en-US" w:bidi="lo-LA"/>
        </w:rPr>
        <w:t>xxx</w:t>
      </w:r>
      <w:r w:rsidRPr="00BF4D3E">
        <w:rPr>
          <w:rFonts w:ascii="Phetsarath OT" w:hAnsi="Phetsarath OT" w:cs="Phetsarath OT"/>
          <w:lang w:val="en-US" w:bidi="lo-LA"/>
        </w:rPr>
        <w:t>"</w:t>
      </w:r>
    </w:p>
    <w:p w14:paraId="18F1B24A" w14:textId="77777777" w:rsidR="00C1057D" w:rsidRDefault="00C1057D" w:rsidP="00FF6744">
      <w:pPr>
        <w:pStyle w:val="CommentText"/>
        <w:rPr>
          <w:rFonts w:ascii="Phetsarath OT" w:hAnsi="Phetsarath OT" w:cs="Phetsarath OT"/>
          <w:lang w:val="en-US" w:bidi="lo-LA"/>
        </w:rPr>
      </w:pPr>
    </w:p>
    <w:p w14:paraId="0B51928F" w14:textId="77777777" w:rsidR="00C1057D" w:rsidRPr="00585D19" w:rsidRDefault="00C1057D" w:rsidP="00FF6744">
      <w:pPr>
        <w:pStyle w:val="CommentText"/>
        <w:rPr>
          <w:b/>
          <w:bCs/>
          <w:lang w:val="en-US"/>
        </w:rPr>
      </w:pPr>
      <w:r w:rsidRPr="00585D19">
        <w:rPr>
          <w:b/>
          <w:bCs/>
          <w:lang w:val="en-US"/>
        </w:rPr>
        <w:t>"</w:t>
      </w:r>
      <w:r w:rsidRPr="00585D19">
        <w:rPr>
          <w:b/>
          <w:bCs/>
        </w:rPr>
        <w:t xml:space="preserve">Article 37 Rights and Responsibilities of a Savings and Credit Union </w:t>
      </w:r>
    </w:p>
    <w:p w14:paraId="53702AF9" w14:textId="77777777" w:rsidR="00C1057D" w:rsidRDefault="00C1057D" w:rsidP="00FF6744">
      <w:pPr>
        <w:pStyle w:val="CommentText"/>
        <w:rPr>
          <w:lang w:val="en-US"/>
        </w:rPr>
      </w:pPr>
      <w:r>
        <w:t xml:space="preserve">1 A Savings and Credit Union shall be entitled to: </w:t>
      </w:r>
    </w:p>
    <w:p w14:paraId="112D870C" w14:textId="77777777" w:rsidR="00C1057D" w:rsidRDefault="00C1057D" w:rsidP="00FF6744">
      <w:pPr>
        <w:pStyle w:val="CommentText"/>
        <w:rPr>
          <w:lang w:val="en-US"/>
        </w:rPr>
      </w:pPr>
      <w:r>
        <w:t xml:space="preserve">(a) extend loans in Kip to members. </w:t>
      </w:r>
    </w:p>
    <w:p w14:paraId="1AA2A31D" w14:textId="77777777" w:rsidR="00C1057D" w:rsidRDefault="00C1057D" w:rsidP="00FF6744">
      <w:pPr>
        <w:pStyle w:val="CommentText"/>
        <w:rPr>
          <w:lang w:val="en-US"/>
        </w:rPr>
      </w:pPr>
      <w:r>
        <w:t xml:space="preserve">(b) receive Compulsory and Voluntary Deposits from members. </w:t>
      </w:r>
    </w:p>
    <w:p w14:paraId="6C585B83" w14:textId="77777777" w:rsidR="00C1057D" w:rsidRDefault="00C1057D" w:rsidP="00FF6744">
      <w:pPr>
        <w:pStyle w:val="CommentText"/>
        <w:rPr>
          <w:lang w:val="en-US"/>
        </w:rPr>
      </w:pPr>
      <w:r>
        <w:t xml:space="preserve">(c) mobilise capital in the form of loans or grants, from Lao and foreign organisations or legal entities. </w:t>
      </w:r>
    </w:p>
    <w:p w14:paraId="14BB917A" w14:textId="77777777" w:rsidR="00C1057D" w:rsidRDefault="00C1057D" w:rsidP="00FF6744">
      <w:pPr>
        <w:pStyle w:val="CommentText"/>
        <w:rPr>
          <w:lang w:val="en-US"/>
        </w:rPr>
      </w:pPr>
      <w:r>
        <w:t xml:space="preserve">(d) open accounts and deposit funds with any commercial banks. </w:t>
      </w:r>
    </w:p>
    <w:p w14:paraId="7AC8A38C" w14:textId="77777777" w:rsidR="00C1057D" w:rsidRDefault="00C1057D" w:rsidP="00FF6744">
      <w:pPr>
        <w:pStyle w:val="CommentText"/>
        <w:rPr>
          <w:lang w:val="en-US"/>
        </w:rPr>
      </w:pPr>
      <w:r>
        <w:t xml:space="preserve">(e) provide payment services or transferring within the country. </w:t>
      </w:r>
    </w:p>
    <w:p w14:paraId="7E3734D5" w14:textId="77777777" w:rsidR="00C1057D" w:rsidRDefault="00C1057D" w:rsidP="00FF6744">
      <w:pPr>
        <w:pStyle w:val="CommentText"/>
        <w:rPr>
          <w:lang w:val="en-US"/>
        </w:rPr>
      </w:pPr>
      <w:r>
        <w:t xml:space="preserve">(f) offer insurance products to members as a Broker (f) determine deposit rates and loan rates that shall be at such level as to cover cost of funds, administrative costs, taxes, loan loss provisions and profits. </w:t>
      </w:r>
    </w:p>
    <w:p w14:paraId="26F2BCB3" w14:textId="77777777" w:rsidR="00C1057D" w:rsidRDefault="00C1057D" w:rsidP="00FF6744">
      <w:pPr>
        <w:pStyle w:val="CommentText"/>
        <w:rPr>
          <w:lang w:val="en-US"/>
        </w:rPr>
      </w:pPr>
      <w:r>
        <w:t xml:space="preserve">2 A Savings and Credit union shall: </w:t>
      </w:r>
    </w:p>
    <w:p w14:paraId="493DF977" w14:textId="77777777" w:rsidR="00C1057D" w:rsidRDefault="00C1057D" w:rsidP="00FF6744">
      <w:pPr>
        <w:pStyle w:val="CommentText"/>
        <w:rPr>
          <w:lang w:val="en-US"/>
        </w:rPr>
      </w:pPr>
      <w:r>
        <w:t xml:space="preserve">(a) ensure the availability of the deposits when depositors wish to withdraw their funds in accordance with the deposit agreements. </w:t>
      </w:r>
    </w:p>
    <w:p w14:paraId="69982D49" w14:textId="77777777" w:rsidR="00C1057D" w:rsidRDefault="00C1057D" w:rsidP="00FF6744">
      <w:pPr>
        <w:pStyle w:val="CommentText"/>
        <w:rPr>
          <w:lang w:val="en-US"/>
        </w:rPr>
      </w:pPr>
      <w:r>
        <w:t xml:space="preserve">(b) keep confidentiality on financial status of member deposits and loans except if there is an order from court, auditor or prior approval from the Bank of the Lao PDR. </w:t>
      </w:r>
    </w:p>
    <w:p w14:paraId="0E0E284F" w14:textId="77777777" w:rsidR="00C1057D" w:rsidRDefault="00C1057D" w:rsidP="00FF6744">
      <w:pPr>
        <w:pStyle w:val="CommentText"/>
        <w:rPr>
          <w:lang w:val="en-US"/>
        </w:rPr>
      </w:pPr>
      <w:r>
        <w:t xml:space="preserve">(c) pay interest to the customers in accordance with the deposit agreement. </w:t>
      </w:r>
    </w:p>
    <w:p w14:paraId="502D098F" w14:textId="77777777" w:rsidR="00C1057D" w:rsidRDefault="00C1057D" w:rsidP="00FF6744">
      <w:pPr>
        <w:pStyle w:val="CommentText"/>
        <w:rPr>
          <w:lang w:val="en-US"/>
        </w:rPr>
      </w:pPr>
      <w:r>
        <w:t>(d) advise borrowers prior to the signature of a loan agreement of the total amount in Kip of fees and interest to be paid on the loan over the course of the loan</w:t>
      </w:r>
      <w:r>
        <w:rPr>
          <w:lang w:val="en-US"/>
        </w:rPr>
        <w:t>."</w:t>
      </w:r>
    </w:p>
    <w:p w14:paraId="6AD488E4" w14:textId="77777777" w:rsidR="00C1057D" w:rsidRDefault="00C1057D" w:rsidP="00FF6744">
      <w:pPr>
        <w:pStyle w:val="CommentText"/>
        <w:rPr>
          <w:lang w:val="en-US"/>
        </w:rPr>
      </w:pPr>
    </w:p>
    <w:p w14:paraId="769479C7" w14:textId="77777777" w:rsidR="00C1057D" w:rsidRDefault="00C1057D" w:rsidP="00FF6744">
      <w:pPr>
        <w:pStyle w:val="CommentText"/>
        <w:rPr>
          <w:b/>
          <w:bCs/>
          <w:lang w:val="en-US" w:bidi="lo-LA"/>
        </w:rPr>
      </w:pPr>
    </w:p>
    <w:p w14:paraId="3910B729" w14:textId="77777777" w:rsidR="00C1057D" w:rsidRDefault="00C1057D" w:rsidP="00FF6744">
      <w:pPr>
        <w:pStyle w:val="CommentText"/>
        <w:rPr>
          <w:rFonts w:cs="DokChampa"/>
          <w:lang w:val="en-US" w:bidi="lo-LA"/>
        </w:rPr>
      </w:pPr>
      <w:r>
        <w:rPr>
          <w:rFonts w:cs="DokChampa"/>
          <w:lang w:val="en-US" w:bidi="lo-LA"/>
        </w:rPr>
        <w:t xml:space="preserve">And the activities of commercial bank </w:t>
      </w:r>
      <w:proofErr w:type="gramStart"/>
      <w:r>
        <w:rPr>
          <w:rFonts w:cs="DokChampa"/>
          <w:lang w:val="en-US" w:bidi="lo-LA"/>
        </w:rPr>
        <w:t>was</w:t>
      </w:r>
      <w:proofErr w:type="gramEnd"/>
      <w:r>
        <w:rPr>
          <w:rFonts w:cs="DokChampa"/>
          <w:lang w:val="en-US" w:bidi="lo-LA"/>
        </w:rPr>
        <w:t xml:space="preserve"> indicated in article 33 of the Law on Commercial Bank.</w:t>
      </w:r>
    </w:p>
    <w:p w14:paraId="514F8113" w14:textId="77777777" w:rsidR="00C1057D" w:rsidRPr="0013756F" w:rsidRDefault="00C1057D" w:rsidP="00FF6744">
      <w:pPr>
        <w:pStyle w:val="CommentText"/>
        <w:rPr>
          <w:rFonts w:cs="DokChampa"/>
          <w:cs/>
          <w:lang w:val="en-US" w:bidi="lo-LA"/>
        </w:rPr>
      </w:pPr>
    </w:p>
    <w:p w14:paraId="7217A64B" w14:textId="77777777" w:rsidR="00C1057D" w:rsidRPr="00F767AE" w:rsidRDefault="00C1057D" w:rsidP="00FF6744">
      <w:pPr>
        <w:pStyle w:val="CommentText"/>
        <w:rPr>
          <w:rFonts w:cs="DokChampa"/>
          <w:b/>
          <w:bCs/>
          <w:lang w:val="en-US" w:bidi="lo-LA"/>
        </w:rPr>
      </w:pPr>
      <w:r w:rsidRPr="00AD5F09">
        <w:rPr>
          <w:b/>
          <w:bCs/>
          <w:lang w:val="en-US" w:bidi="lo-LA"/>
        </w:rPr>
        <w:t>Law on Commercial Bank (Amended version) No 56</w:t>
      </w:r>
      <w:r>
        <w:rPr>
          <w:b/>
          <w:bCs/>
          <w:lang w:val="en-US" w:bidi="lo-LA"/>
        </w:rPr>
        <w:t>/</w:t>
      </w:r>
      <w:r w:rsidRPr="00AD5F09">
        <w:rPr>
          <w:b/>
          <w:bCs/>
          <w:lang w:val="en-US" w:bidi="lo-LA"/>
        </w:rPr>
        <w:t>NA dated 07 Dec 2018</w:t>
      </w:r>
      <w:r>
        <w:rPr>
          <w:b/>
          <w:bCs/>
          <w:lang w:val="en-US" w:bidi="lo-LA"/>
        </w:rPr>
        <w:t xml:space="preserve"> </w:t>
      </w:r>
      <w:r w:rsidRPr="00311291">
        <w:rPr>
          <w:cs/>
          <w:lang w:val="en-US" w:bidi="lo-LA"/>
        </w:rPr>
        <w:t>(</w:t>
      </w:r>
      <w:r w:rsidRPr="00311291">
        <w:rPr>
          <w:lang w:val="en-US" w:bidi="lo-LA"/>
        </w:rPr>
        <w:t xml:space="preserve">details can be </w:t>
      </w:r>
      <w:proofErr w:type="spellStart"/>
      <w:r w:rsidRPr="00311291">
        <w:rPr>
          <w:lang w:val="en-US" w:bidi="lo-LA"/>
        </w:rPr>
        <w:t>refered</w:t>
      </w:r>
      <w:proofErr w:type="spellEnd"/>
      <w:r w:rsidRPr="00311291">
        <w:rPr>
          <w:lang w:val="en-US" w:bidi="lo-LA"/>
        </w:rPr>
        <w:t xml:space="preserve"> to TC. Rec.9.1)</w:t>
      </w:r>
    </w:p>
    <w:p w14:paraId="105376C5" w14:textId="77777777" w:rsidR="00C1057D" w:rsidRPr="00507A31" w:rsidRDefault="00C1057D" w:rsidP="00FF6744">
      <w:pPr>
        <w:pStyle w:val="CommentText"/>
        <w:rPr>
          <w:b/>
          <w:bCs/>
          <w:lang w:val="en-US"/>
        </w:rPr>
      </w:pPr>
      <w:r w:rsidRPr="00507A31">
        <w:rPr>
          <w:b/>
          <w:bCs/>
          <w:lang w:val="en-US"/>
        </w:rPr>
        <w:t>"</w:t>
      </w:r>
      <w:r w:rsidRPr="00507A31">
        <w:rPr>
          <w:b/>
          <w:bCs/>
        </w:rPr>
        <w:t xml:space="preserve">Article 33 (Amended) banking business </w:t>
      </w:r>
    </w:p>
    <w:p w14:paraId="6D003037" w14:textId="77777777" w:rsidR="00C1057D" w:rsidRDefault="00C1057D" w:rsidP="00FF6744">
      <w:pPr>
        <w:pStyle w:val="CommentText"/>
        <w:rPr>
          <w:lang w:val="en-US"/>
        </w:rPr>
      </w:pPr>
      <w:proofErr w:type="spellStart"/>
      <w:r>
        <w:t>Baning</w:t>
      </w:r>
      <w:proofErr w:type="spellEnd"/>
      <w:r>
        <w:t xml:space="preserve"> business includes: </w:t>
      </w:r>
    </w:p>
    <w:p w14:paraId="3B46A737" w14:textId="77777777" w:rsidR="00C1057D" w:rsidRDefault="00C1057D" w:rsidP="00FF6744">
      <w:pPr>
        <w:pStyle w:val="CommentText"/>
        <w:rPr>
          <w:lang w:val="en-US"/>
        </w:rPr>
      </w:pPr>
      <w:r>
        <w:t xml:space="preserve">1. deposit taking </w:t>
      </w:r>
    </w:p>
    <w:p w14:paraId="2089BEC7" w14:textId="77777777" w:rsidR="00C1057D" w:rsidRDefault="00C1057D" w:rsidP="00FF6744">
      <w:pPr>
        <w:pStyle w:val="CommentText"/>
        <w:rPr>
          <w:lang w:val="en-US"/>
        </w:rPr>
      </w:pPr>
      <w:r>
        <w:t xml:space="preserve">2. providing credits </w:t>
      </w:r>
    </w:p>
    <w:p w14:paraId="5F688AF1" w14:textId="77777777" w:rsidR="00C1057D" w:rsidRDefault="00C1057D" w:rsidP="00FF6744">
      <w:pPr>
        <w:pStyle w:val="CommentText"/>
        <w:rPr>
          <w:lang w:val="en-US"/>
        </w:rPr>
      </w:pPr>
      <w:r>
        <w:t xml:space="preserve">3. payment service </w:t>
      </w:r>
    </w:p>
    <w:p w14:paraId="48A737A9" w14:textId="77777777" w:rsidR="00C1057D" w:rsidRDefault="00C1057D" w:rsidP="00FF6744">
      <w:pPr>
        <w:pStyle w:val="CommentText"/>
        <w:rPr>
          <w:lang w:val="en-US"/>
        </w:rPr>
      </w:pPr>
      <w:r>
        <w:t>4. buying and selling foreign exchange.</w:t>
      </w:r>
    </w:p>
    <w:p w14:paraId="520F2EC0" w14:textId="77777777" w:rsidR="00C1057D" w:rsidRDefault="00C1057D" w:rsidP="00FF6744">
      <w:pPr>
        <w:pStyle w:val="CommentText"/>
        <w:rPr>
          <w:lang w:val="en-US"/>
        </w:rPr>
      </w:pPr>
      <w:r>
        <w:t xml:space="preserve">Furthermore, the bank could be </w:t>
      </w:r>
      <w:proofErr w:type="spellStart"/>
      <w:r>
        <w:t>representativie</w:t>
      </w:r>
      <w:proofErr w:type="spellEnd"/>
      <w:r>
        <w:t xml:space="preserve"> to the financial service, provide consultant for finance and investment, custody for </w:t>
      </w:r>
      <w:proofErr w:type="spellStart"/>
      <w:r>
        <w:t>pricious</w:t>
      </w:r>
      <w:proofErr w:type="spellEnd"/>
      <w:r>
        <w:t xml:space="preserve"> material and other service as approved by the Bank of the Lao PDR.</w:t>
      </w:r>
      <w:r>
        <w:rPr>
          <w:lang w:val="en-US"/>
        </w:rPr>
        <w:t>"</w:t>
      </w:r>
    </w:p>
    <w:p w14:paraId="2B816C38" w14:textId="77777777" w:rsidR="00C1057D" w:rsidRDefault="00C1057D" w:rsidP="00FF6744">
      <w:pPr>
        <w:pStyle w:val="CommentText"/>
        <w:rPr>
          <w:lang w:val="en-US"/>
        </w:rPr>
      </w:pPr>
    </w:p>
    <w:p w14:paraId="1F216C79" w14:textId="77777777" w:rsidR="00C1057D" w:rsidRPr="00311291" w:rsidRDefault="00C1057D" w:rsidP="00FF6744">
      <w:pPr>
        <w:pStyle w:val="CommentText"/>
      </w:pPr>
      <w:r w:rsidRPr="00311291">
        <w:rPr>
          <w:rFonts w:eastAsia="Phetsarath OT"/>
          <w:lang w:bidi="lo-LA"/>
        </w:rPr>
        <w:t xml:space="preserve">The above-mentioned sectors are under the BOL supervision. </w:t>
      </w:r>
    </w:p>
  </w:comment>
  <w:comment w:id="400" w:author="PST-PC" w:date="2020-10-05T20:18:00Z" w:initials="P">
    <w:p w14:paraId="604B2669" w14:textId="77777777" w:rsidR="00C1057D" w:rsidRPr="00311291" w:rsidRDefault="00C1057D" w:rsidP="00FF6744">
      <w:pPr>
        <w:pStyle w:val="CommentText"/>
        <w:spacing w:line="276" w:lineRule="auto"/>
        <w:rPr>
          <w:rFonts w:eastAsia="Phetsarath OT"/>
          <w:lang w:val="en-US" w:bidi="lo-LA"/>
        </w:rPr>
      </w:pPr>
      <w:r>
        <w:rPr>
          <w:rStyle w:val="CommentReference"/>
        </w:rPr>
        <w:annotationRef/>
      </w:r>
      <w:r w:rsidRPr="00311291">
        <w:rPr>
          <w:rFonts w:eastAsia="Phetsarath OT"/>
          <w:lang w:val="en-US" w:bidi="lo-LA"/>
        </w:rPr>
        <w:t>Majority of the foreign exchange bureaus operating within the Lao PDR are small business, therefore external audit requirement is not in place, in ter</w:t>
      </w:r>
      <w:r>
        <w:rPr>
          <w:rFonts w:eastAsia="Phetsarath OT"/>
          <w:lang w:val="en-US" w:bidi="lo-LA"/>
        </w:rPr>
        <w:t>m</w:t>
      </w:r>
      <w:r w:rsidRPr="00311291">
        <w:rPr>
          <w:rFonts w:eastAsia="Phetsarath OT"/>
          <w:lang w:val="en-US" w:bidi="lo-LA"/>
        </w:rPr>
        <w:t xml:space="preserve"> the sustainability supervision </w:t>
      </w:r>
      <w:r>
        <w:rPr>
          <w:rFonts w:eastAsia="Phetsarath OT"/>
          <w:lang w:val="en-US" w:bidi="lo-LA"/>
        </w:rPr>
        <w:t xml:space="preserve">is under </w:t>
      </w:r>
      <w:r w:rsidRPr="00311291">
        <w:rPr>
          <w:rFonts w:eastAsia="Phetsarath OT"/>
          <w:lang w:val="en-US" w:bidi="lo-LA"/>
        </w:rPr>
        <w:t xml:space="preserve">BOL </w:t>
      </w:r>
      <w:r>
        <w:rPr>
          <w:rFonts w:eastAsia="Phetsarath OT"/>
          <w:lang w:val="en-US" w:bidi="lo-LA"/>
        </w:rPr>
        <w:t>and the</w:t>
      </w:r>
      <w:r w:rsidRPr="00311291">
        <w:rPr>
          <w:rFonts w:eastAsia="Phetsarath OT"/>
          <w:lang w:val="en-US" w:bidi="lo-LA"/>
        </w:rPr>
        <w:t xml:space="preserve"> AML/CFT inspection </w:t>
      </w:r>
      <w:r>
        <w:rPr>
          <w:rFonts w:eastAsia="Phetsarath OT"/>
          <w:lang w:val="en-US" w:bidi="lo-LA"/>
        </w:rPr>
        <w:t xml:space="preserve">is under </w:t>
      </w:r>
      <w:r w:rsidRPr="00311291">
        <w:rPr>
          <w:rFonts w:eastAsia="Phetsarath OT"/>
          <w:lang w:val="en-US" w:bidi="lo-LA"/>
        </w:rPr>
        <w:t xml:space="preserve">AMLIO. </w:t>
      </w:r>
    </w:p>
  </w:comment>
  <w:comment w:id="401" w:author="PST-PC" w:date="2020-10-05T20:18:00Z" w:initials="P">
    <w:p w14:paraId="3E0D7CC9" w14:textId="77777777" w:rsidR="00C1057D" w:rsidRPr="00112074" w:rsidRDefault="00C1057D" w:rsidP="00FF6744">
      <w:pPr>
        <w:pStyle w:val="CommentText"/>
      </w:pPr>
      <w:r>
        <w:rPr>
          <w:rStyle w:val="CommentReference"/>
        </w:rPr>
        <w:annotationRef/>
      </w:r>
      <w:r w:rsidRPr="00112074">
        <w:rPr>
          <w:rFonts w:eastAsia="Phetsarath OT"/>
          <w:lang w:bidi="lo-LA"/>
        </w:rPr>
        <w:t>Please kindly refers to response given in the table in par.315</w:t>
      </w:r>
      <w:r>
        <w:rPr>
          <w:rFonts w:eastAsia="Phetsarath OT"/>
          <w:lang w:bidi="lo-LA"/>
        </w:rPr>
        <w:t xml:space="preserve"> in First Draft TC Annex.</w:t>
      </w:r>
      <w:r w:rsidRPr="00112074">
        <w:rPr>
          <w:rFonts w:eastAsia="Phetsarath OT"/>
          <w:lang w:bidi="lo-LA"/>
        </w:rPr>
        <w:t xml:space="preserve"> </w:t>
      </w:r>
    </w:p>
  </w:comment>
  <w:comment w:id="402" w:author="PST-PC" w:date="2020-10-05T20:18:00Z" w:initials="P">
    <w:p w14:paraId="2679016A" w14:textId="77777777" w:rsidR="00C1057D" w:rsidRDefault="00C1057D" w:rsidP="00FF6744">
      <w:pPr>
        <w:pStyle w:val="CommentText"/>
      </w:pPr>
      <w:r>
        <w:rPr>
          <w:rStyle w:val="CommentReference"/>
        </w:rPr>
        <w:annotationRef/>
      </w:r>
      <w:r>
        <w:rPr>
          <w:rFonts w:eastAsia="Phetsarath OT"/>
          <w:lang w:val="en-US" w:bidi="lo-LA"/>
        </w:rPr>
        <w:t>The entire</w:t>
      </w:r>
      <w:r w:rsidRPr="00112074">
        <w:rPr>
          <w:rFonts w:eastAsia="Phetsarath OT"/>
          <w:lang w:val="en-US" w:bidi="lo-LA"/>
        </w:rPr>
        <w:t xml:space="preserve"> REs supervisors were indicated in the Decree on Entrust.</w:t>
      </w:r>
      <w:r>
        <w:rPr>
          <w:rFonts w:ascii="Phetsarath OT" w:eastAsia="Phetsarath OT" w:hAnsi="Phetsarath OT" w:cs="Phetsarath OT"/>
          <w:lang w:val="en-US" w:bidi="lo-LA"/>
        </w:rPr>
        <w:t xml:space="preserve"> </w:t>
      </w:r>
    </w:p>
  </w:comment>
  <w:comment w:id="403" w:author="PST-PC" w:date="2020-10-05T20:18:00Z" w:initials="P">
    <w:p w14:paraId="0B38038C" w14:textId="77777777" w:rsidR="00C1057D" w:rsidRPr="00E30EED" w:rsidRDefault="00C1057D" w:rsidP="00FF6744">
      <w:pPr>
        <w:pStyle w:val="CommentText"/>
        <w:spacing w:line="276" w:lineRule="auto"/>
        <w:rPr>
          <w:rFonts w:ascii="Phetsarath OT" w:eastAsia="Phetsarath OT" w:hAnsi="Phetsarath OT" w:cs="Phetsarath OT"/>
          <w:lang w:bidi="lo-LA"/>
        </w:rPr>
      </w:pPr>
      <w:r>
        <w:rPr>
          <w:rStyle w:val="CommentReference"/>
        </w:rPr>
        <w:annotationRef/>
      </w:r>
      <w:r>
        <w:rPr>
          <w:rStyle w:val="CommentReference"/>
        </w:rPr>
        <w:annotationRef/>
      </w:r>
      <w:r w:rsidRPr="00E30EED">
        <w:rPr>
          <w:rFonts w:eastAsia="Phetsarath OT"/>
          <w:lang w:bidi="lo-LA"/>
        </w:rPr>
        <w:t xml:space="preserve"> In this case, there was no </w:t>
      </w:r>
      <w:r>
        <w:rPr>
          <w:rFonts w:eastAsia="Phetsarath OT"/>
          <w:lang w:bidi="lo-LA"/>
        </w:rPr>
        <w:t>dupli</w:t>
      </w:r>
      <w:r w:rsidRPr="00E30EED">
        <w:rPr>
          <w:rFonts w:eastAsia="Phetsarath OT"/>
          <w:lang w:bidi="lo-LA"/>
        </w:rPr>
        <w:t>cation in terms of securit</w:t>
      </w:r>
      <w:r>
        <w:rPr>
          <w:rFonts w:eastAsia="Phetsarath OT"/>
          <w:lang w:bidi="lo-LA"/>
        </w:rPr>
        <w:t xml:space="preserve">y </w:t>
      </w:r>
      <w:proofErr w:type="gramStart"/>
      <w:r>
        <w:rPr>
          <w:rFonts w:eastAsia="Phetsarath OT"/>
          <w:lang w:bidi="lo-LA"/>
        </w:rPr>
        <w:t>companies</w:t>
      </w:r>
      <w:proofErr w:type="gramEnd"/>
      <w:r>
        <w:rPr>
          <w:rFonts w:eastAsia="Phetsarath OT"/>
          <w:lang w:bidi="lo-LA"/>
        </w:rPr>
        <w:t xml:space="preserve"> supervision, </w:t>
      </w:r>
      <w:r w:rsidRPr="00E30EED">
        <w:rPr>
          <w:rFonts w:eastAsia="Phetsarath OT"/>
          <w:lang w:bidi="lo-LA"/>
        </w:rPr>
        <w:t xml:space="preserve">LSCO is charge of sustainability as well as AML/CFT supervision. </w:t>
      </w:r>
      <w:r w:rsidRPr="00E30EED">
        <w:rPr>
          <w:rFonts w:eastAsia="Phetsarath OT"/>
          <w:cs/>
          <w:lang w:val="en-US" w:bidi="lo-LA"/>
        </w:rPr>
        <w:t xml:space="preserve"> </w:t>
      </w:r>
    </w:p>
  </w:comment>
  <w:comment w:id="404" w:author="PST-PC" w:date="2020-10-05T20:18:00Z" w:initials="P">
    <w:p w14:paraId="7EECC2A2" w14:textId="77777777" w:rsidR="00C1057D" w:rsidRDefault="00C1057D" w:rsidP="00FF6744">
      <w:pPr>
        <w:pStyle w:val="CommentText"/>
        <w:spacing w:line="276" w:lineRule="auto"/>
        <w:rPr>
          <w:rFonts w:eastAsia="Phetsarath OT"/>
          <w:lang w:val="en-US" w:bidi="lo-LA"/>
        </w:rPr>
      </w:pPr>
      <w:r>
        <w:rPr>
          <w:rStyle w:val="CommentReference"/>
        </w:rPr>
        <w:annotationRef/>
      </w:r>
      <w:r w:rsidRPr="00E30EED">
        <w:rPr>
          <w:rFonts w:eastAsia="Phetsarath OT"/>
          <w:lang w:val="en-US" w:bidi="lo-LA"/>
        </w:rPr>
        <w:t>Details on condition for Insurance or reinsurance business Operation</w:t>
      </w:r>
      <w:r>
        <w:rPr>
          <w:rFonts w:eastAsia="Phetsarath OT"/>
          <w:lang w:val="en-US" w:bidi="lo-LA"/>
        </w:rPr>
        <w:t xml:space="preserve"> was indicated article 38 of the Law on Insurance. (details attached herewith TC.Rec.26.2). </w:t>
      </w:r>
    </w:p>
    <w:p w14:paraId="5BF3CA92" w14:textId="77777777" w:rsidR="00C1057D" w:rsidRPr="00630BC9" w:rsidRDefault="00C1057D" w:rsidP="00FF6744">
      <w:pPr>
        <w:pStyle w:val="CommentText"/>
        <w:rPr>
          <w:rFonts w:eastAsia="Phetsarath OT"/>
          <w:lang w:val="en-US" w:bidi="lo-LA"/>
        </w:rPr>
      </w:pPr>
    </w:p>
    <w:p w14:paraId="32AF1756" w14:textId="77777777" w:rsidR="00C1057D" w:rsidRDefault="00C1057D" w:rsidP="00FF6744">
      <w:pPr>
        <w:pStyle w:val="CommentText"/>
        <w:spacing w:line="276" w:lineRule="auto"/>
        <w:rPr>
          <w:lang w:val="en-US"/>
        </w:rPr>
      </w:pPr>
      <w:r>
        <w:rPr>
          <w:lang w:val="en-US"/>
        </w:rPr>
        <w:t>"</w:t>
      </w:r>
      <w:r w:rsidRPr="00D50A92">
        <w:rPr>
          <w:b/>
          <w:bCs/>
        </w:rPr>
        <w:t>Article 38 (Amended) Conditions for Insurance or Reinsurance Business Operation</w:t>
      </w:r>
      <w:r>
        <w:t xml:space="preserve"> </w:t>
      </w:r>
    </w:p>
    <w:p w14:paraId="021EFEFC" w14:textId="77777777" w:rsidR="00C1057D" w:rsidRDefault="00C1057D" w:rsidP="00FF6744">
      <w:pPr>
        <w:pStyle w:val="CommentText"/>
        <w:spacing w:line="276" w:lineRule="auto"/>
        <w:rPr>
          <w:lang w:val="en-US"/>
        </w:rPr>
      </w:pPr>
      <w:r>
        <w:t xml:space="preserve">Those who have the objective to operate the insurance or reinsurance business must meet the conditions as follows: </w:t>
      </w:r>
    </w:p>
    <w:p w14:paraId="7A28BA9F" w14:textId="77777777" w:rsidR="00C1057D" w:rsidRDefault="00C1057D" w:rsidP="00FF6744">
      <w:pPr>
        <w:pStyle w:val="CommentText"/>
        <w:spacing w:line="276" w:lineRule="auto"/>
        <w:rPr>
          <w:lang w:val="en-US"/>
        </w:rPr>
      </w:pPr>
      <w:r>
        <w:t xml:space="preserve">1. Have good business operation history; </w:t>
      </w:r>
    </w:p>
    <w:p w14:paraId="078C64FF" w14:textId="77777777" w:rsidR="00C1057D" w:rsidRDefault="00C1057D" w:rsidP="00FF6744">
      <w:pPr>
        <w:pStyle w:val="CommentText"/>
        <w:spacing w:line="276" w:lineRule="auto"/>
        <w:rPr>
          <w:lang w:val="en-US"/>
        </w:rPr>
      </w:pPr>
      <w:r>
        <w:t xml:space="preserve">2. Have registered capital and guaranteed funds as specified in Article 39 and 41 of this law; </w:t>
      </w:r>
    </w:p>
    <w:p w14:paraId="300B3F03" w14:textId="77777777" w:rsidR="00C1057D" w:rsidRDefault="00C1057D" w:rsidP="00FF6744">
      <w:pPr>
        <w:pStyle w:val="CommentText"/>
        <w:spacing w:line="276" w:lineRule="auto"/>
        <w:rPr>
          <w:lang w:val="en-US"/>
        </w:rPr>
      </w:pPr>
      <w:r>
        <w:t xml:space="preserve">3. Have a manager who has the knowledge, capability, technical expertise and insurance related qualifications; </w:t>
      </w:r>
    </w:p>
    <w:p w14:paraId="3A7D2EA8" w14:textId="77777777" w:rsidR="00C1057D" w:rsidRDefault="00C1057D" w:rsidP="00FF6744">
      <w:pPr>
        <w:pStyle w:val="CommentText"/>
        <w:spacing w:line="276" w:lineRule="auto"/>
        <w:rPr>
          <w:lang w:val="en-US"/>
        </w:rPr>
      </w:pPr>
      <w:r>
        <w:t xml:space="preserve">4. Have the personnel with knowledge, technical competence, and an insurance related diploma or certificate; </w:t>
      </w:r>
    </w:p>
    <w:p w14:paraId="6F73B154" w14:textId="77777777" w:rsidR="00C1057D" w:rsidRDefault="00C1057D" w:rsidP="00FF6744">
      <w:pPr>
        <w:pStyle w:val="CommentText"/>
        <w:spacing w:line="276" w:lineRule="auto"/>
        <w:rPr>
          <w:lang w:val="en-US"/>
        </w:rPr>
      </w:pPr>
      <w:r>
        <w:t xml:space="preserve">5. Have an appropriate office, headquarters for the insurance business operation; </w:t>
      </w:r>
    </w:p>
    <w:p w14:paraId="4466DC9A" w14:textId="77777777" w:rsidR="00C1057D" w:rsidRDefault="00C1057D" w:rsidP="00FF6744">
      <w:pPr>
        <w:pStyle w:val="CommentText"/>
        <w:spacing w:line="276" w:lineRule="auto"/>
        <w:rPr>
          <w:lang w:val="en-US"/>
        </w:rPr>
      </w:pPr>
      <w:r>
        <w:t xml:space="preserve">6. Have never been judged by the court for any intentional economic wrongdoing; </w:t>
      </w:r>
    </w:p>
    <w:p w14:paraId="3929C7CD" w14:textId="77777777" w:rsidR="00C1057D" w:rsidRDefault="00C1057D" w:rsidP="00FF6744">
      <w:pPr>
        <w:pStyle w:val="CommentText"/>
        <w:spacing w:line="276" w:lineRule="auto"/>
        <w:rPr>
          <w:lang w:val="en-US"/>
        </w:rPr>
      </w:pPr>
      <w:r>
        <w:t xml:space="preserve">7. Have a </w:t>
      </w:r>
      <w:proofErr w:type="gramStart"/>
      <w:r>
        <w:t>five year</w:t>
      </w:r>
      <w:proofErr w:type="gramEnd"/>
      <w:r>
        <w:t xml:space="preserve"> business operational plan and annual plan with complete detailed information; </w:t>
      </w:r>
    </w:p>
    <w:p w14:paraId="12E2E4BC" w14:textId="77777777" w:rsidR="00C1057D" w:rsidRPr="00BF4D3E" w:rsidRDefault="00C1057D" w:rsidP="00FF6744">
      <w:pPr>
        <w:pStyle w:val="CommentText"/>
        <w:spacing w:line="276" w:lineRule="auto"/>
        <w:rPr>
          <w:rFonts w:ascii="Phetsarath OT" w:eastAsia="Phetsarath OT" w:hAnsi="Phetsarath OT" w:cs="Phetsarath OT"/>
          <w:cs/>
          <w:lang w:val="en-US" w:bidi="lo-LA"/>
        </w:rPr>
      </w:pPr>
      <w:r>
        <w:t>8. Meet other conditions as specified in the law</w:t>
      </w:r>
      <w:r>
        <w:rPr>
          <w:lang w:val="en-US"/>
        </w:rPr>
        <w:t>."</w:t>
      </w:r>
    </w:p>
    <w:p w14:paraId="256DAAEF" w14:textId="77777777" w:rsidR="00C1057D" w:rsidRPr="00E30EED" w:rsidRDefault="00C1057D" w:rsidP="00FF6744">
      <w:pPr>
        <w:pStyle w:val="CommentText"/>
        <w:rPr>
          <w:lang w:val="en-US"/>
        </w:rPr>
      </w:pPr>
    </w:p>
  </w:comment>
  <w:comment w:id="405" w:author="PST-PC" w:date="2020-10-05T20:18:00Z" w:initials="P">
    <w:p w14:paraId="7B4353DC" w14:textId="77777777" w:rsidR="00C1057D" w:rsidRPr="00FD4D31" w:rsidRDefault="00C1057D" w:rsidP="00FF6744">
      <w:pPr>
        <w:pStyle w:val="CommentText"/>
        <w:rPr>
          <w:rFonts w:eastAsia="Phetsarath OT"/>
          <w:lang w:bidi="lo-LA"/>
        </w:rPr>
      </w:pPr>
      <w:r>
        <w:rPr>
          <w:rStyle w:val="CommentReference"/>
        </w:rPr>
        <w:annotationRef/>
      </w:r>
      <w:r>
        <w:rPr>
          <w:rStyle w:val="CommentReference"/>
        </w:rPr>
        <w:annotationRef/>
      </w:r>
      <w:r w:rsidRPr="00630BC9">
        <w:rPr>
          <w:rFonts w:eastAsia="Phetsarath OT"/>
          <w:lang w:bidi="lo-LA"/>
        </w:rPr>
        <w:t>In the Lao PDR, operating business without business license and regist</w:t>
      </w:r>
      <w:r>
        <w:rPr>
          <w:rFonts w:eastAsia="Phetsarath OT"/>
          <w:lang w:bidi="lo-LA"/>
        </w:rPr>
        <w:t xml:space="preserve">ry certificate is prohibited.  </w:t>
      </w:r>
    </w:p>
  </w:comment>
  <w:comment w:id="406" w:author="PST-PC" w:date="2020-10-05T20:18:00Z" w:initials="P">
    <w:p w14:paraId="60F5123C" w14:textId="77777777" w:rsidR="00C1057D" w:rsidRPr="00667761" w:rsidRDefault="00C1057D" w:rsidP="00FF6744">
      <w:pPr>
        <w:pStyle w:val="CommentText"/>
        <w:rPr>
          <w:rFonts w:eastAsia="Phetsarath OT"/>
          <w:lang w:val="en-US" w:bidi="lo-LA"/>
        </w:rPr>
      </w:pPr>
      <w:r>
        <w:rPr>
          <w:rStyle w:val="CommentReference"/>
        </w:rPr>
        <w:annotationRef/>
      </w:r>
      <w:r>
        <w:rPr>
          <w:rFonts w:eastAsia="Phetsarath OT"/>
          <w:lang w:val="en-US" w:bidi="lo-LA"/>
        </w:rPr>
        <w:t xml:space="preserve">Details can be referred to par.316 First Draft TC Annex. </w:t>
      </w:r>
    </w:p>
  </w:comment>
  <w:comment w:id="407" w:author="PST-PC" w:date="2020-10-05T20:18:00Z" w:initials="P">
    <w:p w14:paraId="34C9769E" w14:textId="77777777" w:rsidR="00C1057D" w:rsidRDefault="00C1057D" w:rsidP="00FF6744">
      <w:pPr>
        <w:pStyle w:val="CommentText"/>
      </w:pPr>
      <w:r>
        <w:rPr>
          <w:rStyle w:val="CommentReference"/>
        </w:rPr>
        <w:annotationRef/>
      </w:r>
      <w:r>
        <w:t xml:space="preserve">Majority </w:t>
      </w:r>
      <w:proofErr w:type="gramStart"/>
      <w:r>
        <w:t>of  MVTS</w:t>
      </w:r>
      <w:proofErr w:type="gramEnd"/>
      <w:r>
        <w:t xml:space="preserve"> Providers are operated under banking sector. In addition to that there are 5 stand alone or independent MVTS Providers for which granted business license by the BOL as indicated in article 30 of the Law on Payment system No.32/NA, dated 7 November 2017 </w:t>
      </w:r>
      <w:r w:rsidRPr="000F475A">
        <w:rPr>
          <w:highlight w:val="yellow"/>
        </w:rPr>
        <w:t>(annex 3</w:t>
      </w:r>
      <w:r>
        <w:rPr>
          <w:highlight w:val="yellow"/>
        </w:rPr>
        <w:t>3</w:t>
      </w:r>
      <w:r w:rsidRPr="000F475A">
        <w:rPr>
          <w:highlight w:val="yellow"/>
        </w:rPr>
        <w:t>)</w:t>
      </w:r>
      <w:r>
        <w:t xml:space="preserve"> and article 5 clause 4, article 11 (details can </w:t>
      </w:r>
      <w:proofErr w:type="gramStart"/>
      <w:r>
        <w:t>be  referred</w:t>
      </w:r>
      <w:proofErr w:type="gramEnd"/>
      <w:r>
        <w:t xml:space="preserve"> to TC.Rec.14.1), article 12 (details ca be referred to TC.Rec.14.1) and article 21 of the Decision on Payment No.288/BOL, dated 17 March 2020 </w:t>
      </w:r>
      <w:r w:rsidRPr="000F475A">
        <w:rPr>
          <w:highlight w:val="yellow"/>
        </w:rPr>
        <w:t>(annex 3</w:t>
      </w:r>
      <w:r>
        <w:rPr>
          <w:highlight w:val="yellow"/>
        </w:rPr>
        <w:t>1</w:t>
      </w:r>
      <w:r w:rsidRPr="000F475A">
        <w:rPr>
          <w:highlight w:val="yellow"/>
        </w:rPr>
        <w:t>)</w:t>
      </w:r>
      <w:r>
        <w:t>.</w:t>
      </w:r>
    </w:p>
    <w:p w14:paraId="2FD857AD" w14:textId="77777777" w:rsidR="00C1057D" w:rsidRDefault="00C1057D" w:rsidP="00FF6744">
      <w:pPr>
        <w:pStyle w:val="CommentText"/>
      </w:pPr>
    </w:p>
    <w:p w14:paraId="19A85E3E" w14:textId="77777777" w:rsidR="00C1057D" w:rsidRPr="00A015A5" w:rsidRDefault="00C1057D" w:rsidP="00FF6744">
      <w:pPr>
        <w:pStyle w:val="CommentText"/>
        <w:rPr>
          <w:rFonts w:eastAsia="Phetsarath OT"/>
          <w:b/>
          <w:bCs/>
          <w:lang w:val="en-US" w:bidi="lo-LA"/>
        </w:rPr>
      </w:pPr>
      <w:r w:rsidRPr="00A015A5">
        <w:rPr>
          <w:rFonts w:eastAsia="Phetsarath OT"/>
          <w:b/>
          <w:bCs/>
          <w:lang w:val="en-US" w:bidi="lo-LA"/>
        </w:rPr>
        <w:t>Law on Payment System No.32/NA, dated 7 November 2017</w:t>
      </w:r>
    </w:p>
    <w:p w14:paraId="6B34348E" w14:textId="77777777" w:rsidR="00C1057D" w:rsidRPr="00854F2F" w:rsidRDefault="00C1057D" w:rsidP="00FF6744">
      <w:pPr>
        <w:pStyle w:val="CommentText"/>
        <w:rPr>
          <w:b/>
          <w:bCs/>
          <w:lang w:val="en-US"/>
        </w:rPr>
      </w:pPr>
      <w:r w:rsidRPr="00854F2F">
        <w:rPr>
          <w:b/>
          <w:bCs/>
          <w:lang w:val="en-US"/>
        </w:rPr>
        <w:t>"</w:t>
      </w:r>
      <w:r w:rsidRPr="00854F2F">
        <w:rPr>
          <w:b/>
          <w:bCs/>
        </w:rPr>
        <w:t xml:space="preserve">Article 30 Payment Service </w:t>
      </w:r>
    </w:p>
    <w:p w14:paraId="4CD12917" w14:textId="77777777" w:rsidR="00C1057D" w:rsidRDefault="00C1057D" w:rsidP="00FF6744">
      <w:pPr>
        <w:pStyle w:val="CommentText"/>
        <w:rPr>
          <w:lang w:val="en-US"/>
        </w:rPr>
      </w:pPr>
      <w:r>
        <w:t xml:space="preserve">Provider The payment service provider is any of these such as: </w:t>
      </w:r>
      <w:proofErr w:type="gramStart"/>
      <w:r>
        <w:t>the</w:t>
      </w:r>
      <w:proofErr w:type="gramEnd"/>
      <w:r>
        <w:t xml:space="preserve"> Bank of Lao PDR, commercial banks or other legal entity authorized by the Bank of Lao PDR to directly provide payment service to its users with its own payment system or being connected with the other payment system operator. </w:t>
      </w:r>
    </w:p>
    <w:p w14:paraId="0F223ACA" w14:textId="77777777" w:rsidR="00C1057D" w:rsidRDefault="00C1057D" w:rsidP="00FF6744">
      <w:pPr>
        <w:pStyle w:val="CommentText"/>
        <w:rPr>
          <w:lang w:val="en-US"/>
        </w:rPr>
      </w:pPr>
      <w:r>
        <w:t>The Bank of Lao PDR is the sole provider of Real-time Gross Settlement. Commercial banks, other legal entities including micro-finance institution, central security depository and securities companies are providers of Retail Payment System or security transaction.</w:t>
      </w:r>
      <w:r>
        <w:rPr>
          <w:lang w:val="en-US"/>
        </w:rPr>
        <w:t>"</w:t>
      </w:r>
    </w:p>
    <w:p w14:paraId="2F360C49" w14:textId="77777777" w:rsidR="00C1057D" w:rsidRDefault="00C1057D" w:rsidP="00FF6744">
      <w:pPr>
        <w:pStyle w:val="CommentText"/>
        <w:rPr>
          <w:rFonts w:ascii="Phetsarath OT" w:eastAsia="Phetsarath OT" w:hAnsi="Phetsarath OT" w:cs="Phetsarath OT"/>
          <w:lang w:val="en-US" w:bidi="lo-LA"/>
        </w:rPr>
      </w:pPr>
    </w:p>
    <w:p w14:paraId="47820923" w14:textId="77777777" w:rsidR="00C1057D" w:rsidRPr="002A4217" w:rsidRDefault="00C1057D" w:rsidP="00FF6744">
      <w:pPr>
        <w:pStyle w:val="CommentText"/>
        <w:rPr>
          <w:rFonts w:eastAsia="Phetsarath OT"/>
          <w:b/>
          <w:bCs/>
          <w:lang w:val="en-US" w:bidi="lo-LA"/>
        </w:rPr>
      </w:pPr>
      <w:r w:rsidRPr="002A4217">
        <w:rPr>
          <w:rFonts w:eastAsia="Phetsarath OT"/>
          <w:b/>
          <w:bCs/>
          <w:lang w:val="en-US" w:bidi="lo-LA"/>
        </w:rPr>
        <w:t xml:space="preserve">Agreement on Settlement Service Provider No.288/BOL, dated 17 March 2020 </w:t>
      </w:r>
    </w:p>
    <w:p w14:paraId="62A55B87" w14:textId="77777777" w:rsidR="00C1057D" w:rsidRPr="002A4217" w:rsidRDefault="00C1057D" w:rsidP="00FF6744">
      <w:pPr>
        <w:pStyle w:val="CommentText"/>
        <w:rPr>
          <w:b/>
          <w:bCs/>
          <w:lang w:val="en-US"/>
        </w:rPr>
      </w:pPr>
      <w:r w:rsidRPr="002A4217">
        <w:rPr>
          <w:b/>
          <w:bCs/>
          <w:lang w:val="en-US" w:bidi="lo-LA"/>
        </w:rPr>
        <w:t>"</w:t>
      </w:r>
      <w:r w:rsidRPr="002A4217">
        <w:rPr>
          <w:b/>
          <w:bCs/>
        </w:rPr>
        <w:t xml:space="preserve">Article 5 Type of payment service </w:t>
      </w:r>
    </w:p>
    <w:p w14:paraId="7CB545BF" w14:textId="77777777" w:rsidR="00C1057D" w:rsidRPr="002A4217" w:rsidRDefault="00C1057D" w:rsidP="00FF6744">
      <w:pPr>
        <w:pStyle w:val="CommentText"/>
        <w:rPr>
          <w:lang w:val="en-US"/>
        </w:rPr>
      </w:pPr>
      <w:r w:rsidRPr="002A4217">
        <w:t xml:space="preserve">There are four types of payment services: </w:t>
      </w:r>
    </w:p>
    <w:p w14:paraId="5141AC51" w14:textId="77777777" w:rsidR="00C1057D" w:rsidRPr="002A4217" w:rsidRDefault="00C1057D" w:rsidP="00FF6744">
      <w:pPr>
        <w:pStyle w:val="CommentText"/>
        <w:rPr>
          <w:lang w:val="en-US"/>
        </w:rPr>
      </w:pPr>
      <w:r w:rsidRPr="002A4217">
        <w:t xml:space="preserve">1. Card Payment </w:t>
      </w:r>
    </w:p>
    <w:p w14:paraId="5F7C89E6" w14:textId="77777777" w:rsidR="00C1057D" w:rsidRDefault="00C1057D" w:rsidP="00FF6744">
      <w:pPr>
        <w:pStyle w:val="CommentText"/>
        <w:rPr>
          <w:lang w:val="en-US"/>
        </w:rPr>
      </w:pPr>
      <w:r>
        <w:t xml:space="preserve">2. Electronic Money; </w:t>
      </w:r>
    </w:p>
    <w:p w14:paraId="47C31AAA" w14:textId="77777777" w:rsidR="00C1057D" w:rsidRDefault="00C1057D" w:rsidP="00FF6744">
      <w:pPr>
        <w:pStyle w:val="CommentText"/>
        <w:rPr>
          <w:lang w:val="en-US"/>
        </w:rPr>
      </w:pPr>
      <w:r>
        <w:t xml:space="preserve">3. Electronic Acceptance; </w:t>
      </w:r>
    </w:p>
    <w:p w14:paraId="22E2CAFE" w14:textId="77777777" w:rsidR="00C1057D" w:rsidRDefault="00C1057D" w:rsidP="00FF6744">
      <w:pPr>
        <w:pStyle w:val="CommentText"/>
        <w:rPr>
          <w:lang w:val="en-US"/>
        </w:rPr>
      </w:pPr>
      <w:r>
        <w:t xml:space="preserve">4. Electronic Money Transfer Service. </w:t>
      </w:r>
    </w:p>
    <w:p w14:paraId="719246F1" w14:textId="77777777" w:rsidR="00C1057D" w:rsidRDefault="00C1057D" w:rsidP="00FF6744">
      <w:pPr>
        <w:pStyle w:val="CommentText"/>
        <w:rPr>
          <w:lang w:val="en-US"/>
        </w:rPr>
      </w:pPr>
      <w:r>
        <w:t>Other types of payment services are subject to periodic decision by the Department of Payment System Management.</w:t>
      </w:r>
      <w:r>
        <w:rPr>
          <w:lang w:val="en-US"/>
        </w:rPr>
        <w:t>"</w:t>
      </w:r>
    </w:p>
    <w:p w14:paraId="13B86F22" w14:textId="77777777" w:rsidR="00C1057D" w:rsidRDefault="00C1057D" w:rsidP="00FF6744">
      <w:pPr>
        <w:pStyle w:val="CommentText"/>
        <w:rPr>
          <w:lang w:val="en-US"/>
        </w:rPr>
      </w:pPr>
    </w:p>
    <w:p w14:paraId="258C2E44" w14:textId="77777777" w:rsidR="00C1057D" w:rsidRPr="00A22DAD" w:rsidRDefault="00C1057D" w:rsidP="00FF6744">
      <w:pPr>
        <w:pStyle w:val="CommentText"/>
        <w:rPr>
          <w:b/>
          <w:bCs/>
          <w:lang w:val="en-US"/>
        </w:rPr>
      </w:pPr>
      <w:r w:rsidRPr="00A22DAD">
        <w:rPr>
          <w:b/>
          <w:bCs/>
          <w:lang w:val="en-US"/>
        </w:rPr>
        <w:t>"</w:t>
      </w:r>
      <w:r w:rsidRPr="00A22DAD">
        <w:rPr>
          <w:b/>
          <w:bCs/>
        </w:rPr>
        <w:t xml:space="preserve">Article 21 Consideration </w:t>
      </w:r>
    </w:p>
    <w:p w14:paraId="0DD7A20D" w14:textId="77777777" w:rsidR="00C1057D" w:rsidRDefault="00C1057D" w:rsidP="00FF6744">
      <w:pPr>
        <w:pStyle w:val="CommentText"/>
        <w:rPr>
          <w:lang w:val="en-US"/>
        </w:rPr>
      </w:pPr>
      <w:r>
        <w:t xml:space="preserve">The Department of the Payment System Management shall consider an authorization as payment service provider by issuing an Authorization Certificate or Registration Certificate within thirty days from the date of receiving the complete supporting and accurate documents. In case of rejection, the written notification shall be provided with the reason for the payment service as set out in Article 19 of this Agreement, the Department of Payment System Management shall issue a Notice of Payment Service only. </w:t>
      </w:r>
    </w:p>
    <w:p w14:paraId="24707ACE" w14:textId="77777777" w:rsidR="00C1057D" w:rsidRPr="00BF4D3E" w:rsidRDefault="00C1057D" w:rsidP="00FF6744">
      <w:pPr>
        <w:pStyle w:val="CommentText"/>
        <w:rPr>
          <w:rFonts w:ascii="Phetsarath OT" w:eastAsia="Phetsarath OT" w:hAnsi="Phetsarath OT" w:cs="Phetsarath OT"/>
          <w:cs/>
          <w:lang w:val="en-US" w:bidi="lo-LA"/>
        </w:rPr>
      </w:pPr>
      <w:r>
        <w:t xml:space="preserve">When considering </w:t>
      </w:r>
      <w:proofErr w:type="spellStart"/>
      <w:proofErr w:type="gramStart"/>
      <w:r>
        <w:t>a</w:t>
      </w:r>
      <w:proofErr w:type="spellEnd"/>
      <w:proofErr w:type="gramEnd"/>
      <w:r>
        <w:t xml:space="preserve"> approval to be a payment service provider, if necessary, the Department of Payment System Management has the right to obtain additional documentation and information from those who wish to obtain authorization as payment service provider or invite relevant parties for providing information.</w:t>
      </w:r>
      <w:r>
        <w:rPr>
          <w:lang w:val="en-US"/>
        </w:rPr>
        <w:t>"</w:t>
      </w:r>
    </w:p>
    <w:p w14:paraId="0A23FF84" w14:textId="77777777" w:rsidR="00C1057D" w:rsidRPr="00FD4D31" w:rsidRDefault="00C1057D" w:rsidP="00FF6744">
      <w:pPr>
        <w:pStyle w:val="CommentText"/>
        <w:rPr>
          <w:b/>
          <w:bCs/>
        </w:rPr>
      </w:pPr>
    </w:p>
  </w:comment>
  <w:comment w:id="408" w:author="PST-PC" w:date="2020-10-05T20:18:00Z" w:initials="P">
    <w:p w14:paraId="220E13CB" w14:textId="77777777" w:rsidR="00C1057D" w:rsidRPr="00FD4D31" w:rsidRDefault="00C1057D" w:rsidP="00FF6744">
      <w:pPr>
        <w:pStyle w:val="CommentText"/>
        <w:rPr>
          <w:rFonts w:eastAsia="Phetsarath OT"/>
          <w:lang w:bidi="lo-LA"/>
        </w:rPr>
      </w:pPr>
      <w:r>
        <w:rPr>
          <w:rStyle w:val="CommentReference"/>
        </w:rPr>
        <w:annotationRef/>
      </w:r>
      <w:r w:rsidRPr="007F43F7">
        <w:rPr>
          <w:rFonts w:eastAsia="Phetsarath OT"/>
          <w:lang w:bidi="lo-LA"/>
        </w:rPr>
        <w:t>MOF is in charge of Insurance</w:t>
      </w:r>
      <w:r>
        <w:rPr>
          <w:rFonts w:eastAsia="Phetsarath OT"/>
          <w:lang w:bidi="lo-LA"/>
        </w:rPr>
        <w:t xml:space="preserve"> company operations licensing. </w:t>
      </w:r>
    </w:p>
  </w:comment>
  <w:comment w:id="409" w:author="PST-PC" w:date="2020-10-05T20:18:00Z" w:initials="P">
    <w:p w14:paraId="111A0600" w14:textId="77777777" w:rsidR="00C1057D" w:rsidRPr="007F43F7" w:rsidRDefault="00C1057D" w:rsidP="00FF6744">
      <w:pPr>
        <w:pStyle w:val="CommentText"/>
        <w:rPr>
          <w:rFonts w:eastAsia="Phetsarath OT"/>
          <w:lang w:val="en-US" w:bidi="lo-LA"/>
        </w:rPr>
      </w:pPr>
      <w:r>
        <w:rPr>
          <w:rStyle w:val="CommentReference"/>
        </w:rPr>
        <w:annotationRef/>
      </w:r>
      <w:r>
        <w:rPr>
          <w:rFonts w:eastAsia="Phetsarath OT"/>
          <w:lang w:val="en-US" w:bidi="lo-LA"/>
        </w:rPr>
        <w:t>Detail refers to par.316 First Draft TC Annex.</w:t>
      </w:r>
    </w:p>
  </w:comment>
  <w:comment w:id="410" w:author="PST-PC" w:date="2020-10-05T20:18:00Z" w:initials="P">
    <w:p w14:paraId="2E64EAC5" w14:textId="77777777" w:rsidR="00C1057D" w:rsidRDefault="00C1057D" w:rsidP="00FF6744">
      <w:pPr>
        <w:pStyle w:val="CommentText"/>
        <w:spacing w:line="276" w:lineRule="auto"/>
        <w:rPr>
          <w:rFonts w:eastAsia="Phetsarath OT"/>
          <w:lang w:bidi="lo-LA"/>
        </w:rPr>
      </w:pPr>
      <w:r>
        <w:rPr>
          <w:rStyle w:val="CommentReference"/>
        </w:rPr>
        <w:annotationRef/>
      </w:r>
      <w:r w:rsidRPr="007F43F7">
        <w:rPr>
          <w:rFonts w:eastAsia="Phetsarath OT"/>
          <w:lang w:bidi="lo-LA"/>
        </w:rPr>
        <w:t xml:space="preserve">The conditions on establishment of enterprise </w:t>
      </w:r>
      <w:proofErr w:type="gramStart"/>
      <w:r w:rsidRPr="007F43F7">
        <w:rPr>
          <w:rFonts w:eastAsia="Phetsarath OT"/>
          <w:lang w:bidi="lo-LA"/>
        </w:rPr>
        <w:t>was</w:t>
      </w:r>
      <w:proofErr w:type="gramEnd"/>
      <w:r w:rsidRPr="007F43F7">
        <w:rPr>
          <w:rFonts w:eastAsia="Phetsarath OT"/>
          <w:lang w:bidi="lo-LA"/>
        </w:rPr>
        <w:t xml:space="preserve"> indicated in article 16 (amended version) of the Law on Enterprise No. 46/NA dated 26 December 2013 </w:t>
      </w:r>
      <w:r>
        <w:rPr>
          <w:rFonts w:eastAsia="Phetsarath OT"/>
          <w:lang w:bidi="lo-LA"/>
        </w:rPr>
        <w:t xml:space="preserve">and exclusively determined each sector separately (details can be referred to TC.Rec.26.3). </w:t>
      </w:r>
    </w:p>
    <w:p w14:paraId="708F46F4" w14:textId="77777777" w:rsidR="00C1057D" w:rsidRDefault="00C1057D" w:rsidP="00FF6744">
      <w:pPr>
        <w:pStyle w:val="CommentText"/>
        <w:spacing w:line="276" w:lineRule="auto"/>
        <w:rPr>
          <w:rFonts w:eastAsia="Phetsarath OT"/>
          <w:lang w:bidi="lo-LA"/>
        </w:rPr>
      </w:pPr>
    </w:p>
    <w:p w14:paraId="43A1F21B" w14:textId="77777777" w:rsidR="00C1057D" w:rsidRPr="00AC497D" w:rsidRDefault="00C1057D" w:rsidP="00FF6744">
      <w:pPr>
        <w:pStyle w:val="CommentText"/>
        <w:spacing w:line="276" w:lineRule="auto"/>
        <w:rPr>
          <w:rFonts w:eastAsia="Phetsarath OT"/>
          <w:lang w:bidi="lo-LA"/>
        </w:rPr>
      </w:pPr>
      <w:r>
        <w:rPr>
          <w:rFonts w:eastAsia="Phetsarath OT"/>
          <w:lang w:bidi="lo-LA"/>
        </w:rPr>
        <w:t xml:space="preserve">In addition, the flowchart on enterprise establishment was provided as </w:t>
      </w:r>
      <w:r w:rsidRPr="0038462F">
        <w:rPr>
          <w:rFonts w:eastAsia="Phetsarath OT"/>
          <w:highlight w:val="yellow"/>
          <w:lang w:bidi="lo-LA"/>
        </w:rPr>
        <w:t>Annex 41.</w:t>
      </w:r>
      <w:r>
        <w:rPr>
          <w:rFonts w:eastAsia="Phetsarath OT"/>
          <w:lang w:bidi="lo-LA"/>
        </w:rPr>
        <w:t xml:space="preserve"> </w:t>
      </w:r>
    </w:p>
  </w:comment>
  <w:comment w:id="411" w:author="PST-PC" w:date="2020-10-05T20:18:00Z" w:initials="P">
    <w:p w14:paraId="36D1CC34" w14:textId="77777777" w:rsidR="00C1057D" w:rsidRPr="00FD4D31" w:rsidRDefault="00C1057D" w:rsidP="00FF6744">
      <w:pPr>
        <w:pStyle w:val="CommentText"/>
        <w:rPr>
          <w:rFonts w:eastAsia="Phetsarath OT"/>
        </w:rPr>
      </w:pPr>
      <w:r>
        <w:rPr>
          <w:rStyle w:val="CommentReference"/>
        </w:rPr>
        <w:annotationRef/>
      </w:r>
      <w:r>
        <w:rPr>
          <w:rStyle w:val="CommentReference"/>
        </w:rPr>
        <w:annotationRef/>
      </w:r>
      <w:r w:rsidRPr="00AC497D">
        <w:rPr>
          <w:rFonts w:eastAsia="Phetsarath OT"/>
          <w:lang w:bidi="lo-LA"/>
        </w:rPr>
        <w:t xml:space="preserve">Please refers to the answer given </w:t>
      </w:r>
      <w:proofErr w:type="gramStart"/>
      <w:r w:rsidRPr="00AC497D">
        <w:rPr>
          <w:rFonts w:eastAsia="Phetsarath OT"/>
          <w:lang w:bidi="lo-LA"/>
        </w:rPr>
        <w:t xml:space="preserve">in </w:t>
      </w:r>
      <w:r w:rsidRPr="00AC497D">
        <w:rPr>
          <w:rFonts w:eastAsia="Phetsarath OT"/>
          <w:cs/>
          <w:lang w:bidi="lo-LA"/>
        </w:rPr>
        <w:t xml:space="preserve"> </w:t>
      </w:r>
      <w:r w:rsidRPr="00AC497D">
        <w:rPr>
          <w:rFonts w:eastAsia="Phetsarath OT"/>
          <w:lang w:val="en-US" w:bidi="lo-LA"/>
        </w:rPr>
        <w:t>TC</w:t>
      </w:r>
      <w:proofErr w:type="gramEnd"/>
      <w:r w:rsidRPr="00AC497D">
        <w:rPr>
          <w:rFonts w:eastAsia="Phetsarath OT"/>
          <w:lang w:val="en-US" w:bidi="lo-LA"/>
        </w:rPr>
        <w:t xml:space="preserve"> Rec.26</w:t>
      </w:r>
      <w:r w:rsidRPr="00AC497D">
        <w:rPr>
          <w:rFonts w:eastAsia="Phetsarath OT"/>
          <w:cs/>
          <w:lang w:val="en-US" w:bidi="lo-LA"/>
        </w:rPr>
        <w:t>.</w:t>
      </w:r>
      <w:r w:rsidRPr="00AC497D">
        <w:rPr>
          <w:rFonts w:eastAsia="Phetsarath OT"/>
          <w:lang w:val="en-US" w:bidi="lo-LA"/>
        </w:rPr>
        <w:t>3</w:t>
      </w:r>
      <w:r w:rsidRPr="00AC497D">
        <w:rPr>
          <w:rFonts w:eastAsia="Phetsarath OT"/>
          <w:lang w:bidi="lo-LA"/>
        </w:rPr>
        <w:t>.</w:t>
      </w:r>
    </w:p>
  </w:comment>
  <w:comment w:id="412" w:author="PST-PC" w:date="2020-10-05T20:18:00Z" w:initials="P">
    <w:p w14:paraId="2993AAED" w14:textId="77777777" w:rsidR="00C1057D" w:rsidRDefault="00C1057D" w:rsidP="00FF6744">
      <w:pPr>
        <w:pStyle w:val="CommentText"/>
        <w:rPr>
          <w:rFonts w:eastAsia="Phetsarath OT"/>
          <w:lang w:bidi="lo-LA"/>
        </w:rPr>
      </w:pPr>
      <w:r>
        <w:rPr>
          <w:rStyle w:val="CommentReference"/>
        </w:rPr>
        <w:annotationRef/>
      </w:r>
      <w:r>
        <w:rPr>
          <w:rStyle w:val="CommentReference"/>
        </w:rPr>
        <w:annotationRef/>
      </w:r>
      <w:r w:rsidRPr="00AC497D">
        <w:rPr>
          <w:rFonts w:eastAsia="Phetsarath OT"/>
          <w:lang w:bidi="lo-LA"/>
        </w:rPr>
        <w:t>Previously, there was</w:t>
      </w:r>
      <w:r>
        <w:rPr>
          <w:rFonts w:eastAsia="Phetsarath OT"/>
          <w:lang w:bidi="lo-LA"/>
        </w:rPr>
        <w:t xml:space="preserve"> not the refuse</w:t>
      </w:r>
      <w:r w:rsidRPr="00AC497D">
        <w:rPr>
          <w:rFonts w:eastAsia="Phetsarath OT"/>
          <w:lang w:bidi="lo-LA"/>
        </w:rPr>
        <w:t xml:space="preserve"> of applicatio</w:t>
      </w:r>
      <w:r>
        <w:rPr>
          <w:rFonts w:eastAsia="Phetsarath OT"/>
          <w:lang w:bidi="lo-LA"/>
        </w:rPr>
        <w:t>n on establishment due to criminal involving of the senior management, board or shareholders as well as the refuse involve with the AML/CFT issues</w:t>
      </w:r>
      <w:r w:rsidRPr="00AC497D">
        <w:rPr>
          <w:rFonts w:eastAsia="Phetsarath OT"/>
          <w:lang w:bidi="lo-LA"/>
        </w:rPr>
        <w:t xml:space="preserve">. </w:t>
      </w:r>
    </w:p>
    <w:p w14:paraId="21111D3E" w14:textId="77777777" w:rsidR="00C1057D" w:rsidRDefault="00C1057D" w:rsidP="00FF6744">
      <w:pPr>
        <w:pStyle w:val="CommentText"/>
        <w:rPr>
          <w:rFonts w:eastAsia="Phetsarath OT"/>
          <w:lang w:bidi="lo-LA"/>
        </w:rPr>
      </w:pPr>
    </w:p>
    <w:p w14:paraId="289B9084" w14:textId="77777777" w:rsidR="00C1057D" w:rsidRPr="007F43F7" w:rsidRDefault="00C1057D" w:rsidP="00FF6744">
      <w:pPr>
        <w:pStyle w:val="CommentText"/>
        <w:rPr>
          <w:lang w:val="en-US"/>
        </w:rPr>
      </w:pPr>
      <w:r>
        <w:rPr>
          <w:rFonts w:eastAsia="Phetsarath OT"/>
          <w:lang w:bidi="lo-LA"/>
        </w:rPr>
        <w:t>However, the statistic of</w:t>
      </w:r>
      <w:r w:rsidRPr="00AC497D">
        <w:rPr>
          <w:rFonts w:eastAsia="Phetsarath OT"/>
          <w:lang w:bidi="lo-LA"/>
        </w:rPr>
        <w:t xml:space="preserve"> </w:t>
      </w:r>
      <w:r>
        <w:rPr>
          <w:rFonts w:eastAsia="Phetsarath OT"/>
          <w:lang w:bidi="lo-LA"/>
        </w:rPr>
        <w:t>the refuse</w:t>
      </w:r>
      <w:r w:rsidRPr="00AC497D">
        <w:rPr>
          <w:rFonts w:eastAsia="Phetsarath OT"/>
          <w:lang w:bidi="lo-LA"/>
        </w:rPr>
        <w:t xml:space="preserve"> </w:t>
      </w:r>
      <w:r>
        <w:rPr>
          <w:rFonts w:eastAsia="Phetsarath OT"/>
          <w:lang w:bidi="lo-LA"/>
        </w:rPr>
        <w:t xml:space="preserve">related other </w:t>
      </w:r>
      <w:r w:rsidRPr="00AC497D">
        <w:rPr>
          <w:rFonts w:eastAsia="Phetsarath OT"/>
          <w:lang w:bidi="lo-LA"/>
        </w:rPr>
        <w:t xml:space="preserve">issues, details will be provided in IO.3. </w:t>
      </w:r>
    </w:p>
  </w:comment>
  <w:comment w:id="413" w:author="PST-PC" w:date="2020-10-05T20:18:00Z" w:initials="P">
    <w:p w14:paraId="7303EC3F" w14:textId="77777777" w:rsidR="00C1057D" w:rsidRPr="000F01E1" w:rsidRDefault="00C1057D" w:rsidP="00FF6744">
      <w:pPr>
        <w:pStyle w:val="CommentText"/>
        <w:rPr>
          <w:rFonts w:eastAsia="Phetsarath OT"/>
          <w:lang w:bidi="lo-LA"/>
        </w:rPr>
      </w:pPr>
      <w:r>
        <w:rPr>
          <w:rStyle w:val="CommentReference"/>
        </w:rPr>
        <w:annotationRef/>
      </w:r>
      <w:r w:rsidRPr="000F01E1">
        <w:rPr>
          <w:rFonts w:eastAsia="Phetsarath OT"/>
          <w:lang w:bidi="lo-LA"/>
        </w:rPr>
        <w:t xml:space="preserve">The conditions on appointment of board members </w:t>
      </w:r>
      <w:proofErr w:type="gramStart"/>
      <w:r w:rsidRPr="000F01E1">
        <w:rPr>
          <w:rFonts w:eastAsia="Phetsarath OT"/>
          <w:lang w:bidi="lo-LA"/>
        </w:rPr>
        <w:t>was</w:t>
      </w:r>
      <w:proofErr w:type="gramEnd"/>
      <w:r w:rsidRPr="000F01E1">
        <w:rPr>
          <w:rFonts w:eastAsia="Phetsarath OT"/>
          <w:lang w:bidi="lo-LA"/>
        </w:rPr>
        <w:t xml:space="preserve"> indicated 134 and senior manag</w:t>
      </w:r>
      <w:r>
        <w:rPr>
          <w:rFonts w:eastAsia="Phetsarath OT"/>
          <w:lang w:bidi="lo-LA"/>
        </w:rPr>
        <w:t>ement was in article 47 of the L</w:t>
      </w:r>
      <w:r w:rsidRPr="000F01E1">
        <w:rPr>
          <w:rFonts w:eastAsia="Phetsarath OT"/>
          <w:lang w:bidi="lo-LA"/>
        </w:rPr>
        <w:t xml:space="preserve">aw on Enterprise. </w:t>
      </w:r>
    </w:p>
    <w:p w14:paraId="788B13FC" w14:textId="77777777" w:rsidR="00C1057D" w:rsidRPr="000F01E1" w:rsidRDefault="00C1057D" w:rsidP="00FF6744">
      <w:pPr>
        <w:pStyle w:val="CommentText"/>
        <w:rPr>
          <w:rFonts w:eastAsia="Phetsarath OT"/>
          <w:lang w:bidi="lo-LA"/>
        </w:rPr>
      </w:pPr>
    </w:p>
    <w:p w14:paraId="0A8AA85B" w14:textId="77777777" w:rsidR="00C1057D" w:rsidRPr="00744E60" w:rsidRDefault="00C1057D" w:rsidP="00FF6744">
      <w:pPr>
        <w:pStyle w:val="CommentText"/>
        <w:rPr>
          <w:b/>
          <w:bCs/>
        </w:rPr>
      </w:pPr>
      <w:r w:rsidRPr="00744E60">
        <w:rPr>
          <w:b/>
          <w:bCs/>
        </w:rPr>
        <w:t xml:space="preserve">"Article 134 Board of Directors </w:t>
      </w:r>
    </w:p>
    <w:p w14:paraId="04695DA4" w14:textId="77777777" w:rsidR="00C1057D" w:rsidRDefault="00C1057D" w:rsidP="00FF6744">
      <w:pPr>
        <w:pStyle w:val="CommentText"/>
      </w:pPr>
      <w:r>
        <w:t>A limited company having two directors may set up “board of directors” unless otherwise agreed. A limited company with assets more than five billion kip shall have a board of directors and an auditor. The board of directors conducts its activities based on the principles and means as prescribed in the bylaws of the limited company. In case the bylaws of the limited company have not stipulated the matters thereof, the board of directors shall conduct its activities as said in Articles 136 to 139 of this Law. The board of directors carries on its activities by dividing its tasks among each of the directors. The board of directors shall have a president and may choose not to have a vice president"</w:t>
      </w:r>
    </w:p>
    <w:p w14:paraId="593A00FE" w14:textId="77777777" w:rsidR="00C1057D" w:rsidRPr="000F01E1" w:rsidRDefault="00C1057D" w:rsidP="00FF6744">
      <w:pPr>
        <w:pStyle w:val="CommentText"/>
        <w:rPr>
          <w:lang w:val="en-US" w:bidi="lo-LA"/>
        </w:rPr>
      </w:pPr>
    </w:p>
    <w:p w14:paraId="2144F4C1" w14:textId="77777777" w:rsidR="00C1057D" w:rsidRPr="000F01E1" w:rsidRDefault="00C1057D" w:rsidP="00FF6744">
      <w:pPr>
        <w:pStyle w:val="CommentText"/>
        <w:rPr>
          <w:b/>
          <w:bCs/>
          <w:lang w:val="en-US"/>
        </w:rPr>
      </w:pPr>
      <w:r w:rsidRPr="000F01E1">
        <w:rPr>
          <w:b/>
          <w:bCs/>
          <w:lang w:val="en-US"/>
        </w:rPr>
        <w:t>"</w:t>
      </w:r>
      <w:r w:rsidRPr="000F01E1">
        <w:rPr>
          <w:b/>
          <w:bCs/>
        </w:rPr>
        <w:t xml:space="preserve">Article 47 Appointment or Removal of Managers </w:t>
      </w:r>
    </w:p>
    <w:p w14:paraId="6D6E59D7" w14:textId="77777777" w:rsidR="00C1057D" w:rsidRPr="000F01E1" w:rsidRDefault="00C1057D" w:rsidP="00FF6744">
      <w:pPr>
        <w:pStyle w:val="CommentText"/>
        <w:rPr>
          <w:rFonts w:eastAsia="Phetsarath OT"/>
          <w:lang w:val="en-US" w:bidi="lo-LA"/>
        </w:rPr>
      </w:pPr>
      <w:r w:rsidRPr="000F01E1">
        <w:t>Appointment or removal of the manager shall be made unanimously by all partners, unless otherwise agreed. One partner has one vote for voting. The partner to be voted as a manager or to be removed from being a manager shall have no right of voting.</w:t>
      </w:r>
      <w:r w:rsidRPr="000F01E1">
        <w:rPr>
          <w:lang w:val="en-US"/>
        </w:rPr>
        <w:t>"</w:t>
      </w:r>
    </w:p>
    <w:p w14:paraId="3D79831E" w14:textId="77777777" w:rsidR="00C1057D" w:rsidRPr="000F01E1" w:rsidRDefault="00C1057D" w:rsidP="00FF6744">
      <w:pPr>
        <w:pStyle w:val="CommentText"/>
        <w:rPr>
          <w:rFonts w:eastAsia="Phetsarath OT"/>
          <w:lang w:bidi="lo-LA"/>
        </w:rPr>
      </w:pPr>
    </w:p>
    <w:p w14:paraId="79A7F308" w14:textId="77777777" w:rsidR="00C1057D" w:rsidRDefault="00C1057D" w:rsidP="00FF6744">
      <w:pPr>
        <w:pStyle w:val="CommentText"/>
        <w:rPr>
          <w:rFonts w:eastAsia="Phetsarath OT"/>
          <w:lang w:bidi="lo-LA"/>
        </w:rPr>
      </w:pPr>
    </w:p>
    <w:p w14:paraId="3B2371A4" w14:textId="77777777" w:rsidR="00C1057D" w:rsidRDefault="00C1057D" w:rsidP="00FF6744">
      <w:pPr>
        <w:pStyle w:val="CommentText"/>
        <w:rPr>
          <w:rFonts w:eastAsia="Phetsarath OT"/>
          <w:lang w:bidi="lo-LA"/>
        </w:rPr>
      </w:pPr>
    </w:p>
    <w:p w14:paraId="59CB8475" w14:textId="77777777" w:rsidR="00C1057D" w:rsidRPr="000F01E1" w:rsidRDefault="00C1057D" w:rsidP="00FF6744">
      <w:pPr>
        <w:pStyle w:val="CommentText"/>
        <w:rPr>
          <w:rFonts w:eastAsia="Phetsarath OT"/>
          <w:lang w:bidi="lo-LA"/>
        </w:rPr>
      </w:pPr>
      <w:r w:rsidRPr="000F01E1">
        <w:rPr>
          <w:rFonts w:eastAsia="Phetsarath OT"/>
          <w:lang w:bidi="lo-LA"/>
        </w:rPr>
        <w:t>In addition, there was sperate legislations in place regarding appointment of board members such as: banking sector was indicated in the article 22 of Law on Commercial Bank, security sector was in article 129, 130,</w:t>
      </w:r>
      <w:r>
        <w:rPr>
          <w:rFonts w:eastAsia="Phetsarath OT"/>
          <w:lang w:bidi="lo-LA"/>
        </w:rPr>
        <w:t xml:space="preserve"> </w:t>
      </w:r>
      <w:r w:rsidRPr="000F01E1">
        <w:rPr>
          <w:rFonts w:eastAsia="Phetsarath OT"/>
          <w:lang w:bidi="lo-LA"/>
        </w:rPr>
        <w:t>131,</w:t>
      </w:r>
      <w:r>
        <w:rPr>
          <w:rFonts w:eastAsia="Phetsarath OT"/>
          <w:lang w:bidi="lo-LA"/>
        </w:rPr>
        <w:t xml:space="preserve"> 134 </w:t>
      </w:r>
      <w:r w:rsidRPr="000F01E1">
        <w:rPr>
          <w:rFonts w:eastAsia="Phetsarath OT"/>
          <w:lang w:bidi="lo-LA"/>
        </w:rPr>
        <w:t>and 135 of the Law on Security.</w:t>
      </w:r>
    </w:p>
    <w:p w14:paraId="6FA55B36" w14:textId="77777777" w:rsidR="00C1057D" w:rsidRPr="000F01E1" w:rsidRDefault="00C1057D" w:rsidP="00FF6744">
      <w:pPr>
        <w:pStyle w:val="CommentText"/>
        <w:rPr>
          <w:rFonts w:eastAsia="Phetsarath OT"/>
          <w:lang w:val="en-US" w:bidi="lo-LA"/>
        </w:rPr>
      </w:pPr>
    </w:p>
    <w:p w14:paraId="35A9173C" w14:textId="77777777" w:rsidR="00C1057D" w:rsidRPr="000F01E1" w:rsidRDefault="00C1057D" w:rsidP="00FF6744">
      <w:pPr>
        <w:pStyle w:val="CommentText"/>
        <w:rPr>
          <w:rFonts w:eastAsia="Phetsarath OT"/>
          <w:b/>
          <w:bCs/>
          <w:lang w:val="en-US" w:bidi="lo-LA"/>
        </w:rPr>
      </w:pPr>
      <w:r w:rsidRPr="000F01E1">
        <w:rPr>
          <w:rFonts w:eastAsia="Phetsarath OT"/>
          <w:b/>
          <w:bCs/>
          <w:lang w:val="en-US" w:bidi="lo-LA"/>
        </w:rPr>
        <w:t>Law on Commercial Bank (Amended version) No 56NA dated 07 Dec 2018</w:t>
      </w:r>
    </w:p>
    <w:p w14:paraId="32ED32F0" w14:textId="77777777" w:rsidR="00C1057D" w:rsidRPr="000F01E1" w:rsidRDefault="00C1057D" w:rsidP="00FF6744">
      <w:pPr>
        <w:pStyle w:val="CommentText"/>
        <w:rPr>
          <w:lang w:val="en-US"/>
        </w:rPr>
      </w:pPr>
      <w:r w:rsidRPr="000F01E1">
        <w:rPr>
          <w:lang w:val="en-US"/>
        </w:rPr>
        <w:t>"</w:t>
      </w:r>
      <w:r w:rsidRPr="000F01E1">
        <w:rPr>
          <w:b/>
          <w:bCs/>
        </w:rPr>
        <w:t>Article 22 (Amended) requirement for the member of Board of director</w:t>
      </w:r>
      <w:r w:rsidRPr="000F01E1">
        <w:t xml:space="preserve"> </w:t>
      </w:r>
    </w:p>
    <w:p w14:paraId="50C7E85E" w14:textId="77777777" w:rsidR="00C1057D" w:rsidRPr="000F01E1" w:rsidRDefault="00C1057D" w:rsidP="00FF6744">
      <w:pPr>
        <w:pStyle w:val="CommentText"/>
        <w:rPr>
          <w:lang w:val="en-US"/>
        </w:rPr>
      </w:pPr>
      <w:r w:rsidRPr="000F01E1">
        <w:t xml:space="preserve">The Member of the Board of director shall meet the requirement such as: </w:t>
      </w:r>
    </w:p>
    <w:p w14:paraId="202A4D6B" w14:textId="77777777" w:rsidR="00C1057D" w:rsidRPr="000F01E1" w:rsidRDefault="00C1057D" w:rsidP="00FF6744">
      <w:pPr>
        <w:pStyle w:val="CommentText"/>
        <w:rPr>
          <w:lang w:val="en-US"/>
        </w:rPr>
      </w:pPr>
      <w:r w:rsidRPr="000F01E1">
        <w:t xml:space="preserve">1. Shall be reach the maturity and have the legal capacity; </w:t>
      </w:r>
    </w:p>
    <w:p w14:paraId="11E8D199" w14:textId="77777777" w:rsidR="00C1057D" w:rsidRPr="000F01E1" w:rsidRDefault="00C1057D" w:rsidP="00FF6744">
      <w:pPr>
        <w:pStyle w:val="CommentText"/>
        <w:rPr>
          <w:lang w:val="en-US"/>
        </w:rPr>
      </w:pPr>
      <w:r w:rsidRPr="000F01E1">
        <w:t xml:space="preserve">2. Have knowledge and experience in management, finance - banking or legal; </w:t>
      </w:r>
    </w:p>
    <w:p w14:paraId="2BBD9840" w14:textId="77777777" w:rsidR="00C1057D" w:rsidRPr="000F01E1" w:rsidRDefault="00C1057D" w:rsidP="00FF6744">
      <w:pPr>
        <w:pStyle w:val="CommentText"/>
        <w:rPr>
          <w:lang w:val="en-US"/>
        </w:rPr>
      </w:pPr>
      <w:r w:rsidRPr="000F01E1">
        <w:t xml:space="preserve">3. Not having been subject to criminal charge for theft, fraud, embezzlement, forgery, corruption and money-laundering 4. Shall not be removed from the manager of the any legal entity, sentenced as bankrupted person and never been as manager of any bankrupted legal entity; </w:t>
      </w:r>
    </w:p>
    <w:p w14:paraId="23869589" w14:textId="77777777" w:rsidR="00C1057D" w:rsidRPr="000F01E1" w:rsidRDefault="00C1057D" w:rsidP="00FF6744">
      <w:pPr>
        <w:pStyle w:val="CommentText"/>
        <w:rPr>
          <w:lang w:val="en-US"/>
        </w:rPr>
      </w:pPr>
      <w:r w:rsidRPr="000F01E1">
        <w:t>5. If the person used to be bank supervisor of the Bank of the Lao PDR, he shall be ceased from office at least one year before taking position as a member of the Board of Directors</w:t>
      </w:r>
      <w:r w:rsidRPr="000F01E1">
        <w:rPr>
          <w:lang w:val="en-US"/>
        </w:rPr>
        <w:t>."</w:t>
      </w:r>
    </w:p>
    <w:p w14:paraId="7D236AC7" w14:textId="77777777" w:rsidR="00C1057D" w:rsidRPr="000F01E1" w:rsidRDefault="00C1057D" w:rsidP="00FF6744">
      <w:pPr>
        <w:pStyle w:val="CommentText"/>
        <w:rPr>
          <w:lang w:val="en-US"/>
        </w:rPr>
      </w:pPr>
    </w:p>
    <w:p w14:paraId="52C45578" w14:textId="77777777" w:rsidR="00C1057D" w:rsidRPr="000F01E1" w:rsidRDefault="00C1057D" w:rsidP="00FF6744">
      <w:pPr>
        <w:pStyle w:val="CommentText"/>
        <w:rPr>
          <w:b/>
          <w:bCs/>
          <w:lang w:val="en-US"/>
        </w:rPr>
      </w:pPr>
      <w:r w:rsidRPr="000F01E1">
        <w:rPr>
          <w:b/>
          <w:bCs/>
          <w:lang w:val="en-US"/>
        </w:rPr>
        <w:t>Law on Securities (Amended version) No 79NA dated 03 December 2019</w:t>
      </w:r>
    </w:p>
    <w:p w14:paraId="510FBC20" w14:textId="77777777" w:rsidR="00C1057D" w:rsidRPr="00744E60" w:rsidRDefault="00C1057D" w:rsidP="00FF6744">
      <w:pPr>
        <w:pStyle w:val="CommentText"/>
        <w:rPr>
          <w:b/>
          <w:bCs/>
        </w:rPr>
      </w:pPr>
      <w:r>
        <w:rPr>
          <w:b/>
          <w:bCs/>
        </w:rPr>
        <w:t>"</w:t>
      </w:r>
      <w:r w:rsidRPr="00744E60">
        <w:rPr>
          <w:b/>
          <w:bCs/>
        </w:rPr>
        <w:t xml:space="preserve">Article 129 (New) Board of Director </w:t>
      </w:r>
    </w:p>
    <w:p w14:paraId="63B1082A" w14:textId="77777777" w:rsidR="00C1057D" w:rsidRDefault="00C1057D" w:rsidP="00FF6744">
      <w:pPr>
        <w:pStyle w:val="CommentText"/>
      </w:pPr>
      <w:r>
        <w:t xml:space="preserve">The board of director of securities exchange shall comprise member of at least 5 persons which shall have independent member at least 1/3 of total members. The board of director of securities exchange shall include chairman, vice chairman and members which shall be appointed or withdrawn position by shareholder’s meeting. The period of time being member shall not be more than 2 years but it is supposed to be reappointed. The board of director of securities exchange shall conduct its activity basing on the meeting rule. The board of director’s meeting shall include annual and extra meeting. The annual meeting shall be hold at least 2 times a year. Activity of board of director shall be based on the regulation of securities exchange, law and relating regulation." </w:t>
      </w:r>
    </w:p>
    <w:p w14:paraId="19932CB8" w14:textId="77777777" w:rsidR="00C1057D" w:rsidRDefault="00C1057D" w:rsidP="00FF6744">
      <w:pPr>
        <w:pStyle w:val="CommentText"/>
      </w:pPr>
    </w:p>
    <w:p w14:paraId="3E27532E" w14:textId="77777777" w:rsidR="00C1057D" w:rsidRPr="00744E60" w:rsidRDefault="00C1057D" w:rsidP="00FF6744">
      <w:pPr>
        <w:pStyle w:val="CommentText"/>
        <w:rPr>
          <w:b/>
          <w:bCs/>
        </w:rPr>
      </w:pPr>
      <w:r>
        <w:rPr>
          <w:b/>
          <w:bCs/>
        </w:rPr>
        <w:t>"</w:t>
      </w:r>
      <w:r w:rsidRPr="00744E60">
        <w:rPr>
          <w:b/>
          <w:bCs/>
        </w:rPr>
        <w:t xml:space="preserve">Article 130 (New) The Right and Duty of Board of Director </w:t>
      </w:r>
    </w:p>
    <w:p w14:paraId="05AED85E" w14:textId="77777777" w:rsidR="00C1057D" w:rsidRDefault="00C1057D" w:rsidP="00FF6744">
      <w:pPr>
        <w:pStyle w:val="CommentText"/>
      </w:pPr>
      <w:r>
        <w:t xml:space="preserve">The board of director shall have right and duty as followings: </w:t>
      </w:r>
    </w:p>
    <w:p w14:paraId="1FAF3AA8" w14:textId="77777777" w:rsidR="00C1057D" w:rsidRDefault="00C1057D" w:rsidP="00FF6744">
      <w:pPr>
        <w:pStyle w:val="CommentText"/>
      </w:pPr>
      <w:r>
        <w:t xml:space="preserve">1. To study, make regulation and incorporate contract of securities exchange to propose to shareholder’s meeting for consideration and approval; </w:t>
      </w:r>
    </w:p>
    <w:p w14:paraId="206A14D4" w14:textId="77777777" w:rsidR="00C1057D" w:rsidRDefault="00C1057D" w:rsidP="00FF6744">
      <w:pPr>
        <w:pStyle w:val="CommentText"/>
      </w:pPr>
      <w:r>
        <w:t xml:space="preserve">2. To appoint, move or withdraw position of special committee member of director and board of director; </w:t>
      </w:r>
    </w:p>
    <w:p w14:paraId="20ADBBAB" w14:textId="77777777" w:rsidR="00C1057D" w:rsidRDefault="00C1057D" w:rsidP="00FF6744">
      <w:pPr>
        <w:pStyle w:val="CommentText"/>
      </w:pPr>
      <w:r>
        <w:t xml:space="preserve">3. The adopt the annual summary report and business plan and budget plan, annual audit report, international cooperation, the policy on accounting, finance and other relating to risk management to propose to shareholder’s meeting; </w:t>
      </w:r>
    </w:p>
    <w:p w14:paraId="440560DE" w14:textId="77777777" w:rsidR="00C1057D" w:rsidRDefault="00C1057D" w:rsidP="00FF6744">
      <w:pPr>
        <w:pStyle w:val="CommentText"/>
      </w:pPr>
      <w:r>
        <w:t xml:space="preserve">4. To adopt the merging, separation, dissolution, asset buying/selling including the investment in other business or project and the selling or transferring of partial or all business of securities exchange or the amendment of shareholder’s structure of securities exchange to propose to shareholder’s meeting; </w:t>
      </w:r>
    </w:p>
    <w:p w14:paraId="1D620502" w14:textId="77777777" w:rsidR="00C1057D" w:rsidRDefault="00C1057D" w:rsidP="00FF6744">
      <w:pPr>
        <w:pStyle w:val="CommentText"/>
      </w:pPr>
      <w:r>
        <w:t xml:space="preserve">5. To adopt the increase or decrease of registered capital of securities exchange to propose to shareholder’s meeting; </w:t>
      </w:r>
    </w:p>
    <w:p w14:paraId="5466E7D4" w14:textId="77777777" w:rsidR="00C1057D" w:rsidRDefault="00C1057D" w:rsidP="00FF6744">
      <w:pPr>
        <w:pStyle w:val="CommentText"/>
      </w:pPr>
      <w:r>
        <w:t xml:space="preserve">6. To adopt the meeting allowance, salary, retirement fund and policy for member of board of director, director, division, general and contracted staff of securities exchange to propose to shareholder’s meeting; </w:t>
      </w:r>
    </w:p>
    <w:p w14:paraId="0AD8A282" w14:textId="77777777" w:rsidR="00C1057D" w:rsidRDefault="00C1057D" w:rsidP="00FF6744">
      <w:pPr>
        <w:pStyle w:val="CommentText"/>
      </w:pPr>
      <w:r>
        <w:t xml:space="preserve">7. To adopt the regulation of securities exchange as approved by the SC; </w:t>
      </w:r>
    </w:p>
    <w:p w14:paraId="33DF1DAF" w14:textId="77777777" w:rsidR="00C1057D" w:rsidRDefault="00C1057D" w:rsidP="00FF6744">
      <w:pPr>
        <w:pStyle w:val="CommentText"/>
      </w:pPr>
      <w:r>
        <w:t xml:space="preserve">8. To exercise other right and perform other duty as prescribed by law." </w:t>
      </w:r>
    </w:p>
    <w:p w14:paraId="11828EDB" w14:textId="77777777" w:rsidR="00C1057D" w:rsidRDefault="00C1057D" w:rsidP="00FF6744">
      <w:pPr>
        <w:pStyle w:val="CommentText"/>
      </w:pPr>
    </w:p>
    <w:p w14:paraId="58AF1796" w14:textId="77777777" w:rsidR="00C1057D" w:rsidRPr="00744E60" w:rsidRDefault="00C1057D" w:rsidP="00FF6744">
      <w:pPr>
        <w:pStyle w:val="CommentText"/>
        <w:rPr>
          <w:b/>
          <w:bCs/>
        </w:rPr>
      </w:pPr>
      <w:r>
        <w:rPr>
          <w:b/>
          <w:bCs/>
        </w:rPr>
        <w:t>"</w:t>
      </w:r>
      <w:r w:rsidRPr="00744E60">
        <w:rPr>
          <w:b/>
          <w:bCs/>
        </w:rPr>
        <w:t xml:space="preserve">Article 131 (New) The Committee of Board of Director </w:t>
      </w:r>
    </w:p>
    <w:p w14:paraId="5028BFE4" w14:textId="77777777" w:rsidR="00C1057D" w:rsidRDefault="00C1057D" w:rsidP="00FF6744">
      <w:pPr>
        <w:pStyle w:val="CommentText"/>
      </w:pPr>
      <w:r>
        <w:t>The committee of board of director shall include the audit and risk management committees. In case of necessary, it might establish additional committee."</w:t>
      </w:r>
    </w:p>
    <w:p w14:paraId="465664F8" w14:textId="77777777" w:rsidR="00C1057D" w:rsidRPr="000F01E1" w:rsidRDefault="00C1057D" w:rsidP="00FF6744">
      <w:pPr>
        <w:pStyle w:val="CommentText"/>
        <w:rPr>
          <w:lang w:val="en-US"/>
        </w:rPr>
      </w:pPr>
    </w:p>
    <w:p w14:paraId="7B6C6172" w14:textId="77777777" w:rsidR="00C1057D" w:rsidRPr="00744E60" w:rsidRDefault="00C1057D" w:rsidP="00FF6744">
      <w:pPr>
        <w:pStyle w:val="CommentText"/>
        <w:rPr>
          <w:b/>
          <w:bCs/>
        </w:rPr>
      </w:pPr>
      <w:r w:rsidRPr="00744E60">
        <w:rPr>
          <w:b/>
          <w:bCs/>
        </w:rPr>
        <w:t xml:space="preserve">"Article 134 (New) The Directors </w:t>
      </w:r>
    </w:p>
    <w:p w14:paraId="07E34D13" w14:textId="77777777" w:rsidR="00C1057D" w:rsidRDefault="00C1057D" w:rsidP="00FF6744">
      <w:pPr>
        <w:pStyle w:val="CommentText"/>
      </w:pPr>
      <w:r>
        <w:t xml:space="preserve">The directors of securities exchange shall include director with an appropriated number of deputy directors. Director shall act as routine job management within the scope of right and duty as described in this law, company bylaws of securities exchange and the mutual agreement of board of director. Director shall be appointed or withdrawn position by board of director, the working period shall not be more than 2 years but it can be reappointed; Director might be member of board of director but it is not supposed to be chairman or vice chairman of board of director. Deputy director shall act as assistant to director for management of securities exchange and act as representative of director basing on its authority in case of director is not supposed to be available. Deputy director might be member of board of director but it is not supposed to be chairman or vice chairman of board of director. </w:t>
      </w:r>
    </w:p>
    <w:p w14:paraId="361092B7" w14:textId="77777777" w:rsidR="00C1057D" w:rsidRDefault="00C1057D" w:rsidP="00FF6744">
      <w:pPr>
        <w:pStyle w:val="CommentText"/>
      </w:pPr>
    </w:p>
    <w:p w14:paraId="34D954E4" w14:textId="77777777" w:rsidR="00C1057D" w:rsidRDefault="00C1057D" w:rsidP="00FF6744">
      <w:pPr>
        <w:pStyle w:val="CommentText"/>
      </w:pPr>
      <w:r>
        <w:rPr>
          <w:b/>
          <w:bCs/>
        </w:rPr>
        <w:t>"</w:t>
      </w:r>
      <w:r w:rsidRPr="00744E60">
        <w:rPr>
          <w:b/>
          <w:bCs/>
        </w:rPr>
        <w:t>Article 135 (New) The Right and Duty of Director</w:t>
      </w:r>
      <w:r>
        <w:t xml:space="preserve"> </w:t>
      </w:r>
    </w:p>
    <w:p w14:paraId="109A8393" w14:textId="77777777" w:rsidR="00C1057D" w:rsidRDefault="00C1057D" w:rsidP="00FF6744">
      <w:pPr>
        <w:pStyle w:val="CommentText"/>
      </w:pPr>
      <w:r>
        <w:t xml:space="preserve">The director of securities exchange shall have right and duty as followings: </w:t>
      </w:r>
    </w:p>
    <w:p w14:paraId="12B66297" w14:textId="77777777" w:rsidR="00C1057D" w:rsidRDefault="00C1057D" w:rsidP="00FF6744">
      <w:pPr>
        <w:pStyle w:val="CommentText"/>
      </w:pPr>
      <w:r>
        <w:t xml:space="preserve">1. To study and make business plan, budget plan, policy on accounting, finance and other relating to risk management to propose to board of director for consideration and approval; </w:t>
      </w:r>
    </w:p>
    <w:p w14:paraId="79F0F991" w14:textId="77777777" w:rsidR="00C1057D" w:rsidRDefault="00C1057D" w:rsidP="00FF6744">
      <w:pPr>
        <w:pStyle w:val="CommentText"/>
      </w:pPr>
      <w:r>
        <w:t xml:space="preserve">2. To direct and manage the business of securities exchange as described in this law, regulation, company bylaws of securities exchange and the mutual agreement of board of director; </w:t>
      </w:r>
    </w:p>
    <w:p w14:paraId="2CA33127" w14:textId="77777777" w:rsidR="00C1057D" w:rsidRDefault="00C1057D" w:rsidP="00FF6744">
      <w:pPr>
        <w:pStyle w:val="CommentText"/>
      </w:pPr>
      <w:r>
        <w:t xml:space="preserve">3. To appoint, move or withdraw position of deputy director as approved by board of director; </w:t>
      </w:r>
    </w:p>
    <w:p w14:paraId="0BA17A37" w14:textId="77777777" w:rsidR="00C1057D" w:rsidRDefault="00C1057D" w:rsidP="00FF6744">
      <w:pPr>
        <w:pStyle w:val="CommentText"/>
      </w:pPr>
      <w:r>
        <w:t>4. To appoint, move or withdraw position of division and allocate staff of securities exchange;</w:t>
      </w:r>
    </w:p>
    <w:p w14:paraId="4CDA49AD" w14:textId="77777777" w:rsidR="00C1057D" w:rsidRDefault="00C1057D" w:rsidP="00FF6744">
      <w:pPr>
        <w:pStyle w:val="CommentText"/>
      </w:pPr>
      <w:r>
        <w:t xml:space="preserve">5. To study the regulation of securities exchange to propose to board of director for consideration and approval; </w:t>
      </w:r>
    </w:p>
    <w:p w14:paraId="6D494670" w14:textId="77777777" w:rsidR="00C1057D" w:rsidRDefault="00C1057D" w:rsidP="00FF6744">
      <w:pPr>
        <w:pStyle w:val="CommentText"/>
      </w:pPr>
      <w:r>
        <w:t>6. To exercise other right and perform other duty as prescribed by law</w:t>
      </w:r>
      <w:r w:rsidRPr="000F01E1">
        <w:rPr>
          <w:lang w:val="en-US"/>
        </w:rPr>
        <w:t>."</w:t>
      </w:r>
    </w:p>
  </w:comment>
  <w:comment w:id="414" w:author="PST-PC" w:date="2020-10-05T20:18:00Z" w:initials="P">
    <w:p w14:paraId="2F2039AA" w14:textId="77777777" w:rsidR="00C1057D" w:rsidRPr="003211DF" w:rsidRDefault="00C1057D" w:rsidP="00FF6744">
      <w:pPr>
        <w:pStyle w:val="CommentText"/>
      </w:pPr>
      <w:r>
        <w:rPr>
          <w:rStyle w:val="CommentReference"/>
        </w:rPr>
        <w:annotationRef/>
      </w:r>
      <w:r w:rsidRPr="003211DF">
        <w:rPr>
          <w:rFonts w:eastAsia="Phetsarath OT"/>
          <w:lang w:bidi="lo-LA"/>
        </w:rPr>
        <w:t xml:space="preserve">Answer will be provided </w:t>
      </w:r>
      <w:proofErr w:type="gramStart"/>
      <w:r w:rsidRPr="003211DF">
        <w:rPr>
          <w:rFonts w:eastAsia="Phetsarath OT"/>
          <w:lang w:bidi="lo-LA"/>
        </w:rPr>
        <w:t xml:space="preserve">in </w:t>
      </w:r>
      <w:r w:rsidRPr="003211DF">
        <w:rPr>
          <w:rFonts w:eastAsia="Phetsarath OT"/>
          <w:cs/>
          <w:lang w:bidi="lo-LA"/>
        </w:rPr>
        <w:t xml:space="preserve"> </w:t>
      </w:r>
      <w:r w:rsidRPr="003211DF">
        <w:rPr>
          <w:rFonts w:eastAsia="Phetsarath OT"/>
        </w:rPr>
        <w:t>IO</w:t>
      </w:r>
      <w:proofErr w:type="gramEnd"/>
      <w:r>
        <w:rPr>
          <w:rFonts w:eastAsia="Phetsarath OT"/>
        </w:rPr>
        <w:t>.</w:t>
      </w:r>
      <w:r w:rsidRPr="003211DF">
        <w:rPr>
          <w:rFonts w:eastAsia="Phetsarath OT"/>
        </w:rPr>
        <w:t>3.</w:t>
      </w:r>
    </w:p>
  </w:comment>
  <w:comment w:id="415" w:author="PST-PC" w:date="2020-10-05T20:18:00Z" w:initials="P">
    <w:p w14:paraId="0250F5B8" w14:textId="77777777" w:rsidR="00C1057D" w:rsidRPr="00FD4D31" w:rsidRDefault="00C1057D" w:rsidP="00FF6744">
      <w:pPr>
        <w:pStyle w:val="CommentText"/>
        <w:rPr>
          <w:rFonts w:eastAsia="Phetsarath OT"/>
          <w:lang w:val="en-US" w:bidi="lo-LA"/>
        </w:rPr>
      </w:pPr>
      <w:r>
        <w:rPr>
          <w:rStyle w:val="CommentReference"/>
        </w:rPr>
        <w:annotationRef/>
      </w:r>
      <w:r>
        <w:rPr>
          <w:rFonts w:eastAsia="Phetsarath OT"/>
          <w:lang w:val="en-US" w:bidi="lo-LA"/>
        </w:rPr>
        <w:t xml:space="preserve">The RBA </w:t>
      </w:r>
      <w:r>
        <w:rPr>
          <w:rStyle w:val="CommentReference"/>
        </w:rPr>
        <w:annotationRef/>
      </w:r>
      <w:r>
        <w:rPr>
          <w:rFonts w:eastAsia="Phetsarath OT"/>
          <w:lang w:val="en-US" w:bidi="lo-LA"/>
        </w:rPr>
        <w:t xml:space="preserve">off-site and on-site inspection </w:t>
      </w:r>
      <w:r w:rsidRPr="003211DF">
        <w:rPr>
          <w:rFonts w:eastAsia="Phetsarath OT"/>
          <w:lang w:val="en-US" w:bidi="lo-LA"/>
        </w:rPr>
        <w:t>was implemented based on</w:t>
      </w:r>
      <w:r>
        <w:rPr>
          <w:rFonts w:eastAsia="Phetsarath OT"/>
          <w:lang w:val="en-US" w:bidi="lo-LA"/>
        </w:rPr>
        <w:t xml:space="preserve"> </w:t>
      </w:r>
      <w:r>
        <w:t>Manual on Risk Based Approach on Anti-Money Laundering and Counter Financing Terrorism dated 19 May 2019</w:t>
      </w:r>
      <w:r w:rsidRPr="003211DF">
        <w:rPr>
          <w:rFonts w:eastAsia="Phetsarath OT"/>
          <w:lang w:val="en-US" w:bidi="lo-LA"/>
        </w:rPr>
        <w:t xml:space="preserve"> (details can be </w:t>
      </w:r>
      <w:proofErr w:type="spellStart"/>
      <w:r w:rsidRPr="003211DF">
        <w:rPr>
          <w:rFonts w:eastAsia="Phetsarath OT"/>
          <w:lang w:val="en-US" w:bidi="lo-LA"/>
        </w:rPr>
        <w:t>reffered</w:t>
      </w:r>
      <w:proofErr w:type="spellEnd"/>
      <w:r w:rsidRPr="003211DF">
        <w:rPr>
          <w:rFonts w:eastAsia="Phetsarath OT"/>
          <w:lang w:val="en-US" w:bidi="lo-LA"/>
        </w:rPr>
        <w:t xml:space="preserve"> to TC.Rec.26.5). </w:t>
      </w:r>
    </w:p>
  </w:comment>
  <w:comment w:id="416" w:author="PST-PC" w:date="2020-10-05T20:18:00Z" w:initials="P">
    <w:p w14:paraId="76EF47D7" w14:textId="77777777" w:rsidR="00C1057D" w:rsidRPr="003211DF" w:rsidRDefault="00C1057D" w:rsidP="00FF6744">
      <w:pPr>
        <w:pStyle w:val="CommentText"/>
        <w:rPr>
          <w:rFonts w:eastAsia="Phetsarath OT"/>
          <w:lang w:bidi="lo-LA"/>
        </w:rPr>
      </w:pPr>
      <w:r>
        <w:rPr>
          <w:rStyle w:val="CommentReference"/>
        </w:rPr>
        <w:annotationRef/>
      </w:r>
      <w:r w:rsidRPr="003211DF">
        <w:rPr>
          <w:rFonts w:eastAsia="Phetsarath OT"/>
          <w:lang w:bidi="lo-LA"/>
        </w:rPr>
        <w:t>There was collaboration between AMLIO and respective supervisors prior to actual</w:t>
      </w:r>
      <w:r>
        <w:rPr>
          <w:rFonts w:eastAsia="Phetsarath OT"/>
          <w:lang w:bidi="lo-LA"/>
        </w:rPr>
        <w:t xml:space="preserve"> implementation (details will be provided in</w:t>
      </w:r>
      <w:r w:rsidRPr="003211DF">
        <w:rPr>
          <w:rFonts w:eastAsia="Phetsarath OT"/>
          <w:lang w:bidi="lo-LA"/>
        </w:rPr>
        <w:t xml:space="preserve"> IO.3). </w:t>
      </w:r>
    </w:p>
  </w:comment>
  <w:comment w:id="417" w:author="PST-PC" w:date="2020-10-05T20:18:00Z" w:initials="P">
    <w:p w14:paraId="54A4058F" w14:textId="77777777" w:rsidR="00C1057D" w:rsidRPr="000E7345" w:rsidRDefault="00C1057D" w:rsidP="00FF6744">
      <w:pPr>
        <w:pStyle w:val="CommentText"/>
        <w:spacing w:line="276" w:lineRule="auto"/>
        <w:rPr>
          <w:rFonts w:eastAsia="Phetsarath OT"/>
          <w:lang w:bidi="lo-LA"/>
        </w:rPr>
      </w:pPr>
      <w:r>
        <w:rPr>
          <w:rStyle w:val="CommentReference"/>
        </w:rPr>
        <w:annotationRef/>
      </w:r>
      <w:r w:rsidRPr="000E7345">
        <w:rPr>
          <w:rFonts w:eastAsia="Phetsarath OT"/>
          <w:lang w:bidi="lo-LA"/>
        </w:rPr>
        <w:t xml:space="preserve">The implementation of group 2 on RBA is under operations which is expected to be accomplished by 2020, but unfortunately there was COVID-19 pandemic which affected the initial </w:t>
      </w:r>
      <w:proofErr w:type="gramStart"/>
      <w:r w:rsidRPr="000E7345">
        <w:rPr>
          <w:rFonts w:eastAsia="Phetsarath OT"/>
          <w:lang w:bidi="lo-LA"/>
        </w:rPr>
        <w:t>plan,</w:t>
      </w:r>
      <w:proofErr w:type="gramEnd"/>
      <w:r w:rsidRPr="000E7345">
        <w:rPr>
          <w:rFonts w:eastAsia="Phetsarath OT"/>
          <w:lang w:bidi="lo-LA"/>
        </w:rPr>
        <w:t xml:space="preserve"> therefore the whole working schedule was put off. </w:t>
      </w:r>
    </w:p>
    <w:p w14:paraId="3376127F" w14:textId="77777777" w:rsidR="00C1057D" w:rsidRDefault="00C1057D" w:rsidP="00FF6744">
      <w:pPr>
        <w:pStyle w:val="CommentText"/>
        <w:spacing w:line="276" w:lineRule="auto"/>
        <w:rPr>
          <w:rFonts w:eastAsia="Phetsarath OT"/>
          <w:lang w:bidi="lo-LA"/>
        </w:rPr>
      </w:pPr>
    </w:p>
    <w:p w14:paraId="53B059EB" w14:textId="77777777" w:rsidR="00C1057D" w:rsidRPr="00FD4D31" w:rsidRDefault="00C1057D" w:rsidP="00FF6744">
      <w:pPr>
        <w:pStyle w:val="CommentText"/>
        <w:spacing w:line="276" w:lineRule="auto"/>
        <w:rPr>
          <w:rFonts w:eastAsia="Phetsarath OT"/>
          <w:lang w:val="en-US" w:bidi="lo-LA"/>
        </w:rPr>
      </w:pPr>
      <w:r w:rsidRPr="000E7345">
        <w:rPr>
          <w:rFonts w:eastAsia="Phetsarath OT"/>
          <w:lang w:bidi="lo-LA"/>
        </w:rPr>
        <w:t>In terms of a group 3 implementation of</w:t>
      </w:r>
      <w:r>
        <w:rPr>
          <w:rFonts w:eastAsia="Phetsarath OT"/>
          <w:lang w:bidi="lo-LA"/>
        </w:rPr>
        <w:t xml:space="preserve"> RBA expect to be commenced after</w:t>
      </w:r>
      <w:r w:rsidRPr="000E7345">
        <w:rPr>
          <w:rFonts w:eastAsia="Phetsarath OT"/>
          <w:lang w:bidi="lo-LA"/>
        </w:rPr>
        <w:t xml:space="preserve"> ME completion. </w:t>
      </w:r>
    </w:p>
  </w:comment>
  <w:comment w:id="418" w:author="PST-PC" w:date="2020-10-05T20:18:00Z" w:initials="P">
    <w:p w14:paraId="2F7666A9" w14:textId="77777777" w:rsidR="00C1057D" w:rsidRDefault="00C1057D" w:rsidP="00FF6744">
      <w:pPr>
        <w:pStyle w:val="CommentText"/>
      </w:pPr>
      <w:r>
        <w:rPr>
          <w:rStyle w:val="CommentReference"/>
        </w:rPr>
        <w:annotationRef/>
      </w:r>
      <w:r w:rsidRPr="00FA0FE2">
        <w:rPr>
          <w:rFonts w:eastAsia="Phetsarath OT"/>
          <w:lang w:bidi="lo-LA"/>
        </w:rPr>
        <w:t>The result of the RBA implementation under the 5 categories of risk levels, (details will be provided in IO.3)</w:t>
      </w:r>
    </w:p>
  </w:comment>
  <w:comment w:id="419" w:author="PST-PC" w:date="2020-10-05T20:18:00Z" w:initials="P">
    <w:p w14:paraId="6C4D3683" w14:textId="77777777" w:rsidR="00C1057D" w:rsidRPr="00FA0FE2" w:rsidRDefault="00C1057D" w:rsidP="00FF6744">
      <w:pPr>
        <w:pStyle w:val="CommentText"/>
        <w:rPr>
          <w:rFonts w:eastAsia="Phetsarath OT"/>
          <w:lang w:bidi="lo-LA"/>
        </w:rPr>
      </w:pPr>
      <w:r>
        <w:rPr>
          <w:rStyle w:val="CommentReference"/>
        </w:rPr>
        <w:annotationRef/>
      </w:r>
      <w:r w:rsidRPr="00FA0FE2">
        <w:rPr>
          <w:rFonts w:eastAsia="Phetsarath OT"/>
        </w:rPr>
        <w:t>Manual on RBA of AML/CFT</w:t>
      </w:r>
      <w:r w:rsidRPr="00FA0FE2">
        <w:rPr>
          <w:rFonts w:eastAsia="Phetsarath OT"/>
          <w:lang w:bidi="lo-LA"/>
        </w:rPr>
        <w:t xml:space="preserve"> can be applied to the entire REs</w:t>
      </w:r>
      <w:r w:rsidRPr="00FA0FE2">
        <w:rPr>
          <w:rFonts w:eastAsia="Phetsarath OT"/>
          <w:cs/>
          <w:lang w:bidi="lo-LA"/>
        </w:rPr>
        <w:t>.</w:t>
      </w:r>
    </w:p>
  </w:comment>
  <w:comment w:id="420" w:author="PST-PC" w:date="2020-10-05T20:18:00Z" w:initials="P">
    <w:p w14:paraId="6931269D" w14:textId="77777777" w:rsidR="00C1057D" w:rsidRPr="00FD4D31" w:rsidRDefault="00C1057D" w:rsidP="00FF6744">
      <w:pPr>
        <w:pStyle w:val="CommentText"/>
        <w:rPr>
          <w:rFonts w:eastAsia="Phetsarath OT"/>
          <w:lang w:bidi="lo-LA"/>
        </w:rPr>
      </w:pPr>
      <w:r>
        <w:rPr>
          <w:rStyle w:val="CommentReference"/>
        </w:rPr>
        <w:annotationRef/>
      </w:r>
      <w:r w:rsidRPr="00FA0FE2">
        <w:rPr>
          <w:rFonts w:eastAsia="Phetsarath OT"/>
          <w:lang w:bidi="lo-LA"/>
        </w:rPr>
        <w:t>AMLIO has in hand its monitoring and inspection plans over REs in t</w:t>
      </w:r>
      <w:r>
        <w:rPr>
          <w:rFonts w:eastAsia="Phetsarath OT"/>
          <w:lang w:bidi="lo-LA"/>
        </w:rPr>
        <w:t xml:space="preserve">erm of AML/CFT implementation. </w:t>
      </w:r>
      <w:r w:rsidRPr="00FA0FE2">
        <w:rPr>
          <w:rFonts w:eastAsia="Phetsarath OT"/>
          <w:highlight w:val="yellow"/>
          <w:lang w:bidi="lo-LA"/>
        </w:rPr>
        <w:t>(annex 5</w:t>
      </w:r>
      <w:r>
        <w:rPr>
          <w:rFonts w:eastAsia="Phetsarath OT"/>
          <w:highlight w:val="yellow"/>
          <w:lang w:bidi="lo-LA"/>
        </w:rPr>
        <w:t>2</w:t>
      </w:r>
      <w:r w:rsidRPr="00FA0FE2">
        <w:rPr>
          <w:rFonts w:eastAsia="Phetsarath OT"/>
          <w:highlight w:val="yellow"/>
          <w:lang w:bidi="lo-LA"/>
        </w:rPr>
        <w:t>)</w:t>
      </w:r>
    </w:p>
  </w:comment>
  <w:comment w:id="421" w:author="PST-PC" w:date="2020-10-05T20:18:00Z" w:initials="P">
    <w:p w14:paraId="1DA34BF3" w14:textId="77777777" w:rsidR="00C1057D" w:rsidRPr="008A1F4C" w:rsidRDefault="00C1057D" w:rsidP="00FF6744">
      <w:pPr>
        <w:pStyle w:val="CommentText"/>
        <w:rPr>
          <w:rFonts w:eastAsia="Phetsarath OT"/>
          <w:lang w:bidi="lo-LA"/>
        </w:rPr>
      </w:pPr>
      <w:r>
        <w:rPr>
          <w:rStyle w:val="CommentReference"/>
        </w:rPr>
        <w:annotationRef/>
      </w:r>
      <w:r w:rsidRPr="008A1F4C">
        <w:rPr>
          <w:rFonts w:eastAsia="Phetsarath OT"/>
          <w:lang w:bidi="lo-LA"/>
        </w:rPr>
        <w:t>The frequency and intensity of inspection over REs was indicated in</w:t>
      </w:r>
      <w:r>
        <w:rPr>
          <w:rFonts w:eastAsia="Phetsarath OT"/>
          <w:lang w:bidi="lo-LA"/>
        </w:rPr>
        <w:t xml:space="preserve"> the </w:t>
      </w:r>
      <w:r>
        <w:t>AML/CFT On-site Inspection Manual dated 8 August 2018</w:t>
      </w:r>
      <w:r w:rsidRPr="008A1F4C">
        <w:rPr>
          <w:rFonts w:eastAsia="Phetsarath OT"/>
          <w:lang w:bidi="lo-LA"/>
        </w:rPr>
        <w:t xml:space="preserve"> (details can be seen in </w:t>
      </w:r>
      <w:proofErr w:type="spellStart"/>
      <w:r w:rsidRPr="008A1F4C">
        <w:rPr>
          <w:rFonts w:eastAsia="Phetsarath OT"/>
          <w:lang w:bidi="lo-LA"/>
        </w:rPr>
        <w:t>TC.Rec</w:t>
      </w:r>
      <w:proofErr w:type="spellEnd"/>
      <w:r w:rsidRPr="008A1F4C">
        <w:rPr>
          <w:rFonts w:eastAsia="Phetsarath OT"/>
          <w:lang w:bidi="lo-LA"/>
        </w:rPr>
        <w:t xml:space="preserve">. 1.9). </w:t>
      </w:r>
    </w:p>
  </w:comment>
  <w:comment w:id="422" w:author="PST-PC" w:date="2020-10-05T20:18:00Z" w:initials="P">
    <w:p w14:paraId="1CA566DF" w14:textId="77777777" w:rsidR="00C1057D" w:rsidRDefault="00C1057D" w:rsidP="00FF6744">
      <w:pPr>
        <w:pStyle w:val="CommentText"/>
      </w:pPr>
      <w:r>
        <w:rPr>
          <w:rStyle w:val="CommentReference"/>
        </w:rPr>
        <w:annotationRef/>
      </w:r>
      <w:r w:rsidRPr="009E59CE">
        <w:rPr>
          <w:rFonts w:eastAsia="Phetsarath OT"/>
          <w:lang w:val="en-US" w:bidi="lo-LA"/>
        </w:rPr>
        <w:t>The result on RBA implementation will be provided in the IO.3</w:t>
      </w:r>
      <w:r>
        <w:rPr>
          <w:rFonts w:ascii="Phetsarath OT" w:eastAsia="Phetsarath OT" w:hAnsi="Phetsarath OT" w:cs="Phetsarath OT"/>
          <w:lang w:val="en-US" w:bidi="lo-LA"/>
        </w:rPr>
        <w:t xml:space="preserve">. </w:t>
      </w:r>
    </w:p>
  </w:comment>
  <w:comment w:id="423" w:author="PST-PC" w:date="2020-10-05T20:18:00Z" w:initials="P">
    <w:p w14:paraId="10683854" w14:textId="77777777" w:rsidR="00C1057D" w:rsidRPr="00FD4D31" w:rsidRDefault="00C1057D" w:rsidP="00FF6744">
      <w:pPr>
        <w:pStyle w:val="CommentText"/>
        <w:rPr>
          <w:rFonts w:eastAsia="Phetsarath OT"/>
          <w:lang w:bidi="lo-LA"/>
        </w:rPr>
      </w:pPr>
      <w:r>
        <w:rPr>
          <w:rStyle w:val="CommentReference"/>
        </w:rPr>
        <w:annotationRef/>
      </w:r>
      <w:r w:rsidRPr="00FC1496">
        <w:rPr>
          <w:rFonts w:eastAsia="Phetsarath OT"/>
          <w:lang w:bidi="lo-LA"/>
        </w:rPr>
        <w:t>There was collaboration with respective supervisors in terms of inspection details including duration of the RBA implementation in order to avoid the duplication</w:t>
      </w:r>
      <w:r>
        <w:rPr>
          <w:rFonts w:eastAsia="Phetsarath OT"/>
          <w:lang w:bidi="lo-LA"/>
        </w:rPr>
        <w:t xml:space="preserve"> from happening. </w:t>
      </w:r>
    </w:p>
  </w:comment>
  <w:comment w:id="427" w:author="PST-PC" w:date="2020-10-05T20:18:00Z" w:initials="P">
    <w:p w14:paraId="0945B4A7" w14:textId="77777777" w:rsidR="00C1057D" w:rsidRPr="00C54719" w:rsidRDefault="00C1057D" w:rsidP="00FF6744">
      <w:pPr>
        <w:pStyle w:val="CommentText"/>
        <w:rPr>
          <w:rFonts w:eastAsia="Phetsarath OT"/>
          <w:bCs/>
          <w:lang w:val="en-US" w:bidi="lo-LA"/>
        </w:rPr>
      </w:pPr>
      <w:r>
        <w:rPr>
          <w:rStyle w:val="CommentReference"/>
        </w:rPr>
        <w:annotationRef/>
      </w:r>
      <w:r>
        <w:rPr>
          <w:rFonts w:eastAsia="Phetsarath OT"/>
          <w:bCs/>
          <w:lang w:val="en-US" w:bidi="lo-LA"/>
        </w:rPr>
        <w:t>The Decree on Entrust had determined supervisors which covered the entire REs as indicated in the Law on AML/CFT.</w:t>
      </w:r>
    </w:p>
  </w:comment>
  <w:comment w:id="428" w:author="PST-PC" w:date="2020-10-05T20:18:00Z" w:initials="P">
    <w:p w14:paraId="52301EBE" w14:textId="77777777" w:rsidR="00C1057D" w:rsidRDefault="00C1057D" w:rsidP="00FF6744">
      <w:pPr>
        <w:pStyle w:val="CommentText"/>
        <w:rPr>
          <w:rFonts w:eastAsia="Phetsarath OT"/>
          <w:bCs/>
          <w:lang w:val="en-US" w:bidi="lo-LA"/>
        </w:rPr>
      </w:pPr>
      <w:r>
        <w:rPr>
          <w:rStyle w:val="CommentReference"/>
        </w:rPr>
        <w:annotationRef/>
      </w:r>
      <w:r w:rsidRPr="00666A5F">
        <w:rPr>
          <w:rFonts w:eastAsia="Phetsarath OT"/>
          <w:bCs/>
          <w:lang w:bidi="lo-LA"/>
        </w:rPr>
        <w:t>The details o</w:t>
      </w:r>
      <w:r>
        <w:rPr>
          <w:rFonts w:eastAsia="Phetsarath OT"/>
          <w:bCs/>
          <w:lang w:bidi="lo-LA"/>
        </w:rPr>
        <w:t>f FI supervisors</w:t>
      </w:r>
      <w:r w:rsidRPr="00666A5F">
        <w:rPr>
          <w:rFonts w:eastAsia="Phetsarath OT"/>
          <w:bCs/>
          <w:lang w:bidi="lo-LA"/>
        </w:rPr>
        <w:t xml:space="preserve"> was stated in </w:t>
      </w:r>
      <w:r>
        <w:rPr>
          <w:rFonts w:eastAsia="Phetsarath OT"/>
          <w:bCs/>
          <w:lang w:bidi="lo-LA"/>
        </w:rPr>
        <w:t xml:space="preserve">the Table in par.315 of this First Draft TC </w:t>
      </w:r>
      <w:proofErr w:type="gramStart"/>
      <w:r>
        <w:rPr>
          <w:rFonts w:eastAsia="Phetsarath OT"/>
          <w:bCs/>
          <w:lang w:bidi="lo-LA"/>
        </w:rPr>
        <w:t xml:space="preserve">Annex, </w:t>
      </w:r>
      <w:r>
        <w:rPr>
          <w:rFonts w:eastAsia="Phetsarath OT"/>
          <w:b/>
          <w:lang w:bidi="lo-LA"/>
        </w:rPr>
        <w:t xml:space="preserve"> </w:t>
      </w:r>
      <w:r w:rsidRPr="00666A5F">
        <w:rPr>
          <w:rFonts w:eastAsia="Phetsarath OT"/>
          <w:bCs/>
          <w:lang w:bidi="lo-LA"/>
        </w:rPr>
        <w:t>meanwhile</w:t>
      </w:r>
      <w:proofErr w:type="gramEnd"/>
      <w:r>
        <w:rPr>
          <w:rFonts w:eastAsia="Phetsarath OT"/>
          <w:bCs/>
          <w:lang w:bidi="lo-LA"/>
        </w:rPr>
        <w:t>,</w:t>
      </w:r>
      <w:r w:rsidRPr="00666A5F">
        <w:rPr>
          <w:rFonts w:eastAsia="Phetsarath OT"/>
          <w:bCs/>
          <w:lang w:bidi="lo-LA"/>
        </w:rPr>
        <w:t xml:space="preserve"> the DNFBPs supervisors are from different</w:t>
      </w:r>
      <w:r w:rsidRPr="00666A5F">
        <w:rPr>
          <w:rFonts w:ascii="Phetsarath OT" w:eastAsia="Phetsarath OT" w:hAnsi="Phetsarath OT" w:cs="Phetsarath OT"/>
          <w:b/>
          <w:lang w:val="en-US" w:bidi="lo-LA"/>
        </w:rPr>
        <w:t xml:space="preserve"> </w:t>
      </w:r>
      <w:r>
        <w:rPr>
          <w:rFonts w:eastAsia="Phetsarath OT"/>
          <w:bCs/>
          <w:lang w:val="en-US" w:bidi="lo-LA"/>
        </w:rPr>
        <w:t xml:space="preserve">ministries as indicated in the Decree on Entrust, to which empowers supervisors in terms of supervision, inspection of AML/CFT implementation of REs under their supervision. </w:t>
      </w:r>
      <w:r w:rsidRPr="00A25CD9">
        <w:rPr>
          <w:rFonts w:eastAsia="Phetsarath OT"/>
          <w:bCs/>
          <w:highlight w:val="yellow"/>
          <w:lang w:val="en-US" w:bidi="lo-LA"/>
        </w:rPr>
        <w:t>(details can be referred to anne</w:t>
      </w:r>
      <w:r>
        <w:rPr>
          <w:rFonts w:eastAsia="Phetsarath OT"/>
          <w:bCs/>
          <w:highlight w:val="yellow"/>
          <w:lang w:val="en-US" w:bidi="lo-LA"/>
        </w:rPr>
        <w:t>x 53</w:t>
      </w:r>
      <w:r w:rsidRPr="00A25CD9">
        <w:rPr>
          <w:rFonts w:eastAsia="Phetsarath OT"/>
          <w:bCs/>
          <w:highlight w:val="yellow"/>
          <w:lang w:val="en-US" w:bidi="lo-LA"/>
        </w:rPr>
        <w:t>)</w:t>
      </w:r>
      <w:r>
        <w:rPr>
          <w:rFonts w:eastAsia="Phetsarath OT"/>
          <w:bCs/>
          <w:lang w:val="en-US" w:bidi="lo-LA"/>
        </w:rPr>
        <w:t xml:space="preserve">. </w:t>
      </w:r>
    </w:p>
    <w:p w14:paraId="1B184215" w14:textId="77777777" w:rsidR="00C1057D" w:rsidRDefault="00C1057D" w:rsidP="00FF6744">
      <w:pPr>
        <w:pStyle w:val="CommentText"/>
        <w:rPr>
          <w:rFonts w:eastAsia="Phetsarath OT"/>
          <w:bCs/>
          <w:lang w:val="en-US" w:bidi="lo-LA"/>
        </w:rPr>
      </w:pPr>
    </w:p>
    <w:p w14:paraId="0CABD80E" w14:textId="77777777" w:rsidR="00C1057D" w:rsidRPr="00C54719" w:rsidRDefault="00C1057D" w:rsidP="00FF6744">
      <w:pPr>
        <w:pStyle w:val="CommentText"/>
        <w:rPr>
          <w:rFonts w:ascii="Phetsarath OT" w:eastAsia="Phetsarath OT" w:hAnsi="Phetsarath OT" w:cs="Phetsarath OT"/>
          <w:b/>
          <w:lang w:val="en-US" w:bidi="lo-LA"/>
        </w:rPr>
      </w:pPr>
      <w:r>
        <w:rPr>
          <w:rFonts w:eastAsia="Phetsarath OT"/>
          <w:bCs/>
          <w:lang w:val="en-US" w:bidi="lo-LA"/>
        </w:rPr>
        <w:t xml:space="preserve">However, in practice AMLIO cooperates with relevant agencies as stipulated in the </w:t>
      </w:r>
      <w:r w:rsidRPr="00A25CD9">
        <w:rPr>
          <w:rFonts w:eastAsia="Phetsarath OT"/>
          <w:bCs/>
          <w:lang w:val="en-US" w:bidi="lo-LA"/>
        </w:rPr>
        <w:t xml:space="preserve">Agreement </w:t>
      </w:r>
      <w:proofErr w:type="gramStart"/>
      <w:r w:rsidRPr="00A25CD9">
        <w:rPr>
          <w:rFonts w:eastAsia="Phetsarath OT"/>
          <w:bCs/>
          <w:lang w:val="en-US" w:bidi="lo-LA"/>
        </w:rPr>
        <w:t>On</w:t>
      </w:r>
      <w:proofErr w:type="gramEnd"/>
      <w:r w:rsidRPr="00A25CD9">
        <w:rPr>
          <w:rFonts w:eastAsia="Phetsarath OT"/>
          <w:bCs/>
          <w:lang w:val="en-US" w:bidi="lo-LA"/>
        </w:rPr>
        <w:t xml:space="preserve"> Organization and Operations of AMLIO (Revised) No</w:t>
      </w:r>
      <w:r>
        <w:rPr>
          <w:rFonts w:eastAsia="Phetsarath OT"/>
          <w:bCs/>
          <w:lang w:val="en-US" w:bidi="lo-LA"/>
        </w:rPr>
        <w:t>.</w:t>
      </w:r>
      <w:r w:rsidRPr="00A25CD9">
        <w:rPr>
          <w:rFonts w:eastAsia="Phetsarath OT"/>
          <w:bCs/>
          <w:lang w:val="en-US" w:bidi="lo-LA"/>
        </w:rPr>
        <w:t xml:space="preserve"> 02</w:t>
      </w:r>
      <w:r>
        <w:rPr>
          <w:rFonts w:eastAsia="Phetsarath OT"/>
          <w:bCs/>
          <w:lang w:val="en-US" w:bidi="lo-LA"/>
        </w:rPr>
        <w:t>/</w:t>
      </w:r>
      <w:r w:rsidRPr="00A25CD9">
        <w:rPr>
          <w:rFonts w:eastAsia="Phetsarath OT"/>
          <w:bCs/>
          <w:lang w:val="en-US" w:bidi="lo-LA"/>
        </w:rPr>
        <w:t>NCC dated 08 January 2020</w:t>
      </w:r>
      <w:r>
        <w:rPr>
          <w:rFonts w:eastAsia="Phetsarath OT"/>
          <w:bCs/>
          <w:lang w:val="en-US" w:bidi="lo-LA"/>
        </w:rPr>
        <w:t xml:space="preserve">.  </w:t>
      </w:r>
    </w:p>
  </w:comment>
  <w:comment w:id="429" w:author="PST-PC" w:date="2020-10-05T20:18:00Z" w:initials="P">
    <w:p w14:paraId="378C3BF2" w14:textId="77777777" w:rsidR="00C1057D" w:rsidRPr="00954C40" w:rsidRDefault="00C1057D" w:rsidP="00FF6744">
      <w:pPr>
        <w:pStyle w:val="CommentText"/>
        <w:rPr>
          <w:rFonts w:eastAsia="Phetsarath OT"/>
          <w:lang w:val="en-MY" w:bidi="lo-LA"/>
        </w:rPr>
      </w:pPr>
      <w:r>
        <w:rPr>
          <w:rStyle w:val="CommentReference"/>
        </w:rPr>
        <w:annotationRef/>
      </w:r>
      <w:r w:rsidRPr="00954C40">
        <w:rPr>
          <w:lang w:val="en-MY"/>
        </w:rPr>
        <w:t xml:space="preserve">Lao PDR would like to confirm that AMLIO has the right to compel necessary information from the entire </w:t>
      </w:r>
      <w:proofErr w:type="spellStart"/>
      <w:r w:rsidRPr="00954C40">
        <w:rPr>
          <w:lang w:val="en-MY"/>
        </w:rPr>
        <w:t>REs.</w:t>
      </w:r>
      <w:proofErr w:type="spellEnd"/>
      <w:r w:rsidRPr="00954C40">
        <w:rPr>
          <w:lang w:val="en-MY"/>
        </w:rPr>
        <w:t xml:space="preserve"> </w:t>
      </w:r>
    </w:p>
  </w:comment>
  <w:comment w:id="430" w:author="PST-PC" w:date="2020-10-05T20:18:00Z" w:initials="P">
    <w:p w14:paraId="19E488DC" w14:textId="77777777" w:rsidR="00C1057D" w:rsidRPr="00321C46" w:rsidRDefault="00C1057D" w:rsidP="00FF6744">
      <w:pPr>
        <w:pStyle w:val="CommentText"/>
        <w:rPr>
          <w:rFonts w:ascii="Phetsarath OT" w:eastAsia="Phetsarath OT" w:hAnsi="Phetsarath OT" w:cs="Phetsarath OT"/>
          <w:lang w:val="en-MY" w:bidi="lo-LA"/>
        </w:rPr>
      </w:pPr>
      <w:r>
        <w:rPr>
          <w:rStyle w:val="CommentReference"/>
        </w:rPr>
        <w:annotationRef/>
      </w:r>
      <w:r w:rsidRPr="00321C46">
        <w:rPr>
          <w:rFonts w:eastAsia="Phetsarath OT"/>
          <w:lang w:bidi="lo-LA"/>
        </w:rPr>
        <w:t xml:space="preserve">AMLIO has power to compel document from the entire REs as </w:t>
      </w:r>
      <w:proofErr w:type="spellStart"/>
      <w:r w:rsidRPr="00321C46">
        <w:rPr>
          <w:rFonts w:eastAsia="Phetsarath OT"/>
          <w:lang w:bidi="lo-LA"/>
        </w:rPr>
        <w:t>stipupated</w:t>
      </w:r>
      <w:proofErr w:type="spellEnd"/>
      <w:r w:rsidRPr="00321C46">
        <w:rPr>
          <w:rFonts w:eastAsia="Phetsarath OT"/>
          <w:lang w:bidi="lo-LA"/>
        </w:rPr>
        <w:t xml:space="preserve"> in the Law on AML/CFT including security companies, and LSCO has </w:t>
      </w:r>
      <w:r>
        <w:rPr>
          <w:rFonts w:eastAsia="Phetsarath OT"/>
          <w:lang w:bidi="lo-LA"/>
        </w:rPr>
        <w:t xml:space="preserve">also </w:t>
      </w:r>
      <w:r w:rsidRPr="00321C46">
        <w:rPr>
          <w:rFonts w:eastAsia="Phetsarath OT"/>
          <w:lang w:bidi="lo-LA"/>
        </w:rPr>
        <w:t xml:space="preserve">power to compel document relevant to AML/CFT and sustainability of security companies. </w:t>
      </w:r>
    </w:p>
  </w:comment>
  <w:comment w:id="431" w:author="PST-PC" w:date="2020-10-05T20:18:00Z" w:initials="P">
    <w:p w14:paraId="6F632082" w14:textId="77777777" w:rsidR="00C1057D" w:rsidRDefault="00C1057D" w:rsidP="00FF6744">
      <w:pPr>
        <w:pStyle w:val="CommentText"/>
        <w:rPr>
          <w:rFonts w:eastAsia="Phetsarath OT"/>
          <w:lang w:bidi="lo-LA"/>
        </w:rPr>
      </w:pPr>
      <w:r>
        <w:rPr>
          <w:rStyle w:val="CommentReference"/>
        </w:rPr>
        <w:annotationRef/>
      </w:r>
      <w:r w:rsidRPr="00B12B53">
        <w:rPr>
          <w:rFonts w:eastAsia="Phetsarath OT"/>
          <w:lang w:bidi="lo-LA"/>
        </w:rPr>
        <w:t xml:space="preserve">There are two level of sanctions such as: 1) administrative measure which determined in the </w:t>
      </w:r>
      <w:r>
        <w:t xml:space="preserve">Decision on Administrative Measures Violated Regulations and Law on Anti-Money Laundering and Counter-Financing of Terrorism No. 09/NCC, dated 30 March 2016 </w:t>
      </w:r>
      <w:r w:rsidRPr="00B12B53">
        <w:rPr>
          <w:lang w:val="en-MY"/>
        </w:rPr>
        <w:t>and Law on Anti-Money Laundering and Counter-Financing of Terrorism</w:t>
      </w:r>
      <w:r w:rsidRPr="00B12B53">
        <w:rPr>
          <w:rFonts w:eastAsia="Phetsarath OT"/>
          <w:cs/>
          <w:lang w:bidi="lo-LA"/>
        </w:rPr>
        <w:t xml:space="preserve"> </w:t>
      </w:r>
      <w:r w:rsidRPr="00B12B53">
        <w:rPr>
          <w:rFonts w:eastAsia="Phetsarath OT"/>
          <w:cs/>
          <w:lang w:val="en-US" w:bidi="lo-LA"/>
        </w:rPr>
        <w:t>(</w:t>
      </w:r>
      <w:r w:rsidRPr="00B12B53">
        <w:rPr>
          <w:rFonts w:eastAsia="Phetsarath OT"/>
          <w:lang w:val="en-US" w:bidi="lo-LA"/>
        </w:rPr>
        <w:t>details can be</w:t>
      </w:r>
      <w:r>
        <w:rPr>
          <w:rFonts w:eastAsia="Phetsarath OT"/>
          <w:lang w:val="en-US" w:bidi="lo-LA"/>
        </w:rPr>
        <w:t xml:space="preserve"> seen TC.Rec.27.4) </w:t>
      </w:r>
      <w:r w:rsidRPr="00B12B53">
        <w:rPr>
          <w:rFonts w:eastAsia="Phetsarath OT"/>
          <w:lang w:val="en-US" w:bidi="lo-LA"/>
        </w:rPr>
        <w:t xml:space="preserve">and </w:t>
      </w:r>
      <w:r>
        <w:rPr>
          <w:rFonts w:eastAsia="Phetsarath OT"/>
          <w:lang w:val="en-US" w:bidi="lo-LA"/>
        </w:rPr>
        <w:t xml:space="preserve">2) </w:t>
      </w:r>
      <w:r w:rsidRPr="00B12B53">
        <w:rPr>
          <w:rFonts w:eastAsia="Phetsarath OT"/>
          <w:lang w:val="en-US" w:bidi="lo-LA"/>
        </w:rPr>
        <w:t>criminal sanction which determined in</w:t>
      </w:r>
      <w:r w:rsidRPr="00B12B53">
        <w:rPr>
          <w:rFonts w:eastAsia="Phetsarath OT"/>
          <w:cs/>
          <w:lang w:bidi="lo-LA"/>
        </w:rPr>
        <w:t xml:space="preserve"> </w:t>
      </w:r>
      <w:r w:rsidRPr="00B12B53">
        <w:rPr>
          <w:rFonts w:eastAsia="Phetsarath OT"/>
          <w:lang w:bidi="lo-LA"/>
        </w:rPr>
        <w:t xml:space="preserve">article 65 of the Law on AML/CFT (details can be referred to TC.Rec.27.4). </w:t>
      </w:r>
    </w:p>
    <w:p w14:paraId="48E30B18" w14:textId="77777777" w:rsidR="00C1057D" w:rsidRDefault="00C1057D" w:rsidP="00FF6744">
      <w:pPr>
        <w:pStyle w:val="CommentText"/>
        <w:rPr>
          <w:rFonts w:eastAsia="Phetsarath OT"/>
          <w:lang w:bidi="lo-LA"/>
        </w:rPr>
      </w:pPr>
    </w:p>
    <w:p w14:paraId="492D78E7" w14:textId="77777777" w:rsidR="00C1057D" w:rsidRPr="00B12B53" w:rsidRDefault="00C1057D" w:rsidP="00FF6744">
      <w:pPr>
        <w:pStyle w:val="CommentText"/>
        <w:rPr>
          <w:rFonts w:eastAsia="Phetsarath OT"/>
          <w:lang w:bidi="lo-LA"/>
        </w:rPr>
      </w:pPr>
      <w:r w:rsidRPr="00B12B53">
        <w:rPr>
          <w:rFonts w:eastAsia="Phetsarath OT"/>
          <w:lang w:bidi="lo-LA"/>
        </w:rPr>
        <w:t xml:space="preserve">In addition, it can also </w:t>
      </w:r>
      <w:proofErr w:type="gramStart"/>
      <w:r w:rsidRPr="00B12B53">
        <w:rPr>
          <w:rFonts w:eastAsia="Phetsarath OT"/>
          <w:lang w:bidi="lo-LA"/>
        </w:rPr>
        <w:t>referred</w:t>
      </w:r>
      <w:proofErr w:type="gramEnd"/>
      <w:r w:rsidRPr="00B12B53">
        <w:rPr>
          <w:rFonts w:eastAsia="Phetsarath OT"/>
          <w:lang w:bidi="lo-LA"/>
        </w:rPr>
        <w:t xml:space="preserve"> to article 90 and 91 of the Penal Code (details can be referred to TC.Rec.5.7)</w:t>
      </w:r>
      <w:r w:rsidRPr="00B12B53">
        <w:rPr>
          <w:rFonts w:eastAsia="Phetsarath OT"/>
          <w:cs/>
          <w:lang w:val="en-US" w:bidi="lo-LA"/>
        </w:rPr>
        <w:t>.</w:t>
      </w:r>
    </w:p>
  </w:comment>
  <w:comment w:id="432" w:author="PST-PC" w:date="2020-10-05T20:18:00Z" w:initials="P">
    <w:p w14:paraId="7083FFF2" w14:textId="77777777" w:rsidR="00C1057D" w:rsidRPr="000761EB" w:rsidRDefault="00C1057D" w:rsidP="00FF6744">
      <w:pPr>
        <w:pStyle w:val="CommentText"/>
        <w:spacing w:line="276" w:lineRule="auto"/>
        <w:rPr>
          <w:rFonts w:eastAsia="Phetsarath OT"/>
          <w:lang w:bidi="lo-LA"/>
        </w:rPr>
      </w:pPr>
      <w:r>
        <w:rPr>
          <w:rStyle w:val="CommentReference"/>
        </w:rPr>
        <w:annotationRef/>
      </w:r>
      <w:r w:rsidRPr="000761EB">
        <w:rPr>
          <w:rFonts w:eastAsia="Phetsarath OT"/>
          <w:lang w:bidi="lo-LA"/>
        </w:rPr>
        <w:t xml:space="preserve">The AMLIO </w:t>
      </w:r>
      <w:r>
        <w:rPr>
          <w:rFonts w:eastAsia="Phetsarath OT"/>
          <w:lang w:bidi="lo-LA"/>
        </w:rPr>
        <w:t>has power to</w:t>
      </w:r>
      <w:r w:rsidRPr="000761EB">
        <w:rPr>
          <w:rFonts w:eastAsia="Phetsarath OT"/>
          <w:lang w:bidi="lo-LA"/>
        </w:rPr>
        <w:t xml:space="preserve"> apply an administrative measure against RE including its manager. In practice, AMLIO in collaboration with respective supervisors as indicated in the article 7 of the </w:t>
      </w:r>
      <w:r>
        <w:t xml:space="preserve">Decision on Administrative Measures Violated Regulations No. 09/NCC, dated 30 March 2016 and Law on Anti-Money Laundering and Counter-Financing of Terrorism </w:t>
      </w:r>
      <w:r w:rsidRPr="000761EB">
        <w:rPr>
          <w:rFonts w:eastAsia="Phetsarath OT"/>
          <w:cs/>
          <w:lang w:val="en-US" w:bidi="lo-LA"/>
        </w:rPr>
        <w:t>(</w:t>
      </w:r>
      <w:r w:rsidRPr="000761EB">
        <w:rPr>
          <w:rFonts w:eastAsia="Phetsarath OT"/>
          <w:lang w:val="en-US" w:bidi="lo-LA"/>
        </w:rPr>
        <w:t>details can be referred to TC.Rec.27.4)</w:t>
      </w:r>
    </w:p>
    <w:p w14:paraId="12FED270" w14:textId="77777777" w:rsidR="00C1057D" w:rsidRPr="00B8102A" w:rsidRDefault="00C1057D" w:rsidP="00FF6744">
      <w:pPr>
        <w:pStyle w:val="CommentText"/>
        <w:rPr>
          <w:rFonts w:cs="DokChampa"/>
          <w:lang w:val="en-MY" w:bidi="lo-LA"/>
        </w:rPr>
      </w:pPr>
    </w:p>
    <w:p w14:paraId="54DBDF57" w14:textId="77777777" w:rsidR="00C1057D" w:rsidRPr="00EA2B50" w:rsidRDefault="00C1057D" w:rsidP="00FF6744">
      <w:pPr>
        <w:pStyle w:val="CommentText"/>
        <w:rPr>
          <w:b/>
          <w:bCs/>
          <w:lang w:val="en-US"/>
        </w:rPr>
      </w:pPr>
      <w:r>
        <w:rPr>
          <w:b/>
          <w:bCs/>
          <w:lang w:val="en-US"/>
        </w:rPr>
        <w:t>"</w:t>
      </w:r>
      <w:r w:rsidRPr="00EA2B50">
        <w:rPr>
          <w:b/>
          <w:bCs/>
        </w:rPr>
        <w:t xml:space="preserve">Article 7 Implementation </w:t>
      </w:r>
    </w:p>
    <w:p w14:paraId="1213DF7B" w14:textId="77777777" w:rsidR="00C1057D" w:rsidRDefault="00C1057D" w:rsidP="00FF6744">
      <w:pPr>
        <w:pStyle w:val="CommentText"/>
      </w:pPr>
      <w:r>
        <w:t xml:space="preserve">The Anti-Money Laundering Intelligence Office is assigned to implement and apply measures for reporting entities including management of such reporting </w:t>
      </w:r>
      <w:proofErr w:type="spellStart"/>
      <w:proofErr w:type="gramStart"/>
      <w:r>
        <w:t>entities.The</w:t>
      </w:r>
      <w:proofErr w:type="spellEnd"/>
      <w:proofErr w:type="gramEnd"/>
      <w:r>
        <w:t xml:space="preserve"> competent authorities of Ministry of Public Security assigned to implement measures for the natural person and legal person. A natural person, legal person including reporting entities have the duty to strictly comply with this decision. If natural person to be employee or officials of the state was violated must be compliance disciplinary with base on civil servants of Lao PDR regulation and relevant regulations</w:t>
      </w:r>
      <w:r>
        <w:rPr>
          <w:lang w:val="en-US"/>
        </w:rPr>
        <w:t>."</w:t>
      </w:r>
    </w:p>
  </w:comment>
  <w:comment w:id="433" w:author="PST-PC" w:date="2020-10-05T20:18:00Z" w:initials="P">
    <w:p w14:paraId="1F71211E" w14:textId="77777777" w:rsidR="00C1057D" w:rsidRPr="000761EB" w:rsidRDefault="00C1057D" w:rsidP="00FF6744">
      <w:pPr>
        <w:pStyle w:val="CommentText"/>
        <w:spacing w:line="276" w:lineRule="auto"/>
        <w:rPr>
          <w:lang w:val="en-MY" w:bidi="lo-LA"/>
        </w:rPr>
      </w:pPr>
      <w:r>
        <w:rPr>
          <w:rStyle w:val="CommentReference"/>
        </w:rPr>
        <w:annotationRef/>
      </w:r>
      <w:r w:rsidRPr="00BD6801">
        <w:rPr>
          <w:rFonts w:eastAsia="Phetsarath OT"/>
          <w:lang w:bidi="lo-LA"/>
        </w:rPr>
        <w:t xml:space="preserve">The AMLIO has power to withdraw, restrict or suspend FI licenses as indicated in the article 7 of the </w:t>
      </w:r>
      <w:r w:rsidRPr="00BD6801">
        <w:t xml:space="preserve">Decision on Administrative Measures Violated Regulations No. 09/NCC, dated 30 March 2016 </w:t>
      </w:r>
      <w:r w:rsidRPr="00BD6801">
        <w:rPr>
          <w:rFonts w:eastAsia="Phetsarath OT"/>
          <w:cs/>
          <w:lang w:val="en-US" w:bidi="lo-LA"/>
        </w:rPr>
        <w:t>(</w:t>
      </w:r>
      <w:r w:rsidRPr="00BD6801">
        <w:rPr>
          <w:rFonts w:eastAsia="Phetsarath OT"/>
          <w:lang w:val="en-US" w:bidi="lo-LA"/>
        </w:rPr>
        <w:t>details can be referred to TC.Rec.27.4).</w:t>
      </w:r>
      <w:r>
        <w:rPr>
          <w:rFonts w:eastAsia="Phetsarath OT"/>
          <w:vanish/>
          <w:lang w:bidi="lo-LA"/>
        </w:rPr>
        <w:t xml:space="preserve"> nnex 21</w:t>
      </w:r>
      <w:r>
        <w:rPr>
          <w:rFonts w:eastAsia="Phetsarath OT" w:cs="DokChampa"/>
          <w:vanish/>
          <w:cs/>
          <w:lang w:bidi="lo-LA"/>
        </w:rPr>
        <w:t>ງເລຂາຄະນະກຳມະການຄຸ້ມຄອງ</w:t>
      </w:r>
      <w:r>
        <w:rPr>
          <w:rFonts w:eastAsia="Phetsarath OT"/>
          <w:vanish/>
          <w:lang w:bidi="lo-LA"/>
        </w:rPr>
        <w:t xml:space="preserve"> th the lving of the senior management, board or shareholdersareholder. </w:t>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r>
        <w:rPr>
          <w:rFonts w:eastAsia="Phetsarath OT"/>
          <w:vanish/>
          <w:lang w:bidi="lo-LA"/>
        </w:rPr>
        <w:pgNum/>
      </w:r>
    </w:p>
  </w:comment>
  <w:comment w:id="434" w:author="PST-PC" w:date="2020-10-05T20:18:00Z" w:initials="P">
    <w:p w14:paraId="52102E8D" w14:textId="77777777" w:rsidR="00C1057D" w:rsidRPr="0011189B" w:rsidRDefault="00C1057D" w:rsidP="00FF6744">
      <w:pPr>
        <w:pStyle w:val="CommentText"/>
        <w:rPr>
          <w:rFonts w:ascii="Phetsarath OT" w:eastAsia="Phetsarath OT" w:hAnsi="Phetsarath OT" w:cs="Phetsarath OT"/>
          <w:lang w:bidi="lo-LA"/>
        </w:rPr>
      </w:pPr>
      <w:r>
        <w:rPr>
          <w:rStyle w:val="CommentReference"/>
        </w:rPr>
        <w:annotationRef/>
      </w:r>
      <w:r w:rsidRPr="0011189B">
        <w:rPr>
          <w:rFonts w:eastAsia="Phetsarath OT"/>
          <w:lang w:bidi="lo-LA"/>
        </w:rPr>
        <w:t xml:space="preserve">Please </w:t>
      </w:r>
      <w:r>
        <w:rPr>
          <w:rFonts w:eastAsia="Phetsarath OT"/>
          <w:lang w:bidi="lo-LA"/>
        </w:rPr>
        <w:t>reconsider the conclusion based on the</w:t>
      </w:r>
      <w:r w:rsidRPr="0011189B">
        <w:rPr>
          <w:rFonts w:eastAsia="Phetsarath OT"/>
          <w:lang w:bidi="lo-LA"/>
        </w:rPr>
        <w:t xml:space="preserve"> information</w:t>
      </w:r>
      <w:r>
        <w:rPr>
          <w:rFonts w:eastAsia="Phetsarath OT"/>
          <w:lang w:bidi="lo-LA"/>
        </w:rPr>
        <w:t xml:space="preserve"> provided</w:t>
      </w:r>
      <w:r w:rsidRPr="0011189B">
        <w:rPr>
          <w:rFonts w:eastAsia="Phetsarath OT"/>
          <w:lang w:bidi="lo-LA"/>
        </w:rPr>
        <w:t>.</w:t>
      </w:r>
      <w:r>
        <w:rPr>
          <w:rFonts w:ascii="Phetsarath OT" w:eastAsia="Phetsarath OT" w:hAnsi="Phetsarath OT" w:cs="Phetsarath OT"/>
          <w:lang w:bidi="lo-LA"/>
        </w:rPr>
        <w:t xml:space="preserve"> </w:t>
      </w:r>
    </w:p>
  </w:comment>
  <w:comment w:id="444" w:author="PST-PC" w:date="2020-10-05T20:18:00Z" w:initials="P">
    <w:p w14:paraId="407E17E7" w14:textId="77777777" w:rsidR="00600F87" w:rsidRDefault="00600F87" w:rsidP="00600F87">
      <w:pPr>
        <w:pStyle w:val="CommentText"/>
        <w:rPr>
          <w:rFonts w:eastAsia="Phetsarath OT"/>
          <w:lang w:bidi="lo-LA"/>
        </w:rPr>
      </w:pPr>
      <w:r>
        <w:rPr>
          <w:rStyle w:val="CommentReference"/>
          <w:rFonts w:eastAsiaTheme="majorEastAsia"/>
        </w:rPr>
        <w:annotationRef/>
      </w:r>
      <w:r w:rsidRPr="00FF7AB1">
        <w:rPr>
          <w:rFonts w:eastAsia="Phetsarath OT"/>
          <w:lang w:bidi="lo-LA"/>
        </w:rPr>
        <w:t>Currently, there are 3 casinos operating in Lao PDR owned by foreign investor that holding business license in form of concessional agreement, of which there is one located in special economic zone to which operate under direct supervision of Special Economic Zone Promotion Office. 95 percent of the customers are foreigners</w:t>
      </w:r>
      <w:r>
        <w:rPr>
          <w:rFonts w:eastAsia="Phetsarath OT"/>
          <w:lang w:bidi="lo-LA"/>
        </w:rPr>
        <w:t xml:space="preserve">. </w:t>
      </w:r>
    </w:p>
    <w:p w14:paraId="4067CEC9" w14:textId="77777777" w:rsidR="00600F87" w:rsidRDefault="00600F87" w:rsidP="00600F87">
      <w:pPr>
        <w:pStyle w:val="CommentText"/>
        <w:rPr>
          <w:rFonts w:eastAsia="Phetsarath OT"/>
          <w:lang w:bidi="lo-LA"/>
        </w:rPr>
      </w:pPr>
    </w:p>
    <w:p w14:paraId="6974D500" w14:textId="77777777" w:rsidR="00600F87" w:rsidRDefault="00600F87" w:rsidP="00600F87">
      <w:pPr>
        <w:pStyle w:val="CommentText"/>
        <w:rPr>
          <w:rFonts w:eastAsia="Phetsarath OT"/>
          <w:lang w:bidi="lo-LA"/>
        </w:rPr>
      </w:pPr>
      <w:r>
        <w:rPr>
          <w:rFonts w:eastAsia="Phetsarath OT"/>
          <w:lang w:bidi="lo-LA"/>
        </w:rPr>
        <w:t xml:space="preserve">In terms of supervision, there is no </w:t>
      </w:r>
      <w:proofErr w:type="spellStart"/>
      <w:r>
        <w:rPr>
          <w:rFonts w:eastAsia="Phetsarath OT"/>
          <w:lang w:bidi="lo-LA"/>
        </w:rPr>
        <w:t>explicite</w:t>
      </w:r>
      <w:proofErr w:type="spellEnd"/>
      <w:r>
        <w:rPr>
          <w:rFonts w:eastAsia="Phetsarath OT"/>
          <w:lang w:bidi="lo-LA"/>
        </w:rPr>
        <w:t xml:space="preserve"> regulation apply but instead rely on details stipulated in the concessional agreement signed.  </w:t>
      </w:r>
    </w:p>
    <w:p w14:paraId="421C54FD" w14:textId="77777777" w:rsidR="00600F87" w:rsidRDefault="00600F87" w:rsidP="00600F87">
      <w:pPr>
        <w:pStyle w:val="CommentText"/>
        <w:rPr>
          <w:rFonts w:eastAsia="Phetsarath OT"/>
          <w:lang w:bidi="lo-LA"/>
        </w:rPr>
      </w:pPr>
    </w:p>
    <w:p w14:paraId="53F54EA4" w14:textId="77777777" w:rsidR="00600F87" w:rsidRPr="00FF7AB1" w:rsidRDefault="00600F87" w:rsidP="00600F87">
      <w:pPr>
        <w:pStyle w:val="CommentText"/>
        <w:rPr>
          <w:rFonts w:eastAsia="Phetsarath OT"/>
          <w:lang w:bidi="lo-LA"/>
        </w:rPr>
      </w:pPr>
      <w:r>
        <w:rPr>
          <w:rFonts w:eastAsia="Phetsarath OT"/>
          <w:lang w:bidi="lo-LA"/>
        </w:rPr>
        <w:t xml:space="preserve">So far, casino is only permitted to operate in special economic zone and special promotion area therefore, the granted casino operation is under monitoring and inspection of respective supervisory bodies of each zone. </w:t>
      </w:r>
    </w:p>
    <w:p w14:paraId="04D6D687" w14:textId="77777777" w:rsidR="00600F87" w:rsidRDefault="00600F87" w:rsidP="00600F87">
      <w:pPr>
        <w:pStyle w:val="CommentText"/>
      </w:pPr>
    </w:p>
  </w:comment>
  <w:comment w:id="445" w:author="PST-PC" w:date="2020-10-05T20:18:00Z" w:initials="P">
    <w:p w14:paraId="40F0B091" w14:textId="77777777" w:rsidR="00600F87" w:rsidRPr="008961BF" w:rsidRDefault="00600F87" w:rsidP="00600F87">
      <w:pPr>
        <w:pStyle w:val="CommentText"/>
        <w:spacing w:line="276" w:lineRule="auto"/>
        <w:rPr>
          <w:rFonts w:ascii="Phetsarath OT" w:eastAsia="Phetsarath OT" w:hAnsi="Phetsarath OT" w:cs="Phetsarath OT"/>
          <w:lang w:val="en-US" w:bidi="lo-LA"/>
        </w:rPr>
      </w:pPr>
      <w:r>
        <w:rPr>
          <w:rStyle w:val="CommentReference"/>
          <w:rFonts w:eastAsiaTheme="majorEastAsia"/>
        </w:rPr>
        <w:annotationRef/>
      </w:r>
      <w:r w:rsidRPr="008961BF">
        <w:rPr>
          <w:rFonts w:eastAsia="Phetsarath OT"/>
          <w:lang w:bidi="lo-LA"/>
        </w:rPr>
        <w:t xml:space="preserve">The current regulation remains effective. However, please kindly refers to the definition of “casino” stated in article 2 clause 2.5 of the </w:t>
      </w:r>
      <w:r w:rsidRPr="008961BF">
        <w:t>Regulation of Minister of Information and Culture on the Management, Inspection, and Permission for Games in the Lao PDR No. 664</w:t>
      </w:r>
      <w:r w:rsidRPr="008961BF">
        <w:rPr>
          <w:cs/>
          <w:lang w:bidi="lo-LA"/>
        </w:rPr>
        <w:t>/</w:t>
      </w:r>
      <w:r w:rsidRPr="008961BF">
        <w:t>MIC, dated 22 October 2003</w:t>
      </w:r>
      <w:r w:rsidRPr="008961BF">
        <w:rPr>
          <w:rFonts w:eastAsia="Phetsarath OT"/>
          <w:lang w:val="en-US" w:bidi="lo-LA"/>
        </w:rPr>
        <w:t xml:space="preserve"> is limited to only importation of </w:t>
      </w:r>
      <w:proofErr w:type="spellStart"/>
      <w:r w:rsidRPr="008961BF">
        <w:rPr>
          <w:rFonts w:eastAsia="Phetsarath OT"/>
          <w:lang w:val="en-US" w:bidi="lo-LA"/>
        </w:rPr>
        <w:t>gambing</w:t>
      </w:r>
      <w:proofErr w:type="spellEnd"/>
      <w:r w:rsidRPr="008961BF">
        <w:rPr>
          <w:rFonts w:eastAsia="Phetsarath OT"/>
          <w:lang w:val="en-US" w:bidi="lo-LA"/>
        </w:rPr>
        <w:t xml:space="preserve"> machine and device</w:t>
      </w:r>
      <w:r>
        <w:rPr>
          <w:rFonts w:eastAsia="Phetsarath OT"/>
          <w:lang w:val="en-US" w:bidi="lo-LA"/>
        </w:rPr>
        <w:t xml:space="preserve"> </w:t>
      </w:r>
      <w:r w:rsidRPr="008961BF">
        <w:rPr>
          <w:rFonts w:eastAsia="Phetsarath OT"/>
          <w:color w:val="FF0000"/>
          <w:lang w:val="en-US" w:bidi="lo-LA"/>
        </w:rPr>
        <w:t>(annex</w:t>
      </w:r>
      <w:r w:rsidRPr="008961BF">
        <w:rPr>
          <w:rFonts w:eastAsia="Phetsarath OT"/>
          <w:color w:val="FF0000"/>
          <w:cs/>
          <w:lang w:val="en-US" w:bidi="lo-LA"/>
        </w:rPr>
        <w:t xml:space="preserve"> </w:t>
      </w:r>
      <w:r>
        <w:rPr>
          <w:rFonts w:eastAsia="Phetsarath OT"/>
          <w:color w:val="FF0000"/>
          <w:lang w:val="en-US" w:bidi="lo-LA"/>
        </w:rPr>
        <w:t>55</w:t>
      </w:r>
      <w:r w:rsidRPr="008961BF">
        <w:rPr>
          <w:rFonts w:eastAsia="Phetsarath OT"/>
          <w:cs/>
          <w:lang w:val="en-US" w:bidi="lo-LA"/>
        </w:rPr>
        <w:t>)</w:t>
      </w:r>
      <w:r w:rsidRPr="008961BF">
        <w:rPr>
          <w:rFonts w:eastAsia="Phetsarath OT"/>
          <w:lang w:val="en-US" w:bidi="lo-LA"/>
        </w:rPr>
        <w:t>.</w:t>
      </w:r>
      <w:r>
        <w:rPr>
          <w:rFonts w:ascii="Phetsarath OT" w:eastAsia="Phetsarath OT" w:hAnsi="Phetsarath OT" w:cs="Phetsarath OT"/>
          <w:lang w:val="en-US" w:bidi="lo-LA"/>
        </w:rPr>
        <w:t xml:space="preserve"> </w:t>
      </w:r>
    </w:p>
    <w:p w14:paraId="6CB27501" w14:textId="77777777" w:rsidR="00600F87" w:rsidRDefault="00600F87" w:rsidP="00600F87">
      <w:pPr>
        <w:pStyle w:val="CommentText"/>
        <w:rPr>
          <w:rFonts w:eastAsia="Phetsarath OT"/>
          <w:lang w:val="en-US" w:bidi="lo-LA"/>
        </w:rPr>
      </w:pPr>
    </w:p>
    <w:p w14:paraId="153F8866" w14:textId="77777777" w:rsidR="00600F87" w:rsidRDefault="00600F87" w:rsidP="00600F87">
      <w:pPr>
        <w:pStyle w:val="CommentText"/>
        <w:rPr>
          <w:lang w:val="en-US"/>
        </w:rPr>
      </w:pPr>
      <w:r w:rsidRPr="00105AE6">
        <w:rPr>
          <w:b/>
          <w:bCs/>
        </w:rPr>
        <w:t>Regulation of Minister of Information and Culture on the Management, Inspection, and Permission for Games in the Lao PDR No. 664</w:t>
      </w:r>
      <w:r w:rsidRPr="00105AE6">
        <w:rPr>
          <w:rFonts w:cs="DokChampa" w:hint="cs"/>
          <w:b/>
          <w:bCs/>
          <w:cs/>
          <w:lang w:bidi="lo-LA"/>
        </w:rPr>
        <w:t>/</w:t>
      </w:r>
      <w:r w:rsidRPr="00105AE6">
        <w:rPr>
          <w:b/>
          <w:bCs/>
        </w:rPr>
        <w:t>MIC, dated 22 October 200</w:t>
      </w:r>
      <w:r w:rsidRPr="0049289E">
        <w:rPr>
          <w:b/>
          <w:bCs/>
        </w:rPr>
        <w:t>3</w:t>
      </w:r>
    </w:p>
    <w:p w14:paraId="41606D39" w14:textId="77777777" w:rsidR="00600F87" w:rsidRPr="00FB0747" w:rsidRDefault="00600F87" w:rsidP="00600F87">
      <w:pPr>
        <w:pStyle w:val="CommentText"/>
        <w:rPr>
          <w:lang w:val="en-US"/>
        </w:rPr>
      </w:pPr>
    </w:p>
    <w:p w14:paraId="2B4AF814" w14:textId="77777777" w:rsidR="00600F87" w:rsidRPr="009F150D" w:rsidRDefault="00600F87" w:rsidP="00600F87">
      <w:pPr>
        <w:pStyle w:val="CommentText"/>
        <w:rPr>
          <w:b/>
          <w:bCs/>
          <w:lang w:val="en-US"/>
        </w:rPr>
      </w:pPr>
      <w:r>
        <w:rPr>
          <w:b/>
          <w:bCs/>
          <w:lang w:val="en-US"/>
        </w:rPr>
        <w:t>"</w:t>
      </w:r>
      <w:r w:rsidRPr="009F150D">
        <w:rPr>
          <w:b/>
          <w:bCs/>
        </w:rPr>
        <w:t xml:space="preserve">Article 2 Definitions of Terms Used Specifically in this Regulations </w:t>
      </w:r>
    </w:p>
    <w:p w14:paraId="761BDEF8" w14:textId="77777777" w:rsidR="00600F87" w:rsidRDefault="00600F87" w:rsidP="00600F87">
      <w:pPr>
        <w:pStyle w:val="CommentText"/>
        <w:rPr>
          <w:lang w:val="en-US"/>
        </w:rPr>
      </w:pPr>
      <w:r>
        <w:t xml:space="preserve">2.1. Gaming machine or device refers to all kinds of gaming devices using electricity and displaying contents through a screen, such as online games, coin-operated games, “game &amp; watch,” and CD games; </w:t>
      </w:r>
    </w:p>
    <w:p w14:paraId="2645C9C7" w14:textId="77777777" w:rsidR="00600F87" w:rsidRDefault="00600F87" w:rsidP="00600F87">
      <w:pPr>
        <w:pStyle w:val="CommentText"/>
        <w:rPr>
          <w:lang w:val="en-US"/>
        </w:rPr>
      </w:pPr>
      <w:r>
        <w:t xml:space="preserve">2.2. Online game refers to a game played based upon a program stipulated in a machine; </w:t>
      </w:r>
    </w:p>
    <w:p w14:paraId="5E5AB088" w14:textId="77777777" w:rsidR="00600F87" w:rsidRDefault="00600F87" w:rsidP="00600F87">
      <w:pPr>
        <w:pStyle w:val="CommentText"/>
        <w:rPr>
          <w:lang w:val="en-US"/>
        </w:rPr>
      </w:pPr>
      <w:r>
        <w:t xml:space="preserve">2.3. “Game &amp; watch” refers to a game which requires the use of the hands to press on control buttons and having a gaming cassette as a program to play; </w:t>
      </w:r>
    </w:p>
    <w:p w14:paraId="5833380F" w14:textId="77777777" w:rsidR="00600F87" w:rsidRDefault="00600F87" w:rsidP="00600F87">
      <w:pPr>
        <w:pStyle w:val="CommentText"/>
      </w:pPr>
      <w:r>
        <w:t>2.4. CD game refers to a game which requires a CD, with or without a memory card, but requires the use of the hands to operate a game controller or joystick;</w:t>
      </w:r>
    </w:p>
    <w:p w14:paraId="3FFA6B72" w14:textId="77777777" w:rsidR="00600F87" w:rsidRDefault="00600F87" w:rsidP="00600F87">
      <w:pPr>
        <w:pStyle w:val="CommentText"/>
        <w:rPr>
          <w:lang w:val="en-US"/>
        </w:rPr>
      </w:pPr>
      <w:r>
        <w:t xml:space="preserve">2.5. Coin-operated game refers to a gambling game that requires cash in the form of coins or chips to be inserted into gaming devices, for a roulette wheel, or into a slot machine. </w:t>
      </w:r>
    </w:p>
    <w:p w14:paraId="04F8BFA5" w14:textId="77777777" w:rsidR="00600F87" w:rsidRDefault="00600F87" w:rsidP="00600F87">
      <w:pPr>
        <w:pStyle w:val="CommentText"/>
        <w:rPr>
          <w:lang w:val="en-US"/>
        </w:rPr>
      </w:pPr>
      <w:r>
        <w:t xml:space="preserve">This is a gambling game or can be referred to as a casino game; </w:t>
      </w:r>
    </w:p>
    <w:p w14:paraId="55DCDE81" w14:textId="77777777" w:rsidR="00600F87" w:rsidRDefault="00600F87" w:rsidP="00600F87">
      <w:pPr>
        <w:pStyle w:val="CommentText"/>
        <w:rPr>
          <w:lang w:val="en-US"/>
        </w:rPr>
      </w:pPr>
      <w:r>
        <w:t xml:space="preserve">2.5.1. Games for training the brain, intelligence, knowledge, creating wisdom and resourcefulness, and carefulness in proper decision making such as games with pictures of dolls, robots, humans, animals, vehicles, airplanes, ships, satellites, nature, figures, or construction moving across the screen, painting, and other games which require human control, shall be referred to as games for knowledge and entertainment. </w:t>
      </w:r>
    </w:p>
    <w:p w14:paraId="1550D23C" w14:textId="77777777" w:rsidR="00600F87" w:rsidRDefault="00600F87" w:rsidP="00600F87">
      <w:pPr>
        <w:pStyle w:val="CommentText"/>
      </w:pPr>
      <w:r>
        <w:t>In those games, some coin-operated games are also for education (if they are not directly related to gambling).</w:t>
      </w:r>
      <w:r>
        <w:rPr>
          <w:lang w:val="en-US"/>
        </w:rPr>
        <w:t>"</w:t>
      </w:r>
    </w:p>
  </w:comment>
  <w:comment w:id="446" w:author="PST-PC" w:date="2020-10-05T21:25:00Z" w:initials="P">
    <w:p w14:paraId="589DF354" w14:textId="77777777" w:rsidR="00600F87" w:rsidRPr="00D44759" w:rsidRDefault="00600F87" w:rsidP="00600F87">
      <w:pPr>
        <w:pStyle w:val="CommentText"/>
        <w:jc w:val="thaiDistribute"/>
        <w:rPr>
          <w:rFonts w:ascii="Phetsarath OT" w:eastAsia="Phetsarath OT" w:hAnsi="Phetsarath OT" w:cs="Phetsarath OT"/>
          <w:lang w:bidi="lo-LA"/>
        </w:rPr>
      </w:pPr>
      <w:r>
        <w:rPr>
          <w:rStyle w:val="CommentReference"/>
          <w:rFonts w:eastAsiaTheme="majorEastAsia"/>
        </w:rPr>
        <w:annotationRef/>
      </w:r>
      <w:r w:rsidRPr="00EB12F5">
        <w:t>Currently, the Lao PDR allows operation of internet casinos as</w:t>
      </w:r>
      <w:r>
        <w:t xml:space="preserve"> indicated in article 16 of the </w:t>
      </w:r>
      <w:r>
        <w:rPr>
          <w:rFonts w:cs="DokChampa"/>
          <w:lang w:val="en-US" w:bidi="lo-LA"/>
        </w:rPr>
        <w:t>draft d</w:t>
      </w:r>
      <w:proofErr w:type="spellStart"/>
      <w:r>
        <w:t>ecree</w:t>
      </w:r>
      <w:proofErr w:type="spellEnd"/>
      <w:r>
        <w:t xml:space="preserve"> on Casino and Gambling </w:t>
      </w:r>
      <w:r w:rsidRPr="00D82E10">
        <w:rPr>
          <w:highlight w:val="yellow"/>
        </w:rPr>
        <w:t>(annex 5</w:t>
      </w:r>
      <w:r>
        <w:rPr>
          <w:highlight w:val="yellow"/>
        </w:rPr>
        <w:t>6</w:t>
      </w:r>
      <w:r w:rsidRPr="00D82E10">
        <w:rPr>
          <w:highlight w:val="yellow"/>
        </w:rPr>
        <w:t>)</w:t>
      </w:r>
      <w:r>
        <w:t xml:space="preserve"> (amended</w:t>
      </w:r>
      <w:r w:rsidRPr="00D44759">
        <w:t xml:space="preserve"> on </w:t>
      </w:r>
      <w:r>
        <w:t>2</w:t>
      </w:r>
      <w:r w:rsidRPr="00D44759">
        <w:t xml:space="preserve"> </w:t>
      </w:r>
      <w:r>
        <w:t xml:space="preserve">July </w:t>
      </w:r>
      <w:r w:rsidRPr="00D44759">
        <w:t>2020</w:t>
      </w:r>
      <w:r>
        <w:t xml:space="preserve">. </w:t>
      </w:r>
      <w:r w:rsidRPr="00D44759">
        <w:t xml:space="preserve">Nevertheless, the particular draft still needs additional modification).  </w:t>
      </w:r>
    </w:p>
    <w:p w14:paraId="3E8CCBCF" w14:textId="77777777" w:rsidR="00600F87" w:rsidRPr="00D44759" w:rsidRDefault="00600F87" w:rsidP="00600F87">
      <w:pPr>
        <w:pStyle w:val="CommentText"/>
        <w:jc w:val="thaiDistribute"/>
        <w:rPr>
          <w:rFonts w:ascii="Phetsarath OT" w:eastAsia="Phetsarath OT" w:hAnsi="Phetsarath OT" w:cs="Phetsarath OT"/>
          <w:lang w:bidi="lo-LA"/>
        </w:rPr>
      </w:pPr>
    </w:p>
    <w:p w14:paraId="3A73AC6D" w14:textId="77777777" w:rsidR="00600F87" w:rsidRPr="00C70C0C" w:rsidRDefault="00600F87" w:rsidP="00600F87">
      <w:pPr>
        <w:pStyle w:val="CommentText"/>
        <w:rPr>
          <w:rFonts w:eastAsia="Phetsarath OT"/>
          <w:b/>
          <w:bCs/>
          <w:lang w:val="en-US" w:bidi="lo-LA"/>
        </w:rPr>
      </w:pPr>
      <w:r>
        <w:rPr>
          <w:rFonts w:eastAsia="Phetsarath OT"/>
          <w:b/>
          <w:bCs/>
          <w:lang w:val="en-US" w:bidi="lo-LA"/>
        </w:rPr>
        <w:t>"</w:t>
      </w:r>
      <w:r w:rsidRPr="00C70C0C">
        <w:rPr>
          <w:rFonts w:eastAsia="Phetsarath OT"/>
          <w:b/>
          <w:bCs/>
          <w:lang w:val="en-US" w:bidi="lo-LA"/>
        </w:rPr>
        <w:t>A</w:t>
      </w:r>
      <w:r>
        <w:rPr>
          <w:rFonts w:eastAsia="Phetsarath OT"/>
          <w:b/>
          <w:bCs/>
          <w:lang w:val="en-US" w:bidi="lo-LA"/>
        </w:rPr>
        <w:t>r</w:t>
      </w:r>
      <w:r w:rsidRPr="00C70C0C">
        <w:rPr>
          <w:rFonts w:eastAsia="Phetsarath OT"/>
          <w:b/>
          <w:bCs/>
          <w:lang w:val="en-US" w:bidi="lo-LA"/>
        </w:rPr>
        <w:t>ticle 16 Casino Online Game</w:t>
      </w:r>
    </w:p>
    <w:p w14:paraId="02AA9E7A" w14:textId="77777777" w:rsidR="00600F87" w:rsidRDefault="00600F87" w:rsidP="00600F87">
      <w:pPr>
        <w:pStyle w:val="CommentText"/>
        <w:rPr>
          <w:rFonts w:eastAsia="Phetsarath OT"/>
          <w:lang w:val="en-US" w:bidi="lo-LA"/>
        </w:rPr>
      </w:pPr>
      <w:r>
        <w:rPr>
          <w:rFonts w:eastAsia="Phetsarath OT"/>
          <w:lang w:val="en-US" w:bidi="lo-LA"/>
        </w:rPr>
        <w:t>Casino online games refers to the provision of electronic gambling via the electronic tools as internet connection system; in which, providers shall be a legal person approved by government.</w:t>
      </w:r>
    </w:p>
    <w:p w14:paraId="668E6FBB" w14:textId="77777777" w:rsidR="00600F87" w:rsidRPr="00BC1AA1" w:rsidRDefault="00600F87" w:rsidP="00600F87">
      <w:pPr>
        <w:pStyle w:val="CommentText"/>
        <w:rPr>
          <w:rFonts w:eastAsia="Phetsarath OT"/>
          <w:lang w:val="en-US" w:bidi="lo-LA"/>
        </w:rPr>
      </w:pPr>
      <w:r>
        <w:rPr>
          <w:rFonts w:eastAsia="Phetsarath OT"/>
          <w:lang w:val="en-US" w:bidi="lo-LA"/>
        </w:rPr>
        <w:t>Mechanism, approval process, supervision, monitoring and inspection, and obligations are defined in the specific regulations."</w:t>
      </w:r>
    </w:p>
    <w:p w14:paraId="016148BC" w14:textId="77777777" w:rsidR="00600F87" w:rsidRPr="00EB12F5" w:rsidRDefault="00600F87" w:rsidP="00600F87">
      <w:pPr>
        <w:pStyle w:val="CommentText"/>
        <w:jc w:val="thaiDistribute"/>
        <w:rPr>
          <w:rFonts w:ascii="Phetsarath OT" w:eastAsia="Phetsarath OT" w:hAnsi="Phetsarath OT" w:cs="Phetsarath OT"/>
          <w:color w:val="FF0000"/>
          <w:lang w:bidi="lo-LA"/>
        </w:rPr>
      </w:pPr>
    </w:p>
    <w:p w14:paraId="0C2FF8B7" w14:textId="77777777" w:rsidR="00600F87" w:rsidRDefault="00600F87" w:rsidP="00600F87">
      <w:pPr>
        <w:pStyle w:val="CommentText"/>
      </w:pPr>
    </w:p>
  </w:comment>
  <w:comment w:id="447" w:author="Dell" w:date="2021-01-27T18:11:00Z" w:initials="D">
    <w:p w14:paraId="27654299" w14:textId="7BBDF61C" w:rsidR="00600F87" w:rsidRDefault="00600F87" w:rsidP="00600F87">
      <w:pPr>
        <w:pStyle w:val="CommentText"/>
      </w:pPr>
      <w:r>
        <w:rPr>
          <w:rStyle w:val="CommentReference"/>
        </w:rPr>
        <w:annotationRef/>
      </w:r>
      <w:r>
        <w:t xml:space="preserve">Under the article 28 of the Decree on supervision of casino and gambling operations (indicated in </w:t>
      </w:r>
      <w:r w:rsidR="003E194C">
        <w:t>1st</w:t>
      </w:r>
      <w:r>
        <w:t xml:space="preserve"> Annex </w:t>
      </w:r>
      <w:r w:rsidR="003E194C">
        <w:t>56</w:t>
      </w:r>
      <w:r>
        <w:t>) clearly stipulated the conditions and criteria of natural person who willing to propose for establishment of such business activities.</w:t>
      </w:r>
    </w:p>
    <w:p w14:paraId="72B8BCCF" w14:textId="77777777" w:rsidR="00600F87" w:rsidRDefault="00600F87" w:rsidP="00600F87">
      <w:pPr>
        <w:pStyle w:val="CommentText"/>
      </w:pPr>
    </w:p>
    <w:p w14:paraId="343055DC" w14:textId="77777777" w:rsidR="00600F87" w:rsidRDefault="00600F87" w:rsidP="00600F87">
      <w:pPr>
        <w:pStyle w:val="CommentText"/>
      </w:pPr>
      <w:r>
        <w:t>the Decree on supervision of casino and gambling business</w:t>
      </w:r>
    </w:p>
    <w:p w14:paraId="3D5AB682" w14:textId="77777777" w:rsidR="00600F87" w:rsidRDefault="00600F87" w:rsidP="00600F87">
      <w:pPr>
        <w:pStyle w:val="CommentText"/>
      </w:pPr>
      <w:r>
        <w:t xml:space="preserve">“Article 28. Application form for Casino or Gambling Operations </w:t>
      </w:r>
    </w:p>
    <w:p w14:paraId="5C186E0B" w14:textId="77777777" w:rsidR="00600F87" w:rsidRDefault="00600F87" w:rsidP="00600F87">
      <w:pPr>
        <w:pStyle w:val="CommentText"/>
      </w:pPr>
      <w:r>
        <w:t>xxx</w:t>
      </w:r>
    </w:p>
    <w:p w14:paraId="30428D84" w14:textId="77777777" w:rsidR="00600F87" w:rsidRDefault="00600F87" w:rsidP="00600F87">
      <w:pPr>
        <w:pStyle w:val="CommentText"/>
      </w:pPr>
      <w:r>
        <w:t>7. Names list of managers, criminal record (for Lao people), a copy of education certified which verify the educational degree of casino managers or copy of uncertified documents but shall be presented with original ones for verification.</w:t>
      </w:r>
    </w:p>
    <w:p w14:paraId="043BBB8D" w14:textId="77777777" w:rsidR="00600F87" w:rsidRDefault="00600F87" w:rsidP="00600F87">
      <w:pPr>
        <w:pStyle w:val="CommentText"/>
      </w:pPr>
      <w:r>
        <w:t>“</w:t>
      </w:r>
    </w:p>
  </w:comment>
  <w:comment w:id="448" w:author="Dell" w:date="2021-01-27T18:28:00Z" w:initials="D">
    <w:p w14:paraId="0296C55A" w14:textId="066353AD" w:rsidR="00600F87" w:rsidRDefault="00600F87" w:rsidP="00600F87">
      <w:pPr>
        <w:pStyle w:val="CommentText"/>
      </w:pPr>
      <w:r>
        <w:rPr>
          <w:rStyle w:val="CommentReference"/>
        </w:rPr>
        <w:annotationRef/>
      </w:r>
      <w:r>
        <w:t xml:space="preserve">The ad-hoc committee was created to explicitly taking consideration on casino operation application, the approved casino will be under supervision of diverse supervisor depend on location of each casino for instance casino operate in special economic zone and special economic area will operate under the supervision of SEZ office as per the letter No.1970/MPI, dated 15 August 2018 as detail </w:t>
      </w:r>
      <w:r w:rsidRPr="006C7CC7">
        <w:t>indicated in 2</w:t>
      </w:r>
      <w:r w:rsidRPr="006C7CC7">
        <w:rPr>
          <w:vertAlign w:val="superscript"/>
        </w:rPr>
        <w:t>nd</w:t>
      </w:r>
      <w:r w:rsidRPr="006C7CC7">
        <w:t xml:space="preserve"> Annex 2</w:t>
      </w:r>
      <w:r w:rsidR="003E194C">
        <w:t>4</w:t>
      </w:r>
      <w:r w:rsidRPr="006C7CC7">
        <w:t>.</w:t>
      </w:r>
      <w:r>
        <w:t xml:space="preserve"> </w:t>
      </w:r>
    </w:p>
    <w:p w14:paraId="6D1DB8DA" w14:textId="77777777" w:rsidR="00600F87" w:rsidRDefault="00600F87" w:rsidP="00600F87">
      <w:pPr>
        <w:pStyle w:val="CommentText"/>
      </w:pPr>
    </w:p>
    <w:p w14:paraId="28497504" w14:textId="77777777" w:rsidR="00600F87" w:rsidRDefault="00600F87" w:rsidP="00600F87">
      <w:pPr>
        <w:pStyle w:val="CommentText"/>
      </w:pPr>
      <w:r>
        <w:t>For those approved casinos locate outside SEZ shall operate under the supervision of the MPI.</w:t>
      </w:r>
    </w:p>
  </w:comment>
  <w:comment w:id="449" w:author="Dell" w:date="2021-01-27T18:36:00Z" w:initials="D">
    <w:p w14:paraId="251AE190" w14:textId="77777777" w:rsidR="00600F87" w:rsidRDefault="00600F87" w:rsidP="00600F87">
      <w:pPr>
        <w:pStyle w:val="CommentText"/>
      </w:pPr>
      <w:r>
        <w:rPr>
          <w:rStyle w:val="CommentReference"/>
        </w:rPr>
        <w:annotationRef/>
      </w:r>
      <w:r w:rsidRPr="004A7AC3">
        <w:t>A below table has explicitly indicated the supervisors of REs and has defined the responsibilities of supervision under line- ministries and organization level for AML/CFT compliance as defined in the Article 4 of the Decree on Entrust as detailed in TC Rec</w:t>
      </w:r>
      <w:r>
        <w:t>.</w:t>
      </w:r>
      <w:r w:rsidRPr="004A7AC3">
        <w:t>24.1.</w:t>
      </w:r>
    </w:p>
  </w:comment>
  <w:comment w:id="450" w:author="Dell" w:date="2021-01-27T19:59:00Z" w:initials="D">
    <w:p w14:paraId="134C1341" w14:textId="77777777" w:rsidR="00600F87" w:rsidRPr="009E34B8" w:rsidRDefault="00600F87" w:rsidP="00600F87">
      <w:pPr>
        <w:jc w:val="both"/>
        <w:rPr>
          <w:rFonts w:ascii="Times New Roman" w:hAnsi="Times New Roman" w:cs="Cordia New"/>
          <w:sz w:val="24"/>
          <w:szCs w:val="24"/>
        </w:rPr>
      </w:pPr>
      <w:r>
        <w:rPr>
          <w:rStyle w:val="CommentReference"/>
        </w:rPr>
        <w:annotationRef/>
      </w:r>
      <w:r w:rsidRPr="00853009">
        <w:rPr>
          <w:rFonts w:ascii="Times New Roman" w:hAnsi="Times New Roman" w:cs="Cordia New"/>
          <w:sz w:val="24"/>
          <w:szCs w:val="24"/>
        </w:rPr>
        <w:t xml:space="preserve">Article 4 of the Decree on Entrust designated sectors on the implementation of AML/CFT work including its roles on monitoring of DNFBPs for compliance with AML/CFT </w:t>
      </w:r>
      <w:r>
        <w:rPr>
          <w:rFonts w:ascii="Times New Roman" w:hAnsi="Times New Roman" w:cs="Cordia New"/>
          <w:sz w:val="24"/>
          <w:szCs w:val="24"/>
        </w:rPr>
        <w:t>(</w:t>
      </w:r>
      <w:r w:rsidRPr="00853009">
        <w:rPr>
          <w:rFonts w:ascii="Times New Roman" w:hAnsi="Times New Roman" w:cs="Cordia New"/>
          <w:sz w:val="24"/>
          <w:szCs w:val="24"/>
        </w:rPr>
        <w:t>TC Rec.24.1</w:t>
      </w:r>
      <w:r>
        <w:rPr>
          <w:rFonts w:ascii="Times New Roman" w:hAnsi="Times New Roman" w:cs="Cordia New"/>
          <w:sz w:val="24"/>
          <w:szCs w:val="24"/>
        </w:rPr>
        <w:t>), in order to facilitate and ensure effectiveness performance, the table illustrated supervisors in charge of each reporting entities enclosed herewith (</w:t>
      </w:r>
      <w:r w:rsidRPr="00FB0E49">
        <w:rPr>
          <w:rFonts w:ascii="Times New Roman" w:hAnsi="Times New Roman" w:cs="Cordia New"/>
          <w:sz w:val="24"/>
          <w:szCs w:val="24"/>
          <w:vertAlign w:val="superscript"/>
        </w:rPr>
        <w:t>2nd</w:t>
      </w:r>
      <w:r w:rsidRPr="0094408D">
        <w:rPr>
          <w:rFonts w:ascii="Times New Roman" w:hAnsi="Times New Roman" w:cs="Cordia New"/>
          <w:sz w:val="24"/>
          <w:szCs w:val="24"/>
        </w:rPr>
        <w:t xml:space="preserve"> Annex 6</w:t>
      </w:r>
      <w:r w:rsidRPr="00853009">
        <w:rPr>
          <w:rFonts w:ascii="Times New Roman" w:hAnsi="Times New Roman" w:cs="Cordia New"/>
          <w:sz w:val="24"/>
          <w:szCs w:val="24"/>
        </w:rPr>
        <w:t>)</w:t>
      </w:r>
      <w:r>
        <w:rPr>
          <w:rFonts w:ascii="Times New Roman" w:hAnsi="Times New Roman" w:cs="Cordia New"/>
          <w:sz w:val="24"/>
          <w:szCs w:val="24"/>
        </w:rPr>
        <w:t>.</w:t>
      </w:r>
    </w:p>
  </w:comment>
  <w:comment w:id="451" w:author="Dell" w:date="2021-01-27T20:09:00Z" w:initials="D">
    <w:p w14:paraId="688B5218" w14:textId="77777777" w:rsidR="00600F87" w:rsidRDefault="00600F87" w:rsidP="00600F87">
      <w:pPr>
        <w:pStyle w:val="CommentText"/>
      </w:pPr>
      <w:r>
        <w:rPr>
          <w:rStyle w:val="CommentReference"/>
        </w:rPr>
        <w:annotationRef/>
      </w:r>
      <w:r w:rsidRPr="006B3EA2">
        <w:t>The Lao PDR elaborated the detail on virtual asset service providers in Rec 15.4 (2</w:t>
      </w:r>
      <w:r w:rsidRPr="00FB0E49">
        <w:rPr>
          <w:vertAlign w:val="superscript"/>
        </w:rPr>
        <w:t>nd</w:t>
      </w:r>
      <w:r w:rsidRPr="006B3EA2">
        <w:t xml:space="preserve"> draft TC Annex)</w:t>
      </w:r>
    </w:p>
  </w:comment>
  <w:comment w:id="452" w:author="Dell" w:date="2021-01-27T20:09:00Z" w:initials="D">
    <w:p w14:paraId="43D94660" w14:textId="77777777" w:rsidR="00600F87" w:rsidRPr="006B3EA2" w:rsidRDefault="00600F87" w:rsidP="00600F87">
      <w:pPr>
        <w:rPr>
          <w:rFonts w:ascii="Times New Roman" w:hAnsi="Times New Roman" w:cs="Cordia New"/>
          <w:sz w:val="24"/>
          <w:szCs w:val="24"/>
        </w:rPr>
      </w:pPr>
      <w:r>
        <w:rPr>
          <w:rStyle w:val="CommentReference"/>
        </w:rPr>
        <w:annotationRef/>
      </w:r>
      <w:r w:rsidRPr="0005021E">
        <w:rPr>
          <w:rFonts w:ascii="Times New Roman" w:hAnsi="Times New Roman" w:cs="Cordia New"/>
          <w:sz w:val="24"/>
          <w:szCs w:val="24"/>
        </w:rPr>
        <w:t>The Lao PDR elaborated the detail on trust company service provider in Rec 25.1</w:t>
      </w:r>
      <w:r>
        <w:rPr>
          <w:rFonts w:ascii="Times New Roman" w:hAnsi="Times New Roman" w:cs="Cordia New"/>
          <w:sz w:val="24"/>
          <w:szCs w:val="24"/>
        </w:rPr>
        <w:t xml:space="preserve"> (2</w:t>
      </w:r>
      <w:r w:rsidRPr="00115DC3">
        <w:rPr>
          <w:rFonts w:ascii="Times New Roman" w:hAnsi="Times New Roman" w:cs="Cordia New"/>
          <w:sz w:val="24"/>
          <w:szCs w:val="24"/>
          <w:vertAlign w:val="superscript"/>
        </w:rPr>
        <w:t>nd</w:t>
      </w:r>
      <w:r>
        <w:rPr>
          <w:rFonts w:ascii="Times New Roman" w:hAnsi="Times New Roman" w:cs="Cordia New"/>
          <w:sz w:val="24"/>
          <w:szCs w:val="24"/>
        </w:rPr>
        <w:t xml:space="preserve"> draft TC Annex)</w:t>
      </w:r>
    </w:p>
  </w:comment>
  <w:comment w:id="453" w:author="Dell" w:date="2021-01-27T20:10:00Z" w:initials="D">
    <w:p w14:paraId="016D9AAF" w14:textId="77777777" w:rsidR="00600F87" w:rsidRPr="00D823F5" w:rsidRDefault="00600F87" w:rsidP="00600F87">
      <w:pPr>
        <w:rPr>
          <w:rFonts w:ascii="Times New Roman" w:hAnsi="Times New Roman" w:cs="Cordia New"/>
          <w:sz w:val="24"/>
          <w:szCs w:val="24"/>
        </w:rPr>
      </w:pPr>
      <w:r>
        <w:rPr>
          <w:rStyle w:val="CommentReference"/>
        </w:rPr>
        <w:annotationRef/>
      </w:r>
      <w:r w:rsidRPr="0005021E">
        <w:rPr>
          <w:rFonts w:ascii="Times New Roman" w:hAnsi="Times New Roman" w:cs="Cordia New"/>
          <w:sz w:val="24"/>
          <w:szCs w:val="24"/>
        </w:rPr>
        <w:t>The Lao PDR elaborated the detail on individual lawyers</w:t>
      </w:r>
      <w:r>
        <w:rPr>
          <w:rFonts w:ascii="Times New Roman" w:hAnsi="Times New Roman" w:cs="Cordia New"/>
          <w:sz w:val="24"/>
          <w:szCs w:val="24"/>
        </w:rPr>
        <w:t xml:space="preserve"> and</w:t>
      </w:r>
      <w:r w:rsidRPr="0005021E">
        <w:rPr>
          <w:rFonts w:ascii="Times New Roman" w:hAnsi="Times New Roman" w:cs="Cordia New"/>
          <w:sz w:val="24"/>
          <w:szCs w:val="24"/>
        </w:rPr>
        <w:t xml:space="preserve"> accountants in Rec 2</w:t>
      </w:r>
      <w:r>
        <w:rPr>
          <w:rFonts w:ascii="Times New Roman" w:hAnsi="Times New Roman" w:cs="Cordia New"/>
          <w:sz w:val="24"/>
          <w:szCs w:val="24"/>
        </w:rPr>
        <w:t>2</w:t>
      </w:r>
      <w:r w:rsidRPr="0005021E">
        <w:rPr>
          <w:rFonts w:ascii="Times New Roman" w:hAnsi="Times New Roman" w:cs="Cordia New"/>
          <w:sz w:val="24"/>
          <w:szCs w:val="24"/>
        </w:rPr>
        <w:t>.1</w:t>
      </w:r>
      <w:r>
        <w:rPr>
          <w:rFonts w:ascii="Times New Roman" w:hAnsi="Times New Roman" w:cs="Cordia New"/>
          <w:sz w:val="24"/>
          <w:szCs w:val="24"/>
        </w:rPr>
        <w:t xml:space="preserve"> (2</w:t>
      </w:r>
      <w:r w:rsidRPr="00115DC3">
        <w:rPr>
          <w:rFonts w:ascii="Times New Roman" w:hAnsi="Times New Roman" w:cs="Cordia New"/>
          <w:sz w:val="24"/>
          <w:szCs w:val="24"/>
          <w:vertAlign w:val="superscript"/>
        </w:rPr>
        <w:t>nd</w:t>
      </w:r>
      <w:r>
        <w:rPr>
          <w:rFonts w:ascii="Times New Roman" w:hAnsi="Times New Roman" w:cs="Cordia New"/>
          <w:sz w:val="24"/>
          <w:szCs w:val="24"/>
        </w:rPr>
        <w:t xml:space="preserve"> draft TC Annex)</w:t>
      </w:r>
    </w:p>
  </w:comment>
  <w:comment w:id="454" w:author="Dell" w:date="2021-01-27T20:14:00Z" w:initials="D">
    <w:p w14:paraId="64D3DBD3" w14:textId="77777777" w:rsidR="00600F87" w:rsidRDefault="00600F87" w:rsidP="00600F87">
      <w:pPr>
        <w:pStyle w:val="CommentText"/>
      </w:pPr>
      <w:r>
        <w:rPr>
          <w:rStyle w:val="CommentReference"/>
        </w:rPr>
        <w:annotationRef/>
      </w:r>
      <w:r w:rsidRPr="008442E3">
        <w:rPr>
          <w:rFonts w:eastAsia="SimSun" w:cs="Cordia New"/>
          <w:sz w:val="24"/>
          <w:szCs w:val="24"/>
        </w:rPr>
        <w:t>Natural person is eligible to perform a role as trading of real estate agency and precious metal and stone broker, but require to register their business with the MOIC, details as indicated chapter 3 of the Law on Enterprise</w:t>
      </w:r>
      <w:r>
        <w:rPr>
          <w:rFonts w:ascii="Phetsarath OT" w:hAnsi="Phetsarath OT" w:cs="Phetsarath OT" w:hint="cs"/>
          <w:sz w:val="24"/>
          <w:szCs w:val="24"/>
          <w:cs/>
          <w:lang w:bidi="lo-LA"/>
        </w:rPr>
        <w:t xml:space="preserve"> </w:t>
      </w:r>
      <w:r w:rsidRPr="008442E3">
        <w:rPr>
          <w:rFonts w:eastAsia="SimSun" w:cs="Cordia New"/>
          <w:sz w:val="24"/>
          <w:szCs w:val="24"/>
        </w:rPr>
        <w:t>(TC</w:t>
      </w:r>
      <w:r>
        <w:rPr>
          <w:rFonts w:eastAsia="SimSun" w:cs="Cordia New"/>
          <w:sz w:val="24"/>
          <w:szCs w:val="24"/>
        </w:rPr>
        <w:t>.</w:t>
      </w:r>
      <w:r w:rsidRPr="008442E3">
        <w:rPr>
          <w:rFonts w:eastAsia="SimSun" w:cs="Cordia New"/>
          <w:sz w:val="24"/>
          <w:szCs w:val="24"/>
        </w:rPr>
        <w:t xml:space="preserve"> R</w:t>
      </w:r>
      <w:r>
        <w:rPr>
          <w:rFonts w:eastAsia="SimSun" w:cs="Cordia New"/>
          <w:sz w:val="24"/>
          <w:szCs w:val="24"/>
        </w:rPr>
        <w:t>ec.</w:t>
      </w:r>
      <w:r w:rsidRPr="008442E3">
        <w:rPr>
          <w:rFonts w:eastAsia="SimSun" w:cs="Cordia New"/>
          <w:sz w:val="24"/>
          <w:szCs w:val="24"/>
        </w:rPr>
        <w:t>24.1)</w:t>
      </w:r>
    </w:p>
  </w:comment>
  <w:comment w:id="455" w:author="PST-PC" w:date="2020-10-05T20:18:00Z" w:initials="P">
    <w:p w14:paraId="2EA52CF5" w14:textId="77777777" w:rsidR="00600F87" w:rsidRPr="00241282" w:rsidRDefault="00600F87" w:rsidP="00600F87">
      <w:pPr>
        <w:pStyle w:val="CommentText"/>
        <w:spacing w:line="276" w:lineRule="auto"/>
        <w:rPr>
          <w:lang w:val="en-US" w:bidi="lo-LA"/>
        </w:rPr>
      </w:pPr>
      <w:r>
        <w:rPr>
          <w:rStyle w:val="CommentReference"/>
          <w:rFonts w:eastAsiaTheme="majorEastAsia"/>
        </w:rPr>
        <w:annotationRef/>
      </w:r>
      <w:r w:rsidRPr="001662DB">
        <w:rPr>
          <w:rStyle w:val="CommentReference"/>
          <w:rFonts w:eastAsiaTheme="majorEastAsia"/>
          <w:highlight w:val="yellow"/>
        </w:rPr>
        <w:annotationRef/>
      </w:r>
      <w:r w:rsidRPr="001662DB">
        <w:rPr>
          <w:highlight w:val="yellow"/>
          <w:lang w:val="en-US"/>
        </w:rPr>
        <w:t xml:space="preserve">So far, </w:t>
      </w:r>
      <w:r w:rsidRPr="001662DB">
        <w:rPr>
          <w:rFonts w:eastAsia="Phetsarath OT"/>
          <w:highlight w:val="yellow"/>
          <w:lang w:val="en-US" w:bidi="lo-LA"/>
        </w:rPr>
        <w:t xml:space="preserve">there is no AML/CFT </w:t>
      </w:r>
      <w:r w:rsidRPr="001662DB">
        <w:rPr>
          <w:highlight w:val="yellow"/>
          <w:lang w:val="en-US" w:bidi="lo-LA"/>
        </w:rPr>
        <w:t>sanctions</w:t>
      </w:r>
      <w:r w:rsidRPr="001662DB">
        <w:rPr>
          <w:rFonts w:eastAsia="Phetsarath OT"/>
          <w:highlight w:val="yellow"/>
          <w:lang w:val="en-US" w:bidi="lo-LA"/>
        </w:rPr>
        <w:t xml:space="preserve"> ever applied to REs, but statistic on sanction against DNFBP who failed to meet prudential regulation for DNFBP is attached herewith (details will be provided in IO.3)</w:t>
      </w:r>
      <w:r w:rsidRPr="000A39B8">
        <w:rPr>
          <w:rFonts w:eastAsia="Phetsarath OT"/>
          <w:lang w:val="en-US" w:bidi="lo-LA"/>
        </w:rPr>
        <w:t xml:space="preserve"> </w:t>
      </w:r>
    </w:p>
  </w:comment>
  <w:comment w:id="456" w:author="PST-PC" w:date="2020-10-05T20:18:00Z" w:initials="P">
    <w:p w14:paraId="11BA8940" w14:textId="77777777" w:rsidR="00600F87" w:rsidRDefault="00600F87" w:rsidP="00600F87">
      <w:pPr>
        <w:pStyle w:val="CommentText"/>
        <w:spacing w:line="276" w:lineRule="auto"/>
        <w:rPr>
          <w:rFonts w:eastAsia="Phetsarath OT"/>
          <w:lang w:val="en-US" w:bidi="lo-LA"/>
        </w:rPr>
      </w:pPr>
      <w:r>
        <w:rPr>
          <w:rStyle w:val="CommentReference"/>
          <w:rFonts w:eastAsiaTheme="majorEastAsia"/>
        </w:rPr>
        <w:annotationRef/>
      </w:r>
      <w:r>
        <w:rPr>
          <w:rStyle w:val="CommentReference"/>
          <w:rFonts w:eastAsiaTheme="majorEastAsia"/>
        </w:rPr>
        <w:annotationRef/>
      </w:r>
      <w:r w:rsidRPr="00064B7B">
        <w:rPr>
          <w:rFonts w:eastAsia="Phetsarath OT"/>
          <w:lang w:val="en-US" w:bidi="lo-LA"/>
        </w:rPr>
        <w:t>DNFBPs supervision is under responsibilities of respective ministries</w:t>
      </w:r>
      <w:r>
        <w:rPr>
          <w:rFonts w:eastAsia="Phetsarath OT"/>
          <w:lang w:val="en-US" w:bidi="lo-LA"/>
        </w:rPr>
        <w:t xml:space="preserve"> as defined in the Decree on Entrust, of which each RE supervisor has its right to conduct monitoring and inspection in terms of AML/CFT aspect </w:t>
      </w:r>
      <w:r>
        <w:rPr>
          <w:rFonts w:eastAsia="Phetsarath OT"/>
          <w:highlight w:val="yellow"/>
          <w:lang w:val="en-US" w:bidi="lo-LA"/>
        </w:rPr>
        <w:t>(annex 53</w:t>
      </w:r>
      <w:r w:rsidRPr="00925563">
        <w:rPr>
          <w:rFonts w:eastAsia="Phetsarath OT"/>
          <w:highlight w:val="yellow"/>
          <w:lang w:val="en-US" w:bidi="lo-LA"/>
        </w:rPr>
        <w:t>)</w:t>
      </w:r>
      <w:r>
        <w:rPr>
          <w:rFonts w:eastAsia="Phetsarath OT"/>
          <w:lang w:val="en-US" w:bidi="lo-LA"/>
        </w:rPr>
        <w:t xml:space="preserve">. </w:t>
      </w:r>
    </w:p>
    <w:p w14:paraId="3C301259" w14:textId="77777777" w:rsidR="00600F87" w:rsidRDefault="00600F87" w:rsidP="00600F87">
      <w:pPr>
        <w:pStyle w:val="CommentText"/>
        <w:rPr>
          <w:rFonts w:ascii="Phetsarath OT" w:eastAsia="Phetsarath OT" w:hAnsi="Phetsarath OT" w:cs="Phetsarath OT"/>
          <w:b/>
          <w:lang w:val="en-US" w:bidi="lo-LA"/>
        </w:rPr>
      </w:pPr>
      <w:r>
        <w:rPr>
          <w:rFonts w:eastAsia="Phetsarath OT"/>
          <w:lang w:val="en-US" w:bidi="lo-LA"/>
        </w:rPr>
        <w:t xml:space="preserve">However, in actual practice AMLIO in collaboration with respective supervisor in accordance with </w:t>
      </w:r>
      <w:r w:rsidRPr="00925563">
        <w:rPr>
          <w:rFonts w:eastAsia="Phetsarath OT"/>
          <w:lang w:val="en-US" w:bidi="lo-LA"/>
        </w:rPr>
        <w:t xml:space="preserve">Agreement </w:t>
      </w:r>
      <w:proofErr w:type="gramStart"/>
      <w:r w:rsidRPr="00925563">
        <w:rPr>
          <w:rFonts w:eastAsia="Phetsarath OT"/>
          <w:lang w:val="en-US" w:bidi="lo-LA"/>
        </w:rPr>
        <w:t>On</w:t>
      </w:r>
      <w:proofErr w:type="gramEnd"/>
      <w:r w:rsidRPr="00925563">
        <w:rPr>
          <w:rFonts w:eastAsia="Phetsarath OT"/>
          <w:lang w:val="en-US" w:bidi="lo-LA"/>
        </w:rPr>
        <w:t xml:space="preserve"> Organization and Operations of AMLIO (Revised) No 02</w:t>
      </w:r>
      <w:r>
        <w:rPr>
          <w:rFonts w:eastAsia="Phetsarath OT"/>
          <w:lang w:val="en-US" w:bidi="lo-LA"/>
        </w:rPr>
        <w:t>/</w:t>
      </w:r>
      <w:r w:rsidRPr="00925563">
        <w:rPr>
          <w:rFonts w:eastAsia="Phetsarath OT"/>
          <w:lang w:val="en-US" w:bidi="lo-LA"/>
        </w:rPr>
        <w:t>NCC dated 08 January 2020</w:t>
      </w:r>
      <w:r>
        <w:rPr>
          <w:rFonts w:eastAsia="Phetsarath OT"/>
          <w:lang w:val="en-US" w:bidi="lo-LA"/>
        </w:rPr>
        <w:t xml:space="preserve">. </w:t>
      </w:r>
      <w:r>
        <w:rPr>
          <w:rFonts w:ascii="Phetsarath OT" w:eastAsia="Phetsarath OT" w:hAnsi="Phetsarath OT" w:cs="Phetsarath OT"/>
          <w:b/>
          <w:lang w:val="en-US" w:bidi="lo-LA"/>
        </w:rPr>
        <w:t xml:space="preserve"> </w:t>
      </w:r>
    </w:p>
    <w:p w14:paraId="1B3CBFB8" w14:textId="77777777" w:rsidR="00600F87" w:rsidRDefault="00600F87" w:rsidP="00600F87">
      <w:pPr>
        <w:pStyle w:val="CommentText"/>
      </w:pPr>
    </w:p>
  </w:comment>
  <w:comment w:id="458" w:author="Dell" w:date="2021-01-27T20:28:00Z" w:initials="D">
    <w:p w14:paraId="0493B217" w14:textId="77777777" w:rsidR="00600F87" w:rsidRDefault="00600F87" w:rsidP="00600F87">
      <w:pPr>
        <w:pStyle w:val="CommentText"/>
      </w:pPr>
      <w:r>
        <w:rPr>
          <w:rStyle w:val="CommentReference"/>
        </w:rPr>
        <w:annotationRef/>
      </w:r>
      <w:r w:rsidRPr="007647F4">
        <w:t>The MOIC is entitled to issue business registry certificate including DNFBPs sectors as indicated in article 14 – 16 (</w:t>
      </w:r>
      <w:proofErr w:type="spellStart"/>
      <w:r w:rsidRPr="007647F4">
        <w:t>TC</w:t>
      </w:r>
      <w:r>
        <w:t>.</w:t>
      </w:r>
      <w:r w:rsidRPr="007647F4">
        <w:t>Rec</w:t>
      </w:r>
      <w:proofErr w:type="spellEnd"/>
      <w:r>
        <w:t>.</w:t>
      </w:r>
      <w:r w:rsidRPr="007647F4">
        <w:t xml:space="preserve"> 24.1) of the Law on Enterprise and the agreement on business registration No.0023/MOIC.MERD, dated 09 January 2019 </w:t>
      </w:r>
      <w:r w:rsidRPr="007647F4">
        <w:rPr>
          <w:highlight w:val="yellow"/>
        </w:rPr>
        <w:t>(2</w:t>
      </w:r>
      <w:r w:rsidRPr="00FB0E49">
        <w:rPr>
          <w:highlight w:val="yellow"/>
          <w:vertAlign w:val="superscript"/>
        </w:rPr>
        <w:t>nd</w:t>
      </w:r>
      <w:r w:rsidRPr="007647F4">
        <w:rPr>
          <w:highlight w:val="yellow"/>
        </w:rPr>
        <w:t xml:space="preserve"> Annex 20)</w:t>
      </w:r>
      <w:r w:rsidRPr="007647F4">
        <w:t xml:space="preserve">   </w:t>
      </w:r>
    </w:p>
  </w:comment>
  <w:comment w:id="459" w:author="Dell" w:date="2021-01-27T20:31:00Z" w:initials="D">
    <w:p w14:paraId="3123D155" w14:textId="77777777" w:rsidR="00600F87" w:rsidRDefault="00600F87" w:rsidP="00600F87">
      <w:pPr>
        <w:pStyle w:val="CommentText"/>
      </w:pPr>
      <w:r>
        <w:rPr>
          <w:rStyle w:val="CommentReference"/>
        </w:rPr>
        <w:annotationRef/>
      </w:r>
      <w:r w:rsidRPr="003950B2">
        <w:t xml:space="preserve">The MOIC is entitled to issue business registry certificate including DNFBPs sectors as indicated in article 14 – 16 (TC Rec 24.1) of the Law on Enterprise and the agreement on business registration No.0023/MOIC.MERD, dated 09 January 2019 </w:t>
      </w:r>
      <w:r w:rsidRPr="003950B2">
        <w:rPr>
          <w:highlight w:val="yellow"/>
        </w:rPr>
        <w:t>(2</w:t>
      </w:r>
      <w:r w:rsidRPr="00FB0E49">
        <w:rPr>
          <w:highlight w:val="yellow"/>
          <w:vertAlign w:val="superscript"/>
        </w:rPr>
        <w:t>nd</w:t>
      </w:r>
      <w:r w:rsidRPr="003950B2">
        <w:rPr>
          <w:highlight w:val="yellow"/>
        </w:rPr>
        <w:t xml:space="preserve"> Annex 20)</w:t>
      </w:r>
      <w:r w:rsidRPr="003950B2">
        <w:t xml:space="preserve">  </w:t>
      </w:r>
    </w:p>
  </w:comment>
  <w:comment w:id="460" w:author="Dell" w:date="2021-01-27T20:30:00Z" w:initials="D">
    <w:p w14:paraId="46226D77" w14:textId="2035C56C" w:rsidR="00600F87" w:rsidRDefault="00600F87" w:rsidP="00600F87">
      <w:pPr>
        <w:pStyle w:val="CommentText"/>
      </w:pPr>
      <w:r>
        <w:rPr>
          <w:rStyle w:val="CommentReference"/>
        </w:rPr>
        <w:annotationRef/>
      </w:r>
      <w:r w:rsidRPr="003950B2">
        <w:t>Recently, the dedicated DNFBPs supervisors are in the process of creating and updating their own legislation to be consistent with AML/CFT work (legislation establishment plan of the identified 8 priorities sectors is attached for your consideration) (</w:t>
      </w:r>
      <w:r w:rsidR="00CF6DEA">
        <w:t>1</w:t>
      </w:r>
      <w:r w:rsidR="00CF6DEA" w:rsidRPr="00CF6DEA">
        <w:rPr>
          <w:vertAlign w:val="superscript"/>
        </w:rPr>
        <w:t>st</w:t>
      </w:r>
      <w:r w:rsidR="00CF6DEA">
        <w:t xml:space="preserve"> Annex 37</w:t>
      </w:r>
      <w:r w:rsidRPr="003950B2">
        <w:t>)</w:t>
      </w:r>
    </w:p>
  </w:comment>
  <w:comment w:id="461" w:author="PST-PC" w:date="2020-10-05T20:18:00Z" w:initials="P">
    <w:p w14:paraId="31CE41ED" w14:textId="77777777" w:rsidR="00600F87" w:rsidRPr="00C1006C" w:rsidRDefault="00600F87" w:rsidP="00600F87">
      <w:pPr>
        <w:pStyle w:val="CommentText"/>
        <w:rPr>
          <w:rFonts w:eastAsia="Phetsarath OT"/>
          <w:lang w:bidi="lo-LA"/>
        </w:rPr>
      </w:pPr>
      <w:r>
        <w:rPr>
          <w:rStyle w:val="CommentReference"/>
          <w:rFonts w:eastAsiaTheme="majorEastAsia"/>
        </w:rPr>
        <w:annotationRef/>
      </w:r>
      <w:r w:rsidRPr="00C1006C">
        <w:rPr>
          <w:rFonts w:eastAsia="Phetsarath OT"/>
        </w:rPr>
        <w:t>The AML/CFT On-site Inspection Manual</w:t>
      </w:r>
      <w:r w:rsidRPr="00C1006C">
        <w:rPr>
          <w:rFonts w:eastAsia="Phetsarath OT"/>
          <w:cs/>
          <w:lang w:bidi="lo-LA"/>
        </w:rPr>
        <w:t xml:space="preserve"> </w:t>
      </w:r>
      <w:r w:rsidRPr="00C1006C">
        <w:rPr>
          <w:rFonts w:eastAsia="Phetsarath OT"/>
          <w:lang w:bidi="lo-LA"/>
        </w:rPr>
        <w:t xml:space="preserve">is used in both FIs and DNFBPs. </w:t>
      </w:r>
    </w:p>
    <w:p w14:paraId="50C3F6D1" w14:textId="77777777" w:rsidR="00600F87" w:rsidRDefault="00600F87" w:rsidP="00600F87">
      <w:pPr>
        <w:pStyle w:val="CommentText"/>
      </w:pPr>
    </w:p>
  </w:comment>
  <w:comment w:id="462" w:author="PST-PC" w:date="2020-10-05T20:18:00Z" w:initials="P">
    <w:p w14:paraId="08E081FA" w14:textId="77777777" w:rsidR="00600F87" w:rsidRPr="00007EC0" w:rsidRDefault="00600F87" w:rsidP="00600F87">
      <w:pPr>
        <w:pStyle w:val="CommentText"/>
        <w:spacing w:line="276" w:lineRule="auto"/>
        <w:rPr>
          <w:rFonts w:eastAsia="Phetsarath OT"/>
          <w:lang w:val="en-US" w:bidi="lo-LA"/>
        </w:rPr>
      </w:pPr>
      <w:r>
        <w:rPr>
          <w:rStyle w:val="CommentReference"/>
          <w:rFonts w:eastAsiaTheme="majorEastAsia"/>
        </w:rPr>
        <w:annotationRef/>
      </w:r>
      <w:r w:rsidRPr="00007EC0">
        <w:rPr>
          <w:rFonts w:eastAsia="Phetsarath OT"/>
          <w:lang w:val="en-US" w:bidi="lo-LA"/>
        </w:rPr>
        <w:t xml:space="preserve">The ordinary on-site inspection is mainly concentrated on AML/CFT aspect. </w:t>
      </w:r>
    </w:p>
    <w:p w14:paraId="27E70354" w14:textId="77777777" w:rsidR="00600F87" w:rsidRPr="00241282" w:rsidRDefault="00600F87" w:rsidP="00600F87">
      <w:pPr>
        <w:pStyle w:val="CommentText"/>
        <w:spacing w:line="276" w:lineRule="auto"/>
        <w:rPr>
          <w:rFonts w:ascii="Phetsarath OT" w:eastAsia="Phetsarath OT" w:hAnsi="Phetsarath OT" w:cs="Phetsarath OT"/>
          <w:lang w:val="en-US" w:bidi="lo-LA"/>
        </w:rPr>
      </w:pPr>
      <w:r w:rsidRPr="00007EC0">
        <w:rPr>
          <w:rFonts w:eastAsia="Phetsarath OT"/>
          <w:lang w:val="en-US" w:bidi="lo-LA"/>
        </w:rPr>
        <w:t>In addition to extra</w:t>
      </w:r>
      <w:r>
        <w:rPr>
          <w:rFonts w:eastAsia="Phetsarath OT"/>
          <w:lang w:val="en-US" w:bidi="lo-LA"/>
        </w:rPr>
        <w:t>-</w:t>
      </w:r>
      <w:r w:rsidRPr="00007EC0">
        <w:rPr>
          <w:rFonts w:eastAsia="Phetsarath OT"/>
          <w:lang w:val="en-US" w:bidi="lo-LA"/>
        </w:rPr>
        <w:t xml:space="preserve">ordinary inspection done after STR receiving, there is also in the case where the information is received from respective </w:t>
      </w:r>
      <w:r>
        <w:rPr>
          <w:rFonts w:eastAsia="Phetsarath OT"/>
          <w:lang w:val="en-US" w:bidi="lo-LA"/>
        </w:rPr>
        <w:t>agencies</w:t>
      </w:r>
      <w:r w:rsidRPr="00007EC0">
        <w:rPr>
          <w:rFonts w:eastAsia="Phetsarath OT"/>
          <w:lang w:val="en-US" w:bidi="lo-LA"/>
        </w:rPr>
        <w:t xml:space="preserve"> in which related to RE’s customer or RE itself.</w:t>
      </w:r>
      <w:r>
        <w:rPr>
          <w:rFonts w:ascii="Phetsarath OT" w:eastAsia="Phetsarath OT" w:hAnsi="Phetsarath OT" w:cs="Phetsarath OT"/>
          <w:lang w:val="en-US" w:bidi="lo-LA"/>
        </w:rPr>
        <w:t xml:space="preserve"> </w:t>
      </w:r>
    </w:p>
  </w:comment>
  <w:comment w:id="467" w:author="Dell" w:date="2021-01-27T20:48:00Z" w:initials="D">
    <w:p w14:paraId="64776722" w14:textId="77777777" w:rsidR="00600F87" w:rsidRDefault="00600F87" w:rsidP="00600F87">
      <w:pPr>
        <w:pStyle w:val="CommentText"/>
      </w:pPr>
      <w:r>
        <w:rPr>
          <w:rStyle w:val="CommentReference"/>
        </w:rPr>
        <w:annotationRef/>
      </w:r>
      <w:r w:rsidRPr="00E35E24">
        <w:t>AMLIO set out its own staff qualification and number according to Chapter 3 (article 16-20) of Law on Civil Servant No.74/NA, dated 18 December 2015 (1</w:t>
      </w:r>
      <w:r w:rsidRPr="00FB0E49">
        <w:rPr>
          <w:vertAlign w:val="superscript"/>
        </w:rPr>
        <w:t xml:space="preserve">st </w:t>
      </w:r>
      <w:r w:rsidRPr="00E35E24">
        <w:t>Annex 60). The Personnel</w:t>
      </w:r>
      <w:r>
        <w:t xml:space="preserve"> </w:t>
      </w:r>
      <w:r w:rsidRPr="003C1539">
        <w:t>Department</w:t>
      </w:r>
      <w:r>
        <w:t xml:space="preserve"> of the Bank of Lao PDR</w:t>
      </w:r>
      <w:r w:rsidRPr="003C1539">
        <w:t xml:space="preserve"> </w:t>
      </w:r>
      <w:r>
        <w:t xml:space="preserve">coordinate with </w:t>
      </w:r>
      <w:r w:rsidRPr="003C1539">
        <w:t xml:space="preserve">AMLIO </w:t>
      </w:r>
      <w:r>
        <w:t xml:space="preserve">to proceed the </w:t>
      </w:r>
      <w:r w:rsidRPr="003C1539">
        <w:t>recruitment process.</w:t>
      </w:r>
      <w:r>
        <w:rPr>
          <w:rFonts w:ascii="Cambria" w:eastAsia="Phetsarath OT" w:hAnsi="Cambria" w:cs="DokChampa"/>
          <w:color w:val="4BACC6" w:themeColor="accent5"/>
          <w:szCs w:val="22"/>
          <w:lang w:bidi="lo-LA"/>
        </w:rPr>
        <w:t xml:space="preserve">   </w:t>
      </w:r>
    </w:p>
  </w:comment>
  <w:comment w:id="475" w:author="Dell" w:date="2021-01-27T20:53:00Z" w:initials="D">
    <w:p w14:paraId="53BC7757" w14:textId="77777777" w:rsidR="00600F87" w:rsidRDefault="00600F87" w:rsidP="00600F87">
      <w:pPr>
        <w:pStyle w:val="CommentText"/>
      </w:pPr>
      <w:r>
        <w:rPr>
          <w:rStyle w:val="CommentReference"/>
        </w:rPr>
        <w:annotationRef/>
      </w:r>
      <w:r w:rsidRPr="00072D1A">
        <w:t>In terms of using the word “Agencies” and “Ministry” in two legislation are differentiate. In article 46 of criminal procedure law the “Agencies” specific mean investigation agencies and for “Ministry” under article 8-12 of Decree on Entrust are mean ministries that have responsible for investigation and REs supervision.</w:t>
      </w:r>
    </w:p>
  </w:comment>
  <w:comment w:id="477" w:author="Dell" w:date="2021-01-27T20:58:00Z" w:initials="D">
    <w:p w14:paraId="003B2558" w14:textId="77777777" w:rsidR="00600F87" w:rsidRDefault="00600F87" w:rsidP="00600F87">
      <w:pPr>
        <w:pStyle w:val="CommentText"/>
      </w:pPr>
      <w:r>
        <w:rPr>
          <w:rStyle w:val="CommentReference"/>
        </w:rPr>
        <w:annotationRef/>
      </w:r>
      <w:r>
        <w:t>Apart from article 26 of the criminal procedure law (TC.Rec.31.1), coordination for investigation has also defined in article 4 clause 1 of Decree on Entrust (please refer to an update version of clause 1 as below and remind that the last version was mistranslation) (2</w:t>
      </w:r>
      <w:r w:rsidRPr="00CF2998">
        <w:rPr>
          <w:vertAlign w:val="superscript"/>
        </w:rPr>
        <w:t>nd</w:t>
      </w:r>
      <w:r>
        <w:t xml:space="preserve"> Annex 11)</w:t>
      </w:r>
    </w:p>
    <w:p w14:paraId="7814412F" w14:textId="77777777" w:rsidR="00600F87" w:rsidRDefault="00600F87" w:rsidP="00600F87">
      <w:pPr>
        <w:pStyle w:val="CommentText"/>
      </w:pPr>
    </w:p>
    <w:p w14:paraId="3C15AC53" w14:textId="77777777" w:rsidR="00600F87" w:rsidRPr="00F53B82" w:rsidRDefault="00600F87" w:rsidP="00600F87">
      <w:pPr>
        <w:pStyle w:val="CommentText"/>
        <w:rPr>
          <w:b/>
          <w:bCs/>
        </w:rPr>
      </w:pPr>
      <w:r w:rsidRPr="00F53B82">
        <w:rPr>
          <w:b/>
          <w:bCs/>
        </w:rPr>
        <w:t xml:space="preserve"> </w:t>
      </w:r>
      <w:r w:rsidRPr="00F53B82">
        <w:rPr>
          <w:rFonts w:asciiTheme="majorHAnsi" w:hAnsiTheme="majorHAnsi"/>
          <w:b/>
          <w:bCs/>
        </w:rPr>
        <w:t>Decree on Entrust and Responsibilities in Implementing the Activities of AML/CFT No.127/Gov, dated 20 February 2020</w:t>
      </w:r>
    </w:p>
    <w:p w14:paraId="2680C4F2" w14:textId="77777777" w:rsidR="00600F87" w:rsidRPr="00F53B82" w:rsidRDefault="00600F87" w:rsidP="00600F87">
      <w:pPr>
        <w:pStyle w:val="CommentText"/>
        <w:rPr>
          <w:b/>
          <w:bCs/>
        </w:rPr>
      </w:pPr>
      <w:r>
        <w:t>“</w:t>
      </w:r>
      <w:r w:rsidRPr="00F53B82">
        <w:rPr>
          <w:b/>
          <w:bCs/>
        </w:rPr>
        <w:t xml:space="preserve">Article 4 The Responsibilities of Ministries, Organizations for implementing the Activities of Anti-Money Laundering and Counter-Financing of Terrorism </w:t>
      </w:r>
    </w:p>
    <w:p w14:paraId="351034C2" w14:textId="77777777" w:rsidR="00600F87" w:rsidRDefault="00600F87" w:rsidP="00600F87">
      <w:pPr>
        <w:pStyle w:val="CommentText"/>
      </w:pPr>
    </w:p>
    <w:p w14:paraId="49C4BCD5" w14:textId="77777777" w:rsidR="00600F87" w:rsidRDefault="00600F87" w:rsidP="00600F87">
      <w:pPr>
        <w:pStyle w:val="CommentText"/>
      </w:pPr>
      <w:r>
        <w:t>Ministries, Organizations have a responsibility for implementing the Activities of Anti-Money Laundering and Counter-Financing of Terrorism as following:</w:t>
      </w:r>
    </w:p>
    <w:p w14:paraId="1B8D26BA" w14:textId="77777777" w:rsidR="00600F87" w:rsidRDefault="00600F87" w:rsidP="00600F87">
      <w:pPr>
        <w:pStyle w:val="CommentText"/>
      </w:pPr>
      <w:r>
        <w:t>1. Macro-prudential supervision, coordinate and exchange information on activities of Anti-Money Laundering and Counter-Financing of Terrorism in the area of its responsibility;</w:t>
      </w:r>
    </w:p>
    <w:p w14:paraId="11135DE7" w14:textId="77777777" w:rsidR="00600F87" w:rsidRDefault="00600F87" w:rsidP="00600F87">
      <w:pPr>
        <w:pStyle w:val="CommentText"/>
      </w:pPr>
      <w:r>
        <w:t xml:space="preserve">2. Supervise its entities which is under its management to focus on implementing the Activities of Anti-Money Laundering and Counter-Financing of Terrorism in order to comply with Laws and other Relevant Regulations effectively; </w:t>
      </w:r>
    </w:p>
    <w:p w14:paraId="2F062077" w14:textId="77777777" w:rsidR="00600F87" w:rsidRDefault="00600F87" w:rsidP="00600F87">
      <w:pPr>
        <w:pStyle w:val="CommentText"/>
      </w:pPr>
      <w:r>
        <w:t xml:space="preserve">3. Auditing and Requesting relevant and necessary information from Reporting Entities which is under its management such as sources of fund, shareholders, directors, and beneficial owner prior and/or after issuing Business Registration in order to collect and provide to relevant competent authorities; </w:t>
      </w:r>
    </w:p>
    <w:p w14:paraId="19183BE4" w14:textId="77777777" w:rsidR="00600F87" w:rsidRDefault="00600F87" w:rsidP="00600F87">
      <w:pPr>
        <w:pStyle w:val="CommentText"/>
      </w:pPr>
      <w:r>
        <w:t xml:space="preserve">4. Developing and implementing programs for monitoring and auditing the activities’ implementation of Anti-Money Laundering and Counter-Financing of Terrorism of Reporting Entities which is under its management; </w:t>
      </w:r>
    </w:p>
    <w:p w14:paraId="51BE5851" w14:textId="77777777" w:rsidR="00600F87" w:rsidRDefault="00600F87" w:rsidP="00600F87">
      <w:pPr>
        <w:pStyle w:val="CommentText"/>
      </w:pPr>
      <w:r>
        <w:t xml:space="preserve">5. Be in charge in studying and issuing legislations, risks assessment and risk-based approach, supervision, monitoring and inspection the implementation of its obligations through activities of Anti-Money Laundering and Counter-financing of Terrorism for Reporting Entities which is under its management; </w:t>
      </w:r>
    </w:p>
    <w:p w14:paraId="0E4F0800" w14:textId="77777777" w:rsidR="00600F87" w:rsidRDefault="00600F87" w:rsidP="00600F87">
      <w:pPr>
        <w:pStyle w:val="CommentText"/>
      </w:pPr>
      <w:r>
        <w:t xml:space="preserve">6. Publishing Laws and Regulations that related to activities of Anti-Money Laundering and Counter-financing of Terrorism to Relevant Organizations and Reporting Entities which is under its management within the nationwide; </w:t>
      </w:r>
    </w:p>
    <w:p w14:paraId="08F2A30C" w14:textId="77777777" w:rsidR="00600F87" w:rsidRDefault="00600F87" w:rsidP="00600F87">
      <w:pPr>
        <w:pStyle w:val="CommentText"/>
      </w:pPr>
      <w:r>
        <w:t xml:space="preserve">7. Collecting, studying and evaluating the activities’ implementation of Anti-Money Laundering and Counter-financing of Terrorism then report to the government; </w:t>
      </w:r>
    </w:p>
    <w:p w14:paraId="5F65BBEE" w14:textId="77777777" w:rsidR="00600F87" w:rsidRDefault="00600F87" w:rsidP="00600F87">
      <w:pPr>
        <w:pStyle w:val="CommentText"/>
      </w:pPr>
      <w:r>
        <w:t>8. Also, other responsibilities as defined in the Laws.”</w:t>
      </w:r>
    </w:p>
  </w:comment>
  <w:comment w:id="478" w:author="Dell" w:date="2021-01-27T21:02:00Z" w:initials="D">
    <w:p w14:paraId="5CE7789E" w14:textId="77777777" w:rsidR="00600F87" w:rsidRDefault="00600F87" w:rsidP="00600F87">
      <w:pPr>
        <w:pStyle w:val="CommentText"/>
      </w:pPr>
      <w:r>
        <w:rPr>
          <w:rStyle w:val="CommentReference"/>
        </w:rPr>
        <w:annotationRef/>
      </w:r>
      <w:r w:rsidRPr="003F2399">
        <w:t>Please refers to Rec 30.1 (2</w:t>
      </w:r>
      <w:r w:rsidRPr="00CF2998">
        <w:rPr>
          <w:vertAlign w:val="superscript"/>
        </w:rPr>
        <w:t>nd</w:t>
      </w:r>
      <w:r w:rsidRPr="003F2399">
        <w:t xml:space="preserve"> draft TC Annex)</w:t>
      </w:r>
    </w:p>
  </w:comment>
  <w:comment w:id="479" w:author="Dell" w:date="2021-01-27T21:03:00Z" w:initials="D">
    <w:p w14:paraId="370B3977" w14:textId="77777777" w:rsidR="00600F87" w:rsidRDefault="00600F87" w:rsidP="00600F87">
      <w:pPr>
        <w:pStyle w:val="CommentText"/>
      </w:pPr>
      <w:r>
        <w:rPr>
          <w:rStyle w:val="CommentReference"/>
        </w:rPr>
        <w:annotationRef/>
      </w:r>
      <w:r>
        <w:t>All of investigation organizations as defined under article 8-12 of the Decree of Entrust have responsibility to conduct predicate offence in parallel with ML investigation.</w:t>
      </w:r>
    </w:p>
    <w:p w14:paraId="44A84B91" w14:textId="77777777" w:rsidR="00600F87" w:rsidRDefault="00600F87" w:rsidP="00600F87">
      <w:pPr>
        <w:pStyle w:val="CommentText"/>
      </w:pPr>
    </w:p>
    <w:p w14:paraId="0767E281" w14:textId="77777777" w:rsidR="00600F87" w:rsidRDefault="00600F87" w:rsidP="00600F87">
      <w:pPr>
        <w:pStyle w:val="CommentText"/>
      </w:pPr>
      <w:r w:rsidRPr="00F53B82">
        <w:rPr>
          <w:rFonts w:asciiTheme="majorHAnsi" w:hAnsiTheme="majorHAnsi"/>
          <w:b/>
          <w:bCs/>
        </w:rPr>
        <w:t>Decree on Entrust and Responsibilities in Implementing the Activities of AML/CFT No.127/Gov, dated 20 February 2020</w:t>
      </w:r>
      <w:r>
        <w:t xml:space="preserve">  </w:t>
      </w:r>
    </w:p>
    <w:p w14:paraId="376926C3" w14:textId="77777777" w:rsidR="00600F87" w:rsidRDefault="00600F87" w:rsidP="00600F87">
      <w:pPr>
        <w:pStyle w:val="CommentText"/>
      </w:pPr>
      <w:r>
        <w:t>“</w:t>
      </w:r>
      <w:r w:rsidRPr="00D016E1">
        <w:rPr>
          <w:b/>
          <w:bCs/>
        </w:rPr>
        <w:t>Article 8 The Responsibilities of Ministry of Finance</w:t>
      </w:r>
      <w:r>
        <w:t xml:space="preserve"> </w:t>
      </w:r>
    </w:p>
    <w:p w14:paraId="5800CDA5" w14:textId="77777777" w:rsidR="00600F87" w:rsidRDefault="00600F87" w:rsidP="00600F87">
      <w:pPr>
        <w:pStyle w:val="CommentText"/>
      </w:pPr>
      <w:r>
        <w:t xml:space="preserve">Besides the responsibilities that defined in Article 4 of this Decree, Ministry of Finance also has other responsibilities as following: </w:t>
      </w:r>
    </w:p>
    <w:p w14:paraId="31DE25BC" w14:textId="77777777" w:rsidR="00600F87" w:rsidRDefault="00600F87" w:rsidP="00600F87">
      <w:pPr>
        <w:pStyle w:val="CommentText"/>
      </w:pPr>
      <w:r>
        <w:t xml:space="preserve">1. Be in charge in Co-operating, Investigation violation in declaration fail or declare falsely of cash, precious metals and BNIs while entry or exit of Lao PDR and investigate the predicate offence of money laundering such as violation of tax and customs regulation and other offences which under its management in order to further prosecution of Money Laundering and Financing of Terrorism cases </w:t>
      </w:r>
    </w:p>
    <w:p w14:paraId="325A5B44" w14:textId="77777777" w:rsidR="00600F87" w:rsidRDefault="00600F87" w:rsidP="00600F87">
      <w:pPr>
        <w:pStyle w:val="CommentText"/>
      </w:pPr>
      <w:r>
        <w:t xml:space="preserve">2. Requesting, providing relevant and necessary information such as the statistics on cash transaction exceeding threshold, precious metals and BNIs while entry exit of Lao PDR, smuggling import-export of illegally Goods and others that associated with activities of Anti-Money Laundering and Counter-Financing of Terrorism, to relevant officers and AMLIO; </w:t>
      </w:r>
    </w:p>
    <w:p w14:paraId="4F6BFB7F" w14:textId="77777777" w:rsidR="00600F87" w:rsidRDefault="00600F87" w:rsidP="00600F87">
      <w:pPr>
        <w:pStyle w:val="CommentText"/>
      </w:pPr>
      <w:r>
        <w:t xml:space="preserve">3. Be in charge in implementing its obligations for both national and international about activities of Anti-Money Laundering and Counter-Financing of Terrorism; </w:t>
      </w:r>
    </w:p>
    <w:p w14:paraId="7C9C0F06" w14:textId="77777777" w:rsidR="00600F87" w:rsidRDefault="00600F87" w:rsidP="00600F87">
      <w:pPr>
        <w:pStyle w:val="CommentText"/>
      </w:pPr>
      <w:r>
        <w:t>4. Requesting information from Reporting Entities and AMLIO and also providing information of payments for tax and customs from natural person, legal person or organizations who running businesses of goods import &amp; export and goods through the border in order to report to AMLIO, Reporting Entities and other Relevant Organizations.”</w:t>
      </w:r>
    </w:p>
  </w:comment>
  <w:comment w:id="480" w:author="Dell" w:date="2021-01-27T21:06:00Z" w:initials="D">
    <w:p w14:paraId="09F95BDC" w14:textId="77777777" w:rsidR="00600F87" w:rsidRDefault="00600F87" w:rsidP="00600F87">
      <w:pPr>
        <w:pStyle w:val="CommentText"/>
      </w:pPr>
      <w:r>
        <w:rPr>
          <w:rStyle w:val="CommentReference"/>
        </w:rPr>
        <w:annotationRef/>
      </w:r>
      <w:r w:rsidRPr="003B3E64">
        <w:t>All investigative authorities as defined under article 8-12 of Decree on Entrust are authorized investigate the predicate offenses parallelly with the ML and TF which cover footnote 82 of Rec 30 and apart from that, under article 9 of the Directive on ML/TF Prosecution NO.01/NCC has also identified the method of investigation both predicate offence and ML (Rec 30.1 of 1</w:t>
      </w:r>
      <w:r w:rsidRPr="00CF2998">
        <w:rPr>
          <w:vertAlign w:val="superscript"/>
        </w:rPr>
        <w:t>st</w:t>
      </w:r>
      <w:r w:rsidRPr="003B3E64">
        <w:t xml:space="preserve"> draft TC Annex).</w:t>
      </w:r>
    </w:p>
  </w:comment>
  <w:comment w:id="482" w:author="Dell" w:date="2021-01-27T21:09:00Z" w:initials="D">
    <w:p w14:paraId="3E45B202" w14:textId="77777777" w:rsidR="00600F87" w:rsidRDefault="00600F87" w:rsidP="00600F87">
      <w:pPr>
        <w:pStyle w:val="CommentText"/>
      </w:pPr>
      <w:r>
        <w:rPr>
          <w:rStyle w:val="CommentReference"/>
        </w:rPr>
        <w:annotationRef/>
      </w:r>
      <w:r>
        <w:t>Please find an update of article 41</w:t>
      </w:r>
    </w:p>
    <w:p w14:paraId="12CABB37" w14:textId="77777777" w:rsidR="00600F87" w:rsidRDefault="00600F87" w:rsidP="00600F87">
      <w:pPr>
        <w:pStyle w:val="CommentText"/>
      </w:pPr>
    </w:p>
    <w:p w14:paraId="067CE136" w14:textId="77777777" w:rsidR="00600F87" w:rsidRPr="00503B97" w:rsidRDefault="00600F87" w:rsidP="00600F87">
      <w:pPr>
        <w:pStyle w:val="CommentText"/>
        <w:rPr>
          <w:b/>
          <w:bCs/>
        </w:rPr>
      </w:pPr>
      <w:r w:rsidRPr="00503B97">
        <w:rPr>
          <w:b/>
          <w:bCs/>
        </w:rPr>
        <w:t>Law on Anti-Corruption, No. 27/NA, dated 18 Dec 2012</w:t>
      </w:r>
    </w:p>
    <w:p w14:paraId="7FD878E1" w14:textId="77777777" w:rsidR="00600F87" w:rsidRDefault="00600F87" w:rsidP="00600F87">
      <w:pPr>
        <w:pStyle w:val="CommentText"/>
      </w:pPr>
      <w:r>
        <w:t>“</w:t>
      </w:r>
      <w:r w:rsidRPr="00503B97">
        <w:rPr>
          <w:b/>
          <w:bCs/>
        </w:rPr>
        <w:t>Article 41(New). Rights and duties of investigation official</w:t>
      </w:r>
      <w:r>
        <w:t xml:space="preserve"> </w:t>
      </w:r>
    </w:p>
    <w:p w14:paraId="2EA24CA5" w14:textId="77777777" w:rsidR="00600F87" w:rsidRDefault="00600F87" w:rsidP="00600F87">
      <w:pPr>
        <w:pStyle w:val="CommentText"/>
      </w:pPr>
      <w:r>
        <w:t xml:space="preserve">The Official of investigation regard with corruption has the following rights and </w:t>
      </w:r>
    </w:p>
    <w:p w14:paraId="236327FD" w14:textId="77777777" w:rsidR="00600F87" w:rsidRDefault="00600F87" w:rsidP="00600F87">
      <w:pPr>
        <w:pStyle w:val="CommentText"/>
      </w:pPr>
      <w:r>
        <w:t xml:space="preserve">duties: </w:t>
      </w:r>
    </w:p>
    <w:p w14:paraId="2E01EAC8" w14:textId="77777777" w:rsidR="00600F87" w:rsidRDefault="00600F87" w:rsidP="00600F87">
      <w:pPr>
        <w:pStyle w:val="CommentText"/>
      </w:pPr>
      <w:r>
        <w:t xml:space="preserve">1. Receive and submission record, proposal, report or claim regard with corruption; </w:t>
      </w:r>
    </w:p>
    <w:p w14:paraId="1A98B447" w14:textId="77777777" w:rsidR="00600F87" w:rsidRDefault="00600F87" w:rsidP="00600F87">
      <w:pPr>
        <w:pStyle w:val="CommentText"/>
      </w:pPr>
      <w:r>
        <w:t>2. Propose to issue warrants, invitation, order of detention, control, freeze or seize, and to issue orders to release persons from detention, suspension</w:t>
      </w:r>
      <w:proofErr w:type="gramStart"/>
      <w:r>
        <w:t>, ,</w:t>
      </w:r>
      <w:proofErr w:type="gramEnd"/>
      <w:r>
        <w:t xml:space="preserve"> or discharge criminal case</w:t>
      </w:r>
    </w:p>
    <w:p w14:paraId="6F48D56B" w14:textId="77777777" w:rsidR="00600F87" w:rsidRDefault="00600F87" w:rsidP="00600F87">
      <w:pPr>
        <w:pStyle w:val="CommentText"/>
      </w:pPr>
      <w:r>
        <w:t xml:space="preserve">3. Investigation proceedings to organization and individual accused, witness and other involve of the case; </w:t>
      </w:r>
    </w:p>
    <w:p w14:paraId="58304A9A" w14:textId="77777777" w:rsidR="00600F87" w:rsidRDefault="00600F87" w:rsidP="00600F87">
      <w:pPr>
        <w:pStyle w:val="CommentText"/>
      </w:pPr>
      <w:r>
        <w:t xml:space="preserve">4. Inspection, proving including collection information and other evidence involve offence of corruption; </w:t>
      </w:r>
    </w:p>
    <w:p w14:paraId="4FAAE2F7" w14:textId="77777777" w:rsidR="00600F87" w:rsidRDefault="00600F87" w:rsidP="00600F87">
      <w:pPr>
        <w:pStyle w:val="CommentText"/>
      </w:pPr>
      <w:r>
        <w:t xml:space="preserve">5. Seize and keep the evidence, which related to corrupt; </w:t>
      </w:r>
    </w:p>
    <w:p w14:paraId="69D20295" w14:textId="77777777" w:rsidR="00600F87" w:rsidRDefault="00600F87" w:rsidP="00600F87">
      <w:pPr>
        <w:pStyle w:val="CommentText"/>
      </w:pPr>
      <w:r>
        <w:t xml:space="preserve">6. Find out, take </w:t>
      </w:r>
      <w:proofErr w:type="gramStart"/>
      <w:r>
        <w:t>a</w:t>
      </w:r>
      <w:proofErr w:type="gramEnd"/>
      <w:r>
        <w:t xml:space="preserve"> accused and look over the individual </w:t>
      </w:r>
    </w:p>
    <w:p w14:paraId="38B9FAB3" w14:textId="77777777" w:rsidR="00600F87" w:rsidRDefault="00600F87" w:rsidP="00600F87">
      <w:pPr>
        <w:pStyle w:val="CommentText"/>
      </w:pPr>
      <w:r>
        <w:t xml:space="preserve">7. Coordinate with relevant agencies for searching the premise, vehicles, arrest according to the order of people’s prosecutor or people’s court. </w:t>
      </w:r>
    </w:p>
    <w:p w14:paraId="51D3866F" w14:textId="77777777" w:rsidR="00600F87" w:rsidRDefault="00600F87" w:rsidP="00600F87">
      <w:pPr>
        <w:pStyle w:val="CommentText"/>
      </w:pPr>
      <w:r>
        <w:t xml:space="preserve">8. Summarize and report the result of investigation to the Leader of Anti-Corruption Organization; </w:t>
      </w:r>
    </w:p>
    <w:p w14:paraId="3AD92F42" w14:textId="77777777" w:rsidR="00600F87" w:rsidRDefault="00600F87" w:rsidP="00600F87">
      <w:pPr>
        <w:pStyle w:val="CommentText"/>
      </w:pPr>
      <w:r>
        <w:t>9. Implementation the rights and other duties according to the leader’s order as have provided in other laws, which related to.”</w:t>
      </w:r>
    </w:p>
  </w:comment>
  <w:comment w:id="483" w:author="Dell" w:date="2021-01-27T21:13:00Z" w:initials="D">
    <w:p w14:paraId="38F6D623" w14:textId="77777777" w:rsidR="00600F87" w:rsidRDefault="00600F87" w:rsidP="00600F87">
      <w:pPr>
        <w:pStyle w:val="CommentText"/>
      </w:pPr>
      <w:r>
        <w:rPr>
          <w:rStyle w:val="CommentReference"/>
        </w:rPr>
        <w:annotationRef/>
      </w:r>
      <w:r w:rsidRPr="00A01E98">
        <w:t>Apart from article 26 of the criminal procedure law (</w:t>
      </w:r>
      <w:proofErr w:type="spellStart"/>
      <w:r w:rsidRPr="00A01E98">
        <w:t>TC.Rec</w:t>
      </w:r>
      <w:proofErr w:type="spellEnd"/>
      <w:r w:rsidRPr="00A01E98">
        <w:t>. 31.1), coordination for investigation has also defined in article 4 clause 1 of Decree on Entrust (please refer to an update version of clause 1 as below and remind that the last version was mistranslation) (2nd Annex 11)</w:t>
      </w:r>
    </w:p>
  </w:comment>
  <w:comment w:id="484" w:author="APG Secretariat" w:date="2020-11-24T12:21:00Z" w:initials="APG">
    <w:p w14:paraId="7081CA6A" w14:textId="77777777" w:rsidR="00600F87" w:rsidRPr="005C083B" w:rsidRDefault="00600F87" w:rsidP="00600F87">
      <w:pPr>
        <w:pStyle w:val="CommentText"/>
        <w:rPr>
          <w:highlight w:val="green"/>
        </w:rPr>
      </w:pPr>
      <w:r>
        <w:rPr>
          <w:rStyle w:val="CommentReference"/>
        </w:rPr>
        <w:annotationRef/>
      </w:r>
      <w:r w:rsidRPr="005C083B">
        <w:rPr>
          <w:highlight w:val="green"/>
        </w:rPr>
        <w:t>For APG Sec:</w:t>
      </w:r>
    </w:p>
    <w:p w14:paraId="3E3F2C36" w14:textId="77777777" w:rsidR="00600F87" w:rsidRPr="005C083B" w:rsidRDefault="00600F87" w:rsidP="00600F87">
      <w:pPr>
        <w:pStyle w:val="CommentText"/>
        <w:rPr>
          <w:highlight w:val="green"/>
        </w:rPr>
      </w:pPr>
    </w:p>
    <w:p w14:paraId="188FD615" w14:textId="77777777" w:rsidR="00600F87" w:rsidRDefault="00600F87" w:rsidP="00600F87">
      <w:pPr>
        <w:pStyle w:val="CommentText"/>
      </w:pPr>
      <w:r w:rsidRPr="005C083B">
        <w:rPr>
          <w:highlight w:val="green"/>
        </w:rPr>
        <w:t>Cross reference Art 128 with R.4 analysis.</w:t>
      </w:r>
    </w:p>
  </w:comment>
  <w:comment w:id="485" w:author="Dell" w:date="2021-01-27T21:16:00Z" w:initials="D">
    <w:p w14:paraId="61149B86" w14:textId="77777777" w:rsidR="00600F87" w:rsidRDefault="00600F87" w:rsidP="00600F87">
      <w:pPr>
        <w:pStyle w:val="CommentText"/>
      </w:pPr>
      <w:r>
        <w:rPr>
          <w:rStyle w:val="CommentReference"/>
        </w:rPr>
        <w:annotationRef/>
      </w:r>
      <w:r w:rsidRPr="00BF14F1">
        <w:t>Please refer to our respond in 1</w:t>
      </w:r>
      <w:r w:rsidRPr="005E7E42">
        <w:rPr>
          <w:vertAlign w:val="superscript"/>
        </w:rPr>
        <w:t>st</w:t>
      </w:r>
      <w:r w:rsidRPr="00BF14F1">
        <w:t xml:space="preserve"> draft TC Annex, under article 128 of criminal procedure law</w:t>
      </w:r>
      <w:r>
        <w:t xml:space="preserve"> </w:t>
      </w:r>
      <w:r w:rsidRPr="00255264">
        <w:t>(TC.Rec.3.5)</w:t>
      </w:r>
      <w:r w:rsidRPr="00BF14F1">
        <w:t xml:space="preserve"> identified the head of investigation organization has rights to issue an order to seize or freeze assets and under article 3 and 4 of Instruction No.08/NCC</w:t>
      </w:r>
      <w:r>
        <w:t xml:space="preserve"> </w:t>
      </w:r>
      <w:r w:rsidRPr="00255264">
        <w:t>(</w:t>
      </w:r>
      <w:proofErr w:type="spellStart"/>
      <w:r w:rsidRPr="00255264">
        <w:t>TC.Rec</w:t>
      </w:r>
      <w:proofErr w:type="spellEnd"/>
      <w:r w:rsidRPr="00255264">
        <w:t>.</w:t>
      </w:r>
      <w:r>
        <w:rPr>
          <w:rFonts w:cs="DokChampa"/>
          <w:lang w:val="en-US" w:bidi="th-TH"/>
        </w:rPr>
        <w:t>4.2</w:t>
      </w:r>
      <w:proofErr w:type="gramStart"/>
      <w:r w:rsidRPr="00255264">
        <w:t>)</w:t>
      </w:r>
      <w:r w:rsidRPr="00BF14F1">
        <w:t xml:space="preserve">  defined</w:t>
      </w:r>
      <w:proofErr w:type="gramEnd"/>
      <w:r w:rsidRPr="00BF14F1">
        <w:t xml:space="preserve"> the power to identify and trace assets.</w:t>
      </w:r>
      <w:r w:rsidRPr="00255264">
        <w:t xml:space="preserve"> </w:t>
      </w:r>
    </w:p>
  </w:comment>
  <w:comment w:id="486" w:author="Dell" w:date="2021-01-27T21:22:00Z" w:initials="D">
    <w:p w14:paraId="6E9F50D9" w14:textId="77777777" w:rsidR="00600F87" w:rsidRDefault="00600F87" w:rsidP="00600F87">
      <w:pPr>
        <w:pStyle w:val="CommentText"/>
      </w:pPr>
      <w:r>
        <w:rPr>
          <w:rStyle w:val="CommentReference"/>
        </w:rPr>
        <w:annotationRef/>
      </w:r>
      <w:r w:rsidRPr="00255264">
        <w:t>Under article 47, 53 and 56 of Criminal procedure law and article 35 of Anti-Corruption Law can apply to proceeds of crime/asset confiscation cases. (TC.Rec.3.5)</w:t>
      </w:r>
    </w:p>
  </w:comment>
  <w:comment w:id="487" w:author="Dell" w:date="2021-01-27T21:27:00Z" w:initials="D">
    <w:p w14:paraId="70ED879F" w14:textId="77777777" w:rsidR="00600F87" w:rsidRDefault="00600F87" w:rsidP="00600F87">
      <w:pPr>
        <w:pStyle w:val="CommentText"/>
      </w:pPr>
      <w:r>
        <w:rPr>
          <w:rStyle w:val="CommentReference"/>
        </w:rPr>
        <w:annotationRef/>
      </w:r>
      <w:r w:rsidRPr="006D6FAC">
        <w:t>Securities officers are investigators as defined in article 162 (TC Rec.30.4) and under article 9 of the Directive on ML/TF Prosecution NO.01/NCC has also identified the method of investigation both predicate offence and ML.</w:t>
      </w:r>
    </w:p>
  </w:comment>
  <w:comment w:id="488" w:author="Dell" w:date="2021-01-27T21:30:00Z" w:initials="D">
    <w:p w14:paraId="6378C317" w14:textId="77777777" w:rsidR="00600F87" w:rsidRDefault="00600F87" w:rsidP="00600F87">
      <w:pPr>
        <w:pStyle w:val="CommentText"/>
      </w:pPr>
      <w:r>
        <w:rPr>
          <w:rStyle w:val="CommentReference"/>
        </w:rPr>
        <w:annotationRef/>
      </w:r>
      <w:r w:rsidRPr="00C10E0A">
        <w:t>Under article 12 of Decree on Entrust (</w:t>
      </w:r>
      <w:proofErr w:type="spellStart"/>
      <w:r w:rsidRPr="00C10E0A">
        <w:t>TC.Rec</w:t>
      </w:r>
      <w:proofErr w:type="spellEnd"/>
      <w:r w:rsidRPr="00C10E0A">
        <w:t xml:space="preserve">. 30.1) identified rights of </w:t>
      </w:r>
      <w:r>
        <w:t>A</w:t>
      </w:r>
      <w:r w:rsidRPr="00C10E0A">
        <w:t>nti-Corruption authority (State Inspection and anti-Corruption Authority) on investigation both predicate offence and ML.</w:t>
      </w:r>
    </w:p>
  </w:comment>
  <w:comment w:id="489" w:author="Dell" w:date="2021-01-27T21:31:00Z" w:initials="D">
    <w:p w14:paraId="2AE12B97" w14:textId="77777777" w:rsidR="00600F87" w:rsidRDefault="00600F87" w:rsidP="00600F87">
      <w:pPr>
        <w:pStyle w:val="CommentText"/>
      </w:pPr>
      <w:r>
        <w:rPr>
          <w:rStyle w:val="CommentReference"/>
        </w:rPr>
        <w:annotationRef/>
      </w:r>
      <w:r w:rsidRPr="00496148">
        <w:t>Please refer to Rec 30.2 for an update article 41 (above)</w:t>
      </w:r>
    </w:p>
  </w:comment>
  <w:comment w:id="490" w:author="Dell" w:date="2021-01-27T21:33:00Z" w:initials="D">
    <w:p w14:paraId="1B51F85B" w14:textId="77777777" w:rsidR="00600F87" w:rsidRDefault="00600F87" w:rsidP="00600F87">
      <w:pPr>
        <w:pStyle w:val="CommentText"/>
      </w:pPr>
      <w:r>
        <w:rPr>
          <w:rStyle w:val="CommentReference"/>
        </w:rPr>
        <w:annotationRef/>
      </w:r>
      <w:r w:rsidRPr="00F31564">
        <w:t>Please refer to our respond in 1</w:t>
      </w:r>
      <w:r w:rsidRPr="005E7E42">
        <w:rPr>
          <w:vertAlign w:val="superscript"/>
        </w:rPr>
        <w:t xml:space="preserve">st </w:t>
      </w:r>
      <w:r w:rsidRPr="00F31564">
        <w:t>draft TC Annex, under article 128 of criminal procedure law (TC.Rec.3.5) identified the head of investigation organization has rights to issue an order to seize or freeze assets and under article 3 and 4 of Instruction No.08/NCC (TC.Rec.4.2</w:t>
      </w:r>
      <w:proofErr w:type="gramStart"/>
      <w:r w:rsidRPr="00F31564">
        <w:t>)  defined</w:t>
      </w:r>
      <w:proofErr w:type="gramEnd"/>
      <w:r w:rsidRPr="00F31564">
        <w:t xml:space="preserve"> the power to identify and trace assets.</w:t>
      </w:r>
    </w:p>
  </w:comment>
  <w:comment w:id="494" w:author="Dell" w:date="2021-01-27T21:36:00Z" w:initials="D">
    <w:p w14:paraId="32B16CE3" w14:textId="77777777" w:rsidR="00600F87" w:rsidRDefault="00600F87" w:rsidP="00600F87">
      <w:pPr>
        <w:pStyle w:val="CommentText"/>
      </w:pPr>
      <w:r>
        <w:rPr>
          <w:rStyle w:val="CommentReference"/>
        </w:rPr>
        <w:annotationRef/>
      </w:r>
      <w:r>
        <w:t xml:space="preserve">Rights of the Professional Public Security Forces defined in article 12 clause 10 particularly “monitor and check the frequency waves” is covered intercepting communication </w:t>
      </w:r>
      <w:proofErr w:type="gramStart"/>
      <w:r>
        <w:t>technique.(</w:t>
      </w:r>
      <w:proofErr w:type="gramEnd"/>
      <w:r w:rsidRPr="006509DA">
        <w:t>1</w:t>
      </w:r>
      <w:r w:rsidRPr="005E7E42">
        <w:rPr>
          <w:vertAlign w:val="superscript"/>
        </w:rPr>
        <w:t>st</w:t>
      </w:r>
      <w:r w:rsidRPr="006509DA">
        <w:t xml:space="preserve"> Annex 18</w:t>
      </w:r>
      <w:r>
        <w:t xml:space="preserve">) </w:t>
      </w:r>
    </w:p>
  </w:comment>
  <w:comment w:id="496" w:author="Dell" w:date="2021-01-27T21:40:00Z" w:initials="D">
    <w:p w14:paraId="5BAB1249" w14:textId="77777777" w:rsidR="00600F87" w:rsidRDefault="00600F87" w:rsidP="00600F87">
      <w:pPr>
        <w:pStyle w:val="CommentText"/>
      </w:pPr>
      <w:r>
        <w:rPr>
          <w:rStyle w:val="CommentReference"/>
        </w:rPr>
        <w:annotationRef/>
      </w:r>
      <w:r w:rsidRPr="00AA110A">
        <w:t>Confirm that article 4 par</w:t>
      </w:r>
      <w:r>
        <w:t>.</w:t>
      </w:r>
      <w:r w:rsidRPr="00AA110A">
        <w:t xml:space="preserve">4 of Instruction No.08/NCC, competent authority is empowered to issue an </w:t>
      </w:r>
      <w:r>
        <w:t>O</w:t>
      </w:r>
      <w:r w:rsidRPr="00AA110A">
        <w:t>rder to seize or order to freeze properties without a prior notice</w:t>
      </w:r>
    </w:p>
  </w:comment>
  <w:comment w:id="498" w:author="Dell" w:date="2021-01-27T21:44:00Z" w:initials="D">
    <w:p w14:paraId="4CE961D8" w14:textId="2DFF40ED" w:rsidR="00600F87" w:rsidRDefault="00600F87" w:rsidP="00600F87">
      <w:pPr>
        <w:pStyle w:val="CommentText"/>
      </w:pPr>
      <w:r>
        <w:rPr>
          <w:rStyle w:val="CommentReference"/>
        </w:rPr>
        <w:annotationRef/>
      </w:r>
      <w:r>
        <w:t>Enclosed MOUs: FIU and Customs Department of MOF (2</w:t>
      </w:r>
      <w:r w:rsidRPr="005E7E42">
        <w:rPr>
          <w:vertAlign w:val="superscript"/>
        </w:rPr>
        <w:t xml:space="preserve">nd </w:t>
      </w:r>
      <w:r>
        <w:t>Annex 2</w:t>
      </w:r>
      <w:r w:rsidR="00D107A0">
        <w:t>5</w:t>
      </w:r>
      <w:r>
        <w:t xml:space="preserve">) and FIU and Anti-Corruption Department of </w:t>
      </w:r>
      <w:proofErr w:type="gramStart"/>
      <w:r>
        <w:t>SIAA(</w:t>
      </w:r>
      <w:proofErr w:type="gramEnd"/>
      <w:r>
        <w:t>2</w:t>
      </w:r>
      <w:r w:rsidRPr="005E7E42">
        <w:rPr>
          <w:vertAlign w:val="superscript"/>
        </w:rPr>
        <w:t xml:space="preserve">nd </w:t>
      </w:r>
      <w:r>
        <w:t xml:space="preserve">Annex </w:t>
      </w:r>
      <w:r w:rsidR="00D107A0">
        <w:t>26</w:t>
      </w:r>
      <w:r>
        <w:t>)</w:t>
      </w:r>
    </w:p>
  </w:comment>
  <w:comment w:id="499" w:author="Dell" w:date="2021-01-27T21:47:00Z" w:initials="D">
    <w:p w14:paraId="305B87D1" w14:textId="77777777" w:rsidR="00600F87" w:rsidRDefault="00600F87" w:rsidP="00600F87">
      <w:pPr>
        <w:pStyle w:val="CommentText"/>
      </w:pPr>
      <w:r>
        <w:rPr>
          <w:rStyle w:val="CommentReference"/>
        </w:rPr>
        <w:annotationRef/>
      </w:r>
      <w:r w:rsidRPr="00E75BEF">
        <w:t>Customs declaration form provided to passenger while entry-exit Lao PDR and there are two channels (declaration and non-declaration). For the API/PNR system, the airline provides to customs officer via electronic directly.</w:t>
      </w:r>
    </w:p>
  </w:comment>
  <w:comment w:id="500" w:author="PST-PC" w:date="2020-10-02T16:15:00Z" w:initials="P">
    <w:p w14:paraId="4276296E" w14:textId="77777777" w:rsidR="00600F87" w:rsidRPr="001B4B4A" w:rsidRDefault="00600F87" w:rsidP="00600F87">
      <w:pPr>
        <w:pStyle w:val="CommentText"/>
        <w:rPr>
          <w:rFonts w:ascii="Phetsarath OT" w:eastAsia="Phetsarath OT" w:hAnsi="Phetsarath OT" w:cs="Phetsarath OT"/>
          <w:lang w:val="en-US" w:bidi="lo-LA"/>
        </w:rPr>
      </w:pPr>
      <w:r>
        <w:rPr>
          <w:rStyle w:val="CommentReference"/>
        </w:rPr>
        <w:annotationRef/>
      </w:r>
      <w:r>
        <w:rPr>
          <w:rStyle w:val="CommentReference"/>
        </w:rPr>
        <w:annotationRef/>
      </w:r>
      <w:r>
        <w:rPr>
          <w:rFonts w:eastAsia="Phetsarath OT"/>
          <w:lang w:bidi="lo-LA"/>
        </w:rPr>
        <w:t xml:space="preserve">The </w:t>
      </w:r>
      <w:r w:rsidRPr="009861F9">
        <w:rPr>
          <w:rFonts w:eastAsia="Phetsarath OT"/>
          <w:lang w:bidi="lo-LA"/>
        </w:rPr>
        <w:t xml:space="preserve">API/PNR </w:t>
      </w:r>
      <w:r>
        <w:rPr>
          <w:rFonts w:eastAsia="Phetsarath OT"/>
          <w:lang w:bidi="lo-LA"/>
        </w:rPr>
        <w:t xml:space="preserve">directly received information from the airlines electronically. </w:t>
      </w:r>
    </w:p>
    <w:p w14:paraId="4A2025E5" w14:textId="77777777" w:rsidR="00600F87" w:rsidRDefault="00600F87" w:rsidP="00600F87">
      <w:pPr>
        <w:pStyle w:val="CommentText"/>
        <w:rPr>
          <w:lang w:bidi="lo-LA"/>
        </w:rPr>
      </w:pPr>
    </w:p>
  </w:comment>
  <w:comment w:id="501" w:author="Dell" w:date="2021-01-27T21:50:00Z" w:initials="D">
    <w:p w14:paraId="4E5AA03A" w14:textId="77777777" w:rsidR="00600F87" w:rsidRDefault="00600F87" w:rsidP="00600F87">
      <w:pPr>
        <w:pStyle w:val="CommentText"/>
      </w:pPr>
      <w:r>
        <w:rPr>
          <w:rStyle w:val="CommentReference"/>
        </w:rPr>
        <w:annotationRef/>
      </w:r>
      <w:r w:rsidRPr="009C1D95">
        <w:t>API/PNR system is electronics which receive information of passenger directly from original airline and do not contain information of currency, precious metals and BNIs. The customs officer at cross border collects the disclosure information themselves.</w:t>
      </w:r>
    </w:p>
  </w:comment>
  <w:comment w:id="502" w:author="Dell" w:date="2021-01-27T22:01:00Z" w:initials="D">
    <w:p w14:paraId="05C1A957" w14:textId="03FAEB15" w:rsidR="00600F87" w:rsidRDefault="00600F87" w:rsidP="00600F87">
      <w:pPr>
        <w:pStyle w:val="CommentText"/>
      </w:pPr>
      <w:r>
        <w:rPr>
          <w:rStyle w:val="CommentReference"/>
        </w:rPr>
        <w:annotationRef/>
      </w:r>
      <w:r>
        <w:t xml:space="preserve">Under article 33 of AML/CFT law only cover currency, precious metals and BNIs but mail or cargo has defined under article 24 of Law on Customs No.81/NA dated 29 Jun </w:t>
      </w:r>
      <w:r w:rsidRPr="001460A5">
        <w:t>2020. (2</w:t>
      </w:r>
      <w:r w:rsidRPr="001460A5">
        <w:rPr>
          <w:vertAlign w:val="superscript"/>
        </w:rPr>
        <w:t>nd</w:t>
      </w:r>
      <w:r w:rsidRPr="001460A5">
        <w:t xml:space="preserve"> Annex </w:t>
      </w:r>
      <w:r w:rsidR="001460A5">
        <w:t>27</w:t>
      </w:r>
      <w:r w:rsidRPr="001460A5">
        <w:t>)</w:t>
      </w:r>
    </w:p>
    <w:p w14:paraId="718A2108" w14:textId="77777777" w:rsidR="00600F87" w:rsidRDefault="00600F87" w:rsidP="00600F87">
      <w:pPr>
        <w:pStyle w:val="CommentText"/>
      </w:pPr>
    </w:p>
    <w:p w14:paraId="5B22131C" w14:textId="77777777" w:rsidR="00600F87" w:rsidRPr="005C1353" w:rsidRDefault="00600F87" w:rsidP="00600F87">
      <w:pPr>
        <w:pStyle w:val="CommentText"/>
        <w:rPr>
          <w:b/>
          <w:bCs/>
        </w:rPr>
      </w:pPr>
      <w:r w:rsidRPr="005C1353">
        <w:rPr>
          <w:b/>
          <w:bCs/>
        </w:rPr>
        <w:t>Law on Customs No.81/NA dated 29 Jun 2020</w:t>
      </w:r>
    </w:p>
    <w:p w14:paraId="454405E5" w14:textId="77777777" w:rsidR="00600F87" w:rsidRDefault="00600F87" w:rsidP="00600F87">
      <w:pPr>
        <w:pStyle w:val="CommentText"/>
      </w:pPr>
      <w:r>
        <w:t>“</w:t>
      </w:r>
      <w:r w:rsidRPr="005C1353">
        <w:rPr>
          <w:b/>
          <w:bCs/>
        </w:rPr>
        <w:t>Article 24 Customs Declaration</w:t>
      </w:r>
      <w:r>
        <w:t xml:space="preserve"> </w:t>
      </w:r>
    </w:p>
    <w:p w14:paraId="5DA2EB2C" w14:textId="77777777" w:rsidR="00600F87" w:rsidRDefault="00600F87" w:rsidP="00600F87">
      <w:pPr>
        <w:pStyle w:val="CommentText"/>
      </w:pPr>
      <w:r>
        <w:t>Customs declaration means declaration on information of goods, owner of goods, transportation and trading activity document to be used by customs officers for controlling and monitoring and/or pay tax correctly.</w:t>
      </w:r>
    </w:p>
    <w:p w14:paraId="4E24CDAD" w14:textId="77777777" w:rsidR="00600F87" w:rsidRDefault="00600F87" w:rsidP="00600F87">
      <w:pPr>
        <w:pStyle w:val="CommentText"/>
      </w:pPr>
    </w:p>
    <w:p w14:paraId="74F345C1" w14:textId="77777777" w:rsidR="00600F87" w:rsidRDefault="00600F87" w:rsidP="00600F87">
      <w:pPr>
        <w:pStyle w:val="CommentText"/>
      </w:pPr>
      <w:r>
        <w:t xml:space="preserve">Customs declaration could be operated in brief and detail to which declaration could be performed electronically or paper-based at the customs border checkpoint or where the customs administration given.    </w:t>
      </w:r>
    </w:p>
    <w:p w14:paraId="33C7EA23" w14:textId="77777777" w:rsidR="00600F87" w:rsidRDefault="00600F87" w:rsidP="00600F87">
      <w:pPr>
        <w:pStyle w:val="CommentText"/>
      </w:pPr>
    </w:p>
    <w:p w14:paraId="176DFF48" w14:textId="77777777" w:rsidR="00600F87" w:rsidRDefault="00600F87" w:rsidP="00600F87">
      <w:pPr>
        <w:pStyle w:val="CommentText"/>
      </w:pPr>
      <w:r>
        <w:t xml:space="preserve">Ministry of Finance shall issue the regulation on customs declaration.”  </w:t>
      </w:r>
    </w:p>
  </w:comment>
  <w:comment w:id="504" w:author="Dell" w:date="2021-01-27T22:05:00Z" w:initials="D">
    <w:p w14:paraId="71E73A54" w14:textId="77777777" w:rsidR="00600F87" w:rsidRDefault="00600F87" w:rsidP="00600F87">
      <w:pPr>
        <w:pStyle w:val="CommentText"/>
      </w:pPr>
      <w:r>
        <w:rPr>
          <w:rStyle w:val="CommentReference"/>
        </w:rPr>
        <w:annotationRef/>
      </w:r>
      <w:r w:rsidRPr="00E01C5A">
        <w:t>For those borders that yet to have CBR installed will report to customs office at the provincial that already installed to further report to AMLIO as defined in 1</w:t>
      </w:r>
      <w:r w:rsidRPr="005E7E42">
        <w:rPr>
          <w:vertAlign w:val="superscript"/>
        </w:rPr>
        <w:t>st</w:t>
      </w:r>
      <w:r w:rsidRPr="00E01C5A">
        <w:t xml:space="preserve"> draft TC.Rec.32.6</w:t>
      </w:r>
    </w:p>
  </w:comment>
  <w:comment w:id="503" w:author="PST-PC" w:date="2020-10-05T21:31:00Z" w:initials="P">
    <w:p w14:paraId="4EB5AC2A" w14:textId="77777777" w:rsidR="00600F87" w:rsidRPr="000B4E11" w:rsidRDefault="00600F87" w:rsidP="00600F87">
      <w:pPr>
        <w:pStyle w:val="CommentText"/>
        <w:spacing w:line="276" w:lineRule="auto"/>
        <w:rPr>
          <w:rFonts w:eastAsia="Phetsarath OT"/>
          <w:lang w:bidi="lo-LA"/>
        </w:rPr>
      </w:pPr>
      <w:bookmarkStart w:id="506" w:name="_Hlk56195501"/>
      <w:r>
        <w:rPr>
          <w:rStyle w:val="CommentReference"/>
        </w:rPr>
        <w:annotationRef/>
      </w:r>
      <w:r w:rsidRPr="000B4E11">
        <w:rPr>
          <w:rFonts w:eastAsia="Phetsarath OT"/>
          <w:lang w:bidi="lo-LA"/>
        </w:rPr>
        <w:t xml:space="preserve">The CBR system had completely installed across 13 </w:t>
      </w:r>
      <w:proofErr w:type="spellStart"/>
      <w:r w:rsidRPr="000B4E11">
        <w:rPr>
          <w:rFonts w:eastAsia="Phetsarath OT"/>
          <w:lang w:bidi="lo-LA"/>
        </w:rPr>
        <w:t>pritorities</w:t>
      </w:r>
      <w:proofErr w:type="spellEnd"/>
      <w:r w:rsidRPr="000B4E11">
        <w:rPr>
          <w:rFonts w:eastAsia="Phetsarath OT"/>
          <w:lang w:bidi="lo-LA"/>
        </w:rPr>
        <w:t xml:space="preserve"> international check point. For those check point that yet to have it install is undertaking as indicated in clause 2.2 of the Instruction of custom department No.00245/CD</w:t>
      </w:r>
    </w:p>
    <w:p w14:paraId="2A9AA6A5" w14:textId="77777777" w:rsidR="00600F87" w:rsidRDefault="00600F87" w:rsidP="00600F87">
      <w:pPr>
        <w:pStyle w:val="CommentText"/>
        <w:spacing w:line="276" w:lineRule="auto"/>
        <w:rPr>
          <w:rFonts w:ascii="Phetsarath OT" w:eastAsia="Phetsarath OT" w:hAnsi="Phetsarath OT" w:cs="Phetsarath OT"/>
          <w:lang w:val="en-US" w:bidi="lo-LA"/>
        </w:rPr>
      </w:pPr>
      <w:r w:rsidRPr="000B4E11">
        <w:rPr>
          <w:rFonts w:eastAsia="Phetsarath OT"/>
          <w:lang w:bidi="lo-LA"/>
        </w:rPr>
        <w:t>Details can be referred to</w:t>
      </w:r>
      <w:r w:rsidRPr="000B4E11">
        <w:rPr>
          <w:rFonts w:eastAsia="Phetsarath OT"/>
          <w:cs/>
          <w:lang w:bidi="lo-LA"/>
        </w:rPr>
        <w:t xml:space="preserve"> </w:t>
      </w:r>
      <w:r w:rsidRPr="000B4E11">
        <w:rPr>
          <w:rFonts w:eastAsia="Phetsarath OT"/>
          <w:lang w:val="en-US" w:bidi="lo-LA"/>
        </w:rPr>
        <w:t>TC Rec.32.6</w:t>
      </w:r>
      <w:r>
        <w:rPr>
          <w:rFonts w:eastAsia="Phetsarath OT"/>
          <w:lang w:val="en-US" w:bidi="lo-LA"/>
        </w:rPr>
        <w:t>.</w:t>
      </w:r>
    </w:p>
    <w:p w14:paraId="09F7C430" w14:textId="77777777" w:rsidR="00600F87" w:rsidRDefault="00600F87" w:rsidP="00600F87">
      <w:pPr>
        <w:pStyle w:val="CommentText"/>
        <w:spacing w:line="276" w:lineRule="auto"/>
        <w:rPr>
          <w:rFonts w:ascii="Phetsarath OT" w:eastAsia="Phetsarath OT" w:hAnsi="Phetsarath OT" w:cs="Phetsarath OT"/>
          <w:lang w:val="en-US" w:bidi="lo-LA"/>
        </w:rPr>
      </w:pPr>
    </w:p>
    <w:p w14:paraId="012E1A6A" w14:textId="77777777" w:rsidR="00600F87" w:rsidRPr="003E279D" w:rsidRDefault="00600F87" w:rsidP="00600F87">
      <w:pPr>
        <w:pStyle w:val="CommentText"/>
        <w:spacing w:line="276" w:lineRule="auto"/>
        <w:rPr>
          <w:rFonts w:eastAsia="Phetsarath OT"/>
          <w:b/>
          <w:bCs/>
          <w:lang w:val="en-US" w:bidi="lo-LA"/>
        </w:rPr>
      </w:pPr>
      <w:r w:rsidRPr="003E279D">
        <w:rPr>
          <w:rFonts w:eastAsia="Phetsarath OT"/>
          <w:b/>
          <w:bCs/>
          <w:lang w:val="en-US" w:bidi="lo-LA"/>
        </w:rPr>
        <w:t>Notice on Cross Border</w:t>
      </w:r>
      <w:r>
        <w:rPr>
          <w:rFonts w:eastAsia="Phetsarath OT"/>
          <w:b/>
          <w:bCs/>
          <w:lang w:val="en-US" w:bidi="lo-LA"/>
        </w:rPr>
        <w:t xml:space="preserve"> Report No.</w:t>
      </w:r>
      <w:r w:rsidRPr="003E279D">
        <w:rPr>
          <w:rFonts w:eastAsia="Phetsarath OT"/>
          <w:b/>
          <w:bCs/>
          <w:lang w:val="en-US" w:bidi="lo-LA"/>
        </w:rPr>
        <w:t>00245</w:t>
      </w:r>
      <w:r>
        <w:rPr>
          <w:rFonts w:eastAsia="Phetsarath OT"/>
          <w:b/>
          <w:bCs/>
          <w:lang w:val="en-US" w:bidi="lo-LA"/>
        </w:rPr>
        <w:t>/CD,</w:t>
      </w:r>
      <w:r w:rsidRPr="003E279D">
        <w:rPr>
          <w:rFonts w:eastAsia="Phetsarath OT"/>
          <w:b/>
          <w:bCs/>
          <w:lang w:val="en-US" w:bidi="lo-LA"/>
        </w:rPr>
        <w:t xml:space="preserve"> dated 14 Jan 2020</w:t>
      </w:r>
    </w:p>
    <w:p w14:paraId="60B81817" w14:textId="77777777" w:rsidR="00600F87" w:rsidRDefault="00600F87" w:rsidP="00600F87">
      <w:pPr>
        <w:pStyle w:val="CommentText"/>
        <w:spacing w:line="276" w:lineRule="auto"/>
        <w:rPr>
          <w:lang w:val="en-US"/>
        </w:rPr>
      </w:pPr>
      <w:r>
        <w:rPr>
          <w:lang w:val="en-US"/>
        </w:rPr>
        <w:t>"</w:t>
      </w:r>
      <w:r>
        <w:t xml:space="preserve">2. Procedures of the CBR application are as follows: </w:t>
      </w:r>
    </w:p>
    <w:p w14:paraId="1181246B" w14:textId="77777777" w:rsidR="00600F87" w:rsidRDefault="00600F87" w:rsidP="00600F87">
      <w:pPr>
        <w:pStyle w:val="CommentText"/>
        <w:spacing w:line="276" w:lineRule="auto"/>
        <w:rPr>
          <w:lang w:val="en-US"/>
        </w:rPr>
      </w:pPr>
      <w:r w:rsidRPr="00CA0B43">
        <w:rPr>
          <w:b/>
          <w:bCs/>
        </w:rPr>
        <w:t>2.1.</w:t>
      </w:r>
      <w:r>
        <w:t xml:space="preserve"> For the checkpoints that have installed the CBR system: - When carrying cash, precious metals and bearer negotiable financial instruments of the individual, or entity when travelling in-out of the Lao PDR through the border checkpoint, the information must be filled in the passenger declaration form and presented to the customs officer at the border checkpoint to check as specified in Article 04 of Instruction No. 06/NCC, dated 19 May 2015 on declaration of cash, precious metals and bearer negotiable financial instruments when travelling in-out of the Lao PDR. - Assigning the customs officers to follow the procedures, methods and inspections as specified in Article 33 and 34 of Law on Anti-Money Laundering and Counter Financing of Terrorism No. 50/NA, dated 21 July 2014. Customs officers must input such information into the CBR system within 15 working days using Username and Password that the Anti-Money Laundering Intelligence Office created. (The detailed user guide of the CBR is enclosed). </w:t>
      </w:r>
    </w:p>
    <w:p w14:paraId="225ED7B1" w14:textId="77777777" w:rsidR="00600F87" w:rsidRDefault="00600F87" w:rsidP="00600F87">
      <w:pPr>
        <w:pStyle w:val="CommentText"/>
        <w:spacing w:line="276" w:lineRule="auto"/>
        <w:rPr>
          <w:lang w:val="en-US"/>
        </w:rPr>
      </w:pPr>
      <w:r w:rsidRPr="00CA0B43">
        <w:rPr>
          <w:b/>
          <w:bCs/>
        </w:rPr>
        <w:t>2.2.</w:t>
      </w:r>
      <w:r>
        <w:t xml:space="preserve"> For the checkpoints that have not installed the CBR system. In the case where declaration of cash, precious metals and bearer negotiable financial instruments of the individual or entity, when travelling in-out of the Lao PDR through the border checkpoint, is declared the report to the CBR system must be done within 15 working days using Username and Password of the nearest customs supervision office, provincial customs inspection office and checkpoint within the same province. </w:t>
      </w:r>
    </w:p>
    <w:p w14:paraId="2B856B55" w14:textId="77777777" w:rsidR="00600F87" w:rsidRPr="006F4D8B" w:rsidRDefault="00600F87" w:rsidP="00600F87">
      <w:pPr>
        <w:pStyle w:val="CommentText"/>
        <w:spacing w:line="276" w:lineRule="auto"/>
        <w:rPr>
          <w:lang w:val="en-US"/>
        </w:rPr>
      </w:pPr>
      <w:r w:rsidRPr="00CA0B43">
        <w:rPr>
          <w:b/>
          <w:bCs/>
        </w:rPr>
        <w:t>2.3.</w:t>
      </w:r>
      <w:r>
        <w:t xml:space="preserve"> In the case where conceal of cash, precious metals and bearer negotiable financial instruments were found and intentionally avoiding to declare declaration of cash, precious metals and bearer negotiable financial instruments of the individual or entity when travelling in-out of the Lao PDR through the border checkpoint that has the value equivalent to 100 million kip and over, the customs officer at the border checkpoint must establish the goods possessions forfeiture record as specified in Article 96 of Customs Law No. 04/NA, dated 20 December 2011, in order to proceed with the lawsuit according to the laws and regulations, also reporting such information to the CBR system within 15 working days.</w:t>
      </w:r>
      <w:r>
        <w:rPr>
          <w:lang w:val="en-US"/>
        </w:rPr>
        <w:t>"</w:t>
      </w:r>
    </w:p>
    <w:bookmarkEnd w:id="506"/>
  </w:comment>
  <w:comment w:id="505" w:author="Dell" w:date="2021-01-27T22:06:00Z" w:initials="D">
    <w:p w14:paraId="3873610A" w14:textId="77777777" w:rsidR="00600F87" w:rsidRDefault="00600F87" w:rsidP="00600F87">
      <w:pPr>
        <w:pStyle w:val="CommentText"/>
      </w:pPr>
      <w:r>
        <w:rPr>
          <w:rStyle w:val="CommentReference"/>
        </w:rPr>
        <w:annotationRef/>
      </w:r>
      <w:r w:rsidRPr="005F5DD5">
        <w:t>Please refers to 1st draft TC.Rec.32.6</w:t>
      </w:r>
    </w:p>
  </w:comment>
  <w:comment w:id="507" w:author="PST-PC" w:date="2020-10-02T16:27:00Z" w:initials="P">
    <w:p w14:paraId="3D5E8936" w14:textId="77777777" w:rsidR="00600F87" w:rsidRDefault="00600F87" w:rsidP="00600F87">
      <w:pPr>
        <w:pStyle w:val="CommentText"/>
        <w:rPr>
          <w:rFonts w:eastAsia="Phetsarath OT"/>
          <w:lang w:bidi="lo-LA"/>
        </w:rPr>
      </w:pPr>
      <w:r>
        <w:rPr>
          <w:rStyle w:val="CommentReference"/>
        </w:rPr>
        <w:annotationRef/>
      </w:r>
      <w:r w:rsidRPr="000C66C9">
        <w:rPr>
          <w:rStyle w:val="CommentReference"/>
        </w:rPr>
        <w:annotationRef/>
      </w:r>
      <w:r w:rsidRPr="000B4E11">
        <w:rPr>
          <w:rFonts w:eastAsia="Phetsarath OT"/>
          <w:lang w:bidi="lo-LA"/>
        </w:rPr>
        <w:t xml:space="preserve">In case when custom authorities received information or found passenger carrying cash, precious metal or negotiable financial instrument when entering-exiting border then custom </w:t>
      </w:r>
      <w:proofErr w:type="spellStart"/>
      <w:r w:rsidRPr="000B4E11">
        <w:rPr>
          <w:rFonts w:eastAsia="Phetsarath OT"/>
          <w:lang w:bidi="lo-LA"/>
        </w:rPr>
        <w:t>authorites</w:t>
      </w:r>
      <w:proofErr w:type="spellEnd"/>
      <w:r w:rsidRPr="000B4E11">
        <w:rPr>
          <w:rFonts w:eastAsia="Phetsarath OT"/>
          <w:lang w:bidi="lo-LA"/>
        </w:rPr>
        <w:t xml:space="preserve"> shall report it to the AMLIO within 15 working days as indicated in article 06 of the Instruction No. 06/NCC, dated 19 May 2015 (details as indicated in TC Rec. 32.6)</w:t>
      </w:r>
      <w:r>
        <w:rPr>
          <w:rFonts w:eastAsia="Phetsarath OT"/>
          <w:lang w:bidi="lo-LA"/>
        </w:rPr>
        <w:t xml:space="preserve">. </w:t>
      </w:r>
    </w:p>
    <w:p w14:paraId="6EC2A884" w14:textId="77777777" w:rsidR="00600F87" w:rsidRPr="002027B2" w:rsidRDefault="00600F87" w:rsidP="00600F87">
      <w:pPr>
        <w:pStyle w:val="CommentText"/>
        <w:rPr>
          <w:rFonts w:eastAsia="Phetsarath OT"/>
          <w:lang w:bidi="lo-LA"/>
        </w:rPr>
      </w:pPr>
    </w:p>
  </w:comment>
  <w:comment w:id="508" w:author="Dell" w:date="2021-01-27T22:08:00Z" w:initials="D">
    <w:p w14:paraId="3CC7D03B" w14:textId="77777777" w:rsidR="00600F87" w:rsidRDefault="00600F87" w:rsidP="00600F87">
      <w:pPr>
        <w:pStyle w:val="CommentText"/>
      </w:pPr>
      <w:r>
        <w:rPr>
          <w:rStyle w:val="CommentReference"/>
        </w:rPr>
        <w:annotationRef/>
      </w:r>
      <w:r w:rsidRPr="00187177">
        <w:t>The CBR information will be reported to AMLIO via the CBR online and the physical report will be stored at checkpoint.</w:t>
      </w:r>
    </w:p>
  </w:comment>
  <w:comment w:id="509" w:author="PST-PC" w:date="2020-10-02T16:27:00Z" w:initials="P">
    <w:p w14:paraId="588C4013" w14:textId="77777777" w:rsidR="00600F87" w:rsidRDefault="00600F87" w:rsidP="00600F87">
      <w:pPr>
        <w:pStyle w:val="CommentText"/>
        <w:spacing w:line="276" w:lineRule="auto"/>
        <w:rPr>
          <w:rFonts w:eastAsia="Phetsarath OT"/>
          <w:sz w:val="22"/>
          <w:szCs w:val="22"/>
          <w:lang w:bidi="lo-LA"/>
        </w:rPr>
      </w:pPr>
      <w:r>
        <w:rPr>
          <w:rStyle w:val="CommentReference"/>
        </w:rPr>
        <w:annotationRef/>
      </w:r>
      <w:r w:rsidRPr="00294EDA">
        <w:rPr>
          <w:rFonts w:eastAsia="Phetsarath OT"/>
          <w:sz w:val="22"/>
          <w:szCs w:val="22"/>
          <w:lang w:bidi="lo-LA"/>
        </w:rPr>
        <w:t xml:space="preserve">AMLIO is responsible for providing financial intelligence report to customs authority and in practice, AMLIO had disseminated some FIRs to customs authority. </w:t>
      </w:r>
    </w:p>
    <w:p w14:paraId="1782EE2C" w14:textId="77777777" w:rsidR="00600F87" w:rsidRPr="00294EDA" w:rsidRDefault="00600F87" w:rsidP="00600F87">
      <w:pPr>
        <w:pStyle w:val="CommentText"/>
        <w:spacing w:line="276" w:lineRule="auto"/>
        <w:rPr>
          <w:rFonts w:eastAsia="Phetsarath OT"/>
          <w:sz w:val="22"/>
          <w:szCs w:val="22"/>
          <w:lang w:bidi="lo-LA"/>
        </w:rPr>
      </w:pPr>
    </w:p>
  </w:comment>
  <w:comment w:id="510" w:author="Dell" w:date="2021-01-27T22:10:00Z" w:initials="D">
    <w:p w14:paraId="14F7DC96" w14:textId="77777777" w:rsidR="00600F87" w:rsidRDefault="00600F87" w:rsidP="00600F87">
      <w:pPr>
        <w:pStyle w:val="CommentText"/>
      </w:pPr>
      <w:r>
        <w:rPr>
          <w:rStyle w:val="CommentReference"/>
        </w:rPr>
        <w:annotationRef/>
      </w:r>
      <w:r w:rsidRPr="00207DCB">
        <w:t xml:space="preserve">AMLIO provided 3 intelligence reports to customs authority during 2019-2020.  </w:t>
      </w:r>
    </w:p>
  </w:comment>
  <w:comment w:id="511" w:author="Dell" w:date="2021-01-27T22:12:00Z" w:initials="D">
    <w:p w14:paraId="03D62EBA" w14:textId="77777777" w:rsidR="00600F87" w:rsidRDefault="00600F87" w:rsidP="00600F87">
      <w:pPr>
        <w:pStyle w:val="CommentText"/>
      </w:pPr>
      <w:r>
        <w:rPr>
          <w:rStyle w:val="CommentReference"/>
        </w:rPr>
        <w:annotationRef/>
      </w:r>
      <w:r w:rsidRPr="00605137">
        <w:t>Enclosed 5 MOUs (China, France, Cambodia and Vietnam).</w:t>
      </w:r>
    </w:p>
    <w:p w14:paraId="4ACB4CF1" w14:textId="6271C4CA" w:rsidR="00600F87" w:rsidRDefault="00600F87" w:rsidP="00600F87">
      <w:pPr>
        <w:pStyle w:val="CommentText"/>
      </w:pPr>
      <w:r>
        <w:t xml:space="preserve">MOU between Lao custom and </w:t>
      </w:r>
      <w:r w:rsidRPr="00605137">
        <w:t>China</w:t>
      </w:r>
      <w:r>
        <w:t xml:space="preserve"> custom (2</w:t>
      </w:r>
      <w:r w:rsidRPr="00605137">
        <w:rPr>
          <w:vertAlign w:val="superscript"/>
        </w:rPr>
        <w:t>nd</w:t>
      </w:r>
      <w:r>
        <w:t xml:space="preserve"> annex </w:t>
      </w:r>
      <w:r w:rsidR="001460A5">
        <w:t>28</w:t>
      </w:r>
      <w:r>
        <w:t>)</w:t>
      </w:r>
    </w:p>
    <w:p w14:paraId="74539C4E" w14:textId="5386BE71" w:rsidR="00600F87" w:rsidRDefault="00600F87" w:rsidP="00600F87">
      <w:pPr>
        <w:pStyle w:val="CommentText"/>
      </w:pPr>
      <w:r>
        <w:t xml:space="preserve">MOU between Lao custom and </w:t>
      </w:r>
      <w:r w:rsidRPr="00605137">
        <w:t>China</w:t>
      </w:r>
      <w:r>
        <w:t xml:space="preserve"> custom (2</w:t>
      </w:r>
      <w:r w:rsidRPr="00605137">
        <w:rPr>
          <w:vertAlign w:val="superscript"/>
        </w:rPr>
        <w:t>nd</w:t>
      </w:r>
      <w:r>
        <w:t xml:space="preserve"> annex </w:t>
      </w:r>
      <w:r w:rsidR="001460A5">
        <w:t>29</w:t>
      </w:r>
      <w:r>
        <w:t>)</w:t>
      </w:r>
    </w:p>
    <w:p w14:paraId="46A0459C" w14:textId="48483D66" w:rsidR="00600F87" w:rsidRDefault="00600F87" w:rsidP="00600F87">
      <w:pPr>
        <w:pStyle w:val="CommentText"/>
      </w:pPr>
      <w:r>
        <w:t xml:space="preserve">MOU between Lao custom and </w:t>
      </w:r>
      <w:r w:rsidRPr="00605137">
        <w:t>France</w:t>
      </w:r>
      <w:r>
        <w:t xml:space="preserve"> custom (2</w:t>
      </w:r>
      <w:r w:rsidRPr="00605137">
        <w:rPr>
          <w:vertAlign w:val="superscript"/>
        </w:rPr>
        <w:t>nd</w:t>
      </w:r>
      <w:r>
        <w:t xml:space="preserve"> annex 3</w:t>
      </w:r>
      <w:r w:rsidR="001460A5">
        <w:t>0</w:t>
      </w:r>
      <w:r>
        <w:t>)</w:t>
      </w:r>
    </w:p>
    <w:p w14:paraId="0D9B5375" w14:textId="6867B4A5" w:rsidR="00600F87" w:rsidRDefault="00600F87" w:rsidP="00600F87">
      <w:pPr>
        <w:pStyle w:val="CommentText"/>
      </w:pPr>
      <w:r>
        <w:t xml:space="preserve">MOU between Lao custom and </w:t>
      </w:r>
      <w:r w:rsidRPr="00605137">
        <w:t xml:space="preserve">Cambodia </w:t>
      </w:r>
      <w:r>
        <w:t>custom (2</w:t>
      </w:r>
      <w:r w:rsidRPr="00605137">
        <w:rPr>
          <w:vertAlign w:val="superscript"/>
        </w:rPr>
        <w:t>nd</w:t>
      </w:r>
      <w:r>
        <w:t xml:space="preserve"> annex 3</w:t>
      </w:r>
      <w:r w:rsidR="001460A5">
        <w:t>1</w:t>
      </w:r>
      <w:r>
        <w:t>)</w:t>
      </w:r>
    </w:p>
    <w:p w14:paraId="1ADD648E" w14:textId="77A438F6" w:rsidR="00600F87" w:rsidRDefault="00600F87" w:rsidP="00600F87">
      <w:pPr>
        <w:pStyle w:val="CommentText"/>
      </w:pPr>
      <w:r>
        <w:t xml:space="preserve">MOU between Lao custom and </w:t>
      </w:r>
      <w:r w:rsidRPr="00605137">
        <w:t>Vietnam</w:t>
      </w:r>
      <w:r>
        <w:t xml:space="preserve"> custom (2</w:t>
      </w:r>
      <w:r w:rsidRPr="00605137">
        <w:rPr>
          <w:vertAlign w:val="superscript"/>
        </w:rPr>
        <w:t>nd</w:t>
      </w:r>
      <w:r>
        <w:t xml:space="preserve"> annex 3</w:t>
      </w:r>
      <w:r w:rsidR="001460A5">
        <w:t>2</w:t>
      </w:r>
      <w:r>
        <w:t>)</w:t>
      </w:r>
    </w:p>
  </w:comment>
  <w:comment w:id="522" w:author="PST-PC" w:date="2020-10-02T16:32:00Z" w:initials="P">
    <w:p w14:paraId="0E4B94E9" w14:textId="77777777" w:rsidR="00600F87" w:rsidRDefault="00600F87" w:rsidP="00600F87">
      <w:pPr>
        <w:pStyle w:val="CommentText"/>
        <w:spacing w:line="276" w:lineRule="auto"/>
        <w:rPr>
          <w:rFonts w:eastAsia="Phetsarath OT"/>
          <w:lang w:eastAsia="en-US" w:bidi="lo-LA"/>
        </w:rPr>
      </w:pPr>
      <w:r>
        <w:rPr>
          <w:rStyle w:val="CommentReference"/>
        </w:rPr>
        <w:annotationRef/>
      </w:r>
      <w:r w:rsidRPr="008422CA">
        <w:rPr>
          <w:rFonts w:eastAsia="Phetsarath OT"/>
          <w:lang w:eastAsia="en-US" w:bidi="lo-LA"/>
        </w:rPr>
        <w:t xml:space="preserve">The Statistic of STR indicated in the NRA report and the 2017 strategic report are </w:t>
      </w:r>
      <w:r>
        <w:rPr>
          <w:rFonts w:eastAsia="Phetsarath OT"/>
          <w:lang w:eastAsia="en-US" w:bidi="lo-LA"/>
        </w:rPr>
        <w:t xml:space="preserve">matched as 188 STRs came from Banking and the remaining 3 came from leasing companies therefore, it is total up to 191 reports in year 2017. </w:t>
      </w:r>
      <w:r w:rsidRPr="008422CA">
        <w:rPr>
          <w:rFonts w:eastAsia="Phetsarath OT"/>
          <w:lang w:eastAsia="en-US" w:bidi="lo-LA"/>
        </w:rPr>
        <w:t xml:space="preserve"> </w:t>
      </w:r>
    </w:p>
    <w:p w14:paraId="049C6319" w14:textId="77777777" w:rsidR="00600F87" w:rsidRPr="008422CA" w:rsidRDefault="00600F87" w:rsidP="00600F87">
      <w:pPr>
        <w:pStyle w:val="CommentText"/>
        <w:spacing w:line="276" w:lineRule="auto"/>
        <w:rPr>
          <w:rFonts w:eastAsia="Phetsarath OT"/>
          <w:lang w:eastAsia="en-US" w:bidi="lo-LA"/>
        </w:rPr>
      </w:pPr>
    </w:p>
    <w:p w14:paraId="7E926F40" w14:textId="77777777" w:rsidR="00600F87" w:rsidRDefault="00600F87" w:rsidP="00600F87">
      <w:pPr>
        <w:pStyle w:val="CommentText"/>
        <w:spacing w:line="276" w:lineRule="auto"/>
        <w:rPr>
          <w:rFonts w:eastAsia="Phetsarath OT"/>
          <w:lang w:val="en-US" w:eastAsia="en-US" w:bidi="lo-LA"/>
        </w:rPr>
      </w:pPr>
      <w:r w:rsidRPr="00A663FD">
        <w:rPr>
          <w:rFonts w:eastAsia="Phetsarath OT"/>
          <w:lang w:val="en-US" w:eastAsia="en-US" w:bidi="lo-LA"/>
        </w:rPr>
        <w:t>The statistic</w:t>
      </w:r>
      <w:r>
        <w:rPr>
          <w:rFonts w:eastAsia="Phetsarath OT"/>
          <w:lang w:val="en-US" w:eastAsia="en-US" w:bidi="lo-LA"/>
        </w:rPr>
        <w:t>s</w:t>
      </w:r>
      <w:r w:rsidRPr="00A663FD">
        <w:rPr>
          <w:rFonts w:eastAsia="Phetsarath OT"/>
          <w:lang w:val="en-US" w:eastAsia="en-US" w:bidi="lo-LA"/>
        </w:rPr>
        <w:t xml:space="preserve"> of FIR is also matched </w:t>
      </w:r>
      <w:r>
        <w:rPr>
          <w:rFonts w:eastAsia="Phetsarath OT"/>
          <w:lang w:val="en-US" w:eastAsia="en-US" w:bidi="lo-LA"/>
        </w:rPr>
        <w:t xml:space="preserve">between NRA and strategic report, due to page 7 of 2017 strategic report elaborated 2 FIRs derived from 3 STRs had been sent to investigation authorities.  </w:t>
      </w:r>
    </w:p>
    <w:p w14:paraId="52C2DACB" w14:textId="77777777" w:rsidR="00600F87" w:rsidRDefault="00600F87" w:rsidP="00600F87">
      <w:pPr>
        <w:pStyle w:val="CommentText"/>
      </w:pPr>
    </w:p>
  </w:comment>
  <w:comment w:id="523" w:author="HAMILTON, Craig" w:date="2020-10-21T14:38:00Z" w:initials="HC">
    <w:p w14:paraId="185070FF" w14:textId="77777777" w:rsidR="00600F87" w:rsidRDefault="00600F87" w:rsidP="00600F87">
      <w:pPr>
        <w:pStyle w:val="CommentText"/>
      </w:pPr>
      <w:r>
        <w:rPr>
          <w:rStyle w:val="CommentReference"/>
        </w:rPr>
        <w:annotationRef/>
      </w:r>
      <w:proofErr w:type="spellStart"/>
      <w:r>
        <w:t>Aboved</w:t>
      </w:r>
      <w:proofErr w:type="spellEnd"/>
      <w:r>
        <w:t xml:space="preserve"> noted.  Can a table be provide detailing the statistics for each year 2016 -2020 for each criteria </w:t>
      </w:r>
      <w:proofErr w:type="gramStart"/>
      <w:r>
        <w:t>for 33.1(a)</w:t>
      </w:r>
      <w:proofErr w:type="gramEnd"/>
      <w:r>
        <w:t xml:space="preserve"> </w:t>
      </w:r>
    </w:p>
  </w:comment>
  <w:comment w:id="524" w:author="Dell" w:date="2021-01-28T08:50:00Z" w:initials="D">
    <w:p w14:paraId="610B928B" w14:textId="1366BD4E" w:rsidR="00600F87" w:rsidRDefault="00600F87" w:rsidP="00600F87">
      <w:pPr>
        <w:pStyle w:val="CommentText"/>
      </w:pPr>
      <w:r>
        <w:rPr>
          <w:rStyle w:val="CommentReference"/>
        </w:rPr>
        <w:annotationRef/>
      </w:r>
      <w:r w:rsidRPr="005F04AF">
        <w:t xml:space="preserve">Lao PDR will provide the </w:t>
      </w:r>
      <w:proofErr w:type="spellStart"/>
      <w:r w:rsidRPr="005F04AF">
        <w:t>statisitcs</w:t>
      </w:r>
      <w:proofErr w:type="spellEnd"/>
      <w:r w:rsidRPr="005F04AF">
        <w:t xml:space="preserve"> on reports received, disseminated and the international </w:t>
      </w:r>
      <w:r w:rsidRPr="00DB686E">
        <w:rPr>
          <w:shd w:val="clear" w:color="auto" w:fill="FFFFFF" w:themeFill="background1"/>
        </w:rPr>
        <w:t>exchange of intelligence during 2016 – 11/2020 (2nd Annex 3</w:t>
      </w:r>
      <w:r w:rsidR="00DB686E" w:rsidRPr="00DB686E">
        <w:rPr>
          <w:shd w:val="clear" w:color="auto" w:fill="FFFFFF" w:themeFill="background1"/>
        </w:rPr>
        <w:t>3</w:t>
      </w:r>
      <w:r w:rsidRPr="00DB686E">
        <w:rPr>
          <w:shd w:val="clear" w:color="auto" w:fill="FFFFFF" w:themeFill="background1"/>
        </w:rPr>
        <w:t>)</w:t>
      </w:r>
    </w:p>
  </w:comment>
  <w:comment w:id="525" w:author="PST-PC" w:date="2020-10-05T21:32:00Z" w:initials="P">
    <w:p w14:paraId="1401C946" w14:textId="77777777" w:rsidR="00600F87" w:rsidRPr="003A081A" w:rsidRDefault="00600F87" w:rsidP="00600F87">
      <w:pPr>
        <w:pStyle w:val="CommentText"/>
        <w:rPr>
          <w:rFonts w:eastAsia="Phetsarath OT"/>
          <w:lang w:val="en-US" w:eastAsia="en-US" w:bidi="lo-LA"/>
        </w:rPr>
      </w:pPr>
      <w:r>
        <w:rPr>
          <w:rStyle w:val="CommentReference"/>
        </w:rPr>
        <w:annotationRef/>
      </w:r>
      <w:r w:rsidRPr="003A081A">
        <w:rPr>
          <w:rFonts w:eastAsia="Phetsarath OT"/>
          <w:lang w:val="en-US" w:eastAsia="en-US" w:bidi="lo-LA"/>
        </w:rPr>
        <w:t xml:space="preserve">The requirements for LEAs </w:t>
      </w:r>
      <w:proofErr w:type="gramStart"/>
      <w:r w:rsidRPr="003A081A">
        <w:rPr>
          <w:rFonts w:eastAsia="Phetsarath OT"/>
          <w:lang w:val="en-US" w:eastAsia="en-US" w:bidi="lo-LA"/>
        </w:rPr>
        <w:t>and  Prosecutor</w:t>
      </w:r>
      <w:proofErr w:type="gramEnd"/>
      <w:r w:rsidRPr="003A081A">
        <w:rPr>
          <w:rFonts w:eastAsia="Phetsarath OT"/>
          <w:lang w:val="en-US" w:eastAsia="en-US" w:bidi="lo-LA"/>
        </w:rPr>
        <w:t xml:space="preserve"> office to maintain records on statistic of investigation, prosecution and convictions as indicated in the article 44 of the Law on Judgement Enforcement (revised version) No.04/NA, dated 25 July 2008 </w:t>
      </w:r>
      <w:r w:rsidRPr="003A081A">
        <w:rPr>
          <w:rFonts w:eastAsia="Phetsarath OT"/>
          <w:highlight w:val="yellow"/>
          <w:lang w:val="en-US" w:eastAsia="en-US" w:bidi="lo-LA"/>
        </w:rPr>
        <w:t>(details can be referred to annex 15).</w:t>
      </w:r>
      <w:r w:rsidRPr="003A081A">
        <w:rPr>
          <w:rFonts w:ascii="Phetsarath OT" w:eastAsia="Phetsarath OT" w:hAnsi="Phetsarath OT" w:cs="Phetsarath OT"/>
          <w:lang w:val="en-US" w:eastAsia="en-US" w:bidi="lo-LA"/>
        </w:rPr>
        <w:t xml:space="preserve"> </w:t>
      </w:r>
    </w:p>
    <w:p w14:paraId="23932FB0" w14:textId="77777777" w:rsidR="00600F87" w:rsidRPr="003A081A" w:rsidRDefault="00600F87" w:rsidP="00600F87">
      <w:pPr>
        <w:pStyle w:val="CommentText"/>
        <w:rPr>
          <w:rFonts w:eastAsia="Phetsarath OT" w:cs="DokChampa"/>
          <w:lang w:val="en-US" w:eastAsia="en-US" w:bidi="lo-LA"/>
        </w:rPr>
      </w:pPr>
    </w:p>
    <w:p w14:paraId="609941AF" w14:textId="77777777" w:rsidR="00600F87" w:rsidRPr="003A081A" w:rsidRDefault="00600F87" w:rsidP="00600F87">
      <w:pPr>
        <w:rPr>
          <w:rFonts w:ascii="Times New Roman" w:hAnsi="Times New Roman" w:cs="Times New Roman"/>
          <w:b/>
          <w:bCs/>
          <w:sz w:val="20"/>
          <w:szCs w:val="20"/>
        </w:rPr>
      </w:pPr>
      <w:r w:rsidRPr="003A081A">
        <w:rPr>
          <w:rFonts w:ascii="Times New Roman" w:hAnsi="Times New Roman" w:cs="Times New Roman"/>
          <w:b/>
          <w:bCs/>
          <w:sz w:val="20"/>
          <w:szCs w:val="20"/>
        </w:rPr>
        <w:t>LAW ON JUDGMENT ENFORCEMENT (Revised Version No. 04/NA, dated 25 July 2008</w:t>
      </w:r>
    </w:p>
    <w:p w14:paraId="7279D31A" w14:textId="77777777" w:rsidR="00600F87" w:rsidRPr="003A081A" w:rsidRDefault="00600F87" w:rsidP="00600F87">
      <w:pPr>
        <w:autoSpaceDE w:val="0"/>
        <w:autoSpaceDN w:val="0"/>
        <w:adjustRightInd w:val="0"/>
        <w:spacing w:after="0" w:line="240" w:lineRule="auto"/>
        <w:ind w:right="360"/>
        <w:jc w:val="both"/>
        <w:rPr>
          <w:rFonts w:ascii="Times New Roman" w:hAnsi="Times New Roman" w:cs="Times New Roman"/>
          <w:color w:val="000000"/>
          <w:sz w:val="20"/>
          <w:szCs w:val="20"/>
          <w:lang w:val="en-US" w:bidi="th-TH"/>
        </w:rPr>
      </w:pPr>
      <w:r w:rsidRPr="003A081A">
        <w:rPr>
          <w:rFonts w:ascii="Times New Roman" w:hAnsi="Times New Roman" w:cs="Times New Roman"/>
          <w:b/>
          <w:bCs/>
          <w:color w:val="000000"/>
          <w:sz w:val="20"/>
          <w:szCs w:val="20"/>
          <w:lang w:val="en-US" w:bidi="th-TH"/>
        </w:rPr>
        <w:t xml:space="preserve">"Article 44: Keeping of Case Files </w:t>
      </w:r>
    </w:p>
    <w:p w14:paraId="46A4884D" w14:textId="77777777" w:rsidR="00600F87" w:rsidRDefault="00600F87" w:rsidP="00600F87">
      <w:pPr>
        <w:pStyle w:val="CommentText"/>
        <w:rPr>
          <w:rFonts w:eastAsia="Phetsarath OT"/>
          <w:lang w:val="en-US" w:eastAsia="en-US" w:bidi="lo-LA"/>
        </w:rPr>
      </w:pPr>
      <w:r w:rsidRPr="003A081A">
        <w:rPr>
          <w:rFonts w:eastAsia="Calibri"/>
          <w:lang w:val="en-US" w:eastAsia="en-US"/>
        </w:rPr>
        <w:t>Case files that have been completely enforced shall be kept for twenty years from the date of the instruction</w:t>
      </w:r>
      <w:r w:rsidRPr="00DD2A54">
        <w:rPr>
          <w:rFonts w:eastAsia="Calibri"/>
          <w:lang w:val="en-US" w:eastAsia="en-US"/>
        </w:rPr>
        <w:t xml:space="preserve"> to close such case files and thereafter may be destroyed.</w:t>
      </w:r>
      <w:r w:rsidRPr="00DD2A54">
        <w:rPr>
          <w:rFonts w:eastAsia="Phetsarath OT"/>
          <w:lang w:val="en-US" w:eastAsia="en-US" w:bidi="lo-LA"/>
        </w:rPr>
        <w:t>"</w:t>
      </w:r>
    </w:p>
    <w:p w14:paraId="310DD58E" w14:textId="77777777" w:rsidR="00600F87" w:rsidRDefault="00600F87" w:rsidP="00600F87">
      <w:pPr>
        <w:pStyle w:val="CommentText"/>
      </w:pPr>
    </w:p>
  </w:comment>
  <w:comment w:id="526" w:author="HAMILTON, Craig" w:date="2020-10-21T14:44:00Z" w:initials="HC">
    <w:p w14:paraId="7AC66B6B" w14:textId="77777777" w:rsidR="00600F87" w:rsidRDefault="00600F87" w:rsidP="00600F87">
      <w:pPr>
        <w:pStyle w:val="CommentText"/>
      </w:pPr>
      <w:r>
        <w:rPr>
          <w:rStyle w:val="CommentReference"/>
        </w:rPr>
        <w:annotationRef/>
      </w:r>
      <w:proofErr w:type="spellStart"/>
      <w:r>
        <w:t>Artice</w:t>
      </w:r>
      <w:proofErr w:type="spellEnd"/>
      <w:r>
        <w:t xml:space="preserve"> 44 of the Law on Judgement Enforcement relates to file retention not the maintaining of statistics </w:t>
      </w:r>
    </w:p>
  </w:comment>
  <w:comment w:id="527" w:author="Dell" w:date="2021-01-28T08:54:00Z" w:initials="D">
    <w:p w14:paraId="2913E8F9" w14:textId="13A822D4" w:rsidR="00600F87" w:rsidRDefault="00600F87" w:rsidP="00600F87">
      <w:pPr>
        <w:pStyle w:val="CommentText"/>
      </w:pPr>
      <w:r>
        <w:rPr>
          <w:rStyle w:val="CommentReference"/>
        </w:rPr>
        <w:annotationRef/>
      </w:r>
      <w:r w:rsidRPr="005F04AF">
        <w:t xml:space="preserve">The requirements for LEAs </w:t>
      </w:r>
      <w:proofErr w:type="gramStart"/>
      <w:r w:rsidRPr="005F04AF">
        <w:t>and  Prosecutor</w:t>
      </w:r>
      <w:proofErr w:type="gramEnd"/>
      <w:r w:rsidRPr="005F04AF">
        <w:t xml:space="preserve"> office to maintain records on statistic of investigation, prosecution and convictions as indicated in Article 12, 15, 20 and 24 of Directive on Money Laundering and Terrorist Financing Prosecution No 01 NCC dated 08 January 2020 (as attached in TC.Rec</w:t>
      </w:r>
      <w:r w:rsidRPr="004E658E">
        <w:t>.1.5) and implementation form (2nd Annex 3</w:t>
      </w:r>
      <w:r w:rsidR="004E658E" w:rsidRPr="004E658E">
        <w:t>4</w:t>
      </w:r>
      <w:r w:rsidRPr="004E658E">
        <w:t>)</w:t>
      </w:r>
    </w:p>
  </w:comment>
  <w:comment w:id="528" w:author="PST-PC" w:date="2020-10-02T16:32:00Z" w:initials="P">
    <w:p w14:paraId="7BDD7118" w14:textId="77777777" w:rsidR="00600F87" w:rsidRPr="00C47826" w:rsidRDefault="00600F87" w:rsidP="00600F87">
      <w:pPr>
        <w:pStyle w:val="CommentText"/>
        <w:spacing w:line="276" w:lineRule="auto"/>
        <w:rPr>
          <w:rFonts w:eastAsia="Calibri"/>
          <w:iCs/>
          <w:lang w:val="en-US" w:bidi="lo-LA"/>
        </w:rPr>
      </w:pPr>
      <w:r>
        <w:rPr>
          <w:rStyle w:val="CommentReference"/>
        </w:rPr>
        <w:annotationRef/>
      </w:r>
      <w:r w:rsidRPr="00C47826">
        <w:rPr>
          <w:rFonts w:eastAsia="Calibri"/>
          <w:iCs/>
          <w:lang w:val="en-US" w:bidi="lo-LA"/>
        </w:rPr>
        <w:t>The entire stati</w:t>
      </w:r>
      <w:r>
        <w:rPr>
          <w:rFonts w:eastAsia="Calibri"/>
          <w:iCs/>
          <w:lang w:val="en-US" w:bidi="lo-LA"/>
        </w:rPr>
        <w:t xml:space="preserve">stic related to ML/TF investigation, prosecution and </w:t>
      </w:r>
      <w:proofErr w:type="gramStart"/>
      <w:r>
        <w:rPr>
          <w:rFonts w:eastAsia="Calibri"/>
          <w:iCs/>
          <w:lang w:val="en-US" w:bidi="lo-LA"/>
        </w:rPr>
        <w:t>conviction  will</w:t>
      </w:r>
      <w:proofErr w:type="gramEnd"/>
      <w:r>
        <w:rPr>
          <w:rFonts w:eastAsia="Calibri"/>
          <w:iCs/>
          <w:lang w:val="en-US" w:bidi="lo-LA"/>
        </w:rPr>
        <w:t xml:space="preserve"> be provided in IO.7 and IO.8</w:t>
      </w:r>
    </w:p>
    <w:p w14:paraId="7948A159" w14:textId="77777777" w:rsidR="00600F87" w:rsidRDefault="00600F87" w:rsidP="00600F87">
      <w:pPr>
        <w:pStyle w:val="CommentText"/>
      </w:pPr>
    </w:p>
  </w:comment>
  <w:comment w:id="529" w:author="HAMILTON, Craig" w:date="2020-10-21T14:47:00Z" w:initials="HC">
    <w:p w14:paraId="7262C871" w14:textId="77777777" w:rsidR="00600F87" w:rsidRDefault="00600F87" w:rsidP="00600F87">
      <w:pPr>
        <w:pStyle w:val="CommentText"/>
      </w:pPr>
      <w:r>
        <w:rPr>
          <w:rStyle w:val="CommentReference"/>
        </w:rPr>
        <w:annotationRef/>
      </w:r>
      <w:r>
        <w:t>Upon receipt of the MEQ edits will be made to this Rec</w:t>
      </w:r>
    </w:p>
  </w:comment>
  <w:comment w:id="530" w:author="Dell" w:date="2021-01-28T09:00:00Z" w:initials="D">
    <w:p w14:paraId="52B093A8" w14:textId="1F421103" w:rsidR="00600F87" w:rsidRDefault="00600F87" w:rsidP="00600F87">
      <w:pPr>
        <w:pStyle w:val="CommentText"/>
      </w:pPr>
      <w:r>
        <w:rPr>
          <w:rStyle w:val="CommentReference"/>
        </w:rPr>
        <w:annotationRef/>
      </w:r>
      <w:r w:rsidRPr="006F3C9A">
        <w:t xml:space="preserve">Lao PDR will provide the statistics associated with ML/TF investigations from 2018-3/2020 prosecutions and </w:t>
      </w:r>
      <w:r w:rsidRPr="008836FD">
        <w:t>convictions (2nd Annex 3</w:t>
      </w:r>
      <w:r w:rsidR="008836FD" w:rsidRPr="008836FD">
        <w:t>5</w:t>
      </w:r>
      <w:r w:rsidRPr="008836FD">
        <w:t>)</w:t>
      </w:r>
    </w:p>
  </w:comment>
  <w:comment w:id="531" w:author="PST-PC" w:date="2020-10-05T21:32:00Z" w:initials="P">
    <w:p w14:paraId="5B1D7091" w14:textId="77777777" w:rsidR="00600F87" w:rsidRPr="00C47826" w:rsidRDefault="00600F87" w:rsidP="00600F87">
      <w:pPr>
        <w:pStyle w:val="CommentText"/>
        <w:spacing w:line="276" w:lineRule="auto"/>
        <w:rPr>
          <w:rFonts w:ascii="Phetsarath OT" w:eastAsia="Calibri" w:hAnsi="Phetsarath OT" w:cs="Phetsarath OT"/>
          <w:iCs/>
          <w:lang w:val="en-US" w:eastAsia="en-US" w:bidi="lo-LA"/>
        </w:rPr>
      </w:pPr>
      <w:r>
        <w:rPr>
          <w:rStyle w:val="CommentReference"/>
        </w:rPr>
        <w:annotationRef/>
      </w:r>
      <w:r w:rsidRPr="00C47826">
        <w:rPr>
          <w:rFonts w:eastAsia="Calibri"/>
          <w:iCs/>
          <w:lang w:val="en-US" w:eastAsia="en-US" w:bidi="lo-LA"/>
        </w:rPr>
        <w:t>The statistic on seizure, freezing and confiscation will be provided in IO.7 and IO.8</w:t>
      </w:r>
      <w:r>
        <w:rPr>
          <w:rFonts w:eastAsia="Calibri"/>
          <w:iCs/>
          <w:lang w:val="en-US" w:eastAsia="en-US" w:bidi="lo-LA"/>
        </w:rPr>
        <w:t xml:space="preserve">, the one that provided in the NRA was the statistic of year 2013-2016. </w:t>
      </w:r>
    </w:p>
  </w:comment>
  <w:comment w:id="532" w:author="Dell" w:date="2021-01-28T09:03:00Z" w:initials="D">
    <w:p w14:paraId="13745108" w14:textId="1A965DE3" w:rsidR="00600F87" w:rsidRDefault="00600F87" w:rsidP="00600F87">
      <w:pPr>
        <w:pStyle w:val="CommentText"/>
      </w:pPr>
      <w:r>
        <w:rPr>
          <w:rStyle w:val="CommentReference"/>
        </w:rPr>
        <w:annotationRef/>
      </w:r>
      <w:r w:rsidRPr="006F3C9A">
        <w:t xml:space="preserve">Lao PDR will provide the statistics on property </w:t>
      </w:r>
      <w:r w:rsidRPr="004E658E">
        <w:t xml:space="preserve">frozen, seized and confiscated from 2017- 11/2020 (2nd Annex </w:t>
      </w:r>
      <w:r w:rsidR="004E658E" w:rsidRPr="004E658E">
        <w:t>36</w:t>
      </w:r>
      <w:r w:rsidRPr="004E658E">
        <w:t>)</w:t>
      </w:r>
    </w:p>
  </w:comment>
  <w:comment w:id="533" w:author="PST-PC" w:date="2020-10-02T16:32:00Z" w:initials="P">
    <w:p w14:paraId="70555806" w14:textId="77777777" w:rsidR="00600F87" w:rsidRPr="000F0544" w:rsidRDefault="00600F87" w:rsidP="00600F87">
      <w:pPr>
        <w:pStyle w:val="CommentText"/>
        <w:rPr>
          <w:rFonts w:eastAsia="Phetsarath OT"/>
          <w:lang w:val="en-US" w:bidi="lo-LA"/>
        </w:rPr>
      </w:pPr>
      <w:r>
        <w:rPr>
          <w:rStyle w:val="CommentReference"/>
        </w:rPr>
        <w:annotationRef/>
      </w:r>
      <w:r w:rsidRPr="000F0544">
        <w:rPr>
          <w:rFonts w:eastAsia="Phetsarath OT"/>
          <w:lang w:val="en-US" w:bidi="lo-LA"/>
        </w:rPr>
        <w:t xml:space="preserve">Article 44 of Draft Law Mutual Legal </w:t>
      </w:r>
      <w:proofErr w:type="gramStart"/>
      <w:r w:rsidRPr="000F0544">
        <w:rPr>
          <w:rFonts w:eastAsia="Phetsarath OT"/>
          <w:lang w:val="en-US" w:bidi="lo-LA"/>
        </w:rPr>
        <w:t xml:space="preserve">Assistance  </w:t>
      </w:r>
      <w:r>
        <w:rPr>
          <w:rFonts w:eastAsia="Phetsarath OT"/>
          <w:lang w:val="en-US" w:bidi="lo-LA"/>
        </w:rPr>
        <w:t>(</w:t>
      </w:r>
      <w:proofErr w:type="gramEnd"/>
      <w:r>
        <w:rPr>
          <w:rFonts w:eastAsia="Phetsarath OT"/>
          <w:lang w:val="en-US" w:bidi="lo-LA"/>
        </w:rPr>
        <w:t xml:space="preserve">16 June 2020) </w:t>
      </w:r>
      <w:r w:rsidRPr="000F0544">
        <w:rPr>
          <w:rFonts w:eastAsia="Phetsarath OT"/>
          <w:lang w:val="en-US" w:bidi="lo-LA"/>
        </w:rPr>
        <w:t>had been changed to article 35 of the current version</w:t>
      </w:r>
      <w:r>
        <w:rPr>
          <w:rFonts w:eastAsia="Phetsarath OT"/>
          <w:lang w:val="en-US" w:bidi="lo-LA"/>
        </w:rPr>
        <w:t xml:space="preserve"> (August 2020)</w:t>
      </w:r>
      <w:r w:rsidRPr="000F0544">
        <w:rPr>
          <w:rFonts w:eastAsia="Phetsarath OT"/>
          <w:lang w:val="en-US" w:bidi="lo-LA"/>
        </w:rPr>
        <w:t xml:space="preserve">. </w:t>
      </w:r>
    </w:p>
  </w:comment>
  <w:comment w:id="534" w:author="HAMILTON, Craig" w:date="2020-10-21T14:52:00Z" w:initials="HC">
    <w:p w14:paraId="151EE042" w14:textId="77777777" w:rsidR="00600F87" w:rsidRDefault="00600F87" w:rsidP="00600F87">
      <w:pPr>
        <w:pStyle w:val="CommentText"/>
      </w:pPr>
      <w:r>
        <w:rPr>
          <w:rStyle w:val="CommentReference"/>
        </w:rPr>
        <w:annotationRef/>
      </w:r>
      <w:r>
        <w:t>The current draft of the MLA law August 2020 has not been translated.  An English version of the content of the draft refers the Central Authority at Art 35-36.  No statistics have been provided to confirm they are being kept.  This remains in draft in any event.</w:t>
      </w:r>
    </w:p>
  </w:comment>
  <w:comment w:id="535" w:author="Dell" w:date="2021-01-28T09:06:00Z" w:initials="D">
    <w:p w14:paraId="5C8E040A" w14:textId="7F32C688" w:rsidR="00600F87" w:rsidRDefault="00600F87" w:rsidP="00600F87">
      <w:pPr>
        <w:pStyle w:val="CommentText"/>
      </w:pPr>
      <w:r>
        <w:rPr>
          <w:rStyle w:val="CommentReference"/>
        </w:rPr>
        <w:annotationRef/>
      </w:r>
      <w:r w:rsidRPr="00200497">
        <w:t xml:space="preserve">Law on MLA was endorsed during the national assembly session on 12 November 2020 and the latest version as attached </w:t>
      </w:r>
      <w:r w:rsidRPr="008836FD">
        <w:t xml:space="preserve">(2nd Annex </w:t>
      </w:r>
      <w:r w:rsidR="008836FD" w:rsidRPr="008836FD">
        <w:t>37</w:t>
      </w:r>
      <w:r w:rsidRPr="008836FD">
        <w:t>).</w:t>
      </w:r>
    </w:p>
  </w:comment>
  <w:comment w:id="536" w:author="PST-PC" w:date="2020-10-02T16:32:00Z" w:initials="P">
    <w:p w14:paraId="4F3DD916" w14:textId="77777777" w:rsidR="00600F87" w:rsidRPr="000F0544" w:rsidRDefault="00600F87" w:rsidP="00600F87">
      <w:pPr>
        <w:pStyle w:val="CommentText"/>
        <w:spacing w:line="276" w:lineRule="auto"/>
        <w:rPr>
          <w:rFonts w:eastAsia="Calibri"/>
          <w:iCs/>
          <w:lang w:val="en-US" w:eastAsia="en-US" w:bidi="lo-LA"/>
        </w:rPr>
      </w:pPr>
      <w:r>
        <w:rPr>
          <w:rStyle w:val="CommentReference"/>
        </w:rPr>
        <w:annotationRef/>
      </w:r>
      <w:r w:rsidRPr="000F0544">
        <w:rPr>
          <w:rFonts w:eastAsia="Calibri"/>
          <w:iCs/>
          <w:lang w:val="en-US" w:eastAsia="en-US" w:bidi="lo-LA"/>
        </w:rPr>
        <w:t xml:space="preserve">The statistic of international cooperation on criminal matters and other form of cooperation both inward and outward request will be provided in IO.2. </w:t>
      </w:r>
    </w:p>
  </w:comment>
  <w:comment w:id="537" w:author="PST-PC" w:date="2020-10-05T21:32:00Z" w:initials="P">
    <w:p w14:paraId="12BDF896" w14:textId="77777777" w:rsidR="00600F87" w:rsidRDefault="00600F87" w:rsidP="00600F87">
      <w:pPr>
        <w:pStyle w:val="CommentText"/>
      </w:pPr>
      <w:r>
        <w:rPr>
          <w:rStyle w:val="CommentReference"/>
        </w:rPr>
        <w:annotationRef/>
      </w:r>
      <w:r w:rsidRPr="000F0544">
        <w:rPr>
          <w:rFonts w:eastAsia="Phetsarath OT"/>
          <w:lang w:val="en-US" w:eastAsia="en-US" w:bidi="lo-LA"/>
        </w:rPr>
        <w:t xml:space="preserve">Please kindly modify the conclusion by referring to newly given information. </w:t>
      </w:r>
    </w:p>
  </w:comment>
  <w:comment w:id="538" w:author="HAMILTON, Craig" w:date="2020-10-21T14:21:00Z" w:initials="HC">
    <w:p w14:paraId="1CF652EF" w14:textId="77777777" w:rsidR="00600F87" w:rsidRDefault="00600F87" w:rsidP="00600F87">
      <w:pPr>
        <w:pStyle w:val="CommentText"/>
      </w:pPr>
      <w:r>
        <w:rPr>
          <w:rStyle w:val="CommentReference"/>
        </w:rPr>
        <w:annotationRef/>
      </w:r>
      <w:r>
        <w:t xml:space="preserve">Comprehensive </w:t>
      </w:r>
      <w:proofErr w:type="spellStart"/>
      <w:r>
        <w:t>statsics</w:t>
      </w:r>
      <w:proofErr w:type="spellEnd"/>
      <w:r>
        <w:t xml:space="preserve"> are required for this Rec.  They have not been provided.  This conclusion will be reconsidered upon receipt of the MEQ.  </w:t>
      </w:r>
    </w:p>
  </w:comment>
  <w:comment w:id="539" w:author="ITC" w:date="2021-01-29T11:37:00Z" w:initials="I">
    <w:p w14:paraId="3F0F9F06" w14:textId="476C6C25" w:rsidR="00A4470F" w:rsidRDefault="00A4470F">
      <w:pPr>
        <w:pStyle w:val="CommentText"/>
      </w:pPr>
      <w:r>
        <w:rPr>
          <w:rStyle w:val="CommentReference"/>
        </w:rPr>
        <w:annotationRef/>
      </w:r>
      <w:proofErr w:type="spellStart"/>
      <w:r w:rsidR="002978B9">
        <w:rPr>
          <w:rFonts w:eastAsia="Calibri"/>
          <w:iCs/>
          <w:lang w:val="en-US" w:eastAsia="en-US" w:bidi="lo-LA"/>
        </w:rPr>
        <w:t>ANne</w:t>
      </w:r>
      <w:r w:rsidRPr="000F0544">
        <w:rPr>
          <w:rFonts w:eastAsia="Calibri"/>
          <w:iCs/>
          <w:lang w:val="en-US" w:eastAsia="en-US" w:bidi="lo-LA"/>
        </w:rPr>
        <w:t>inward</w:t>
      </w:r>
      <w:proofErr w:type="spellEnd"/>
      <w:r w:rsidRPr="000F0544">
        <w:rPr>
          <w:rFonts w:eastAsia="Calibri"/>
          <w:iCs/>
          <w:lang w:val="en-US" w:eastAsia="en-US" w:bidi="lo-LA"/>
        </w:rPr>
        <w:t xml:space="preserve"> and outward request</w:t>
      </w:r>
      <w:r>
        <w:rPr>
          <w:rFonts w:eastAsia="Calibri"/>
          <w:iCs/>
          <w:lang w:val="en-US" w:eastAsia="en-US" w:bidi="lo-LA"/>
        </w:rPr>
        <w:t xml:space="preserve"> will be </w:t>
      </w:r>
      <w:proofErr w:type="gramStart"/>
      <w:r>
        <w:rPr>
          <w:rFonts w:eastAsia="Calibri"/>
          <w:iCs/>
          <w:lang w:val="en-US" w:eastAsia="en-US" w:bidi="lo-LA"/>
        </w:rPr>
        <w:t>provide</w:t>
      </w:r>
      <w:proofErr w:type="gramEnd"/>
      <w:r>
        <w:rPr>
          <w:rFonts w:eastAsia="Calibri"/>
          <w:iCs/>
          <w:lang w:val="en-US" w:eastAsia="en-US" w:bidi="lo-LA"/>
        </w:rPr>
        <w:t xml:space="preserve"> (in 2</w:t>
      </w:r>
      <w:r w:rsidRPr="00A4470F">
        <w:rPr>
          <w:rFonts w:eastAsia="Calibri"/>
          <w:iCs/>
          <w:vertAlign w:val="superscript"/>
          <w:lang w:val="en-US" w:eastAsia="en-US" w:bidi="lo-LA"/>
        </w:rPr>
        <w:t>nd</w:t>
      </w:r>
      <w:r>
        <w:rPr>
          <w:rFonts w:eastAsia="Calibri"/>
          <w:iCs/>
          <w:lang w:val="en-US" w:eastAsia="en-US" w:bidi="lo-LA"/>
        </w:rPr>
        <w:t xml:space="preserve"> Annex 38)</w:t>
      </w:r>
    </w:p>
  </w:comment>
  <w:comment w:id="545" w:author="PST-PC" w:date="2020-10-05T20:20:00Z" w:initials="P">
    <w:p w14:paraId="30D85665" w14:textId="77777777" w:rsidR="00600F87" w:rsidRPr="0098315B" w:rsidRDefault="00600F87" w:rsidP="00600F87">
      <w:pPr>
        <w:pStyle w:val="CommentText"/>
        <w:rPr>
          <w:rFonts w:eastAsia="Phetsarath OT"/>
          <w:lang w:bidi="lo-LA"/>
        </w:rPr>
      </w:pPr>
      <w:r w:rsidRPr="00B01E08">
        <w:rPr>
          <w:rStyle w:val="CommentReference"/>
        </w:rPr>
        <w:annotationRef/>
      </w:r>
      <w:r w:rsidRPr="0098315B">
        <w:rPr>
          <w:rFonts w:eastAsia="Phetsarath OT"/>
          <w:lang w:bidi="lo-LA"/>
        </w:rPr>
        <w:t xml:space="preserve">Apart from the existing </w:t>
      </w:r>
      <w:r w:rsidRPr="0098315B">
        <w:rPr>
          <w:rFonts w:eastAsia="Phetsarath OT"/>
          <w:lang w:val="en-US" w:bidi="lo-LA"/>
        </w:rPr>
        <w:t xml:space="preserve">Instruction on Suspected Transactions Reporting Manual, there is also Agreement on KYC/CDD that determined condition of risk assessment as indicated in the chapter 3. </w:t>
      </w:r>
      <w:r w:rsidRPr="0098315B">
        <w:rPr>
          <w:rFonts w:eastAsia="Phetsarath OT"/>
        </w:rPr>
        <w:t xml:space="preserve"> </w:t>
      </w:r>
    </w:p>
  </w:comment>
  <w:comment w:id="546" w:author="PST-PC" w:date="2020-10-05T20:20:00Z" w:initials="P">
    <w:p w14:paraId="767723AD" w14:textId="77777777" w:rsidR="00600F87" w:rsidRPr="00080B0B" w:rsidRDefault="00600F87" w:rsidP="00600F87">
      <w:pPr>
        <w:pStyle w:val="CommentText"/>
        <w:rPr>
          <w:rFonts w:eastAsia="Phetsarath OT"/>
          <w:cs/>
          <w:lang w:bidi="lo-LA"/>
        </w:rPr>
      </w:pPr>
      <w:r w:rsidRPr="00B01E08">
        <w:rPr>
          <w:rStyle w:val="CommentReference"/>
        </w:rPr>
        <w:annotationRef/>
      </w:r>
      <w:r w:rsidRPr="00B01E08">
        <w:rPr>
          <w:rStyle w:val="CommentReference"/>
        </w:rPr>
        <w:annotationRef/>
      </w:r>
      <w:r>
        <w:rPr>
          <w:rFonts w:eastAsia="Phetsarath OT"/>
          <w:lang w:bidi="lo-LA"/>
        </w:rPr>
        <w:t xml:space="preserve">Apart from the </w:t>
      </w:r>
      <w:r w:rsidRPr="00080B0B">
        <w:rPr>
          <w:rFonts w:eastAsia="Phetsarath OT"/>
          <w:lang w:bidi="lo-LA"/>
        </w:rPr>
        <w:t xml:space="preserve">STR dissemination campaign of which the campaign also </w:t>
      </w:r>
      <w:proofErr w:type="gramStart"/>
      <w:r w:rsidRPr="00080B0B">
        <w:rPr>
          <w:rFonts w:eastAsia="Phetsarath OT"/>
          <w:lang w:bidi="lo-LA"/>
        </w:rPr>
        <w:t>focus</w:t>
      </w:r>
      <w:proofErr w:type="gramEnd"/>
      <w:r w:rsidRPr="00080B0B">
        <w:rPr>
          <w:rFonts w:eastAsia="Phetsarath OT"/>
          <w:lang w:bidi="lo-LA"/>
        </w:rPr>
        <w:t xml:space="preserve"> on other aspects such as</w:t>
      </w:r>
      <w:r w:rsidRPr="00080B0B">
        <w:rPr>
          <w:rFonts w:eastAsia="Phetsarath OT"/>
          <w:cs/>
          <w:lang w:val="en-US" w:bidi="lo-LA"/>
        </w:rPr>
        <w:t xml:space="preserve">: </w:t>
      </w:r>
      <w:r>
        <w:rPr>
          <w:rFonts w:eastAsia="Phetsarath OT"/>
          <w:lang w:val="en-US" w:bidi="lo-LA"/>
        </w:rPr>
        <w:t>AML/CFT, NRA, KYC/</w:t>
      </w:r>
      <w:r w:rsidRPr="00080B0B">
        <w:rPr>
          <w:rFonts w:eastAsia="Phetsarath OT"/>
          <w:lang w:val="en-US" w:bidi="lo-LA"/>
        </w:rPr>
        <w:t xml:space="preserve">CDD, RBA and etc. details had provided in </w:t>
      </w:r>
      <w:r w:rsidRPr="00080B0B">
        <w:rPr>
          <w:rFonts w:eastAsia="Phetsarath OT"/>
          <w:highlight w:val="yellow"/>
          <w:lang w:val="en-US" w:bidi="lo-LA"/>
        </w:rPr>
        <w:t xml:space="preserve">annex </w:t>
      </w:r>
      <w:r>
        <w:rPr>
          <w:rFonts w:eastAsia="Phetsarath OT"/>
          <w:highlight w:val="yellow"/>
          <w:lang w:val="en-US" w:bidi="lo-LA"/>
        </w:rPr>
        <w:t>5</w:t>
      </w:r>
      <w:r w:rsidRPr="00080B0B">
        <w:rPr>
          <w:rFonts w:eastAsia="Phetsarath OT"/>
          <w:highlight w:val="yellow"/>
          <w:lang w:val="en-US" w:bidi="lo-LA"/>
        </w:rPr>
        <w:t>.</w:t>
      </w:r>
      <w:r w:rsidRPr="00080B0B">
        <w:rPr>
          <w:rFonts w:eastAsia="Phetsarath OT"/>
          <w:lang w:val="en-US" w:bidi="lo-LA"/>
        </w:rPr>
        <w:t xml:space="preserve"> </w:t>
      </w:r>
      <w:r w:rsidRPr="00080B0B">
        <w:rPr>
          <w:rFonts w:eastAsia="Phetsarath OT"/>
          <w:cs/>
          <w:lang w:val="en-US" w:bidi="lo-LA"/>
        </w:rPr>
        <w:t xml:space="preserve"> </w:t>
      </w:r>
    </w:p>
    <w:p w14:paraId="53A08C86" w14:textId="77777777" w:rsidR="00600F87" w:rsidRDefault="00600F87" w:rsidP="00600F87">
      <w:pPr>
        <w:pStyle w:val="CommentText"/>
        <w:rPr>
          <w:lang w:bidi="lo-LA"/>
        </w:rPr>
      </w:pPr>
    </w:p>
  </w:comment>
  <w:comment w:id="547" w:author="PST-PC" w:date="2020-10-05T20:20:00Z" w:initials="P">
    <w:p w14:paraId="513BC114" w14:textId="77777777" w:rsidR="00600F87" w:rsidRPr="00080B0B" w:rsidRDefault="00600F87" w:rsidP="00600F87">
      <w:pPr>
        <w:pStyle w:val="CommentText"/>
        <w:rPr>
          <w:rFonts w:eastAsia="Phetsarath OT"/>
          <w:lang w:val="en-US" w:bidi="lo-LA"/>
        </w:rPr>
      </w:pPr>
      <w:r w:rsidRPr="00B01E08">
        <w:rPr>
          <w:rStyle w:val="CommentReference"/>
        </w:rPr>
        <w:annotationRef/>
      </w:r>
      <w:r w:rsidRPr="00B01E08">
        <w:rPr>
          <w:rStyle w:val="CommentReference"/>
        </w:rPr>
        <w:annotationRef/>
      </w:r>
      <w:r w:rsidRPr="000F0544">
        <w:rPr>
          <w:rFonts w:eastAsia="Phetsarath OT"/>
          <w:lang w:val="en-US" w:bidi="lo-LA"/>
        </w:rPr>
        <w:t xml:space="preserve">Please kindly </w:t>
      </w:r>
      <w:r>
        <w:rPr>
          <w:rFonts w:eastAsia="Phetsarath OT"/>
          <w:lang w:val="en-US" w:bidi="lo-LA"/>
        </w:rPr>
        <w:t xml:space="preserve">reconsider </w:t>
      </w:r>
      <w:r w:rsidRPr="000F0544">
        <w:rPr>
          <w:rFonts w:eastAsia="Phetsarath OT"/>
          <w:lang w:val="en-US" w:bidi="lo-LA"/>
        </w:rPr>
        <w:t xml:space="preserve">the conclusion by referring to newly given information. </w:t>
      </w:r>
    </w:p>
  </w:comment>
  <w:comment w:id="548" w:author="Erin Lubowicz" w:date="2020-12-13T20:38:00Z" w:initials="EL">
    <w:p w14:paraId="7C6AF248" w14:textId="77777777" w:rsidR="00600F87" w:rsidRDefault="00600F87" w:rsidP="00600F87">
      <w:pPr>
        <w:pStyle w:val="CommentText"/>
      </w:pPr>
      <w:r w:rsidRPr="00B01E08">
        <w:rPr>
          <w:rStyle w:val="CommentReference"/>
        </w:rPr>
        <w:annotationRef/>
      </w:r>
      <w:r>
        <w:t xml:space="preserve">This is an issue that can be discussed further at the onsite visit. The majority of guidance emanates from one source, whereas R34 contemplated guidance and feedback from </w:t>
      </w:r>
      <w:proofErr w:type="spellStart"/>
      <w:r>
        <w:t>autohrities</w:t>
      </w:r>
      <w:proofErr w:type="spellEnd"/>
      <w:r>
        <w:t>, supervisors and SRBs across government</w:t>
      </w:r>
    </w:p>
  </w:comment>
  <w:comment w:id="549" w:author="Dell" w:date="2021-01-28T09:17:00Z" w:initials="D">
    <w:p w14:paraId="2DDDA214" w14:textId="4379F00A" w:rsidR="00600F87" w:rsidRDefault="00600F87" w:rsidP="00600F87">
      <w:pPr>
        <w:pStyle w:val="CommentText"/>
      </w:pPr>
      <w:r>
        <w:rPr>
          <w:rStyle w:val="CommentReference"/>
        </w:rPr>
        <w:annotationRef/>
      </w:r>
      <w:r>
        <w:t xml:space="preserve">Besides the guidelines issued by AMLIO, supervisors also updated and amended their regulations to support their REs in terms of AML/CFT implementation activities. In addition, the supervisor of casinos, real estate trading Agencies, Insurance and Trading of precious metals and stones are in </w:t>
      </w:r>
      <w:r w:rsidRPr="00104FBE">
        <w:t xml:space="preserve">the process of developing regulations to provide their REs as the </w:t>
      </w:r>
      <w:proofErr w:type="spellStart"/>
      <w:r w:rsidRPr="00104FBE">
        <w:t>referrence</w:t>
      </w:r>
      <w:proofErr w:type="spellEnd"/>
      <w:r w:rsidRPr="00104FBE">
        <w:t xml:space="preserve"> for implementation. (2</w:t>
      </w:r>
      <w:r w:rsidRPr="00104FBE">
        <w:rPr>
          <w:vertAlign w:val="superscript"/>
        </w:rPr>
        <w:t>nd</w:t>
      </w:r>
      <w:r w:rsidRPr="00104FBE">
        <w:t xml:space="preserve"> Annex </w:t>
      </w:r>
      <w:r w:rsidR="00077980" w:rsidRPr="00104FBE">
        <w:rPr>
          <w:noProof/>
        </w:rPr>
        <w:t>39</w:t>
      </w:r>
      <w:r w:rsidRPr="00104FBE">
        <w:t>)</w:t>
      </w:r>
    </w:p>
    <w:p w14:paraId="2A9F9EBA" w14:textId="77777777" w:rsidR="00600F87" w:rsidRDefault="00600F87" w:rsidP="00600F87">
      <w:pPr>
        <w:pStyle w:val="CommentText"/>
      </w:pPr>
    </w:p>
  </w:comment>
  <w:comment w:id="553" w:author="PST-PC" w:date="2020-10-05T20:20:00Z" w:initials="P">
    <w:p w14:paraId="489907A8" w14:textId="77777777" w:rsidR="00600F87" w:rsidRDefault="00600F87" w:rsidP="00600F87">
      <w:pPr>
        <w:pStyle w:val="CommentText"/>
      </w:pPr>
      <w:r w:rsidRPr="00387289">
        <w:rPr>
          <w:rStyle w:val="CommentReference"/>
        </w:rPr>
        <w:annotationRef/>
      </w:r>
      <w:r w:rsidRPr="0090247E">
        <w:rPr>
          <w:rFonts w:eastAsia="Phetsarath OT"/>
          <w:lang w:bidi="lo-LA"/>
        </w:rPr>
        <w:t xml:space="preserve">This is core principle of implementation mechanism of the Lao PDR that applies to all cases. However, prior to that action, a written warning letter or education measure will be applied by AMLIO, but if </w:t>
      </w:r>
      <w:r>
        <w:rPr>
          <w:rFonts w:eastAsia="Phetsarath OT"/>
          <w:lang w:bidi="lo-LA"/>
        </w:rPr>
        <w:t>disobey</w:t>
      </w:r>
      <w:r w:rsidRPr="0090247E">
        <w:rPr>
          <w:rFonts w:eastAsia="Phetsarath OT"/>
          <w:lang w:bidi="lo-LA"/>
        </w:rPr>
        <w:t xml:space="preserve"> remain insist then fine or other appropriated measures will be applied</w:t>
      </w:r>
      <w:r>
        <w:rPr>
          <w:rFonts w:eastAsia="Phetsarath OT"/>
          <w:lang w:bidi="lo-LA"/>
        </w:rPr>
        <w:t xml:space="preserve"> respectively.</w:t>
      </w:r>
    </w:p>
  </w:comment>
  <w:comment w:id="554" w:author="Dell" w:date="2021-01-27T20:40:00Z" w:initials="D">
    <w:p w14:paraId="31C799D0" w14:textId="77777777" w:rsidR="00600F87" w:rsidRDefault="00600F87" w:rsidP="00600F87">
      <w:pPr>
        <w:pStyle w:val="CommentText"/>
      </w:pPr>
      <w:r>
        <w:rPr>
          <w:rStyle w:val="CommentReference"/>
        </w:rPr>
        <w:annotationRef/>
      </w:r>
      <w:bookmarkStart w:id="555" w:name="_Hlk62672464"/>
      <w:r>
        <w:rPr>
          <w:spacing w:val="2"/>
          <w:sz w:val="24"/>
          <w:szCs w:val="24"/>
        </w:rPr>
        <w:t xml:space="preserve">Maximum penalty or higher on </w:t>
      </w:r>
      <w:r w:rsidRPr="00EF1CD3">
        <w:rPr>
          <w:spacing w:val="2"/>
          <w:sz w:val="24"/>
          <w:szCs w:val="24"/>
        </w:rPr>
        <w:t>administrative</w:t>
      </w:r>
      <w:r>
        <w:rPr>
          <w:spacing w:val="2"/>
          <w:sz w:val="24"/>
          <w:szCs w:val="24"/>
        </w:rPr>
        <w:t xml:space="preserve"> </w:t>
      </w:r>
      <w:r w:rsidRPr="00EF1CD3">
        <w:rPr>
          <w:spacing w:val="2"/>
          <w:sz w:val="24"/>
          <w:szCs w:val="24"/>
        </w:rPr>
        <w:t>measure</w:t>
      </w:r>
      <w:r>
        <w:rPr>
          <w:spacing w:val="2"/>
          <w:sz w:val="24"/>
          <w:szCs w:val="24"/>
        </w:rPr>
        <w:t xml:space="preserve"> is considered as criminal </w:t>
      </w:r>
      <w:r w:rsidRPr="00EF1CD3">
        <w:rPr>
          <w:spacing w:val="2"/>
          <w:sz w:val="24"/>
          <w:szCs w:val="24"/>
        </w:rPr>
        <w:t>measure as defined in Article 65 clause 2.3, Article 66 and 67 of the AML/CFT Law</w:t>
      </w:r>
      <w:r>
        <w:rPr>
          <w:spacing w:val="2"/>
          <w:sz w:val="24"/>
          <w:szCs w:val="24"/>
        </w:rPr>
        <w:t xml:space="preserve"> </w:t>
      </w:r>
      <w:r w:rsidRPr="00261E7E">
        <w:rPr>
          <w:rFonts w:hint="cs"/>
          <w:spacing w:val="2"/>
          <w:sz w:val="24"/>
          <w:szCs w:val="24"/>
          <w:cs/>
          <w:lang w:bidi="lo-LA"/>
        </w:rPr>
        <w:t>(</w:t>
      </w:r>
      <w:r w:rsidRPr="00261E7E">
        <w:rPr>
          <w:spacing w:val="2"/>
          <w:sz w:val="24"/>
          <w:szCs w:val="24"/>
        </w:rPr>
        <w:t>TC.Rec.4.1</w:t>
      </w:r>
      <w:r w:rsidRPr="00261E7E">
        <w:rPr>
          <w:rFonts w:hint="cs"/>
          <w:spacing w:val="2"/>
          <w:sz w:val="24"/>
          <w:szCs w:val="24"/>
          <w:cs/>
          <w:lang w:bidi="lo-LA"/>
        </w:rPr>
        <w:t>)</w:t>
      </w:r>
      <w:r w:rsidRPr="00EF1CD3">
        <w:rPr>
          <w:spacing w:val="2"/>
          <w:sz w:val="24"/>
          <w:szCs w:val="24"/>
        </w:rPr>
        <w:t>, details</w:t>
      </w:r>
      <w:r>
        <w:rPr>
          <w:spacing w:val="2"/>
          <w:sz w:val="24"/>
          <w:szCs w:val="24"/>
        </w:rPr>
        <w:t xml:space="preserve"> as</w:t>
      </w:r>
      <w:r w:rsidRPr="00EF1CD3">
        <w:rPr>
          <w:spacing w:val="2"/>
          <w:sz w:val="24"/>
          <w:szCs w:val="24"/>
        </w:rPr>
        <w:t xml:space="preserve"> above table.</w:t>
      </w:r>
      <w:r>
        <w:rPr>
          <w:spacing w:val="2"/>
          <w:sz w:val="24"/>
          <w:szCs w:val="24"/>
        </w:rPr>
        <w:t xml:space="preserve"> The use of administrative measure</w:t>
      </w:r>
      <w:r w:rsidRPr="00EF1CD3">
        <w:rPr>
          <w:spacing w:val="2"/>
          <w:sz w:val="24"/>
          <w:szCs w:val="24"/>
        </w:rPr>
        <w:t xml:space="preserve"> </w:t>
      </w:r>
      <w:r>
        <w:rPr>
          <w:spacing w:val="2"/>
          <w:sz w:val="24"/>
          <w:szCs w:val="24"/>
        </w:rPr>
        <w:t>is under the responsibility of investigation authorities.</w:t>
      </w:r>
      <w:bookmarkEnd w:id="555"/>
    </w:p>
  </w:comment>
  <w:comment w:id="556" w:author="Dell" w:date="2021-01-28T09:35:00Z" w:initials="D">
    <w:p w14:paraId="51649BF9" w14:textId="77777777" w:rsidR="00600F87" w:rsidRPr="00D919E1" w:rsidRDefault="00600F87" w:rsidP="00600F87">
      <w:pPr>
        <w:pStyle w:val="CommentText"/>
        <w:rPr>
          <w:lang w:val="en-US" w:bidi="lo-LA"/>
        </w:rPr>
      </w:pPr>
      <w:r>
        <w:rPr>
          <w:rStyle w:val="CommentReference"/>
        </w:rPr>
        <w:annotationRef/>
      </w:r>
      <w:r w:rsidRPr="00D919E1">
        <w:rPr>
          <w:lang w:val="en-US" w:bidi="lo-LA"/>
        </w:rPr>
        <w:t xml:space="preserve">Lao </w:t>
      </w:r>
      <w:proofErr w:type="gramStart"/>
      <w:r w:rsidRPr="00D919E1">
        <w:rPr>
          <w:lang w:val="en-US" w:bidi="lo-LA"/>
        </w:rPr>
        <w:t xml:space="preserve">PDR  </w:t>
      </w:r>
      <w:r w:rsidRPr="00D919E1">
        <w:rPr>
          <w:lang w:val="x-none" w:bidi="th-TH"/>
        </w:rPr>
        <w:t>acceded</w:t>
      </w:r>
      <w:proofErr w:type="gramEnd"/>
      <w:r w:rsidRPr="00D919E1">
        <w:rPr>
          <w:lang w:val="x-none" w:bidi="th-TH"/>
        </w:rPr>
        <w:t xml:space="preserve"> to 2 of the 9 treaties related to the Terrorist Financing Convention</w:t>
      </w:r>
      <w:r w:rsidRPr="00D919E1">
        <w:rPr>
          <w:cs/>
          <w:lang w:val="x-none" w:bidi="lo-LA"/>
        </w:rPr>
        <w:t>:</w:t>
      </w:r>
    </w:p>
    <w:p w14:paraId="1BC09060" w14:textId="56FBCB4C" w:rsidR="00600F87" w:rsidRPr="00D45CFC" w:rsidRDefault="00600F87" w:rsidP="00600F87">
      <w:pPr>
        <w:tabs>
          <w:tab w:val="left" w:pos="850"/>
          <w:tab w:val="left" w:pos="1191"/>
          <w:tab w:val="left" w:pos="1531"/>
        </w:tabs>
        <w:spacing w:after="0" w:line="240" w:lineRule="auto"/>
        <w:jc w:val="both"/>
        <w:rPr>
          <w:rFonts w:ascii="Times New Roman" w:eastAsia="Times New Roman" w:hAnsi="Times New Roman" w:cs="Times New Roman"/>
          <w:sz w:val="20"/>
          <w:szCs w:val="20"/>
          <w:lang w:val="x-none" w:eastAsia="zh-CN" w:bidi="lo-LA"/>
        </w:rPr>
      </w:pPr>
      <w:r w:rsidRPr="005C6B70">
        <w:rPr>
          <w:rFonts w:ascii="Times New Roman" w:eastAsia="Times New Roman" w:hAnsi="Times New Roman" w:cs="Times New Roman"/>
          <w:sz w:val="20"/>
          <w:szCs w:val="20"/>
          <w:cs/>
          <w:lang w:val="x-none" w:eastAsia="zh-CN" w:bidi="lo-LA"/>
        </w:rPr>
        <w:t>1.</w:t>
      </w:r>
      <w:r w:rsidRPr="005C6B70">
        <w:rPr>
          <w:rFonts w:ascii="Times New Roman" w:eastAsia="Times New Roman" w:hAnsi="Times New Roman" w:cs="Times New Roman"/>
          <w:sz w:val="20"/>
          <w:szCs w:val="20"/>
          <w:lang w:val="x-none" w:eastAsia="zh-CN" w:bidi="th-TH"/>
        </w:rPr>
        <w:t xml:space="preserve"> </w:t>
      </w:r>
      <w:r w:rsidRPr="005C6B70">
        <w:rPr>
          <w:rFonts w:ascii="Times New Roman" w:eastAsia="Times New Roman" w:hAnsi="Times New Roman" w:cs="Times New Roman"/>
          <w:sz w:val="20"/>
          <w:szCs w:val="20"/>
          <w:lang w:val="en-US" w:eastAsia="zh-CN" w:bidi="th-TH"/>
        </w:rPr>
        <w:t>C</w:t>
      </w:r>
      <w:proofErr w:type="spellStart"/>
      <w:r w:rsidRPr="005C6B70">
        <w:rPr>
          <w:rFonts w:ascii="Times New Roman" w:eastAsia="Times New Roman" w:hAnsi="Times New Roman" w:cs="Times New Roman"/>
          <w:sz w:val="20"/>
          <w:szCs w:val="20"/>
          <w:lang w:val="x-none" w:eastAsia="zh-CN" w:bidi="th-TH"/>
        </w:rPr>
        <w:t>onvention</w:t>
      </w:r>
      <w:proofErr w:type="spellEnd"/>
      <w:r w:rsidRPr="005C6B70">
        <w:rPr>
          <w:rFonts w:ascii="Times New Roman" w:eastAsia="Times New Roman" w:hAnsi="Times New Roman" w:cs="Times New Roman"/>
          <w:sz w:val="20"/>
          <w:szCs w:val="20"/>
          <w:lang w:val="x-none" w:eastAsia="zh-CN" w:bidi="th-TH"/>
        </w:rPr>
        <w:t xml:space="preserve"> for the Suppression of Unlawful Acts against the Safety of Maritime Navigation on 26 December 2012.</w:t>
      </w:r>
      <w:r w:rsidRPr="005C6B70">
        <w:rPr>
          <w:rFonts w:ascii="Times New Roman" w:eastAsia="Times New Roman" w:hAnsi="Times New Roman" w:cs="Times New Roman"/>
          <w:sz w:val="20"/>
          <w:szCs w:val="20"/>
          <w:cs/>
          <w:lang w:val="x-none" w:eastAsia="zh-CN" w:bidi="lo-LA"/>
        </w:rPr>
        <w:t xml:space="preserve"> </w:t>
      </w:r>
      <w:r w:rsidRPr="00D45CFC">
        <w:rPr>
          <w:rFonts w:ascii="Times New Roman" w:eastAsia="Phetsarath OT" w:hAnsi="Times New Roman" w:cs="Times New Roman"/>
          <w:sz w:val="20"/>
          <w:szCs w:val="20"/>
          <w:lang w:val="x-none" w:eastAsia="zh-CN" w:bidi="lo-LA"/>
        </w:rPr>
        <w:t>(</w:t>
      </w:r>
      <w:r w:rsidRPr="00D45CFC">
        <w:rPr>
          <w:rFonts w:ascii="Times New Roman" w:eastAsia="Phetsarath OT" w:hAnsi="Times New Roman" w:cs="Times New Roman"/>
          <w:sz w:val="20"/>
          <w:szCs w:val="20"/>
          <w:lang w:val="en-US" w:eastAsia="zh-CN" w:bidi="lo-LA"/>
        </w:rPr>
        <w:t>2</w:t>
      </w:r>
      <w:r w:rsidRPr="00D45CFC">
        <w:rPr>
          <w:rFonts w:ascii="Times New Roman" w:eastAsia="Phetsarath OT" w:hAnsi="Times New Roman" w:cs="Times New Roman"/>
          <w:sz w:val="20"/>
          <w:szCs w:val="20"/>
          <w:vertAlign w:val="superscript"/>
          <w:lang w:val="en-US" w:eastAsia="zh-CN" w:bidi="lo-LA"/>
        </w:rPr>
        <w:t>nd</w:t>
      </w:r>
      <w:r w:rsidRPr="00D45CFC">
        <w:rPr>
          <w:rFonts w:ascii="Times New Roman" w:eastAsia="Phetsarath OT" w:hAnsi="Times New Roman" w:cs="Times New Roman"/>
          <w:sz w:val="20"/>
          <w:szCs w:val="20"/>
          <w:lang w:val="en-US" w:eastAsia="zh-CN" w:bidi="lo-LA"/>
        </w:rPr>
        <w:t xml:space="preserve">  A</w:t>
      </w:r>
      <w:proofErr w:type="spellStart"/>
      <w:r w:rsidRPr="00D45CFC">
        <w:rPr>
          <w:rFonts w:ascii="Times New Roman" w:eastAsia="Phetsarath OT" w:hAnsi="Times New Roman" w:cs="Times New Roman"/>
          <w:sz w:val="20"/>
          <w:szCs w:val="20"/>
          <w:lang w:val="x-none" w:eastAsia="zh-CN" w:bidi="lo-LA"/>
        </w:rPr>
        <w:t>nnex</w:t>
      </w:r>
      <w:proofErr w:type="spellEnd"/>
      <w:r w:rsidRPr="00D45CFC">
        <w:rPr>
          <w:rFonts w:ascii="Times New Roman" w:eastAsia="Phetsarath OT" w:hAnsi="Times New Roman" w:cs="Times New Roman"/>
          <w:sz w:val="20"/>
          <w:szCs w:val="20"/>
          <w:lang w:val="en-US" w:eastAsia="zh-CN" w:bidi="lo-LA"/>
        </w:rPr>
        <w:t xml:space="preserve"> 4</w:t>
      </w:r>
      <w:r w:rsidR="00077980" w:rsidRPr="00D45CFC">
        <w:rPr>
          <w:rFonts w:ascii="Times New Roman" w:eastAsia="Phetsarath OT" w:hAnsi="Times New Roman" w:cs="Times New Roman"/>
          <w:noProof/>
          <w:sz w:val="20"/>
          <w:szCs w:val="20"/>
          <w:lang w:val="en-US" w:eastAsia="zh-CN" w:bidi="lo-LA"/>
        </w:rPr>
        <w:t>0</w:t>
      </w:r>
      <w:r w:rsidRPr="00D45CFC">
        <w:rPr>
          <w:rFonts w:ascii="Times New Roman" w:eastAsia="Phetsarath OT" w:hAnsi="Times New Roman" w:cs="Times New Roman"/>
          <w:sz w:val="20"/>
          <w:szCs w:val="20"/>
          <w:lang w:val="x-none" w:eastAsia="zh-CN" w:bidi="lo-LA"/>
        </w:rPr>
        <w:t>).</w:t>
      </w:r>
    </w:p>
    <w:p w14:paraId="456F8273" w14:textId="7294E94F" w:rsidR="00600F87" w:rsidRPr="005C6B70" w:rsidRDefault="00600F87" w:rsidP="00600F87">
      <w:pPr>
        <w:pStyle w:val="CommentText"/>
      </w:pPr>
      <w:r w:rsidRPr="00D45CFC">
        <w:rPr>
          <w:rFonts w:ascii="Calibri" w:eastAsia="SimSun" w:hAnsi="Calibri"/>
          <w:sz w:val="22"/>
          <w:szCs w:val="22"/>
          <w:cs/>
          <w:lang w:eastAsia="en-US" w:bidi="lo-LA"/>
        </w:rPr>
        <w:t>2.</w:t>
      </w:r>
      <w:r w:rsidRPr="00D45CFC">
        <w:rPr>
          <w:rFonts w:ascii="Calibri" w:eastAsia="SimSun" w:hAnsi="Calibri"/>
          <w:sz w:val="22"/>
          <w:szCs w:val="22"/>
          <w:lang w:eastAsia="en-US"/>
        </w:rPr>
        <w:t xml:space="preserve"> </w:t>
      </w:r>
      <w:r w:rsidRPr="00D45CFC">
        <w:rPr>
          <w:lang w:val="x-none" w:bidi="th-TH"/>
        </w:rPr>
        <w:t>Protocol for the Suppression of Unlawful Acts against the Safety of Fixed Platforms located on the Continental Shelf on 09 Jan 2012</w:t>
      </w:r>
      <w:r w:rsidRPr="00D45CFC">
        <w:rPr>
          <w:rFonts w:ascii="Calibri" w:eastAsia="SimSun" w:hAnsi="Calibri"/>
          <w:sz w:val="22"/>
          <w:szCs w:val="22"/>
          <w:lang w:eastAsia="en-US"/>
        </w:rPr>
        <w:t>.</w:t>
      </w:r>
      <w:r w:rsidRPr="00D45CFC">
        <w:rPr>
          <w:rFonts w:ascii="Calibri" w:eastAsia="SimSun" w:hAnsi="Calibri"/>
          <w:sz w:val="22"/>
          <w:szCs w:val="22"/>
          <w:cs/>
          <w:lang w:eastAsia="en-US" w:bidi="lo-LA"/>
        </w:rPr>
        <w:t xml:space="preserve"> </w:t>
      </w:r>
      <w:r w:rsidRPr="00D45CFC">
        <w:rPr>
          <w:rFonts w:eastAsia="Phetsarath OT"/>
          <w:lang w:val="x-none" w:bidi="lo-LA"/>
        </w:rPr>
        <w:t>(</w:t>
      </w:r>
      <w:r w:rsidRPr="00D45CFC">
        <w:rPr>
          <w:rFonts w:eastAsia="Phetsarath OT"/>
          <w:lang w:val="en-US" w:bidi="lo-LA"/>
        </w:rPr>
        <w:t>2</w:t>
      </w:r>
      <w:r w:rsidRPr="00D45CFC">
        <w:rPr>
          <w:rFonts w:eastAsia="Phetsarath OT"/>
          <w:vertAlign w:val="superscript"/>
          <w:lang w:val="en-US" w:bidi="lo-LA"/>
        </w:rPr>
        <w:t>nd</w:t>
      </w:r>
      <w:r w:rsidRPr="00D45CFC">
        <w:rPr>
          <w:rFonts w:eastAsia="Phetsarath OT"/>
          <w:lang w:val="en-US" w:bidi="lo-LA"/>
        </w:rPr>
        <w:t xml:space="preserve">  A</w:t>
      </w:r>
      <w:proofErr w:type="spellStart"/>
      <w:r w:rsidRPr="00D45CFC">
        <w:rPr>
          <w:rFonts w:eastAsia="Phetsarath OT"/>
          <w:lang w:val="x-none" w:bidi="lo-LA"/>
        </w:rPr>
        <w:t>nnex</w:t>
      </w:r>
      <w:proofErr w:type="spellEnd"/>
      <w:r w:rsidRPr="00D45CFC">
        <w:rPr>
          <w:rFonts w:eastAsia="Phetsarath OT"/>
          <w:lang w:val="en-US" w:bidi="lo-LA"/>
        </w:rPr>
        <w:t xml:space="preserve"> 4</w:t>
      </w:r>
      <w:r w:rsidR="00077980" w:rsidRPr="00D45CFC">
        <w:rPr>
          <w:rFonts w:eastAsia="Phetsarath OT"/>
          <w:noProof/>
          <w:lang w:val="en-US" w:bidi="lo-LA"/>
        </w:rPr>
        <w:t>1</w:t>
      </w:r>
      <w:r w:rsidRPr="00D45CFC">
        <w:rPr>
          <w:rFonts w:eastAsia="Phetsarath OT"/>
          <w:lang w:val="x-none" w:bidi="lo-LA"/>
        </w:rPr>
        <w:t>).</w:t>
      </w:r>
    </w:p>
  </w:comment>
  <w:comment w:id="557" w:author="Dell" w:date="2021-01-28T09:47:00Z" w:initials="D">
    <w:p w14:paraId="61EC4BDE" w14:textId="77777777" w:rsidR="00600F87" w:rsidRPr="00D919E1" w:rsidRDefault="00600F87" w:rsidP="00600F87">
      <w:pPr>
        <w:pStyle w:val="CommentText"/>
        <w:rPr>
          <w:b/>
          <w:bCs/>
          <w:u w:val="single"/>
          <w:lang w:val="en-US" w:bidi="lo-LA"/>
        </w:rPr>
      </w:pPr>
      <w:r w:rsidRPr="00D919E1">
        <w:rPr>
          <w:rStyle w:val="CommentReference"/>
        </w:rPr>
        <w:annotationRef/>
      </w:r>
      <w:r w:rsidRPr="00D919E1">
        <w:rPr>
          <w:rFonts w:cs="Angsana New"/>
          <w:sz w:val="16"/>
          <w:szCs w:val="16"/>
          <w:lang w:val="x-none" w:bidi="th-TH"/>
        </w:rPr>
        <w:annotationRef/>
      </w:r>
    </w:p>
    <w:p w14:paraId="41277889" w14:textId="77777777" w:rsidR="00600F87" w:rsidRPr="00696AE2" w:rsidRDefault="00600F87" w:rsidP="00600F87">
      <w:pPr>
        <w:tabs>
          <w:tab w:val="left" w:pos="850"/>
          <w:tab w:val="left" w:pos="1191"/>
          <w:tab w:val="left" w:pos="1418"/>
          <w:tab w:val="left" w:pos="1531"/>
        </w:tabs>
        <w:spacing w:after="0" w:line="240" w:lineRule="auto"/>
        <w:jc w:val="thaiDistribute"/>
        <w:rPr>
          <w:rFonts w:ascii="Times New Roman" w:eastAsia="Phetsarath OT" w:hAnsi="Times New Roman" w:cs="Times New Roman"/>
          <w:spacing w:val="-4"/>
          <w:sz w:val="20"/>
          <w:szCs w:val="20"/>
          <w:lang w:eastAsia="zh-CN"/>
        </w:rPr>
      </w:pPr>
      <w:r w:rsidRPr="00696AE2">
        <w:rPr>
          <w:rFonts w:ascii="Times New Roman" w:eastAsia="Phetsarath OT" w:hAnsi="Times New Roman" w:cs="Times New Roman"/>
          <w:spacing w:val="-4"/>
          <w:sz w:val="20"/>
          <w:szCs w:val="20"/>
          <w:lang w:eastAsia="zh-CN"/>
        </w:rPr>
        <w:t xml:space="preserve">Lao PDR </w:t>
      </w:r>
      <w:r w:rsidRPr="00696AE2">
        <w:rPr>
          <w:rFonts w:ascii="Times New Roman" w:eastAsia="Phetsarath OT" w:hAnsi="Times New Roman" w:cs="Times New Roman"/>
          <w:spacing w:val="-4"/>
          <w:sz w:val="20"/>
          <w:szCs w:val="20"/>
          <w:lang w:val="en-US" w:eastAsia="zh-CN"/>
        </w:rPr>
        <w:t>explained</w:t>
      </w:r>
      <w:r w:rsidRPr="00696AE2">
        <w:rPr>
          <w:rFonts w:ascii="Times New Roman" w:eastAsia="Phetsarath OT" w:hAnsi="Times New Roman" w:cs="Times New Roman"/>
          <w:spacing w:val="-4"/>
          <w:sz w:val="20"/>
          <w:szCs w:val="20"/>
          <w:lang w:eastAsia="zh-CN"/>
        </w:rPr>
        <w:t xml:space="preserve"> investigative techniques in C 31.2.</w:t>
      </w:r>
    </w:p>
    <w:p w14:paraId="22480766" w14:textId="77777777" w:rsidR="00600F87" w:rsidRPr="00696AE2"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b/>
          <w:bCs/>
          <w:sz w:val="20"/>
          <w:szCs w:val="20"/>
          <w:cs/>
          <w:lang w:val="x-none" w:eastAsia="zh-CN" w:bidi="lo-LA"/>
        </w:rPr>
      </w:pPr>
      <w:r w:rsidRPr="00696AE2">
        <w:rPr>
          <w:rFonts w:ascii="Times New Roman" w:eastAsia="Times New Roman" w:hAnsi="Times New Roman" w:cs="Times New Roman"/>
          <w:sz w:val="20"/>
          <w:szCs w:val="20"/>
          <w:lang w:val="en-US" w:eastAsia="zh-CN" w:bidi="lo-LA"/>
        </w:rPr>
        <w:t xml:space="preserve">For the </w:t>
      </w:r>
      <w:r w:rsidRPr="00696AE2">
        <w:rPr>
          <w:rFonts w:ascii="Times New Roman" w:eastAsia="Times New Roman" w:hAnsi="Times New Roman" w:cs="Times New Roman"/>
          <w:iCs/>
          <w:sz w:val="20"/>
          <w:szCs w:val="20"/>
          <w:lang w:val="x-none" w:eastAsia="zh-CN" w:bidi="th-TH"/>
        </w:rPr>
        <w:t>power to conduct control deliveries</w:t>
      </w:r>
      <w:r w:rsidRPr="00696AE2">
        <w:rPr>
          <w:rFonts w:ascii="Times New Roman" w:eastAsia="Times New Roman" w:hAnsi="Times New Roman" w:cs="Times New Roman"/>
          <w:iCs/>
          <w:sz w:val="20"/>
          <w:szCs w:val="20"/>
          <w:lang w:val="en-US" w:eastAsia="zh-CN" w:bidi="th-TH"/>
        </w:rPr>
        <w:t xml:space="preserve"> </w:t>
      </w:r>
      <w:r w:rsidRPr="00696AE2">
        <w:rPr>
          <w:rFonts w:ascii="Times New Roman" w:eastAsia="Times New Roman" w:hAnsi="Times New Roman" w:cs="Times New Roman"/>
          <w:iCs/>
          <w:sz w:val="20"/>
          <w:szCs w:val="20"/>
          <w:cs/>
          <w:lang w:val="x-none" w:eastAsia="zh-CN" w:bidi="lo-LA"/>
        </w:rPr>
        <w:t xml:space="preserve"> </w:t>
      </w:r>
      <w:r w:rsidRPr="00696AE2">
        <w:rPr>
          <w:rFonts w:ascii="Times New Roman" w:eastAsia="Times New Roman" w:hAnsi="Times New Roman" w:cs="Times New Roman"/>
          <w:iCs/>
          <w:sz w:val="20"/>
          <w:szCs w:val="20"/>
          <w:lang w:val="x-none" w:eastAsia="zh-CN" w:bidi="lo-LA"/>
        </w:rPr>
        <w:t xml:space="preserve">Is defined in Article </w:t>
      </w:r>
      <w:r w:rsidRPr="009E1662">
        <w:rPr>
          <w:rFonts w:ascii="Times New Roman" w:eastAsia="Times New Roman" w:hAnsi="Times New Roman" w:cs="Times New Roman"/>
          <w:i/>
          <w:sz w:val="20"/>
          <w:szCs w:val="20"/>
          <w:cs/>
          <w:lang w:val="x-none" w:eastAsia="zh-CN" w:bidi="lo-LA"/>
        </w:rPr>
        <w:t>47</w:t>
      </w:r>
      <w:r w:rsidRPr="00696AE2">
        <w:rPr>
          <w:rFonts w:ascii="Times New Roman" w:eastAsia="Times New Roman" w:hAnsi="Times New Roman" w:cs="Times New Roman"/>
          <w:iCs/>
          <w:sz w:val="20"/>
          <w:szCs w:val="20"/>
          <w:cs/>
          <w:lang w:val="x-none" w:eastAsia="zh-CN" w:bidi="lo-LA"/>
        </w:rPr>
        <w:t xml:space="preserve"> </w:t>
      </w:r>
      <w:r w:rsidRPr="00696AE2">
        <w:rPr>
          <w:rFonts w:ascii="Times New Roman" w:eastAsia="Times New Roman" w:hAnsi="Times New Roman" w:cs="Times New Roman"/>
          <w:iCs/>
          <w:sz w:val="20"/>
          <w:szCs w:val="20"/>
          <w:lang w:val="x-none" w:eastAsia="zh-CN" w:bidi="lo-LA"/>
        </w:rPr>
        <w:t xml:space="preserve">of Law on the Criminal Procedure set of rights and duties of investigation of each particular </w:t>
      </w:r>
      <w:r w:rsidRPr="009E1662">
        <w:rPr>
          <w:rFonts w:ascii="Times New Roman" w:eastAsia="Times New Roman" w:hAnsi="Times New Roman" w:cs="Times New Roman"/>
          <w:i/>
          <w:sz w:val="20"/>
          <w:szCs w:val="20"/>
          <w:cs/>
          <w:lang w:val="x-none" w:eastAsia="zh-CN" w:bidi="lo-LA"/>
        </w:rPr>
        <w:t>4</w:t>
      </w:r>
      <w:r w:rsidRPr="00696AE2">
        <w:rPr>
          <w:rFonts w:ascii="Times New Roman" w:eastAsia="Times New Roman" w:hAnsi="Times New Roman" w:cs="Times New Roman"/>
          <w:iCs/>
          <w:sz w:val="20"/>
          <w:szCs w:val="20"/>
          <w:cs/>
          <w:lang w:val="x-none" w:eastAsia="zh-CN" w:bidi="lo-LA"/>
        </w:rPr>
        <w:t xml:space="preserve"> </w:t>
      </w:r>
      <w:r w:rsidRPr="00696AE2">
        <w:rPr>
          <w:rFonts w:ascii="Times New Roman" w:eastAsia="Times New Roman" w:hAnsi="Times New Roman" w:cs="Times New Roman"/>
          <w:iCs/>
          <w:sz w:val="20"/>
          <w:szCs w:val="20"/>
          <w:lang w:val="x-none" w:eastAsia="zh-CN" w:bidi="lo-LA"/>
        </w:rPr>
        <w:t>designated officers under investigation can proceed to  investigate and conduct investigations that officials including such techniques in the investigation  the part that covers the entire control deliveries and can use techniques to investigate the garden along with use that technical to investigation  as defined in Part V of  Law on the Criminal Procedure</w:t>
      </w:r>
      <w:r w:rsidRPr="00696AE2">
        <w:rPr>
          <w:rFonts w:ascii="Times New Roman" w:eastAsia="Times New Roman" w:hAnsi="Times New Roman" w:cs="Times New Roman"/>
          <w:b/>
          <w:bCs/>
          <w:iCs/>
          <w:sz w:val="20"/>
          <w:szCs w:val="20"/>
          <w:lang w:val="en-US" w:eastAsia="zh-CN" w:bidi="lo-LA"/>
        </w:rPr>
        <w:t>.</w:t>
      </w:r>
      <w:r w:rsidRPr="00696AE2">
        <w:rPr>
          <w:rFonts w:ascii="Times New Roman" w:eastAsia="Times New Roman" w:hAnsi="Times New Roman" w:cs="Times New Roman"/>
          <w:b/>
          <w:bCs/>
          <w:iCs/>
          <w:sz w:val="20"/>
          <w:szCs w:val="20"/>
          <w:lang w:val="x-none" w:eastAsia="zh-CN" w:bidi="lo-LA"/>
        </w:rPr>
        <w:t xml:space="preserve"> </w:t>
      </w:r>
    </w:p>
    <w:p w14:paraId="40508F8C" w14:textId="77777777" w:rsidR="00600F87" w:rsidRPr="00696AE2" w:rsidRDefault="00600F87" w:rsidP="00600F87">
      <w:pPr>
        <w:spacing w:after="0" w:line="240" w:lineRule="auto"/>
        <w:jc w:val="thaiDistribute"/>
        <w:rPr>
          <w:rFonts w:ascii="Times New Roman" w:hAnsi="Times New Roman" w:cs="Times New Roman"/>
          <w:b/>
          <w:bCs/>
          <w:sz w:val="20"/>
          <w:szCs w:val="20"/>
          <w:lang w:val="en-US" w:bidi="lo-LA"/>
        </w:rPr>
      </w:pPr>
      <w:r w:rsidRPr="00696AE2">
        <w:rPr>
          <w:rFonts w:ascii="Times New Roman" w:hAnsi="Times New Roman" w:cs="Times New Roman"/>
          <w:b/>
          <w:bCs/>
          <w:sz w:val="20"/>
          <w:szCs w:val="20"/>
          <w:u w:val="single"/>
          <w:lang w:bidi="lo-LA"/>
        </w:rPr>
        <w:t>Example</w:t>
      </w:r>
      <w:r w:rsidRPr="00696AE2">
        <w:rPr>
          <w:rFonts w:ascii="Times New Roman" w:hAnsi="Times New Roman" w:cs="Times New Roman"/>
          <w:b/>
          <w:bCs/>
          <w:sz w:val="20"/>
          <w:szCs w:val="20"/>
          <w:cs/>
          <w:lang w:bidi="lo-LA"/>
        </w:rPr>
        <w:t xml:space="preserve">: </w:t>
      </w:r>
    </w:p>
    <w:p w14:paraId="6D9FD03D" w14:textId="77777777" w:rsidR="00600F87" w:rsidRPr="00696AE2" w:rsidRDefault="00600F87" w:rsidP="00600F87">
      <w:pPr>
        <w:numPr>
          <w:ilvl w:val="0"/>
          <w:numId w:val="182"/>
        </w:numPr>
        <w:spacing w:after="0" w:line="240" w:lineRule="auto"/>
        <w:jc w:val="both"/>
        <w:rPr>
          <w:rFonts w:ascii="Times New Roman" w:hAnsi="Times New Roman" w:cs="Times New Roman"/>
          <w:sz w:val="20"/>
          <w:szCs w:val="20"/>
        </w:rPr>
      </w:pPr>
      <w:r w:rsidRPr="00696AE2">
        <w:rPr>
          <w:rFonts w:ascii="Times New Roman" w:hAnsi="Times New Roman" w:cs="Times New Roman"/>
          <w:b/>
          <w:bCs/>
          <w:sz w:val="20"/>
          <w:szCs w:val="20"/>
        </w:rPr>
        <w:t xml:space="preserve">Article 89. Discovery of Trace of Offenses </w:t>
      </w:r>
    </w:p>
    <w:p w14:paraId="2704A0F5" w14:textId="77777777" w:rsidR="00600F87" w:rsidRPr="00696AE2" w:rsidRDefault="00600F87" w:rsidP="00600F87">
      <w:pPr>
        <w:spacing w:after="0" w:line="240" w:lineRule="auto"/>
        <w:ind w:firstLine="720"/>
        <w:jc w:val="both"/>
        <w:rPr>
          <w:rFonts w:ascii="Times New Roman" w:hAnsi="Times New Roman" w:cs="Times New Roman"/>
          <w:sz w:val="20"/>
          <w:szCs w:val="20"/>
        </w:rPr>
      </w:pPr>
      <w:r w:rsidRPr="00696AE2">
        <w:rPr>
          <w:rFonts w:ascii="Times New Roman" w:hAnsi="Times New Roman" w:cs="Times New Roman"/>
          <w:sz w:val="20"/>
          <w:szCs w:val="20"/>
        </w:rPr>
        <w:t xml:space="preserve">The head of investigation organization, investigators, and the public prosecutor or prosecutors, must record all evidence and information founded in order that those items will be used for further investigation. </w:t>
      </w:r>
    </w:p>
    <w:p w14:paraId="779FA6F3" w14:textId="77777777" w:rsidR="00600F87" w:rsidRPr="00696AE2" w:rsidRDefault="00600F87" w:rsidP="00600F87">
      <w:pPr>
        <w:numPr>
          <w:ilvl w:val="0"/>
          <w:numId w:val="182"/>
        </w:numPr>
        <w:spacing w:after="0" w:line="240" w:lineRule="auto"/>
        <w:jc w:val="both"/>
        <w:rPr>
          <w:rFonts w:ascii="Times New Roman" w:hAnsi="Times New Roman" w:cs="Times New Roman"/>
          <w:sz w:val="20"/>
          <w:szCs w:val="20"/>
        </w:rPr>
      </w:pPr>
      <w:r w:rsidRPr="00696AE2">
        <w:rPr>
          <w:rFonts w:ascii="Times New Roman" w:hAnsi="Times New Roman" w:cs="Times New Roman"/>
          <w:b/>
          <w:bCs/>
          <w:sz w:val="20"/>
          <w:szCs w:val="20"/>
        </w:rPr>
        <w:t xml:space="preserve">Article 95 (Amended). Activities of Investigators </w:t>
      </w:r>
    </w:p>
    <w:p w14:paraId="42D4B136" w14:textId="77777777" w:rsidR="00600F87" w:rsidRPr="00696AE2" w:rsidRDefault="00600F87" w:rsidP="00600F87">
      <w:pPr>
        <w:spacing w:after="0" w:line="240" w:lineRule="auto"/>
        <w:ind w:firstLine="720"/>
        <w:jc w:val="both"/>
        <w:rPr>
          <w:rFonts w:ascii="Times New Roman" w:hAnsi="Times New Roman" w:cs="Times New Roman"/>
          <w:sz w:val="20"/>
          <w:szCs w:val="20"/>
        </w:rPr>
      </w:pPr>
      <w:r w:rsidRPr="00696AE2">
        <w:rPr>
          <w:rFonts w:ascii="Times New Roman" w:hAnsi="Times New Roman" w:cs="Times New Roman"/>
          <w:sz w:val="20"/>
          <w:szCs w:val="20"/>
        </w:rPr>
        <w:t xml:space="preserve">Upon receipt of a credible complaint regarding an offence or upon the discovery of any trace of an offence, investigators shall report to the public prosecutor within 24 hours. </w:t>
      </w:r>
    </w:p>
    <w:p w14:paraId="749F450C" w14:textId="77777777" w:rsidR="00600F87" w:rsidRPr="00696AE2" w:rsidRDefault="00600F87" w:rsidP="00600F87">
      <w:pPr>
        <w:spacing w:after="0" w:line="240" w:lineRule="auto"/>
        <w:ind w:firstLine="720"/>
        <w:jc w:val="both"/>
        <w:rPr>
          <w:rFonts w:ascii="Times New Roman" w:hAnsi="Times New Roman" w:cs="Times New Roman"/>
          <w:sz w:val="20"/>
          <w:szCs w:val="20"/>
        </w:rPr>
      </w:pPr>
      <w:r w:rsidRPr="00696AE2">
        <w:rPr>
          <w:rFonts w:ascii="Times New Roman" w:hAnsi="Times New Roman" w:cs="Times New Roman"/>
          <w:sz w:val="20"/>
          <w:szCs w:val="20"/>
        </w:rPr>
        <w:t xml:space="preserve">In the case where an offence requires urgent investigation, the head of the investigation organization shall issue an order to open an investigation, and report to the public prosecutor within 24 hours since issuing an order for an investigation. </w:t>
      </w:r>
    </w:p>
    <w:p w14:paraId="1D28D4CC" w14:textId="77777777" w:rsidR="00600F87" w:rsidRPr="00696AE2" w:rsidRDefault="00600F87" w:rsidP="00600F87">
      <w:pPr>
        <w:spacing w:after="0" w:line="240" w:lineRule="auto"/>
        <w:ind w:firstLine="720"/>
        <w:jc w:val="both"/>
        <w:rPr>
          <w:rFonts w:ascii="Times New Roman" w:hAnsi="Times New Roman" w:cs="Times New Roman"/>
          <w:sz w:val="20"/>
          <w:szCs w:val="20"/>
        </w:rPr>
      </w:pPr>
      <w:r w:rsidRPr="00696AE2">
        <w:rPr>
          <w:rFonts w:ascii="Times New Roman" w:hAnsi="Times New Roman" w:cs="Times New Roman"/>
          <w:sz w:val="20"/>
          <w:szCs w:val="20"/>
        </w:rPr>
        <w:t xml:space="preserve">When the investigation receives an order to open an investigation, the procedure should be immediately carried out, use appropriate means, and measures as prescribed in this law. </w:t>
      </w:r>
    </w:p>
    <w:p w14:paraId="42785E44" w14:textId="77777777" w:rsidR="00600F87" w:rsidRPr="00696AE2" w:rsidRDefault="00600F87" w:rsidP="00600F87">
      <w:pPr>
        <w:numPr>
          <w:ilvl w:val="0"/>
          <w:numId w:val="182"/>
        </w:numPr>
        <w:spacing w:after="0" w:line="240" w:lineRule="auto"/>
        <w:jc w:val="both"/>
        <w:rPr>
          <w:rFonts w:ascii="Times New Roman" w:hAnsi="Times New Roman" w:cs="Times New Roman"/>
          <w:sz w:val="20"/>
          <w:szCs w:val="20"/>
        </w:rPr>
      </w:pPr>
      <w:r w:rsidRPr="00696AE2">
        <w:rPr>
          <w:rFonts w:ascii="Times New Roman" w:hAnsi="Times New Roman" w:cs="Times New Roman"/>
          <w:b/>
          <w:bCs/>
          <w:sz w:val="20"/>
          <w:szCs w:val="20"/>
        </w:rPr>
        <w:t xml:space="preserve">Article 99. Assignation of Collecting Information </w:t>
      </w:r>
    </w:p>
    <w:p w14:paraId="1EC52D79" w14:textId="77777777" w:rsidR="00600F87" w:rsidRPr="00696AE2" w:rsidRDefault="00600F87" w:rsidP="00600F87">
      <w:pPr>
        <w:spacing w:after="0" w:line="240" w:lineRule="auto"/>
        <w:ind w:firstLine="720"/>
        <w:jc w:val="both"/>
        <w:rPr>
          <w:rFonts w:ascii="Times New Roman" w:hAnsi="Times New Roman" w:cs="Times New Roman"/>
          <w:sz w:val="20"/>
          <w:szCs w:val="20"/>
        </w:rPr>
      </w:pPr>
      <w:r w:rsidRPr="00696AE2">
        <w:rPr>
          <w:rFonts w:ascii="Times New Roman" w:hAnsi="Times New Roman" w:cs="Times New Roman"/>
          <w:sz w:val="20"/>
          <w:szCs w:val="20"/>
        </w:rPr>
        <w:t xml:space="preserve">In the case of necessity to gather information in the area beyond jurisdiction, the head of investigation organization has the right to transfer the job to other concerned authorities to collect and gather information in the area where the information is needed before sending those findings back to the head of investigation organization. </w:t>
      </w:r>
    </w:p>
    <w:p w14:paraId="0D6E3B79" w14:textId="77777777" w:rsidR="00600F87" w:rsidRPr="00696AE2" w:rsidRDefault="00600F87" w:rsidP="00600F87">
      <w:pPr>
        <w:spacing w:after="0" w:line="240" w:lineRule="auto"/>
        <w:ind w:firstLine="720"/>
        <w:jc w:val="both"/>
        <w:rPr>
          <w:rFonts w:ascii="Times New Roman" w:hAnsi="Times New Roman" w:cs="Times New Roman"/>
          <w:sz w:val="20"/>
          <w:szCs w:val="20"/>
        </w:rPr>
      </w:pPr>
      <w:r w:rsidRPr="00696AE2">
        <w:rPr>
          <w:rFonts w:ascii="Times New Roman" w:hAnsi="Times New Roman" w:cs="Times New Roman"/>
          <w:sz w:val="20"/>
          <w:szCs w:val="20"/>
        </w:rPr>
        <w:t xml:space="preserve">The items to be investigated shall be carried out by recording documentarily. The investigation has to decide categories of offenses briefly and comprehensively, and then send them to other investigators to continue the process. </w:t>
      </w:r>
    </w:p>
    <w:p w14:paraId="58EC537E" w14:textId="77777777" w:rsidR="00600F87" w:rsidRPr="00696AE2" w:rsidRDefault="00600F87" w:rsidP="00600F87">
      <w:pPr>
        <w:spacing w:after="0" w:line="240" w:lineRule="auto"/>
        <w:ind w:firstLine="720"/>
        <w:jc w:val="both"/>
        <w:rPr>
          <w:rFonts w:ascii="Times New Roman" w:hAnsi="Times New Roman" w:cs="Times New Roman"/>
          <w:sz w:val="20"/>
          <w:szCs w:val="20"/>
        </w:rPr>
      </w:pPr>
      <w:r w:rsidRPr="00696AE2">
        <w:rPr>
          <w:rFonts w:ascii="Times New Roman" w:hAnsi="Times New Roman" w:cs="Times New Roman"/>
          <w:sz w:val="20"/>
          <w:szCs w:val="20"/>
        </w:rPr>
        <w:t xml:space="preserve">The investigation organization when having received the assignation shall follow up the process completely within limited time assigned. </w:t>
      </w:r>
    </w:p>
    <w:p w14:paraId="7D4BEE00" w14:textId="77777777" w:rsidR="00600F87" w:rsidRPr="00696AE2" w:rsidRDefault="00600F87" w:rsidP="00600F87">
      <w:pPr>
        <w:numPr>
          <w:ilvl w:val="0"/>
          <w:numId w:val="182"/>
        </w:numPr>
        <w:spacing w:after="0" w:line="240" w:lineRule="auto"/>
        <w:jc w:val="both"/>
        <w:rPr>
          <w:rFonts w:ascii="Times New Roman" w:hAnsi="Times New Roman" w:cs="Times New Roman"/>
          <w:sz w:val="20"/>
          <w:szCs w:val="20"/>
        </w:rPr>
      </w:pPr>
      <w:proofErr w:type="spellStart"/>
      <w:r w:rsidRPr="00696AE2">
        <w:rPr>
          <w:rFonts w:ascii="Times New Roman" w:hAnsi="Times New Roman" w:cs="Times New Roman"/>
          <w:spacing w:val="-4"/>
          <w:sz w:val="20"/>
          <w:szCs w:val="20"/>
          <w:lang w:val="fr-FR"/>
        </w:rPr>
        <w:t>Other</w:t>
      </w:r>
      <w:proofErr w:type="spellEnd"/>
      <w:r w:rsidRPr="00696AE2">
        <w:rPr>
          <w:rFonts w:ascii="Times New Roman" w:hAnsi="Times New Roman" w:cs="Times New Roman"/>
          <w:spacing w:val="-4"/>
          <w:sz w:val="20"/>
          <w:szCs w:val="20"/>
          <w:lang w:val="fr-FR"/>
        </w:rPr>
        <w:t xml:space="preserve"> </w:t>
      </w:r>
      <w:proofErr w:type="spellStart"/>
      <w:r w:rsidRPr="00696AE2">
        <w:rPr>
          <w:rFonts w:ascii="Times New Roman" w:hAnsi="Times New Roman" w:cs="Times New Roman"/>
          <w:spacing w:val="-4"/>
          <w:sz w:val="20"/>
          <w:szCs w:val="20"/>
          <w:lang w:val="fr-FR"/>
        </w:rPr>
        <w:t>laws</w:t>
      </w:r>
      <w:proofErr w:type="spellEnd"/>
      <w:r w:rsidRPr="00696AE2">
        <w:rPr>
          <w:rFonts w:ascii="Times New Roman" w:hAnsi="Times New Roman" w:cs="Times New Roman"/>
          <w:spacing w:val="-4"/>
          <w:sz w:val="20"/>
          <w:szCs w:val="20"/>
          <w:lang w:val="fr-FR"/>
        </w:rPr>
        <w:t xml:space="preserve"> </w:t>
      </w:r>
      <w:proofErr w:type="spellStart"/>
      <w:r w:rsidRPr="00696AE2">
        <w:rPr>
          <w:rFonts w:ascii="Times New Roman" w:hAnsi="Times New Roman" w:cs="Times New Roman"/>
          <w:spacing w:val="-4"/>
          <w:sz w:val="20"/>
          <w:szCs w:val="20"/>
          <w:lang w:val="fr-FR"/>
        </w:rPr>
        <w:t>that</w:t>
      </w:r>
      <w:proofErr w:type="spellEnd"/>
      <w:r w:rsidRPr="00696AE2">
        <w:rPr>
          <w:rFonts w:ascii="Times New Roman" w:hAnsi="Times New Roman" w:cs="Times New Roman"/>
          <w:spacing w:val="-4"/>
          <w:sz w:val="20"/>
          <w:szCs w:val="20"/>
          <w:lang w:val="fr-FR"/>
        </w:rPr>
        <w:t xml:space="preserve"> </w:t>
      </w:r>
      <w:proofErr w:type="spellStart"/>
      <w:r w:rsidRPr="00696AE2">
        <w:rPr>
          <w:rFonts w:ascii="Times New Roman" w:hAnsi="Times New Roman" w:cs="Times New Roman"/>
          <w:spacing w:val="-4"/>
          <w:sz w:val="20"/>
          <w:szCs w:val="20"/>
          <w:lang w:val="fr-FR"/>
        </w:rPr>
        <w:t>define</w:t>
      </w:r>
      <w:proofErr w:type="spellEnd"/>
      <w:r w:rsidRPr="00696AE2">
        <w:rPr>
          <w:rFonts w:ascii="Times New Roman" w:hAnsi="Times New Roman" w:cs="Times New Roman"/>
          <w:spacing w:val="-4"/>
          <w:sz w:val="20"/>
          <w:szCs w:val="20"/>
          <w:lang w:val="fr-FR"/>
        </w:rPr>
        <w:t xml:space="preserve"> the </w:t>
      </w:r>
      <w:proofErr w:type="spellStart"/>
      <w:r w:rsidRPr="00696AE2">
        <w:rPr>
          <w:rFonts w:ascii="Times New Roman" w:hAnsi="Times New Roman" w:cs="Times New Roman"/>
          <w:spacing w:val="-4"/>
          <w:sz w:val="20"/>
          <w:szCs w:val="20"/>
          <w:lang w:val="fr-FR"/>
        </w:rPr>
        <w:t>rights</w:t>
      </w:r>
      <w:proofErr w:type="spellEnd"/>
      <w:r w:rsidRPr="00696AE2">
        <w:rPr>
          <w:rFonts w:ascii="Times New Roman" w:hAnsi="Times New Roman" w:cs="Times New Roman"/>
          <w:spacing w:val="-4"/>
          <w:sz w:val="20"/>
          <w:szCs w:val="20"/>
          <w:lang w:val="fr-FR"/>
        </w:rPr>
        <w:t xml:space="preserve"> and </w:t>
      </w:r>
      <w:proofErr w:type="spellStart"/>
      <w:r w:rsidRPr="00696AE2">
        <w:rPr>
          <w:rFonts w:ascii="Times New Roman" w:hAnsi="Times New Roman" w:cs="Times New Roman"/>
          <w:spacing w:val="-4"/>
          <w:sz w:val="20"/>
          <w:szCs w:val="20"/>
          <w:lang w:val="fr-FR"/>
        </w:rPr>
        <w:t>responsibilities</w:t>
      </w:r>
      <w:proofErr w:type="spellEnd"/>
      <w:r w:rsidRPr="00696AE2">
        <w:rPr>
          <w:rFonts w:ascii="Times New Roman" w:hAnsi="Times New Roman" w:cs="Times New Roman"/>
          <w:spacing w:val="-4"/>
          <w:sz w:val="20"/>
          <w:szCs w:val="20"/>
          <w:lang w:val="fr-FR"/>
        </w:rPr>
        <w:t xml:space="preserve"> of the </w:t>
      </w:r>
      <w:proofErr w:type="spellStart"/>
      <w:r w:rsidRPr="00696AE2">
        <w:rPr>
          <w:rFonts w:ascii="Times New Roman" w:hAnsi="Times New Roman" w:cs="Times New Roman"/>
          <w:spacing w:val="-4"/>
          <w:sz w:val="20"/>
          <w:szCs w:val="20"/>
          <w:lang w:val="fr-FR"/>
        </w:rPr>
        <w:t>investigating</w:t>
      </w:r>
      <w:proofErr w:type="spellEnd"/>
      <w:r w:rsidRPr="00696AE2">
        <w:rPr>
          <w:rFonts w:ascii="Times New Roman" w:hAnsi="Times New Roman" w:cs="Times New Roman"/>
          <w:spacing w:val="-4"/>
          <w:sz w:val="20"/>
          <w:szCs w:val="20"/>
          <w:lang w:val="fr-FR"/>
        </w:rPr>
        <w:t xml:space="preserve"> </w:t>
      </w:r>
      <w:proofErr w:type="spellStart"/>
      <w:r w:rsidRPr="00696AE2">
        <w:rPr>
          <w:rFonts w:ascii="Times New Roman" w:hAnsi="Times New Roman" w:cs="Times New Roman"/>
          <w:spacing w:val="-4"/>
          <w:sz w:val="20"/>
          <w:szCs w:val="20"/>
          <w:lang w:val="fr-FR"/>
        </w:rPr>
        <w:t>authorities</w:t>
      </w:r>
      <w:proofErr w:type="spellEnd"/>
      <w:r w:rsidRPr="00696AE2">
        <w:rPr>
          <w:rFonts w:ascii="Times New Roman" w:hAnsi="Times New Roman" w:cs="Times New Roman"/>
          <w:spacing w:val="-4"/>
          <w:sz w:val="20"/>
          <w:szCs w:val="20"/>
          <w:lang w:val="fr-FR"/>
        </w:rPr>
        <w:t xml:space="preserve"> of </w:t>
      </w:r>
      <w:proofErr w:type="spellStart"/>
      <w:r w:rsidRPr="00696AE2">
        <w:rPr>
          <w:rFonts w:ascii="Times New Roman" w:hAnsi="Times New Roman" w:cs="Times New Roman"/>
          <w:spacing w:val="-4"/>
          <w:sz w:val="20"/>
          <w:szCs w:val="20"/>
          <w:lang w:val="fr-FR"/>
        </w:rPr>
        <w:t>each</w:t>
      </w:r>
      <w:proofErr w:type="spellEnd"/>
      <w:r w:rsidRPr="00696AE2">
        <w:rPr>
          <w:rFonts w:ascii="Times New Roman" w:hAnsi="Times New Roman" w:cs="Times New Roman"/>
          <w:spacing w:val="-4"/>
          <w:sz w:val="20"/>
          <w:szCs w:val="20"/>
          <w:lang w:val="fr-FR"/>
        </w:rPr>
        <w:t xml:space="preserve"> party.</w:t>
      </w:r>
    </w:p>
    <w:p w14:paraId="64F65F0C" w14:textId="76C4F2DB" w:rsidR="00600F87" w:rsidRPr="00696AE2" w:rsidRDefault="00600F87" w:rsidP="00600F87">
      <w:pPr>
        <w:tabs>
          <w:tab w:val="left" w:pos="850"/>
          <w:tab w:val="left" w:pos="1191"/>
          <w:tab w:val="left" w:pos="1531"/>
        </w:tabs>
        <w:spacing w:after="0" w:line="240" w:lineRule="auto"/>
        <w:jc w:val="both"/>
        <w:rPr>
          <w:rFonts w:ascii="Times New Roman" w:eastAsia="Times New Roman" w:hAnsi="Times New Roman" w:cs="Times New Roman"/>
          <w:sz w:val="20"/>
          <w:szCs w:val="20"/>
          <w:lang w:val="en-US" w:eastAsia="zh-CN" w:bidi="lo-LA"/>
        </w:rPr>
      </w:pPr>
      <w:r w:rsidRPr="00696AE2">
        <w:rPr>
          <w:rFonts w:ascii="Times New Roman" w:eastAsia="Times New Roman" w:hAnsi="Times New Roman" w:cs="Times New Roman"/>
          <w:i/>
          <w:sz w:val="20"/>
          <w:szCs w:val="20"/>
          <w:cs/>
          <w:lang w:val="x-none" w:eastAsia="zh-CN" w:bidi="lo-LA"/>
        </w:rPr>
        <w:t xml:space="preserve">        </w:t>
      </w:r>
      <w:r w:rsidRPr="00696AE2">
        <w:rPr>
          <w:rFonts w:ascii="Times New Roman" w:eastAsia="Times New Roman" w:hAnsi="Times New Roman" w:cs="Times New Roman"/>
          <w:sz w:val="20"/>
          <w:szCs w:val="20"/>
          <w:lang w:val="en-US" w:eastAsia="zh-CN" w:bidi="lo-LA"/>
        </w:rPr>
        <w:t xml:space="preserve">In addition, each investigative agency also has specific rights and responsibilities as defined in Articles 75-81 of the Criminal Procedure </w:t>
      </w:r>
      <w:proofErr w:type="gramStart"/>
      <w:r w:rsidRPr="00696AE2">
        <w:rPr>
          <w:rFonts w:ascii="Times New Roman" w:eastAsia="Times New Roman" w:hAnsi="Times New Roman" w:cs="Times New Roman"/>
          <w:sz w:val="20"/>
          <w:szCs w:val="20"/>
          <w:lang w:val="en-US" w:eastAsia="zh-CN" w:bidi="lo-LA"/>
        </w:rPr>
        <w:t xml:space="preserve">Law  </w:t>
      </w:r>
      <w:r w:rsidRPr="00103D80">
        <w:rPr>
          <w:rFonts w:ascii="Times New Roman" w:eastAsia="Phetsarath OT" w:hAnsi="Times New Roman" w:cs="Times New Roman"/>
          <w:sz w:val="20"/>
          <w:szCs w:val="20"/>
          <w:lang w:val="x-none" w:eastAsia="zh-CN" w:bidi="lo-LA"/>
        </w:rPr>
        <w:t>(</w:t>
      </w:r>
      <w:proofErr w:type="gramEnd"/>
      <w:r w:rsidR="00077980" w:rsidRPr="00103D80">
        <w:rPr>
          <w:rFonts w:ascii="Times New Roman" w:eastAsia="Phetsarath OT" w:hAnsi="Times New Roman" w:cs="Times New Roman"/>
          <w:noProof/>
          <w:sz w:val="20"/>
          <w:szCs w:val="20"/>
          <w:lang w:val="en-US" w:eastAsia="zh-CN" w:bidi="lo-LA"/>
        </w:rPr>
        <w:t xml:space="preserve">as </w:t>
      </w:r>
      <w:r w:rsidR="00077980" w:rsidRPr="00103D80">
        <w:rPr>
          <w:rFonts w:ascii="Times New Roman" w:eastAsia="Phetsarath OT" w:hAnsi="Times New Roman" w:cs="Times New Roman"/>
          <w:noProof/>
          <w:sz w:val="20"/>
          <w:szCs w:val="20"/>
          <w:lang w:val="en-US" w:eastAsia="zh-CN" w:bidi="lo-LA"/>
        </w:rPr>
        <w:t xml:space="preserve">attached </w:t>
      </w:r>
      <w:r w:rsidR="00077980" w:rsidRPr="00103D80">
        <w:rPr>
          <w:rFonts w:ascii="Times New Roman" w:eastAsia="Phetsarath OT" w:hAnsi="Times New Roman" w:cs="Times New Roman"/>
          <w:noProof/>
          <w:sz w:val="20"/>
          <w:szCs w:val="20"/>
          <w:lang w:val="en-US" w:eastAsia="zh-CN" w:bidi="lo-LA"/>
        </w:rPr>
        <w:t>in TC. R</w:t>
      </w:r>
      <w:r w:rsidR="00077980" w:rsidRPr="00103D80">
        <w:rPr>
          <w:rFonts w:ascii="Times New Roman" w:eastAsia="Phetsarath OT" w:hAnsi="Times New Roman" w:cs="Times New Roman"/>
          <w:noProof/>
          <w:sz w:val="20"/>
          <w:szCs w:val="20"/>
          <w:lang w:val="en-US" w:eastAsia="zh-CN" w:bidi="lo-LA"/>
        </w:rPr>
        <w:t>ec. 3</w:t>
      </w:r>
      <w:r w:rsidRPr="00103D80">
        <w:rPr>
          <w:rFonts w:ascii="Times New Roman" w:eastAsia="Phetsarath OT" w:hAnsi="Times New Roman" w:cs="Times New Roman"/>
          <w:sz w:val="20"/>
          <w:szCs w:val="20"/>
          <w:lang w:val="x-none" w:eastAsia="zh-CN" w:bidi="lo-LA"/>
        </w:rPr>
        <w:t>).</w:t>
      </w:r>
    </w:p>
    <w:p w14:paraId="5AA942AC" w14:textId="77777777" w:rsidR="00600F87" w:rsidRPr="00D919E1" w:rsidRDefault="00600F87" w:rsidP="00600F87">
      <w:pPr>
        <w:pStyle w:val="CommentText"/>
        <w:rPr>
          <w:lang w:val="en-US"/>
        </w:rPr>
      </w:pPr>
    </w:p>
  </w:comment>
  <w:comment w:id="558" w:author="Dell" w:date="2021-01-28T09:49:00Z" w:initials="D">
    <w:p w14:paraId="2A6FAF3B" w14:textId="77777777" w:rsidR="00600F87" w:rsidRPr="00D919E1" w:rsidRDefault="00600F87" w:rsidP="00600F87">
      <w:pPr>
        <w:pStyle w:val="CommentText"/>
        <w:rPr>
          <w:b/>
          <w:bCs/>
          <w:u w:val="single"/>
          <w:lang w:val="x-none" w:bidi="lo-LA"/>
        </w:rPr>
      </w:pPr>
      <w:r w:rsidRPr="00D919E1">
        <w:rPr>
          <w:rStyle w:val="CommentReference"/>
        </w:rPr>
        <w:annotationRef/>
      </w:r>
    </w:p>
    <w:p w14:paraId="19A22FBF" w14:textId="77777777" w:rsidR="00600F87" w:rsidRPr="00D919E1" w:rsidRDefault="00600F87" w:rsidP="00600F87">
      <w:pPr>
        <w:tabs>
          <w:tab w:val="left" w:pos="850"/>
          <w:tab w:val="left" w:pos="1191"/>
          <w:tab w:val="left" w:pos="1531"/>
        </w:tabs>
        <w:spacing w:after="0" w:line="240" w:lineRule="auto"/>
        <w:jc w:val="both"/>
        <w:rPr>
          <w:rFonts w:ascii="Times New Roman" w:eastAsia="Times New Roman" w:hAnsi="Times New Roman" w:cs="Times New Roman"/>
          <w:sz w:val="20"/>
          <w:szCs w:val="20"/>
          <w:lang w:val="x-none" w:eastAsia="zh-CN" w:bidi="lo-LA"/>
        </w:rPr>
      </w:pPr>
      <w:r w:rsidRPr="00D919E1">
        <w:rPr>
          <w:rFonts w:ascii="Times New Roman" w:eastAsia="Times New Roman" w:hAnsi="Times New Roman" w:cs="Times New Roman"/>
          <w:sz w:val="20"/>
          <w:szCs w:val="20"/>
          <w:lang w:val="en-US" w:eastAsia="zh-CN" w:bidi="lo-LA"/>
        </w:rPr>
        <w:t>The leg</w:t>
      </w:r>
      <w:r>
        <w:rPr>
          <w:rFonts w:ascii="Times New Roman" w:eastAsia="Times New Roman" w:hAnsi="Times New Roman" w:cs="Times New Roman"/>
          <w:sz w:val="20"/>
          <w:szCs w:val="20"/>
          <w:lang w:val="en-US" w:eastAsia="zh-CN" w:bidi="lo-LA"/>
        </w:rPr>
        <w:t>al</w:t>
      </w:r>
      <w:r w:rsidRPr="00D919E1">
        <w:rPr>
          <w:rFonts w:ascii="Times New Roman" w:eastAsia="Times New Roman" w:hAnsi="Times New Roman" w:cs="Times New Roman"/>
          <w:sz w:val="20"/>
          <w:szCs w:val="20"/>
          <w:lang w:val="en-US" w:eastAsia="zh-CN" w:bidi="lo-LA"/>
        </w:rPr>
        <w:t xml:space="preserve"> </w:t>
      </w:r>
      <w:r w:rsidRPr="00D919E1">
        <w:rPr>
          <w:rFonts w:ascii="Times New Roman" w:eastAsia="Times New Roman" w:hAnsi="Times New Roman" w:cs="Times New Roman"/>
          <w:sz w:val="20"/>
          <w:szCs w:val="20"/>
          <w:lang w:val="x-none" w:eastAsia="zh-CN" w:bidi="lo-LA"/>
        </w:rPr>
        <w:t>basic principles of penalt</w:t>
      </w:r>
      <w:r>
        <w:rPr>
          <w:rFonts w:ascii="Times New Roman" w:eastAsia="Times New Roman" w:hAnsi="Times New Roman" w:cs="Times New Roman"/>
          <w:sz w:val="20"/>
          <w:szCs w:val="20"/>
          <w:lang w:val="en-US" w:eastAsia="zh-CN" w:bidi="lo-LA"/>
        </w:rPr>
        <w:t>y(s)</w:t>
      </w:r>
      <w:r w:rsidRPr="00D919E1">
        <w:rPr>
          <w:rFonts w:ascii="Times New Roman" w:eastAsia="Times New Roman" w:hAnsi="Times New Roman" w:cs="Times New Roman"/>
          <w:sz w:val="20"/>
          <w:szCs w:val="20"/>
          <w:lang w:val="x-none" w:eastAsia="zh-CN" w:bidi="lo-LA"/>
        </w:rPr>
        <w:t xml:space="preserve"> are given in detail in C </w:t>
      </w:r>
      <w:r w:rsidRPr="00D919E1">
        <w:rPr>
          <w:rFonts w:ascii="Times New Roman" w:eastAsia="Times New Roman" w:hAnsi="Times New Roman" w:cs="Times New Roman"/>
          <w:sz w:val="20"/>
          <w:szCs w:val="20"/>
          <w:cs/>
          <w:lang w:val="x-none" w:eastAsia="zh-CN" w:bidi="lo-LA"/>
        </w:rPr>
        <w:t>3.11.</w:t>
      </w:r>
    </w:p>
    <w:p w14:paraId="7E0E6689" w14:textId="77777777" w:rsidR="00600F87" w:rsidRDefault="00600F87" w:rsidP="00600F87">
      <w:pPr>
        <w:pStyle w:val="CommentText"/>
        <w:rPr>
          <w:rFonts w:eastAsia="SimSun"/>
          <w:sz w:val="22"/>
          <w:szCs w:val="22"/>
          <w:lang w:val="en-US" w:eastAsia="en-US" w:bidi="lo-LA"/>
        </w:rPr>
      </w:pPr>
      <w:r w:rsidRPr="00D919E1">
        <w:rPr>
          <w:rFonts w:eastAsia="SimSun"/>
          <w:sz w:val="22"/>
          <w:szCs w:val="22"/>
          <w:lang w:eastAsia="en-US" w:bidi="lo-LA"/>
        </w:rPr>
        <w:t>The general</w:t>
      </w:r>
      <w:r w:rsidRPr="00D919E1">
        <w:rPr>
          <w:rFonts w:eastAsia="SimSun"/>
          <w:sz w:val="22"/>
          <w:szCs w:val="22"/>
          <w:lang w:val="en-US" w:eastAsia="en-US" w:bidi="lo-LA"/>
        </w:rPr>
        <w:t xml:space="preserve"> leg</w:t>
      </w:r>
      <w:r>
        <w:rPr>
          <w:rFonts w:eastAsia="SimSun"/>
          <w:sz w:val="22"/>
          <w:szCs w:val="22"/>
          <w:lang w:val="en-US" w:eastAsia="en-US" w:bidi="lo-LA"/>
        </w:rPr>
        <w:t>al</w:t>
      </w:r>
      <w:r w:rsidRPr="00D919E1">
        <w:rPr>
          <w:rFonts w:eastAsia="SimSun"/>
          <w:sz w:val="22"/>
          <w:szCs w:val="22"/>
          <w:lang w:eastAsia="en-US" w:bidi="lo-LA"/>
        </w:rPr>
        <w:t xml:space="preserve"> principle of punishment is set out in Article 61 of the </w:t>
      </w:r>
      <w:r>
        <w:rPr>
          <w:rFonts w:eastAsia="SimSun"/>
          <w:sz w:val="22"/>
          <w:szCs w:val="22"/>
          <w:lang w:eastAsia="en-US" w:bidi="lo-LA"/>
        </w:rPr>
        <w:t>Penal Code</w:t>
      </w:r>
      <w:r w:rsidRPr="00D919E1">
        <w:rPr>
          <w:rFonts w:eastAsia="SimSun"/>
          <w:sz w:val="22"/>
          <w:szCs w:val="22"/>
          <w:lang w:eastAsia="en-US" w:bidi="lo-LA"/>
        </w:rPr>
        <w:t xml:space="preserve">. Penalties for participants in the offenses under Articles 71-74 of the </w:t>
      </w:r>
      <w:r>
        <w:rPr>
          <w:rFonts w:eastAsia="SimSun"/>
          <w:sz w:val="22"/>
          <w:szCs w:val="22"/>
          <w:lang w:eastAsia="en-US" w:bidi="lo-LA"/>
        </w:rPr>
        <w:t>Penal Code</w:t>
      </w:r>
      <w:r w:rsidRPr="00D919E1">
        <w:rPr>
          <w:rFonts w:eastAsia="SimSun"/>
          <w:sz w:val="22"/>
          <w:szCs w:val="22"/>
          <w:lang w:eastAsia="en-US" w:bidi="lo-LA"/>
        </w:rPr>
        <w:t xml:space="preserve"> are also set</w:t>
      </w:r>
      <w:r w:rsidRPr="00D919E1">
        <w:rPr>
          <w:rFonts w:eastAsia="SimSun"/>
          <w:sz w:val="22"/>
          <w:szCs w:val="22"/>
          <w:lang w:val="en-US" w:eastAsia="en-US" w:bidi="lo-LA"/>
        </w:rPr>
        <w:t xml:space="preserve"> </w:t>
      </w:r>
      <w:r>
        <w:rPr>
          <w:rFonts w:eastAsia="SimSun"/>
          <w:sz w:val="22"/>
          <w:szCs w:val="22"/>
          <w:lang w:val="en-US" w:eastAsia="en-US" w:bidi="lo-LA"/>
        </w:rPr>
        <w:t>(TC.Rec.3.1)</w:t>
      </w:r>
    </w:p>
    <w:p w14:paraId="09807FCC" w14:textId="77777777" w:rsidR="00600F87" w:rsidRDefault="00600F87" w:rsidP="00600F87">
      <w:pPr>
        <w:pStyle w:val="CommentText"/>
        <w:rPr>
          <w:rFonts w:eastAsia="SimSun"/>
          <w:sz w:val="22"/>
          <w:szCs w:val="22"/>
          <w:lang w:val="en-US" w:eastAsia="en-US" w:bidi="lo-LA"/>
        </w:rPr>
      </w:pPr>
    </w:p>
    <w:p w14:paraId="21B3697D" w14:textId="77777777" w:rsidR="00600F87" w:rsidRDefault="00600F87" w:rsidP="00600F87">
      <w:pPr>
        <w:pStyle w:val="CommentText"/>
        <w:rPr>
          <w:rFonts w:eastAsia="SimSun"/>
          <w:sz w:val="22"/>
          <w:szCs w:val="22"/>
          <w:lang w:val="en-US" w:eastAsia="en-US" w:bidi="lo-LA"/>
        </w:rPr>
      </w:pPr>
      <w:r w:rsidRPr="00F12EE6">
        <w:rPr>
          <w:b/>
          <w:bCs/>
        </w:rPr>
        <w:t>Penal Code No.26/NA, dated 15 May 2017</w:t>
      </w:r>
    </w:p>
    <w:p w14:paraId="7AE2929C" w14:textId="77777777" w:rsidR="00600F87" w:rsidRDefault="00600F87" w:rsidP="00600F87">
      <w:pPr>
        <w:pStyle w:val="CommentText"/>
      </w:pPr>
      <w:r>
        <w:rPr>
          <w:b/>
          <w:bCs/>
        </w:rPr>
        <w:t>“</w:t>
      </w:r>
      <w:r w:rsidRPr="00F12EE6">
        <w:rPr>
          <w:b/>
          <w:bCs/>
        </w:rPr>
        <w:t xml:space="preserve">Article 61 General Principle on the Prescription of Penalties </w:t>
      </w:r>
      <w:r>
        <w:t>The court prescribes penalties on the basis of legal provisions on the punishment of offences. In prescribing penalties, the court must consider the nature and degree of the social threat posed by the offence, the personality of the offender, and circumstances conducive to the reduction or the increase of penal responsibilities.</w:t>
      </w:r>
    </w:p>
    <w:p w14:paraId="611F5F55" w14:textId="77777777" w:rsidR="00600F87" w:rsidRDefault="00600F87" w:rsidP="00600F87">
      <w:pPr>
        <w:pStyle w:val="CommentText"/>
      </w:pPr>
    </w:p>
    <w:p w14:paraId="0B99390B" w14:textId="77777777" w:rsidR="00600F87" w:rsidRDefault="00600F87" w:rsidP="00600F87">
      <w:pPr>
        <w:pStyle w:val="CommentText"/>
      </w:pPr>
      <w:r w:rsidRPr="00F12EE6">
        <w:rPr>
          <w:b/>
          <w:bCs/>
        </w:rPr>
        <w:t>Article 71 Prescription of Penalties on Authors</w:t>
      </w:r>
      <w:r>
        <w:t xml:space="preserve"> The court shall impose penalties to offender who is an </w:t>
      </w:r>
      <w:proofErr w:type="spellStart"/>
      <w:r>
        <w:t>anthor</w:t>
      </w:r>
      <w:proofErr w:type="spellEnd"/>
      <w:r>
        <w:t xml:space="preserve"> in accordance with law as specified for such offence. Penalty that will be imposed on authors may be higher than penalty that will be imposed on other participants based upon the nature and degree of the social threat posed by the offence, the personality of the author and circumstances conducive to the reduction or the increase of penal responsibilities. </w:t>
      </w:r>
    </w:p>
    <w:p w14:paraId="102E0376" w14:textId="77777777" w:rsidR="00600F87" w:rsidRDefault="00600F87" w:rsidP="00600F87">
      <w:pPr>
        <w:pStyle w:val="CommentText"/>
      </w:pPr>
    </w:p>
    <w:p w14:paraId="50477CA4" w14:textId="77777777" w:rsidR="00600F87" w:rsidRDefault="00600F87" w:rsidP="00600F87">
      <w:pPr>
        <w:pStyle w:val="CommentText"/>
      </w:pPr>
      <w:r w:rsidRPr="00F12EE6">
        <w:rPr>
          <w:b/>
          <w:bCs/>
        </w:rPr>
        <w:t>Article 72 Prescription of Penalties on Implementers</w:t>
      </w:r>
      <w:r>
        <w:t xml:space="preserve"> If offender whose participation to commit offence is an implementer, the court may punish the same as an author as specified for such offence based upon the nature and degree of the social threat posed by the offence, the personality of the offender, and circumstances conducive to the reduction or the increase of penal responsibilities. </w:t>
      </w:r>
    </w:p>
    <w:p w14:paraId="618570F3" w14:textId="77777777" w:rsidR="00600F87" w:rsidRDefault="00600F87" w:rsidP="00600F87">
      <w:pPr>
        <w:pStyle w:val="CommentText"/>
      </w:pPr>
    </w:p>
    <w:p w14:paraId="574AFE28" w14:textId="77777777" w:rsidR="00600F87" w:rsidRDefault="00600F87" w:rsidP="00600F87">
      <w:pPr>
        <w:pStyle w:val="CommentText"/>
      </w:pPr>
      <w:r w:rsidRPr="00F12EE6">
        <w:rPr>
          <w:b/>
          <w:bCs/>
        </w:rPr>
        <w:t>Article 73 Prescription of Penalties</w:t>
      </w:r>
      <w:r>
        <w:t xml:space="preserve"> </w:t>
      </w:r>
      <w:r w:rsidRPr="005934A2">
        <w:rPr>
          <w:b/>
          <w:bCs/>
        </w:rPr>
        <w:t>on Inciters</w:t>
      </w:r>
      <w:r>
        <w:t xml:space="preserve"> The court may punish inciters by the same penalty as other participants based on level and nature of incitement, the court may punish lower than as specified in this law.</w:t>
      </w:r>
    </w:p>
    <w:p w14:paraId="7305233D" w14:textId="77777777" w:rsidR="00600F87" w:rsidRDefault="00600F87" w:rsidP="00600F87">
      <w:pPr>
        <w:pStyle w:val="CommentText"/>
      </w:pPr>
      <w:r>
        <w:t>For incitement to commit offence specified by law by death penalty or life imprisonment, the court may reduce to deprivation of liberty from 15 years to 20 years.</w:t>
      </w:r>
    </w:p>
    <w:p w14:paraId="2725CBC7" w14:textId="77777777" w:rsidR="00600F87" w:rsidRDefault="00600F87" w:rsidP="00600F87">
      <w:pPr>
        <w:pStyle w:val="CommentText"/>
      </w:pPr>
    </w:p>
    <w:p w14:paraId="70076B6E" w14:textId="77777777" w:rsidR="00600F87" w:rsidRDefault="00600F87" w:rsidP="00600F87">
      <w:pPr>
        <w:pStyle w:val="CommentText"/>
      </w:pPr>
      <w:r w:rsidRPr="00F12EE6">
        <w:rPr>
          <w:b/>
          <w:bCs/>
        </w:rPr>
        <w:t>Article 74 Prescription of Penalties on Accomplices</w:t>
      </w:r>
      <w:r>
        <w:t xml:space="preserve"> Penalty inflicted on </w:t>
      </w:r>
      <w:proofErr w:type="spellStart"/>
      <w:r>
        <w:t>accomplces</w:t>
      </w:r>
      <w:proofErr w:type="spellEnd"/>
      <w:r>
        <w:t xml:space="preserve"> is equal to the penalty inflicted on other participants based on level and nature of participation, the </w:t>
      </w:r>
      <w:proofErr w:type="spellStart"/>
      <w:r>
        <w:t>the</w:t>
      </w:r>
      <w:proofErr w:type="spellEnd"/>
      <w:r>
        <w:t xml:space="preserve"> court may punish lower than penalty specified in this law. In prescribing penalty on </w:t>
      </w:r>
      <w:proofErr w:type="spellStart"/>
      <w:r>
        <w:t>accomplces</w:t>
      </w:r>
      <w:proofErr w:type="spellEnd"/>
      <w:r>
        <w:t xml:space="preserve"> as specified by law for death penalty or life imprisonment, the court may reduce to deprivation of liberty from 15 years to 20 years. </w:t>
      </w:r>
    </w:p>
    <w:p w14:paraId="67B14881" w14:textId="77777777" w:rsidR="00600F87" w:rsidRDefault="00600F87" w:rsidP="00600F87">
      <w:pPr>
        <w:pStyle w:val="CommentText"/>
      </w:pPr>
    </w:p>
    <w:p w14:paraId="17376C49" w14:textId="77777777" w:rsidR="00600F87" w:rsidRPr="00BE6351" w:rsidRDefault="00600F87" w:rsidP="00600F87">
      <w:pPr>
        <w:pStyle w:val="CommentText"/>
        <w:rPr>
          <w:rFonts w:eastAsia="SimSun"/>
          <w:sz w:val="22"/>
          <w:szCs w:val="22"/>
          <w:lang w:eastAsia="en-US" w:bidi="lo-LA"/>
        </w:rPr>
      </w:pPr>
      <w:r w:rsidRPr="005934A2">
        <w:rPr>
          <w:b/>
          <w:bCs/>
        </w:rPr>
        <w:t>Article 75 Prescription of Penalty on Offence having Circumstances Conducive to the Reduction of Penal Responsibilities</w:t>
      </w:r>
      <w:r>
        <w:t xml:space="preserve"> Prescription of penalty on offence having circumstances conducive to the reduction of penal responsibilities shall be made based upon the nature and degree of the social threat posed by the offence, the intent, biography, personality of the offender. In prescribing penalty on offence having circumstances conducive to the reduction of penal responsibilities, the court may impose sentences with lighter penalties than those legally prescribed.”</w:t>
      </w:r>
    </w:p>
  </w:comment>
  <w:comment w:id="569" w:author="Dell" w:date="2021-01-28T10:15:00Z" w:initials="D">
    <w:p w14:paraId="4441E3D1" w14:textId="77777777" w:rsidR="00600F87" w:rsidRPr="00F4646E" w:rsidRDefault="00600F87" w:rsidP="00600F87">
      <w:pPr>
        <w:pStyle w:val="CommentText"/>
        <w:rPr>
          <w:rFonts w:eastAsia="Phetsarath OT"/>
          <w:lang w:val="en-US" w:bidi="lo-LA"/>
        </w:rPr>
      </w:pPr>
      <w:r>
        <w:rPr>
          <w:rStyle w:val="CommentReference"/>
        </w:rPr>
        <w:annotationRef/>
      </w:r>
      <w:r w:rsidRPr="00F4646E">
        <w:rPr>
          <w:lang w:val="x-none" w:bidi="lo-LA"/>
        </w:rPr>
        <w:t>Lao PDR signed the following agreements with its partners:</w:t>
      </w:r>
    </w:p>
    <w:p w14:paraId="2ECDA4B7" w14:textId="77777777" w:rsidR="00600F87" w:rsidRPr="00F4646E" w:rsidRDefault="00600F87" w:rsidP="00600F87">
      <w:pPr>
        <w:tabs>
          <w:tab w:val="left" w:pos="850"/>
          <w:tab w:val="left" w:pos="1191"/>
          <w:tab w:val="left" w:pos="1531"/>
        </w:tabs>
        <w:spacing w:after="0" w:line="240" w:lineRule="auto"/>
        <w:jc w:val="both"/>
        <w:rPr>
          <w:rFonts w:ascii="Times New Roman" w:eastAsia="Times New Roman" w:hAnsi="Times New Roman" w:cs="Times New Roman"/>
          <w:sz w:val="20"/>
          <w:szCs w:val="20"/>
          <w:lang w:val="x-none" w:eastAsia="zh-CN" w:bidi="lo-LA"/>
        </w:rPr>
      </w:pPr>
      <w:r w:rsidRPr="00F4646E">
        <w:rPr>
          <w:rFonts w:ascii="Times New Roman" w:eastAsia="Times New Roman" w:hAnsi="Times New Roman" w:cs="Times New Roman"/>
          <w:sz w:val="20"/>
          <w:szCs w:val="20"/>
          <w:cs/>
          <w:lang w:val="x-none" w:eastAsia="zh-CN" w:bidi="lo-LA"/>
        </w:rPr>
        <w:t xml:space="preserve">1. </w:t>
      </w:r>
      <w:r w:rsidRPr="00F4646E">
        <w:rPr>
          <w:rFonts w:ascii="Times New Roman" w:eastAsia="Times New Roman" w:hAnsi="Times New Roman" w:cs="Times New Roman"/>
          <w:sz w:val="20"/>
          <w:szCs w:val="20"/>
          <w:lang w:val="x-none" w:eastAsia="zh-CN" w:bidi="lo-LA"/>
        </w:rPr>
        <w:t>Multilateral Convention on the MLA with the ASEAN MLAT;</w:t>
      </w:r>
    </w:p>
    <w:p w14:paraId="2234C784" w14:textId="77777777" w:rsidR="00600F87" w:rsidRPr="00F4646E" w:rsidRDefault="00600F87" w:rsidP="00600F87">
      <w:pPr>
        <w:tabs>
          <w:tab w:val="left" w:pos="850"/>
          <w:tab w:val="left" w:pos="1191"/>
          <w:tab w:val="left" w:pos="1531"/>
        </w:tabs>
        <w:spacing w:after="0" w:line="240" w:lineRule="auto"/>
        <w:jc w:val="both"/>
        <w:rPr>
          <w:rFonts w:ascii="Times New Roman" w:eastAsia="Times New Roman" w:hAnsi="Times New Roman" w:cs="Times New Roman"/>
          <w:sz w:val="20"/>
          <w:szCs w:val="20"/>
          <w:lang w:val="x-none" w:eastAsia="zh-CN" w:bidi="lo-LA"/>
        </w:rPr>
      </w:pPr>
      <w:r w:rsidRPr="00F4646E">
        <w:rPr>
          <w:rFonts w:ascii="Times New Roman" w:eastAsia="Times New Roman" w:hAnsi="Times New Roman" w:cs="Times New Roman"/>
          <w:sz w:val="20"/>
          <w:szCs w:val="20"/>
          <w:lang w:val="en-US" w:eastAsia="zh-CN" w:bidi="lo-LA"/>
        </w:rPr>
        <w:t xml:space="preserve">2. </w:t>
      </w:r>
      <w:r w:rsidRPr="00F4646E">
        <w:rPr>
          <w:rFonts w:ascii="Times New Roman" w:eastAsia="Times New Roman" w:hAnsi="Times New Roman" w:cs="Times New Roman"/>
          <w:sz w:val="20"/>
          <w:szCs w:val="20"/>
          <w:lang w:val="x-none" w:eastAsia="zh-CN" w:bidi="lo-LA"/>
        </w:rPr>
        <w:t>Bilateral agreements on MLA with two countries: Vietnam and China;</w:t>
      </w:r>
    </w:p>
    <w:p w14:paraId="5DD6CDEC" w14:textId="77777777" w:rsidR="00600F87" w:rsidRPr="00F4646E" w:rsidRDefault="00600F87" w:rsidP="00600F87">
      <w:pPr>
        <w:tabs>
          <w:tab w:val="left" w:pos="850"/>
          <w:tab w:val="left" w:pos="1191"/>
          <w:tab w:val="left" w:pos="1531"/>
        </w:tabs>
        <w:spacing w:after="0" w:line="240" w:lineRule="auto"/>
        <w:jc w:val="both"/>
        <w:rPr>
          <w:rFonts w:ascii="Times New Roman" w:eastAsia="Times New Roman" w:hAnsi="Times New Roman" w:cs="Times New Roman"/>
          <w:sz w:val="20"/>
          <w:szCs w:val="20"/>
          <w:lang w:val="x-none" w:eastAsia="zh-CN" w:bidi="lo-LA"/>
        </w:rPr>
      </w:pPr>
      <w:r w:rsidRPr="00F4646E">
        <w:rPr>
          <w:rFonts w:ascii="Times New Roman" w:eastAsia="Times New Roman" w:hAnsi="Times New Roman" w:cs="Times New Roman"/>
          <w:sz w:val="20"/>
          <w:szCs w:val="20"/>
          <w:cs/>
          <w:lang w:val="x-none" w:eastAsia="zh-CN" w:bidi="lo-LA"/>
        </w:rPr>
        <w:t xml:space="preserve">3. </w:t>
      </w:r>
      <w:r w:rsidRPr="00F4646E">
        <w:rPr>
          <w:rFonts w:ascii="Times New Roman" w:eastAsia="Times New Roman" w:hAnsi="Times New Roman" w:cs="Times New Roman"/>
          <w:sz w:val="20"/>
          <w:szCs w:val="20"/>
          <w:lang w:val="x-none" w:eastAsia="zh-CN" w:bidi="lo-LA"/>
        </w:rPr>
        <w:t xml:space="preserve">Bilateral Agreement on the Transfer of Prisoners with </w:t>
      </w:r>
      <w:r w:rsidRPr="00F4646E">
        <w:rPr>
          <w:rFonts w:ascii="Times New Roman" w:eastAsia="Times New Roman" w:hAnsi="Times New Roman" w:cs="Times New Roman"/>
          <w:sz w:val="20"/>
          <w:szCs w:val="20"/>
          <w:cs/>
          <w:lang w:val="x-none" w:eastAsia="zh-CN" w:bidi="lo-LA"/>
        </w:rPr>
        <w:t>02</w:t>
      </w:r>
      <w:r w:rsidRPr="00F4646E">
        <w:rPr>
          <w:rFonts w:ascii="Times New Roman" w:eastAsia="Times New Roman" w:hAnsi="Times New Roman" w:cs="Times New Roman"/>
          <w:sz w:val="20"/>
          <w:szCs w:val="20"/>
          <w:lang w:val="x-none" w:eastAsia="zh-CN" w:bidi="lo-LA"/>
        </w:rPr>
        <w:t xml:space="preserve"> Countries: United Kingdom (Northern Ireland) and Thailand;</w:t>
      </w:r>
    </w:p>
    <w:p w14:paraId="14A6AEB4" w14:textId="77777777" w:rsidR="00600F87" w:rsidRPr="00F4646E" w:rsidRDefault="00600F87" w:rsidP="00600F87">
      <w:pPr>
        <w:pStyle w:val="CommentText"/>
      </w:pPr>
      <w:r w:rsidRPr="00F4646E">
        <w:rPr>
          <w:rFonts w:eastAsia="SimSun"/>
          <w:cs/>
          <w:lang w:eastAsia="en-US" w:bidi="lo-LA"/>
        </w:rPr>
        <w:t xml:space="preserve">4. </w:t>
      </w:r>
      <w:r w:rsidRPr="00F4646E">
        <w:rPr>
          <w:rFonts w:eastAsia="SimSun"/>
          <w:lang w:eastAsia="en-US" w:bidi="lo-LA"/>
        </w:rPr>
        <w:t>Bilateral agreements on extradition between five countries: Vietnam, China, Russia, Cambodia and Thailand.</w:t>
      </w:r>
      <w:r w:rsidRPr="00F4646E">
        <w:rPr>
          <w:rFonts w:ascii="Calibri" w:eastAsia="SimSun" w:hAnsi="Calibri"/>
          <w:sz w:val="22"/>
          <w:szCs w:val="22"/>
          <w:lang w:eastAsia="en-US" w:bidi="lo-LA"/>
        </w:rPr>
        <w:t xml:space="preserve"> </w:t>
      </w:r>
      <w:r w:rsidRPr="00F4646E">
        <w:rPr>
          <w:rFonts w:ascii="Calibri" w:eastAsia="SimSun" w:hAnsi="Calibri"/>
          <w:sz w:val="22"/>
          <w:szCs w:val="22"/>
          <w:cs/>
          <w:lang w:eastAsia="en-US" w:bidi="lo-LA"/>
        </w:rPr>
        <w:t xml:space="preserve"> </w:t>
      </w:r>
      <w:r w:rsidRPr="00F4646E">
        <w:rPr>
          <w:rFonts w:ascii="Calibri" w:eastAsia="SimSun" w:hAnsi="Calibri"/>
          <w:sz w:val="16"/>
          <w:szCs w:val="16"/>
          <w:lang w:eastAsia="en-US"/>
        </w:rPr>
        <w:annotationRef/>
      </w:r>
    </w:p>
  </w:comment>
  <w:comment w:id="570" w:author="Dell" w:date="2021-01-28T10:25:00Z" w:initials="D">
    <w:p w14:paraId="5988EC4E" w14:textId="77777777" w:rsidR="00600F87" w:rsidRPr="00DF1CF7" w:rsidRDefault="00600F87" w:rsidP="00600F87">
      <w:pPr>
        <w:pStyle w:val="CommentText"/>
        <w:rPr>
          <w:lang w:val="x-none" w:bidi="lo-LA"/>
        </w:rPr>
      </w:pPr>
      <w:r w:rsidRPr="00DF1CF7">
        <w:rPr>
          <w:rStyle w:val="CommentReference"/>
        </w:rPr>
        <w:annotationRef/>
      </w:r>
    </w:p>
    <w:p w14:paraId="74DE6006" w14:textId="77777777" w:rsidR="00600F87" w:rsidRPr="000810BB" w:rsidRDefault="00600F87" w:rsidP="00600F87">
      <w:pPr>
        <w:numPr>
          <w:ilvl w:val="0"/>
          <w:numId w:val="184"/>
        </w:numPr>
        <w:spacing w:after="0" w:line="240" w:lineRule="auto"/>
        <w:jc w:val="thaiDistribute"/>
        <w:rPr>
          <w:rFonts w:ascii="Times New Roman" w:hAnsi="Times New Roman" w:cs="Times New Roman"/>
          <w:sz w:val="20"/>
          <w:szCs w:val="20"/>
          <w:lang w:bidi="lo-LA"/>
        </w:rPr>
      </w:pPr>
      <w:r w:rsidRPr="000810BB">
        <w:rPr>
          <w:rFonts w:ascii="Times New Roman" w:hAnsi="Times New Roman" w:cs="Times New Roman"/>
          <w:sz w:val="20"/>
          <w:szCs w:val="20"/>
          <w:lang w:bidi="lo-LA"/>
        </w:rPr>
        <w:t>Pursuant to Article 35-36 of the MLA law, People’s Prosecutors Office (PPO) is the central coordination agency for international coordination.</w:t>
      </w:r>
      <w:r w:rsidRPr="000810BB">
        <w:rPr>
          <w:rFonts w:ascii="Times New Roman" w:hAnsi="Times New Roman" w:cs="Times New Roman"/>
          <w:sz w:val="20"/>
          <w:szCs w:val="20"/>
          <w:cs/>
          <w:lang w:bidi="lo-LA"/>
        </w:rPr>
        <w:t xml:space="preserve"> </w:t>
      </w:r>
    </w:p>
    <w:p w14:paraId="1216B168" w14:textId="77777777" w:rsidR="00600F87" w:rsidRPr="00DF1CF7" w:rsidRDefault="00600F87" w:rsidP="00600F87">
      <w:pPr>
        <w:pStyle w:val="CommentText"/>
        <w:rPr>
          <w:lang w:bidi="lo-LA"/>
        </w:rPr>
      </w:pPr>
      <w:r w:rsidRPr="000810BB">
        <w:rPr>
          <w:lang w:bidi="lo-LA"/>
        </w:rPr>
        <w:t xml:space="preserve">Guidance on judicial assistance is not yet available as it has just been approved by the National Assembly on 12 November </w:t>
      </w:r>
      <w:r w:rsidRPr="000810BB">
        <w:rPr>
          <w:cs/>
          <w:lang w:bidi="lo-LA"/>
        </w:rPr>
        <w:t xml:space="preserve">2020. </w:t>
      </w:r>
      <w:r w:rsidRPr="000810BB">
        <w:rPr>
          <w:rFonts w:eastAsia="SimSun"/>
          <w:spacing w:val="2"/>
          <w:sz w:val="22"/>
          <w:szCs w:val="22"/>
          <w:lang w:eastAsia="en-US"/>
        </w:rPr>
        <w:t>However</w:t>
      </w:r>
      <w:r w:rsidRPr="000810BB">
        <w:rPr>
          <w:lang w:bidi="lo-LA"/>
        </w:rPr>
        <w:t xml:space="preserve">, guidance will be established after it is approved and promulgated (The </w:t>
      </w:r>
      <w:r w:rsidRPr="000810BB">
        <w:rPr>
          <w:spacing w:val="2"/>
        </w:rPr>
        <w:t>Supreme People's Prosecutor Office “SPPO”</w:t>
      </w:r>
      <w:r w:rsidRPr="000810BB">
        <w:rPr>
          <w:lang w:bidi="lo-LA"/>
        </w:rPr>
        <w:t xml:space="preserve"> plans to draft an MLA guidance).</w:t>
      </w:r>
    </w:p>
    <w:p w14:paraId="0BA09390" w14:textId="77777777" w:rsidR="00600F87" w:rsidRPr="000810BB" w:rsidRDefault="00600F87" w:rsidP="00600F87">
      <w:pPr>
        <w:spacing w:after="0" w:line="240" w:lineRule="auto"/>
        <w:jc w:val="thaiDistribute"/>
        <w:rPr>
          <w:rFonts w:ascii="Times New Roman" w:hAnsi="Times New Roman" w:cs="Times New Roman"/>
          <w:sz w:val="20"/>
          <w:szCs w:val="20"/>
          <w:lang w:bidi="lo-LA"/>
        </w:rPr>
      </w:pPr>
    </w:p>
    <w:p w14:paraId="2A49B84E" w14:textId="77777777" w:rsidR="00600F87" w:rsidRPr="000810BB" w:rsidRDefault="00600F87" w:rsidP="00600F87">
      <w:pPr>
        <w:tabs>
          <w:tab w:val="left" w:pos="850"/>
          <w:tab w:val="left" w:pos="1191"/>
          <w:tab w:val="left" w:pos="1531"/>
        </w:tabs>
        <w:spacing w:after="0" w:line="240" w:lineRule="auto"/>
        <w:rPr>
          <w:rFonts w:ascii="Times New Roman" w:eastAsia="Times New Roman" w:hAnsi="Times New Roman" w:cs="Times New Roman"/>
          <w:b/>
          <w:bCs/>
          <w:sz w:val="20"/>
          <w:szCs w:val="20"/>
          <w:lang w:val="it-IT" w:eastAsia="zh-CN" w:bidi="lo-LA"/>
        </w:rPr>
      </w:pPr>
      <w:r w:rsidRPr="000810BB">
        <w:rPr>
          <w:rFonts w:ascii="Times New Roman" w:eastAsia="Times New Roman" w:hAnsi="Times New Roman" w:cs="Times New Roman"/>
          <w:b/>
          <w:bCs/>
          <w:spacing w:val="2"/>
          <w:sz w:val="20"/>
          <w:szCs w:val="20"/>
          <w:lang w:val="en-US" w:eastAsia="zh-CN" w:bidi="lo-LA"/>
        </w:rPr>
        <w:t xml:space="preserve">Law on </w:t>
      </w:r>
      <w:r w:rsidRPr="000810BB">
        <w:rPr>
          <w:rFonts w:ascii="Times New Roman" w:eastAsia="Times New Roman" w:hAnsi="Times New Roman" w:cs="Times New Roman"/>
          <w:b/>
          <w:bCs/>
          <w:spacing w:val="2"/>
          <w:sz w:val="20"/>
          <w:szCs w:val="20"/>
          <w:lang w:eastAsia="zh-CN" w:bidi="lo-LA"/>
        </w:rPr>
        <w:t>MLA No.   /NA, Dated 12/11/2020</w:t>
      </w:r>
      <w:r w:rsidRPr="000810BB">
        <w:rPr>
          <w:rFonts w:ascii="Times New Roman" w:eastAsia="Times New Roman" w:hAnsi="Times New Roman" w:cs="Times New Roman"/>
          <w:b/>
          <w:bCs/>
          <w:spacing w:val="2"/>
          <w:sz w:val="20"/>
          <w:szCs w:val="20"/>
          <w:cs/>
          <w:lang w:eastAsia="zh-CN" w:bidi="lo-LA"/>
        </w:rPr>
        <w:t>:</w:t>
      </w:r>
    </w:p>
    <w:p w14:paraId="69305CA1" w14:textId="77777777" w:rsidR="00600F87" w:rsidRPr="000810BB" w:rsidRDefault="00600F87" w:rsidP="00600F87">
      <w:pPr>
        <w:spacing w:after="0" w:line="240" w:lineRule="auto"/>
        <w:rPr>
          <w:rFonts w:ascii="Times New Roman" w:hAnsi="Times New Roman" w:cs="Times New Roman"/>
          <w:b/>
          <w:bCs/>
          <w:sz w:val="20"/>
          <w:szCs w:val="20"/>
        </w:rPr>
      </w:pPr>
      <w:r w:rsidRPr="00DF1CF7">
        <w:rPr>
          <w:rFonts w:ascii="Times New Roman" w:hAnsi="Times New Roman" w:cs="Times New Roman"/>
          <w:b/>
          <w:sz w:val="20"/>
          <w:szCs w:val="20"/>
        </w:rPr>
        <w:t>“</w:t>
      </w:r>
      <w:r w:rsidRPr="000810BB">
        <w:rPr>
          <w:rFonts w:ascii="Times New Roman" w:hAnsi="Times New Roman" w:cs="Times New Roman"/>
          <w:b/>
          <w:sz w:val="20"/>
          <w:szCs w:val="20"/>
        </w:rPr>
        <w:t xml:space="preserve">Article 35 </w:t>
      </w:r>
      <w:r w:rsidRPr="000810BB">
        <w:rPr>
          <w:rFonts w:ascii="Times New Roman" w:hAnsi="Times New Roman" w:cs="Times New Roman"/>
          <w:b/>
          <w:bCs/>
          <w:sz w:val="20"/>
          <w:szCs w:val="20"/>
        </w:rPr>
        <w:t>Central Coordination Agency</w:t>
      </w:r>
    </w:p>
    <w:p w14:paraId="7F5E7396" w14:textId="77777777" w:rsidR="00600F87" w:rsidRPr="000810BB" w:rsidRDefault="00600F87" w:rsidP="00600F87">
      <w:pPr>
        <w:spacing w:after="0" w:line="240" w:lineRule="auto"/>
        <w:ind w:firstLine="720"/>
        <w:jc w:val="both"/>
        <w:rPr>
          <w:rFonts w:ascii="Times New Roman" w:hAnsi="Times New Roman" w:cs="Times New Roman"/>
          <w:bCs/>
          <w:sz w:val="20"/>
          <w:szCs w:val="20"/>
        </w:rPr>
      </w:pPr>
      <w:r w:rsidRPr="000810BB">
        <w:rPr>
          <w:rFonts w:ascii="Times New Roman" w:hAnsi="Times New Roman" w:cs="Times New Roman"/>
          <w:bCs/>
          <w:sz w:val="20"/>
          <w:szCs w:val="20"/>
        </w:rPr>
        <w:t xml:space="preserve">The central coordination agency responsible for the implementation of international cooperation for mutual legal assistance in criminal matters is under the responsibility of the Supreme People’s Prosecutor Office. </w:t>
      </w:r>
    </w:p>
    <w:p w14:paraId="65853F4B" w14:textId="77777777" w:rsidR="00600F87" w:rsidRPr="000810BB" w:rsidRDefault="00600F87" w:rsidP="00600F87">
      <w:pPr>
        <w:spacing w:after="0" w:line="240" w:lineRule="auto"/>
        <w:jc w:val="both"/>
        <w:rPr>
          <w:rFonts w:ascii="Times New Roman" w:hAnsi="Times New Roman" w:cs="Times New Roman"/>
          <w:bCs/>
          <w:sz w:val="20"/>
          <w:szCs w:val="20"/>
        </w:rPr>
      </w:pPr>
    </w:p>
    <w:p w14:paraId="43DA1F8D" w14:textId="77777777" w:rsidR="00600F87" w:rsidRPr="000810BB" w:rsidRDefault="00600F87" w:rsidP="00600F87">
      <w:pPr>
        <w:spacing w:after="0" w:line="240" w:lineRule="auto"/>
        <w:jc w:val="both"/>
        <w:rPr>
          <w:rFonts w:ascii="Times New Roman" w:hAnsi="Times New Roman" w:cs="Times New Roman"/>
          <w:b/>
          <w:sz w:val="20"/>
          <w:szCs w:val="20"/>
        </w:rPr>
      </w:pPr>
      <w:r w:rsidRPr="000810BB">
        <w:rPr>
          <w:rFonts w:ascii="Times New Roman" w:hAnsi="Times New Roman" w:cs="Times New Roman"/>
          <w:b/>
          <w:sz w:val="20"/>
          <w:szCs w:val="20"/>
        </w:rPr>
        <w:t>Article 36 Role and Function of the Central Coordination Agency</w:t>
      </w:r>
    </w:p>
    <w:p w14:paraId="21F92F01" w14:textId="77777777" w:rsidR="00600F87" w:rsidRPr="000810BB" w:rsidRDefault="00600F87" w:rsidP="00600F87">
      <w:pPr>
        <w:spacing w:after="0" w:line="240" w:lineRule="auto"/>
        <w:jc w:val="both"/>
        <w:rPr>
          <w:rFonts w:ascii="Times New Roman" w:hAnsi="Times New Roman" w:cs="Times New Roman"/>
          <w:bCs/>
          <w:sz w:val="20"/>
          <w:szCs w:val="20"/>
        </w:rPr>
      </w:pPr>
      <w:r w:rsidRPr="000810BB">
        <w:rPr>
          <w:rFonts w:ascii="Times New Roman" w:hAnsi="Times New Roman" w:cs="Times New Roman"/>
          <w:bCs/>
          <w:sz w:val="20"/>
          <w:szCs w:val="20"/>
        </w:rPr>
        <w:t xml:space="preserve">The central coordination agency has the right on the following conditions: </w:t>
      </w:r>
    </w:p>
    <w:p w14:paraId="6F8CF77A" w14:textId="77777777" w:rsidR="00600F87" w:rsidRPr="000810BB" w:rsidRDefault="00600F87" w:rsidP="00600F87">
      <w:pPr>
        <w:numPr>
          <w:ilvl w:val="0"/>
          <w:numId w:val="185"/>
        </w:numPr>
        <w:spacing w:after="0" w:line="240" w:lineRule="auto"/>
        <w:ind w:firstLine="0"/>
        <w:contextualSpacing/>
        <w:jc w:val="both"/>
        <w:rPr>
          <w:rFonts w:ascii="Times New Roman" w:eastAsia="Times New Roman" w:hAnsi="Times New Roman" w:cs="Times New Roman"/>
          <w:bCs/>
          <w:sz w:val="20"/>
          <w:szCs w:val="20"/>
          <w:lang w:val="x-none" w:eastAsia="zh-CN" w:bidi="th-TH"/>
        </w:rPr>
      </w:pPr>
      <w:r w:rsidRPr="000810BB">
        <w:rPr>
          <w:rFonts w:ascii="Times New Roman" w:eastAsia="Times New Roman" w:hAnsi="Times New Roman" w:cs="Times New Roman"/>
          <w:bCs/>
          <w:sz w:val="20"/>
          <w:szCs w:val="20"/>
          <w:lang w:val="x-none" w:eastAsia="zh-CN" w:bidi="th-TH"/>
        </w:rPr>
        <w:t>To study, consider the request for international cooperation for mutual legal assistance in criminal matters of the requesting state and the Lao PDR;</w:t>
      </w:r>
    </w:p>
    <w:p w14:paraId="0DFEF36B" w14:textId="77777777" w:rsidR="00600F87" w:rsidRPr="000810BB" w:rsidRDefault="00600F87" w:rsidP="00600F87">
      <w:pPr>
        <w:numPr>
          <w:ilvl w:val="0"/>
          <w:numId w:val="185"/>
        </w:numPr>
        <w:spacing w:after="0" w:line="240" w:lineRule="auto"/>
        <w:ind w:firstLine="0"/>
        <w:contextualSpacing/>
        <w:jc w:val="both"/>
        <w:rPr>
          <w:rFonts w:ascii="Times New Roman" w:eastAsia="Times New Roman" w:hAnsi="Times New Roman" w:cs="Times New Roman"/>
          <w:bCs/>
          <w:sz w:val="20"/>
          <w:szCs w:val="20"/>
          <w:lang w:val="x-none" w:eastAsia="zh-CN" w:bidi="th-TH"/>
        </w:rPr>
      </w:pPr>
      <w:r w:rsidRPr="000810BB">
        <w:rPr>
          <w:rFonts w:ascii="Times New Roman" w:eastAsia="Times New Roman" w:hAnsi="Times New Roman" w:cs="Times New Roman"/>
          <w:bCs/>
          <w:sz w:val="20"/>
          <w:szCs w:val="20"/>
          <w:lang w:val="x-none" w:eastAsia="zh-CN" w:bidi="th-TH"/>
        </w:rPr>
        <w:t>To coordinate with relevant competent authorities in charge of international cooperation for mutual legal assistance in criminal matters;</w:t>
      </w:r>
    </w:p>
    <w:p w14:paraId="08CCF929" w14:textId="77777777" w:rsidR="00600F87" w:rsidRPr="000810BB" w:rsidRDefault="00600F87" w:rsidP="00600F87">
      <w:pPr>
        <w:numPr>
          <w:ilvl w:val="0"/>
          <w:numId w:val="185"/>
        </w:numPr>
        <w:spacing w:after="0" w:line="240" w:lineRule="auto"/>
        <w:ind w:firstLine="0"/>
        <w:contextualSpacing/>
        <w:jc w:val="both"/>
        <w:rPr>
          <w:rFonts w:ascii="Times New Roman" w:eastAsia="Times New Roman" w:hAnsi="Times New Roman" w:cs="Times New Roman"/>
          <w:bCs/>
          <w:sz w:val="20"/>
          <w:szCs w:val="20"/>
          <w:lang w:val="x-none" w:eastAsia="zh-CN" w:bidi="th-TH"/>
        </w:rPr>
      </w:pPr>
      <w:r w:rsidRPr="000810BB">
        <w:rPr>
          <w:rFonts w:ascii="Times New Roman" w:eastAsia="Times New Roman" w:hAnsi="Times New Roman" w:cs="Times New Roman"/>
          <w:bCs/>
          <w:sz w:val="20"/>
          <w:szCs w:val="20"/>
          <w:lang w:val="x-none" w:eastAsia="zh-CN" w:bidi="th-TH"/>
        </w:rPr>
        <w:t>To monitor and inspect the implementation of the request for mutual legal assistance in criminal matters;</w:t>
      </w:r>
    </w:p>
    <w:p w14:paraId="3A7F5098" w14:textId="77777777" w:rsidR="00600F87" w:rsidRPr="000810BB" w:rsidRDefault="00600F87" w:rsidP="00600F87">
      <w:pPr>
        <w:numPr>
          <w:ilvl w:val="0"/>
          <w:numId w:val="185"/>
        </w:numPr>
        <w:spacing w:after="0" w:line="240" w:lineRule="auto"/>
        <w:ind w:firstLine="0"/>
        <w:contextualSpacing/>
        <w:jc w:val="both"/>
        <w:rPr>
          <w:rFonts w:ascii="Times New Roman" w:eastAsia="Times New Roman" w:hAnsi="Times New Roman" w:cs="Times New Roman"/>
          <w:bCs/>
          <w:sz w:val="20"/>
          <w:szCs w:val="20"/>
          <w:lang w:val="x-none" w:eastAsia="zh-CN" w:bidi="th-TH"/>
        </w:rPr>
      </w:pPr>
      <w:r w:rsidRPr="000810BB">
        <w:rPr>
          <w:rFonts w:ascii="Times New Roman" w:eastAsia="Times New Roman" w:hAnsi="Times New Roman" w:cs="Times New Roman"/>
          <w:bCs/>
          <w:sz w:val="20"/>
          <w:szCs w:val="20"/>
          <w:lang w:val="x-none" w:eastAsia="zh-CN" w:bidi="th-TH"/>
        </w:rPr>
        <w:t>To inform the requesting state on the execution of the request for international cooperation for mutual legal assistance in criminal matters;</w:t>
      </w:r>
    </w:p>
    <w:p w14:paraId="4143A19F" w14:textId="77777777" w:rsidR="00600F87" w:rsidRPr="000810BB" w:rsidRDefault="00600F87" w:rsidP="00600F87">
      <w:pPr>
        <w:numPr>
          <w:ilvl w:val="0"/>
          <w:numId w:val="185"/>
        </w:numPr>
        <w:spacing w:after="0" w:line="240" w:lineRule="auto"/>
        <w:ind w:firstLine="0"/>
        <w:contextualSpacing/>
        <w:jc w:val="both"/>
        <w:rPr>
          <w:rFonts w:ascii="Times New Roman" w:eastAsia="Times New Roman" w:hAnsi="Times New Roman" w:cs="Times New Roman"/>
          <w:bCs/>
          <w:sz w:val="20"/>
          <w:szCs w:val="20"/>
          <w:lang w:val="x-none" w:eastAsia="zh-CN" w:bidi="th-TH"/>
        </w:rPr>
      </w:pPr>
      <w:r w:rsidRPr="000810BB">
        <w:rPr>
          <w:rFonts w:ascii="Times New Roman" w:eastAsia="Times New Roman" w:hAnsi="Times New Roman" w:cs="Times New Roman"/>
          <w:bCs/>
          <w:sz w:val="20"/>
          <w:szCs w:val="20"/>
          <w:lang w:val="x-none" w:eastAsia="zh-CN" w:bidi="th-TH"/>
        </w:rPr>
        <w:t>To perform other duties as specified in the law.</w:t>
      </w:r>
      <w:r w:rsidRPr="00DF1CF7">
        <w:rPr>
          <w:rFonts w:ascii="Times New Roman" w:eastAsia="Times New Roman" w:hAnsi="Times New Roman" w:cs="Times New Roman"/>
          <w:bCs/>
          <w:sz w:val="20"/>
          <w:szCs w:val="20"/>
          <w:lang w:val="en-US" w:eastAsia="zh-CN" w:bidi="th-TH"/>
        </w:rPr>
        <w:t>”</w:t>
      </w:r>
    </w:p>
    <w:p w14:paraId="5A9C38C3" w14:textId="77777777" w:rsidR="00600F87" w:rsidRPr="00DF1CF7" w:rsidRDefault="00600F87" w:rsidP="00600F87">
      <w:pPr>
        <w:pStyle w:val="CommentText"/>
        <w:rPr>
          <w:lang w:val="x-none"/>
        </w:rPr>
      </w:pPr>
    </w:p>
  </w:comment>
  <w:comment w:id="571" w:author="Dell" w:date="2021-01-28T10:30:00Z" w:initials="D">
    <w:p w14:paraId="363A6F2D" w14:textId="77777777" w:rsidR="00600F87" w:rsidRPr="00DF1CF7" w:rsidRDefault="00600F87" w:rsidP="00600F87">
      <w:pPr>
        <w:pStyle w:val="CommentText"/>
      </w:pPr>
      <w:r>
        <w:rPr>
          <w:rStyle w:val="CommentReference"/>
        </w:rPr>
        <w:annotationRef/>
      </w:r>
      <w:r w:rsidRPr="00DF1CF7">
        <w:rPr>
          <w:rFonts w:eastAsia="SimSun"/>
          <w:spacing w:val="2"/>
          <w:sz w:val="22"/>
          <w:szCs w:val="22"/>
          <w:lang w:eastAsia="en-US"/>
        </w:rPr>
        <w:t>Update the wording of the People's Supreme Court Office to the</w:t>
      </w:r>
      <w:r w:rsidRPr="00DF1CF7">
        <w:rPr>
          <w:rFonts w:eastAsia="SimSun"/>
          <w:spacing w:val="2"/>
          <w:sz w:val="22"/>
          <w:szCs w:val="22"/>
          <w:lang w:val="en-US" w:eastAsia="en-US"/>
        </w:rPr>
        <w:t xml:space="preserve"> </w:t>
      </w:r>
      <w:r w:rsidRPr="00DF1CF7">
        <w:rPr>
          <w:rFonts w:eastAsia="SimSun"/>
          <w:spacing w:val="2"/>
          <w:sz w:val="22"/>
          <w:szCs w:val="22"/>
          <w:lang w:eastAsia="en-US"/>
        </w:rPr>
        <w:t>Supreme People's Prosecutor Office in accordance with Articles 35 and 36 of the MLA.</w:t>
      </w:r>
    </w:p>
  </w:comment>
  <w:comment w:id="572" w:author="PST-PC" w:date="2020-10-05T21:35:00Z" w:initials="P">
    <w:p w14:paraId="7AC7DF1F" w14:textId="77777777" w:rsidR="00600F87" w:rsidRDefault="00600F87" w:rsidP="00600F87">
      <w:pPr>
        <w:pStyle w:val="CommentText"/>
      </w:pPr>
      <w:r>
        <w:rPr>
          <w:rStyle w:val="CommentReference"/>
        </w:rPr>
        <w:annotationRef/>
      </w:r>
      <w:r w:rsidRPr="00D11A31">
        <w:rPr>
          <w:rFonts w:eastAsia="Phetsarath OT"/>
          <w:lang w:bidi="lo-LA"/>
        </w:rPr>
        <w:t xml:space="preserve">Mechanism for transmission and execution of requests, processes for timely prioritisation and execution of requests </w:t>
      </w:r>
      <w:r>
        <w:rPr>
          <w:rFonts w:eastAsia="Phetsarath OT" w:cs="Phetsarath OT"/>
          <w:lang w:bidi="lo-LA"/>
        </w:rPr>
        <w:t xml:space="preserve">of </w:t>
      </w:r>
      <w:r w:rsidRPr="00D11A31">
        <w:rPr>
          <w:rFonts w:eastAsia="Phetsarath OT"/>
          <w:lang w:bidi="lo-LA"/>
        </w:rPr>
        <w:t>the ASEAN MLAT or other treaties</w:t>
      </w:r>
      <w:r>
        <w:rPr>
          <w:rFonts w:eastAsia="Phetsarath OT"/>
          <w:lang w:bidi="lo-LA"/>
        </w:rPr>
        <w:t xml:space="preserve"> are same as the mechanism given in par 434. </w:t>
      </w:r>
    </w:p>
  </w:comment>
  <w:comment w:id="573" w:author="USER" w:date="2020-12-03T03:18:00Z" w:initials="X">
    <w:p w14:paraId="60C796EE" w14:textId="77777777" w:rsidR="00600F87" w:rsidRDefault="00600F87" w:rsidP="00600F87">
      <w:pPr>
        <w:pStyle w:val="CommentText"/>
      </w:pPr>
      <w:r>
        <w:rPr>
          <w:rStyle w:val="CommentReference"/>
        </w:rPr>
        <w:annotationRef/>
      </w:r>
      <w:r>
        <w:t>For Lao PDR: Concerning the absence of MLA Law, Lao PDR use article 272 of Criminal Law as a legal basis of MLA. Nevertheless, there is unclear provision regarding the designated authority that coordinating the implementation of judicial assistance, as well as in MLAT</w:t>
      </w:r>
    </w:p>
  </w:comment>
  <w:comment w:id="574" w:author="Dell" w:date="2021-01-28T10:43:00Z" w:initials="D">
    <w:p w14:paraId="63F60D3D" w14:textId="6B66EAE4" w:rsidR="00600F87" w:rsidRPr="009600C5" w:rsidRDefault="00600F87" w:rsidP="00600F87">
      <w:pPr>
        <w:pStyle w:val="CommentText"/>
        <w:jc w:val="thaiDistribute"/>
        <w:rPr>
          <w:b/>
          <w:bCs/>
          <w:highlight w:val="yellow"/>
          <w:lang w:val="x-none" w:bidi="lo-LA"/>
        </w:rPr>
      </w:pPr>
      <w:r w:rsidRPr="009600C5">
        <w:rPr>
          <w:rStyle w:val="CommentReference"/>
          <w:b/>
          <w:bCs/>
          <w:sz w:val="20"/>
          <w:szCs w:val="20"/>
        </w:rPr>
        <w:annotationRef/>
      </w:r>
      <w:r w:rsidRPr="009600C5">
        <w:rPr>
          <w:b/>
          <w:bCs/>
          <w:lang w:val="x-none" w:bidi="lo-LA"/>
        </w:rPr>
        <w:t>The mechanism for requesting the MLA</w:t>
      </w:r>
      <w:r w:rsidRPr="009600C5">
        <w:rPr>
          <w:b/>
          <w:bCs/>
          <w:lang w:val="en-US" w:bidi="lo-LA"/>
        </w:rPr>
        <w:t xml:space="preserve"> via</w:t>
      </w:r>
      <w:r w:rsidRPr="009600C5">
        <w:rPr>
          <w:b/>
          <w:bCs/>
          <w:lang w:val="x-none" w:bidi="lo-LA"/>
        </w:rPr>
        <w:t xml:space="preserve"> ASEAN MLAT is to submit a request to the </w:t>
      </w:r>
      <w:r w:rsidRPr="009600C5">
        <w:rPr>
          <w:b/>
          <w:bCs/>
          <w:lang w:val="x-none" w:bidi="th-TH"/>
        </w:rPr>
        <w:t xml:space="preserve">central coordination agency </w:t>
      </w:r>
      <w:r w:rsidRPr="009600C5">
        <w:rPr>
          <w:b/>
          <w:bCs/>
          <w:lang w:val="x-none" w:bidi="lo-LA"/>
        </w:rPr>
        <w:t xml:space="preserve">(as well as the </w:t>
      </w:r>
      <w:r w:rsidRPr="009600C5">
        <w:rPr>
          <w:b/>
          <w:bCs/>
          <w:lang w:val="x-none" w:bidi="th-TH"/>
        </w:rPr>
        <w:t>Supreme People’s Prosecutor Office</w:t>
      </w:r>
      <w:r w:rsidRPr="009600C5">
        <w:rPr>
          <w:b/>
          <w:bCs/>
          <w:lang w:val="x-none" w:bidi="lo-LA"/>
        </w:rPr>
        <w:t>) through diploma</w:t>
      </w:r>
      <w:r w:rsidRPr="009600C5">
        <w:rPr>
          <w:b/>
          <w:bCs/>
          <w:lang w:val="en-US" w:bidi="lo-LA"/>
        </w:rPr>
        <w:t>tic channel</w:t>
      </w:r>
      <w:r w:rsidRPr="009600C5">
        <w:rPr>
          <w:b/>
          <w:bCs/>
          <w:lang w:val="x-none" w:bidi="lo-LA"/>
        </w:rPr>
        <w:t xml:space="preserve">, which is currently defined in Articles </w:t>
      </w:r>
      <w:r w:rsidRPr="009600C5">
        <w:rPr>
          <w:b/>
          <w:bCs/>
          <w:cs/>
          <w:lang w:val="x-none" w:bidi="lo-LA"/>
        </w:rPr>
        <w:t>9</w:t>
      </w:r>
      <w:r w:rsidRPr="009600C5">
        <w:rPr>
          <w:b/>
          <w:bCs/>
          <w:lang w:val="x-none" w:bidi="lo-LA"/>
        </w:rPr>
        <w:t xml:space="preserve">, </w:t>
      </w:r>
      <w:r w:rsidRPr="009600C5">
        <w:rPr>
          <w:b/>
          <w:bCs/>
          <w:cs/>
          <w:lang w:val="x-none" w:bidi="lo-LA"/>
        </w:rPr>
        <w:t>10</w:t>
      </w:r>
      <w:r w:rsidRPr="009600C5">
        <w:rPr>
          <w:b/>
          <w:bCs/>
          <w:lang w:val="x-none" w:bidi="lo-LA"/>
        </w:rPr>
        <w:t xml:space="preserve">, </w:t>
      </w:r>
      <w:r w:rsidRPr="009600C5">
        <w:rPr>
          <w:b/>
          <w:bCs/>
          <w:cs/>
          <w:lang w:val="x-none" w:bidi="lo-LA"/>
        </w:rPr>
        <w:t>11</w:t>
      </w:r>
      <w:r w:rsidRPr="009600C5">
        <w:rPr>
          <w:b/>
          <w:bCs/>
          <w:lang w:val="x-none" w:bidi="lo-LA"/>
        </w:rPr>
        <w:t xml:space="preserve">, </w:t>
      </w:r>
      <w:r w:rsidRPr="009600C5">
        <w:rPr>
          <w:b/>
          <w:bCs/>
          <w:cs/>
          <w:lang w:val="x-none" w:bidi="lo-LA"/>
        </w:rPr>
        <w:t xml:space="preserve">35 </w:t>
      </w:r>
      <w:r w:rsidRPr="009600C5">
        <w:rPr>
          <w:b/>
          <w:bCs/>
          <w:lang w:val="x-none" w:bidi="lo-LA"/>
        </w:rPr>
        <w:t xml:space="preserve">and </w:t>
      </w:r>
      <w:r w:rsidRPr="009600C5">
        <w:rPr>
          <w:b/>
          <w:bCs/>
          <w:cs/>
          <w:lang w:val="x-none" w:bidi="lo-LA"/>
        </w:rPr>
        <w:t xml:space="preserve">36 </w:t>
      </w:r>
      <w:r w:rsidRPr="009600C5">
        <w:rPr>
          <w:b/>
          <w:bCs/>
          <w:lang w:val="x-none" w:bidi="lo-LA"/>
        </w:rPr>
        <w:t xml:space="preserve">of the MLA </w:t>
      </w:r>
      <w:r w:rsidRPr="009600C5">
        <w:rPr>
          <w:b/>
          <w:bCs/>
          <w:lang w:val="en-US" w:bidi="lo-LA"/>
        </w:rPr>
        <w:t>Law</w:t>
      </w:r>
      <w:r w:rsidRPr="009600C5">
        <w:rPr>
          <w:b/>
          <w:bCs/>
          <w:lang w:val="x-none" w:bidi="lo-LA"/>
        </w:rPr>
        <w:t xml:space="preserve"> </w:t>
      </w:r>
      <w:r w:rsidRPr="00724D1D">
        <w:rPr>
          <w:b/>
          <w:bCs/>
          <w:lang w:val="x-none" w:bidi="lo-LA"/>
        </w:rPr>
        <w:t>(</w:t>
      </w:r>
      <w:r w:rsidRPr="00724D1D">
        <w:rPr>
          <w:b/>
          <w:bCs/>
          <w:lang w:val="en-US" w:bidi="lo-LA"/>
        </w:rPr>
        <w:t>2</w:t>
      </w:r>
      <w:r w:rsidRPr="00724D1D">
        <w:rPr>
          <w:b/>
          <w:bCs/>
          <w:vertAlign w:val="superscript"/>
          <w:lang w:val="en-US" w:bidi="lo-LA"/>
        </w:rPr>
        <w:t>nd</w:t>
      </w:r>
      <w:r w:rsidRPr="00724D1D">
        <w:rPr>
          <w:b/>
          <w:bCs/>
          <w:lang w:val="en-US" w:bidi="lo-LA"/>
        </w:rPr>
        <w:t xml:space="preserve">  A</w:t>
      </w:r>
      <w:proofErr w:type="spellStart"/>
      <w:r w:rsidRPr="00724D1D">
        <w:rPr>
          <w:b/>
          <w:bCs/>
          <w:lang w:val="x-none" w:bidi="lo-LA"/>
        </w:rPr>
        <w:t>nnex</w:t>
      </w:r>
      <w:proofErr w:type="spellEnd"/>
      <w:r w:rsidRPr="00724D1D">
        <w:rPr>
          <w:b/>
          <w:bCs/>
          <w:lang w:val="en-US" w:bidi="lo-LA"/>
        </w:rPr>
        <w:t xml:space="preserve"> </w:t>
      </w:r>
      <w:r w:rsidR="00077980" w:rsidRPr="00724D1D">
        <w:rPr>
          <w:b/>
          <w:bCs/>
          <w:noProof/>
          <w:lang w:val="en-US" w:bidi="lo-LA"/>
        </w:rPr>
        <w:t>37</w:t>
      </w:r>
      <w:r w:rsidRPr="00724D1D">
        <w:rPr>
          <w:b/>
          <w:bCs/>
          <w:lang w:val="x-none" w:bidi="lo-LA"/>
        </w:rPr>
        <w:t>).</w:t>
      </w:r>
    </w:p>
    <w:p w14:paraId="7166C2C3" w14:textId="77777777" w:rsidR="00600F87" w:rsidRPr="009600C5" w:rsidRDefault="00600F87" w:rsidP="00600F87">
      <w:pPr>
        <w:tabs>
          <w:tab w:val="left" w:pos="850"/>
          <w:tab w:val="left" w:pos="1191"/>
          <w:tab w:val="left" w:pos="1531"/>
        </w:tabs>
        <w:spacing w:after="0" w:line="240" w:lineRule="auto"/>
        <w:jc w:val="thaiDistribute"/>
        <w:rPr>
          <w:rFonts w:ascii="Times New Roman" w:eastAsia="Phetsarath OT" w:hAnsi="Times New Roman" w:cs="Times New Roman"/>
          <w:b/>
          <w:bCs/>
          <w:sz w:val="20"/>
          <w:szCs w:val="20"/>
          <w:lang w:val="en-US" w:eastAsia="zh-CN" w:bidi="lo-LA"/>
        </w:rPr>
      </w:pPr>
    </w:p>
    <w:p w14:paraId="0E4A985F" w14:textId="77777777" w:rsidR="00600F87" w:rsidRPr="009600C5" w:rsidRDefault="00600F87" w:rsidP="00600F87">
      <w:pPr>
        <w:tabs>
          <w:tab w:val="left" w:pos="850"/>
          <w:tab w:val="left" w:pos="1191"/>
          <w:tab w:val="left" w:pos="1531"/>
        </w:tabs>
        <w:spacing w:after="0" w:line="240" w:lineRule="auto"/>
        <w:rPr>
          <w:rFonts w:ascii="Times New Roman" w:eastAsia="Times New Roman" w:hAnsi="Times New Roman" w:cs="Times New Roman"/>
          <w:b/>
          <w:bCs/>
          <w:sz w:val="20"/>
          <w:szCs w:val="20"/>
          <w:lang w:val="it-IT" w:eastAsia="zh-CN" w:bidi="lo-LA"/>
        </w:rPr>
      </w:pPr>
      <w:bookmarkStart w:id="575" w:name="_Toc35951796"/>
      <w:r w:rsidRPr="009600C5">
        <w:rPr>
          <w:rFonts w:ascii="Times New Roman" w:eastAsia="Times New Roman" w:hAnsi="Times New Roman" w:cs="Times New Roman"/>
          <w:b/>
          <w:bCs/>
          <w:spacing w:val="2"/>
          <w:sz w:val="20"/>
          <w:szCs w:val="20"/>
          <w:lang w:val="en-US" w:eastAsia="zh-CN" w:bidi="lo-LA"/>
        </w:rPr>
        <w:t xml:space="preserve">Law on </w:t>
      </w:r>
      <w:r w:rsidRPr="009600C5">
        <w:rPr>
          <w:rFonts w:ascii="Times New Roman" w:eastAsia="Times New Roman" w:hAnsi="Times New Roman" w:cs="Times New Roman"/>
          <w:b/>
          <w:bCs/>
          <w:spacing w:val="2"/>
          <w:sz w:val="20"/>
          <w:szCs w:val="20"/>
          <w:lang w:eastAsia="zh-CN" w:bidi="lo-LA"/>
        </w:rPr>
        <w:t>MLA No.   /NA, Dated 12/11/2020</w:t>
      </w:r>
      <w:r w:rsidRPr="009600C5">
        <w:rPr>
          <w:rFonts w:ascii="Times New Roman" w:eastAsia="Times New Roman" w:hAnsi="Times New Roman" w:cs="Times New Roman"/>
          <w:b/>
          <w:bCs/>
          <w:spacing w:val="2"/>
          <w:sz w:val="20"/>
          <w:szCs w:val="20"/>
          <w:cs/>
          <w:lang w:eastAsia="zh-CN" w:bidi="lo-LA"/>
        </w:rPr>
        <w:t>:</w:t>
      </w:r>
    </w:p>
    <w:p w14:paraId="5EC42CC8" w14:textId="77777777" w:rsidR="00600F87" w:rsidRPr="009600C5" w:rsidRDefault="00600F87" w:rsidP="00600F87">
      <w:pPr>
        <w:keepNext/>
        <w:keepLines/>
        <w:tabs>
          <w:tab w:val="left" w:pos="850"/>
          <w:tab w:val="left" w:pos="1191"/>
          <w:tab w:val="left" w:pos="1531"/>
        </w:tabs>
        <w:spacing w:after="0" w:line="240" w:lineRule="auto"/>
        <w:jc w:val="both"/>
        <w:outlineLvl w:val="0"/>
        <w:rPr>
          <w:rFonts w:ascii="Times New Roman" w:eastAsia="Times New Roman" w:hAnsi="Times New Roman" w:cs="Times New Roman"/>
          <w:b/>
          <w:bCs/>
          <w:sz w:val="20"/>
          <w:szCs w:val="20"/>
          <w:lang w:val="x-none" w:eastAsia="zh-CN" w:bidi="th-TH"/>
        </w:rPr>
      </w:pPr>
      <w:r w:rsidRPr="009600C5">
        <w:rPr>
          <w:rFonts w:ascii="Times New Roman" w:eastAsia="Times New Roman" w:hAnsi="Times New Roman" w:cs="Times New Roman"/>
          <w:b/>
          <w:bCs/>
          <w:sz w:val="20"/>
          <w:szCs w:val="20"/>
          <w:lang w:val="en-US" w:eastAsia="zh-CN" w:bidi="th-TH"/>
        </w:rPr>
        <w:t>“</w:t>
      </w:r>
      <w:r w:rsidRPr="009600C5">
        <w:rPr>
          <w:rFonts w:ascii="Times New Roman" w:eastAsia="Times New Roman" w:hAnsi="Times New Roman" w:cs="Times New Roman"/>
          <w:b/>
          <w:bCs/>
          <w:sz w:val="20"/>
          <w:szCs w:val="20"/>
          <w:lang w:val="x-none" w:eastAsia="zh-CN" w:bidi="th-TH"/>
        </w:rPr>
        <w:t>Article 9</w:t>
      </w:r>
      <w:r w:rsidRPr="009600C5">
        <w:rPr>
          <w:rFonts w:ascii="Times New Roman" w:eastAsia="Times New Roman" w:hAnsi="Times New Roman" w:cs="Times New Roman"/>
          <w:b/>
          <w:bCs/>
          <w:sz w:val="20"/>
          <w:szCs w:val="20"/>
          <w:lang w:val="en-US" w:eastAsia="zh-CN" w:bidi="th-TH"/>
        </w:rPr>
        <w:t xml:space="preserve"> </w:t>
      </w:r>
      <w:r w:rsidRPr="009600C5">
        <w:rPr>
          <w:rFonts w:ascii="Times New Roman" w:eastAsia="Times New Roman" w:hAnsi="Times New Roman" w:cs="Times New Roman"/>
          <w:b/>
          <w:bCs/>
          <w:sz w:val="20"/>
          <w:szCs w:val="20"/>
          <w:lang w:val="x-none" w:eastAsia="zh-CN" w:bidi="th-TH"/>
        </w:rPr>
        <w:t>Application of International Cooperation for Mutual Legal Assistance in Criminal Matters</w:t>
      </w:r>
      <w:bookmarkEnd w:id="575"/>
    </w:p>
    <w:p w14:paraId="26F6DE4F" w14:textId="77777777" w:rsidR="00600F87" w:rsidRPr="009600C5" w:rsidRDefault="00600F87" w:rsidP="00600F87">
      <w:pPr>
        <w:spacing w:after="0" w:line="240" w:lineRule="auto"/>
        <w:ind w:firstLine="720"/>
        <w:jc w:val="both"/>
        <w:rPr>
          <w:rFonts w:ascii="Times New Roman" w:hAnsi="Times New Roman" w:cs="Times New Roman"/>
          <w:b/>
          <w:bCs/>
          <w:sz w:val="20"/>
          <w:szCs w:val="20"/>
        </w:rPr>
      </w:pPr>
      <w:r w:rsidRPr="009600C5">
        <w:rPr>
          <w:rFonts w:ascii="Times New Roman" w:hAnsi="Times New Roman" w:cs="Times New Roman"/>
          <w:b/>
          <w:bCs/>
          <w:sz w:val="20"/>
          <w:szCs w:val="20"/>
        </w:rPr>
        <w:t xml:space="preserve">The application for criminal cooperation from the requesting state to Lao PDR shall be submitted to the </w:t>
      </w:r>
      <w:r w:rsidRPr="009600C5">
        <w:rPr>
          <w:rFonts w:ascii="Times New Roman" w:hAnsi="Times New Roman" w:cs="Times New Roman"/>
          <w:b/>
          <w:bCs/>
          <w:sz w:val="20"/>
          <w:szCs w:val="20"/>
          <w:lang w:bidi="lo-LA"/>
        </w:rPr>
        <w:t>c</w:t>
      </w:r>
      <w:r w:rsidRPr="009600C5">
        <w:rPr>
          <w:rFonts w:ascii="Times New Roman" w:hAnsi="Times New Roman" w:cs="Times New Roman"/>
          <w:b/>
          <w:bCs/>
          <w:sz w:val="20"/>
          <w:szCs w:val="20"/>
        </w:rPr>
        <w:t>entral coordinating agency through diplomacy channel. For requests of criminal cooperation under the Convention to which the Lao PDR is a party to, the mechanisms shall be complied with as set forth in such the Convention.</w:t>
      </w:r>
    </w:p>
    <w:p w14:paraId="67BB3485" w14:textId="77777777" w:rsidR="00600F87" w:rsidRPr="009600C5" w:rsidRDefault="00600F87" w:rsidP="00600F87">
      <w:pPr>
        <w:spacing w:after="0" w:line="240" w:lineRule="auto"/>
        <w:ind w:left="720" w:firstLine="720"/>
        <w:jc w:val="both"/>
        <w:rPr>
          <w:rFonts w:ascii="Times New Roman" w:hAnsi="Times New Roman" w:cs="Times New Roman"/>
          <w:b/>
          <w:bCs/>
          <w:sz w:val="20"/>
          <w:szCs w:val="20"/>
        </w:rPr>
      </w:pPr>
    </w:p>
    <w:p w14:paraId="13DAB886" w14:textId="77777777" w:rsidR="00600F87" w:rsidRPr="009600C5" w:rsidRDefault="00600F87" w:rsidP="00600F87">
      <w:pPr>
        <w:keepNext/>
        <w:keepLines/>
        <w:tabs>
          <w:tab w:val="left" w:pos="850"/>
          <w:tab w:val="left" w:pos="1191"/>
          <w:tab w:val="left" w:pos="1531"/>
        </w:tabs>
        <w:spacing w:after="0" w:line="240" w:lineRule="auto"/>
        <w:jc w:val="both"/>
        <w:outlineLvl w:val="0"/>
        <w:rPr>
          <w:rFonts w:ascii="Times New Roman" w:eastAsia="Times New Roman" w:hAnsi="Times New Roman" w:cs="Times New Roman"/>
          <w:b/>
          <w:bCs/>
          <w:sz w:val="20"/>
          <w:szCs w:val="20"/>
          <w:lang w:val="x-none" w:eastAsia="zh-CN" w:bidi="lo-LA"/>
        </w:rPr>
      </w:pPr>
      <w:bookmarkStart w:id="576" w:name="_Toc35951797"/>
      <w:r w:rsidRPr="009600C5">
        <w:rPr>
          <w:rFonts w:ascii="Times New Roman" w:eastAsia="Times New Roman" w:hAnsi="Times New Roman" w:cs="Times New Roman"/>
          <w:b/>
          <w:bCs/>
          <w:sz w:val="20"/>
          <w:szCs w:val="20"/>
          <w:lang w:val="x-none" w:eastAsia="zh-CN" w:bidi="th-TH"/>
        </w:rPr>
        <w:t>Article 10</w:t>
      </w:r>
      <w:r w:rsidRPr="009600C5">
        <w:rPr>
          <w:rFonts w:ascii="Times New Roman" w:eastAsia="Times New Roman" w:hAnsi="Times New Roman" w:cs="Times New Roman"/>
          <w:b/>
          <w:bCs/>
          <w:sz w:val="20"/>
          <w:szCs w:val="20"/>
          <w:lang w:val="en-US" w:eastAsia="zh-CN" w:bidi="th-TH"/>
        </w:rPr>
        <w:t xml:space="preserve"> </w:t>
      </w:r>
      <w:r w:rsidRPr="009600C5">
        <w:rPr>
          <w:rFonts w:ascii="Times New Roman" w:eastAsia="Times New Roman" w:hAnsi="Times New Roman" w:cs="Times New Roman"/>
          <w:b/>
          <w:bCs/>
          <w:sz w:val="20"/>
          <w:szCs w:val="20"/>
          <w:lang w:val="x-none" w:eastAsia="zh-CN" w:bidi="th-TH"/>
        </w:rPr>
        <w:t>Requesting</w:t>
      </w:r>
      <w:bookmarkEnd w:id="576"/>
      <w:r w:rsidRPr="009600C5">
        <w:rPr>
          <w:rFonts w:ascii="Times New Roman" w:eastAsia="Times New Roman" w:hAnsi="Times New Roman" w:cs="Times New Roman"/>
          <w:b/>
          <w:bCs/>
          <w:sz w:val="20"/>
          <w:szCs w:val="20"/>
          <w:lang w:val="x-none" w:eastAsia="zh-CN" w:bidi="th-TH"/>
        </w:rPr>
        <w:t xml:space="preserve"> for international cooperation for mutual legal assistance in criminal matters</w:t>
      </w:r>
    </w:p>
    <w:p w14:paraId="48E596DD" w14:textId="77777777" w:rsidR="00600F87" w:rsidRPr="009600C5" w:rsidRDefault="00600F87" w:rsidP="00600F87">
      <w:pPr>
        <w:spacing w:after="0" w:line="240" w:lineRule="auto"/>
        <w:ind w:firstLine="720"/>
        <w:jc w:val="both"/>
        <w:rPr>
          <w:rFonts w:ascii="Times New Roman" w:hAnsi="Times New Roman" w:cs="Times New Roman"/>
          <w:b/>
          <w:bCs/>
          <w:sz w:val="20"/>
          <w:szCs w:val="20"/>
        </w:rPr>
      </w:pPr>
      <w:r w:rsidRPr="009600C5">
        <w:rPr>
          <w:rFonts w:ascii="Times New Roman" w:hAnsi="Times New Roman" w:cs="Times New Roman"/>
          <w:b/>
          <w:bCs/>
          <w:sz w:val="20"/>
          <w:szCs w:val="20"/>
        </w:rPr>
        <w:t>The Request for international cooperation for mutual legal assistance in criminal matters shall be made in writing form with the following contents:</w:t>
      </w:r>
    </w:p>
    <w:p w14:paraId="2AD9803E" w14:textId="77777777" w:rsidR="00600F87" w:rsidRPr="009600C5" w:rsidRDefault="00600F87" w:rsidP="00600F87">
      <w:pPr>
        <w:numPr>
          <w:ilvl w:val="0"/>
          <w:numId w:val="186"/>
        </w:numPr>
        <w:pBdr>
          <w:top w:val="nil"/>
          <w:left w:val="nil"/>
          <w:bottom w:val="nil"/>
          <w:right w:val="nil"/>
          <w:between w:val="nil"/>
        </w:pBdr>
        <w:spacing w:after="0" w:line="240" w:lineRule="auto"/>
        <w:ind w:left="1080"/>
        <w:jc w:val="both"/>
        <w:rPr>
          <w:rFonts w:ascii="Times New Roman" w:hAnsi="Times New Roman" w:cs="Times New Roman"/>
          <w:b/>
          <w:bCs/>
          <w:sz w:val="20"/>
          <w:szCs w:val="20"/>
        </w:rPr>
      </w:pPr>
      <w:r w:rsidRPr="009600C5">
        <w:rPr>
          <w:rFonts w:ascii="Times New Roman" w:hAnsi="Times New Roman" w:cs="Times New Roman"/>
          <w:b/>
          <w:bCs/>
          <w:sz w:val="20"/>
          <w:szCs w:val="20"/>
        </w:rPr>
        <w:t>Name of Competent Authorities of the requesting state;</w:t>
      </w:r>
    </w:p>
    <w:p w14:paraId="751989D6" w14:textId="77777777" w:rsidR="00600F87" w:rsidRPr="009600C5" w:rsidRDefault="00600F87" w:rsidP="00600F87">
      <w:pPr>
        <w:numPr>
          <w:ilvl w:val="0"/>
          <w:numId w:val="186"/>
        </w:numPr>
        <w:pBdr>
          <w:top w:val="nil"/>
          <w:left w:val="nil"/>
          <w:bottom w:val="nil"/>
          <w:right w:val="nil"/>
          <w:between w:val="nil"/>
        </w:pBdr>
        <w:spacing w:after="0" w:line="240" w:lineRule="auto"/>
        <w:ind w:left="1080"/>
        <w:jc w:val="both"/>
        <w:rPr>
          <w:rFonts w:ascii="Times New Roman" w:hAnsi="Times New Roman" w:cs="Times New Roman"/>
          <w:b/>
          <w:bCs/>
          <w:sz w:val="20"/>
          <w:szCs w:val="20"/>
        </w:rPr>
      </w:pPr>
      <w:r w:rsidRPr="009600C5">
        <w:rPr>
          <w:rFonts w:ascii="Times New Roman" w:hAnsi="Times New Roman" w:cs="Times New Roman"/>
          <w:b/>
          <w:bCs/>
          <w:sz w:val="20"/>
          <w:szCs w:val="20"/>
        </w:rPr>
        <w:t>Purposes and reasons of the request and types or nature of the assistance needed;</w:t>
      </w:r>
    </w:p>
    <w:p w14:paraId="6FC9C33C" w14:textId="77777777" w:rsidR="00600F87" w:rsidRPr="009600C5" w:rsidRDefault="00600F87" w:rsidP="00600F87">
      <w:pPr>
        <w:numPr>
          <w:ilvl w:val="0"/>
          <w:numId w:val="186"/>
        </w:numPr>
        <w:pBdr>
          <w:top w:val="nil"/>
          <w:left w:val="nil"/>
          <w:bottom w:val="nil"/>
          <w:right w:val="nil"/>
          <w:between w:val="nil"/>
        </w:pBdr>
        <w:spacing w:after="0" w:line="240" w:lineRule="auto"/>
        <w:ind w:left="1080"/>
        <w:jc w:val="both"/>
        <w:rPr>
          <w:rFonts w:ascii="Times New Roman" w:hAnsi="Times New Roman" w:cs="Times New Roman"/>
          <w:b/>
          <w:bCs/>
          <w:sz w:val="20"/>
          <w:szCs w:val="20"/>
        </w:rPr>
      </w:pPr>
      <w:r w:rsidRPr="009600C5">
        <w:rPr>
          <w:rFonts w:ascii="Times New Roman" w:hAnsi="Times New Roman" w:cs="Times New Roman"/>
          <w:b/>
          <w:bCs/>
          <w:sz w:val="20"/>
          <w:szCs w:val="20"/>
        </w:rPr>
        <w:t xml:space="preserve">The main subject of the requesting or the specific requesting; </w:t>
      </w:r>
    </w:p>
    <w:p w14:paraId="2A53D59A" w14:textId="77777777" w:rsidR="00600F87" w:rsidRPr="009600C5" w:rsidRDefault="00600F87" w:rsidP="00600F87">
      <w:pPr>
        <w:numPr>
          <w:ilvl w:val="0"/>
          <w:numId w:val="186"/>
        </w:numPr>
        <w:pBdr>
          <w:top w:val="nil"/>
          <w:left w:val="nil"/>
          <w:bottom w:val="nil"/>
          <w:right w:val="nil"/>
          <w:between w:val="nil"/>
        </w:pBdr>
        <w:spacing w:after="0" w:line="240" w:lineRule="auto"/>
        <w:ind w:left="1080"/>
        <w:jc w:val="both"/>
        <w:rPr>
          <w:rFonts w:ascii="Times New Roman" w:hAnsi="Times New Roman" w:cs="Times New Roman"/>
          <w:b/>
          <w:bCs/>
          <w:sz w:val="20"/>
          <w:szCs w:val="20"/>
        </w:rPr>
      </w:pPr>
      <w:r w:rsidRPr="009600C5">
        <w:rPr>
          <w:rFonts w:ascii="Times New Roman" w:hAnsi="Times New Roman" w:cs="Times New Roman"/>
          <w:b/>
          <w:bCs/>
          <w:sz w:val="20"/>
          <w:szCs w:val="20"/>
        </w:rPr>
        <w:t>Explain about the nature of the criminal matters, event and statements or the consolidated summary report of the cases relating to the request for mutual legal assistances including the situation of case contents, offense and relevant Laws of the requesting state, including the provisions of maximum penalty;</w:t>
      </w:r>
    </w:p>
    <w:p w14:paraId="6D3631B6" w14:textId="77777777" w:rsidR="00600F87" w:rsidRPr="009600C5" w:rsidRDefault="00600F87" w:rsidP="00600F87">
      <w:pPr>
        <w:numPr>
          <w:ilvl w:val="0"/>
          <w:numId w:val="186"/>
        </w:numPr>
        <w:pBdr>
          <w:top w:val="nil"/>
          <w:left w:val="nil"/>
          <w:bottom w:val="nil"/>
          <w:right w:val="nil"/>
          <w:between w:val="nil"/>
        </w:pBdr>
        <w:spacing w:after="0" w:line="240" w:lineRule="auto"/>
        <w:ind w:left="1080"/>
        <w:jc w:val="both"/>
        <w:rPr>
          <w:rFonts w:ascii="Times New Roman" w:hAnsi="Times New Roman" w:cs="Times New Roman"/>
          <w:b/>
          <w:bCs/>
          <w:sz w:val="20"/>
          <w:szCs w:val="20"/>
        </w:rPr>
      </w:pPr>
      <w:r w:rsidRPr="009600C5">
        <w:rPr>
          <w:rFonts w:ascii="Times New Roman" w:hAnsi="Times New Roman" w:cs="Times New Roman"/>
          <w:b/>
          <w:bCs/>
          <w:sz w:val="20"/>
          <w:szCs w:val="20"/>
        </w:rPr>
        <w:t>A period for executing such requested;</w:t>
      </w:r>
    </w:p>
    <w:p w14:paraId="531DF8DE" w14:textId="77777777" w:rsidR="00600F87" w:rsidRPr="009600C5" w:rsidRDefault="00600F87" w:rsidP="00600F87">
      <w:pPr>
        <w:numPr>
          <w:ilvl w:val="0"/>
          <w:numId w:val="186"/>
        </w:numPr>
        <w:pBdr>
          <w:top w:val="nil"/>
          <w:left w:val="nil"/>
          <w:bottom w:val="nil"/>
          <w:right w:val="nil"/>
          <w:between w:val="nil"/>
        </w:pBdr>
        <w:spacing w:after="0" w:line="240" w:lineRule="auto"/>
        <w:ind w:left="1080"/>
        <w:jc w:val="both"/>
        <w:rPr>
          <w:rFonts w:ascii="Times New Roman" w:hAnsi="Times New Roman" w:cs="Times New Roman"/>
          <w:b/>
          <w:bCs/>
          <w:sz w:val="20"/>
          <w:szCs w:val="20"/>
        </w:rPr>
      </w:pPr>
      <w:r w:rsidRPr="009600C5">
        <w:rPr>
          <w:rFonts w:ascii="Times New Roman" w:hAnsi="Times New Roman" w:cs="Times New Roman"/>
          <w:b/>
          <w:bCs/>
          <w:sz w:val="20"/>
          <w:szCs w:val="20"/>
        </w:rPr>
        <w:t>The address of the person who wants to testify and the question that needs to be testified;</w:t>
      </w:r>
    </w:p>
    <w:p w14:paraId="3FE15043" w14:textId="77777777" w:rsidR="00600F87" w:rsidRPr="009600C5" w:rsidRDefault="00600F87" w:rsidP="00600F87">
      <w:pPr>
        <w:numPr>
          <w:ilvl w:val="0"/>
          <w:numId w:val="186"/>
        </w:numPr>
        <w:pBdr>
          <w:top w:val="nil"/>
          <w:left w:val="nil"/>
          <w:bottom w:val="nil"/>
          <w:right w:val="nil"/>
          <w:between w:val="nil"/>
        </w:pBdr>
        <w:spacing w:after="0" w:line="240" w:lineRule="auto"/>
        <w:ind w:left="1080"/>
        <w:jc w:val="both"/>
        <w:rPr>
          <w:rFonts w:ascii="Times New Roman" w:hAnsi="Times New Roman" w:cs="Times New Roman"/>
          <w:b/>
          <w:bCs/>
          <w:sz w:val="20"/>
          <w:szCs w:val="20"/>
        </w:rPr>
      </w:pPr>
      <w:r w:rsidRPr="009600C5">
        <w:rPr>
          <w:rFonts w:ascii="Times New Roman" w:hAnsi="Times New Roman" w:cs="Times New Roman"/>
          <w:b/>
          <w:bCs/>
          <w:sz w:val="20"/>
          <w:szCs w:val="20"/>
        </w:rPr>
        <w:t xml:space="preserve">Location of exhibit or evidence storage. </w:t>
      </w:r>
    </w:p>
    <w:p w14:paraId="41D0FE98" w14:textId="77777777" w:rsidR="00600F87" w:rsidRPr="009600C5" w:rsidRDefault="00600F87" w:rsidP="00600F87">
      <w:pPr>
        <w:spacing w:after="0" w:line="240" w:lineRule="auto"/>
        <w:ind w:firstLine="720"/>
        <w:jc w:val="both"/>
        <w:rPr>
          <w:rFonts w:ascii="Times New Roman" w:hAnsi="Times New Roman" w:cs="Times New Roman"/>
          <w:b/>
          <w:bCs/>
          <w:sz w:val="20"/>
          <w:szCs w:val="20"/>
        </w:rPr>
      </w:pPr>
      <w:r w:rsidRPr="009600C5">
        <w:rPr>
          <w:rFonts w:ascii="Times New Roman" w:hAnsi="Times New Roman" w:cs="Times New Roman"/>
          <w:b/>
          <w:bCs/>
          <w:sz w:val="20"/>
          <w:szCs w:val="20"/>
        </w:rPr>
        <w:t xml:space="preserve">The requesting for international cooperation for mutual legal assistance in criminal matters shall prepare all relevant supporting documents of such requested in order to make the execution of the request be </w:t>
      </w:r>
      <w:proofErr w:type="gramStart"/>
      <w:r w:rsidRPr="009600C5">
        <w:rPr>
          <w:rFonts w:ascii="Times New Roman" w:hAnsi="Times New Roman" w:cs="Times New Roman"/>
          <w:b/>
          <w:bCs/>
          <w:sz w:val="20"/>
          <w:szCs w:val="20"/>
        </w:rPr>
        <w:t>more convenient and speedy</w:t>
      </w:r>
      <w:proofErr w:type="gramEnd"/>
      <w:r w:rsidRPr="009600C5">
        <w:rPr>
          <w:rFonts w:ascii="Times New Roman" w:hAnsi="Times New Roman" w:cs="Times New Roman"/>
          <w:b/>
          <w:bCs/>
          <w:sz w:val="20"/>
          <w:szCs w:val="20"/>
        </w:rPr>
        <w:t xml:space="preserve">; </w:t>
      </w:r>
    </w:p>
    <w:p w14:paraId="09C3E869" w14:textId="77777777" w:rsidR="00600F87" w:rsidRPr="009600C5" w:rsidRDefault="00600F87" w:rsidP="00600F87">
      <w:pPr>
        <w:spacing w:after="0" w:line="240" w:lineRule="auto"/>
        <w:ind w:firstLine="720"/>
        <w:jc w:val="both"/>
        <w:rPr>
          <w:rFonts w:ascii="Times New Roman" w:hAnsi="Times New Roman" w:cs="Times New Roman"/>
          <w:b/>
          <w:bCs/>
          <w:sz w:val="20"/>
          <w:szCs w:val="20"/>
        </w:rPr>
      </w:pPr>
      <w:r w:rsidRPr="009600C5">
        <w:rPr>
          <w:rFonts w:ascii="Times New Roman" w:hAnsi="Times New Roman" w:cs="Times New Roman"/>
          <w:b/>
          <w:bCs/>
          <w:sz w:val="20"/>
          <w:szCs w:val="20"/>
        </w:rPr>
        <w:t>The requesting and supporting documents and other relevant documents sent by the requesting state shall be signed and sealed, with the translation into Lao Language or other Languages in accordance with the Law and the treaty which has been defined.</w:t>
      </w:r>
    </w:p>
    <w:p w14:paraId="3BB7B9CB" w14:textId="77777777" w:rsidR="00600F87" w:rsidRPr="009600C5" w:rsidRDefault="00600F87" w:rsidP="00600F87">
      <w:pPr>
        <w:spacing w:after="0" w:line="240" w:lineRule="auto"/>
        <w:ind w:left="720" w:firstLine="720"/>
        <w:jc w:val="both"/>
        <w:rPr>
          <w:rFonts w:ascii="Times New Roman" w:hAnsi="Times New Roman" w:cs="Times New Roman"/>
          <w:b/>
          <w:bCs/>
          <w:sz w:val="20"/>
          <w:szCs w:val="20"/>
        </w:rPr>
      </w:pPr>
    </w:p>
    <w:p w14:paraId="125F7CB0" w14:textId="77777777" w:rsidR="00600F87" w:rsidRPr="009600C5" w:rsidRDefault="00600F87" w:rsidP="00600F87">
      <w:pPr>
        <w:keepNext/>
        <w:keepLines/>
        <w:tabs>
          <w:tab w:val="left" w:pos="850"/>
          <w:tab w:val="left" w:pos="1191"/>
          <w:tab w:val="left" w:pos="1531"/>
        </w:tabs>
        <w:spacing w:after="0" w:line="240" w:lineRule="auto"/>
        <w:jc w:val="both"/>
        <w:outlineLvl w:val="0"/>
        <w:rPr>
          <w:rFonts w:ascii="Times New Roman" w:eastAsia="Times New Roman" w:hAnsi="Times New Roman" w:cs="Times New Roman"/>
          <w:b/>
          <w:bCs/>
          <w:sz w:val="20"/>
          <w:szCs w:val="20"/>
          <w:lang w:val="x-none" w:eastAsia="zh-CN" w:bidi="th-TH"/>
        </w:rPr>
      </w:pPr>
      <w:bookmarkStart w:id="577" w:name="_Toc35951798"/>
      <w:r w:rsidRPr="009600C5">
        <w:rPr>
          <w:rFonts w:ascii="Times New Roman" w:eastAsia="Times New Roman" w:hAnsi="Times New Roman" w:cs="Times New Roman"/>
          <w:b/>
          <w:bCs/>
          <w:sz w:val="20"/>
          <w:szCs w:val="20"/>
          <w:lang w:val="x-none" w:eastAsia="zh-CN" w:bidi="th-TH"/>
        </w:rPr>
        <w:t>Article 11</w:t>
      </w:r>
      <w:r w:rsidRPr="009600C5">
        <w:rPr>
          <w:rFonts w:ascii="Times New Roman" w:eastAsia="Times New Roman" w:hAnsi="Times New Roman" w:cs="Times New Roman"/>
          <w:b/>
          <w:bCs/>
          <w:sz w:val="20"/>
          <w:szCs w:val="20"/>
          <w:lang w:val="en-US" w:eastAsia="zh-CN" w:bidi="th-TH"/>
        </w:rPr>
        <w:t xml:space="preserve"> </w:t>
      </w:r>
      <w:r w:rsidRPr="009600C5">
        <w:rPr>
          <w:rFonts w:ascii="Times New Roman" w:eastAsia="Times New Roman" w:hAnsi="Times New Roman" w:cs="Times New Roman"/>
          <w:b/>
          <w:bCs/>
          <w:sz w:val="20"/>
          <w:szCs w:val="20"/>
          <w:lang w:val="x-none" w:eastAsia="zh-CN" w:bidi="th-TH"/>
        </w:rPr>
        <w:t>Consideration of the Request for International Cooperation for Mutual Legal Assistance</w:t>
      </w:r>
      <w:bookmarkEnd w:id="577"/>
      <w:r w:rsidRPr="009600C5">
        <w:rPr>
          <w:rFonts w:ascii="Times New Roman" w:eastAsia="Times New Roman" w:hAnsi="Times New Roman" w:cs="Times New Roman"/>
          <w:b/>
          <w:bCs/>
          <w:sz w:val="20"/>
          <w:szCs w:val="20"/>
          <w:lang w:val="x-none" w:eastAsia="zh-CN" w:bidi="th-TH"/>
        </w:rPr>
        <w:t xml:space="preserve"> in criminal matters</w:t>
      </w:r>
    </w:p>
    <w:p w14:paraId="743F1A8A" w14:textId="77777777" w:rsidR="00600F87" w:rsidRPr="009600C5" w:rsidRDefault="00600F87" w:rsidP="00600F87">
      <w:pPr>
        <w:spacing w:after="0" w:line="240" w:lineRule="auto"/>
        <w:ind w:firstLine="720"/>
        <w:jc w:val="both"/>
        <w:rPr>
          <w:rFonts w:ascii="Times New Roman" w:hAnsi="Times New Roman" w:cs="Times New Roman"/>
          <w:b/>
          <w:bCs/>
          <w:sz w:val="20"/>
          <w:szCs w:val="20"/>
        </w:rPr>
      </w:pPr>
      <w:r w:rsidRPr="009600C5">
        <w:rPr>
          <w:rFonts w:ascii="Times New Roman" w:hAnsi="Times New Roman" w:cs="Times New Roman"/>
          <w:b/>
          <w:bCs/>
          <w:sz w:val="20"/>
          <w:szCs w:val="20"/>
        </w:rPr>
        <w:t xml:space="preserve">Upon receipt of the request for international cooperation for mutual legal assistance in criminal matters from the requesting state, the coordinating agency shall review the application and the supporting documents on such request, if it is found to be valid and complete, and shall then entrust it to the competent authority to conduct the cooperation. In the event that it is found to be inaccurate or incomplete, the central coordinating agency shall notify the requesting state to review, amend their request or reject the request for such cooperation. </w:t>
      </w:r>
    </w:p>
    <w:p w14:paraId="33EA1F96" w14:textId="77777777" w:rsidR="00600F87" w:rsidRPr="009600C5" w:rsidRDefault="00600F87" w:rsidP="00600F87">
      <w:pPr>
        <w:spacing w:after="0" w:line="240" w:lineRule="auto"/>
        <w:ind w:firstLine="720"/>
        <w:jc w:val="both"/>
        <w:rPr>
          <w:rFonts w:ascii="Times New Roman" w:hAnsi="Times New Roman" w:cs="Times New Roman"/>
          <w:b/>
          <w:bCs/>
          <w:sz w:val="20"/>
          <w:szCs w:val="20"/>
        </w:rPr>
      </w:pPr>
      <w:r w:rsidRPr="009600C5">
        <w:rPr>
          <w:rFonts w:ascii="Times New Roman" w:hAnsi="Times New Roman" w:cs="Times New Roman"/>
          <w:b/>
          <w:bCs/>
          <w:sz w:val="20"/>
          <w:szCs w:val="20"/>
        </w:rPr>
        <w:t>The competent authority shall proceed cooperation as soon as possible within the time limit specified in the application in accordance with the principles set forth in the Law on Criminal Procedure of the Lao PDR.</w:t>
      </w:r>
    </w:p>
    <w:p w14:paraId="37CA9648" w14:textId="77777777" w:rsidR="00600F87" w:rsidRPr="009600C5" w:rsidRDefault="00600F87" w:rsidP="00600F87">
      <w:pPr>
        <w:spacing w:after="0" w:line="240" w:lineRule="auto"/>
        <w:ind w:firstLine="720"/>
        <w:jc w:val="both"/>
        <w:rPr>
          <w:rFonts w:ascii="Times New Roman" w:hAnsi="Times New Roman" w:cs="Times New Roman"/>
          <w:b/>
          <w:bCs/>
          <w:sz w:val="20"/>
          <w:szCs w:val="20"/>
        </w:rPr>
      </w:pPr>
      <w:r w:rsidRPr="009600C5">
        <w:rPr>
          <w:rFonts w:ascii="Times New Roman" w:hAnsi="Times New Roman" w:cs="Times New Roman"/>
          <w:b/>
          <w:bCs/>
          <w:sz w:val="20"/>
          <w:szCs w:val="20"/>
        </w:rPr>
        <w:t xml:space="preserve">The coordinating agency will notify the requesting state of any progress or issues that may delay the processing of the request, or may request that the requesting state provide additional information in case of difficulty in processing such request. </w:t>
      </w:r>
    </w:p>
    <w:p w14:paraId="71F42B5C" w14:textId="77777777" w:rsidR="00600F87" w:rsidRPr="009600C5" w:rsidRDefault="00600F87" w:rsidP="00600F87">
      <w:pPr>
        <w:tabs>
          <w:tab w:val="left" w:pos="850"/>
          <w:tab w:val="left" w:pos="1191"/>
          <w:tab w:val="left" w:pos="1531"/>
        </w:tabs>
        <w:spacing w:after="0" w:line="240" w:lineRule="auto"/>
        <w:ind w:left="360" w:firstLine="704"/>
        <w:jc w:val="thaiDistribute"/>
        <w:rPr>
          <w:rFonts w:ascii="Times New Roman" w:eastAsia="Times New Roman" w:hAnsi="Times New Roman" w:cs="Times New Roman"/>
          <w:b/>
          <w:bCs/>
          <w:spacing w:val="-4"/>
          <w:sz w:val="20"/>
          <w:szCs w:val="20"/>
          <w:lang w:eastAsia="zh-CN" w:bidi="lo-LA"/>
        </w:rPr>
      </w:pPr>
    </w:p>
    <w:p w14:paraId="3F305525" w14:textId="77777777" w:rsidR="00600F87" w:rsidRPr="009600C5" w:rsidRDefault="00600F87" w:rsidP="00600F87">
      <w:pPr>
        <w:spacing w:after="0" w:line="240" w:lineRule="auto"/>
        <w:rPr>
          <w:rFonts w:ascii="Times New Roman" w:hAnsi="Times New Roman" w:cs="Times New Roman"/>
          <w:b/>
          <w:bCs/>
          <w:sz w:val="20"/>
          <w:szCs w:val="20"/>
        </w:rPr>
      </w:pPr>
      <w:r w:rsidRPr="009600C5">
        <w:rPr>
          <w:rFonts w:ascii="Times New Roman" w:hAnsi="Times New Roman" w:cs="Times New Roman"/>
          <w:b/>
          <w:bCs/>
          <w:sz w:val="20"/>
          <w:szCs w:val="20"/>
        </w:rPr>
        <w:t>Article 35 Central Coordination Agency</w:t>
      </w:r>
    </w:p>
    <w:p w14:paraId="3C3F357F" w14:textId="77777777" w:rsidR="00600F87" w:rsidRPr="009600C5" w:rsidRDefault="00600F87" w:rsidP="00600F87">
      <w:pPr>
        <w:spacing w:after="0" w:line="240" w:lineRule="auto"/>
        <w:ind w:firstLine="720"/>
        <w:jc w:val="both"/>
        <w:rPr>
          <w:rFonts w:ascii="Times New Roman" w:hAnsi="Times New Roman" w:cs="Times New Roman"/>
          <w:b/>
          <w:bCs/>
          <w:sz w:val="20"/>
          <w:szCs w:val="20"/>
        </w:rPr>
      </w:pPr>
      <w:r w:rsidRPr="009600C5">
        <w:rPr>
          <w:rFonts w:ascii="Times New Roman" w:hAnsi="Times New Roman" w:cs="Times New Roman"/>
          <w:b/>
          <w:bCs/>
          <w:sz w:val="20"/>
          <w:szCs w:val="20"/>
        </w:rPr>
        <w:t xml:space="preserve">The central coordination agency responsible for the implementation of international cooperation for mutual legal assistance in criminal matters is under the responsibility of the Supreme People’s Prosecutor Office. </w:t>
      </w:r>
    </w:p>
    <w:p w14:paraId="5FF426CC" w14:textId="77777777" w:rsidR="00600F87" w:rsidRPr="009600C5" w:rsidRDefault="00600F87" w:rsidP="00600F87">
      <w:pPr>
        <w:spacing w:after="0" w:line="240" w:lineRule="auto"/>
        <w:jc w:val="both"/>
        <w:rPr>
          <w:rFonts w:ascii="Times New Roman" w:hAnsi="Times New Roman" w:cs="Times New Roman"/>
          <w:b/>
          <w:bCs/>
          <w:sz w:val="20"/>
          <w:szCs w:val="20"/>
        </w:rPr>
      </w:pPr>
    </w:p>
    <w:p w14:paraId="34813BE6" w14:textId="77777777" w:rsidR="00600F87" w:rsidRPr="009600C5" w:rsidRDefault="00600F87" w:rsidP="00600F87">
      <w:pPr>
        <w:spacing w:after="0" w:line="240" w:lineRule="auto"/>
        <w:jc w:val="both"/>
        <w:rPr>
          <w:rFonts w:ascii="Times New Roman" w:hAnsi="Times New Roman" w:cs="Times New Roman"/>
          <w:b/>
          <w:bCs/>
          <w:sz w:val="20"/>
          <w:szCs w:val="20"/>
        </w:rPr>
      </w:pPr>
      <w:r w:rsidRPr="009600C5">
        <w:rPr>
          <w:rFonts w:ascii="Times New Roman" w:hAnsi="Times New Roman" w:cs="Times New Roman"/>
          <w:b/>
          <w:bCs/>
          <w:sz w:val="20"/>
          <w:szCs w:val="20"/>
        </w:rPr>
        <w:t>Article 36 Role and Function of the Central Coordination Agency</w:t>
      </w:r>
    </w:p>
    <w:p w14:paraId="5CE3AD96" w14:textId="77777777" w:rsidR="00600F87" w:rsidRPr="009600C5" w:rsidRDefault="00600F87" w:rsidP="00600F87">
      <w:pPr>
        <w:spacing w:after="0" w:line="240" w:lineRule="auto"/>
        <w:jc w:val="both"/>
        <w:rPr>
          <w:rFonts w:ascii="Times New Roman" w:hAnsi="Times New Roman" w:cs="Times New Roman"/>
          <w:b/>
          <w:bCs/>
          <w:sz w:val="20"/>
          <w:szCs w:val="20"/>
        </w:rPr>
      </w:pPr>
      <w:r w:rsidRPr="009600C5">
        <w:rPr>
          <w:rFonts w:ascii="Times New Roman" w:hAnsi="Times New Roman" w:cs="Times New Roman"/>
          <w:b/>
          <w:bCs/>
          <w:sz w:val="20"/>
          <w:szCs w:val="20"/>
        </w:rPr>
        <w:t xml:space="preserve">The central coordination agency has the right on the following conditions: </w:t>
      </w:r>
    </w:p>
    <w:p w14:paraId="258734D3" w14:textId="77777777" w:rsidR="00600F87" w:rsidRPr="009600C5" w:rsidRDefault="00600F87" w:rsidP="00600F87">
      <w:pPr>
        <w:numPr>
          <w:ilvl w:val="0"/>
          <w:numId w:val="187"/>
        </w:numPr>
        <w:spacing w:after="0" w:line="240" w:lineRule="auto"/>
        <w:contextualSpacing/>
        <w:jc w:val="both"/>
        <w:rPr>
          <w:rFonts w:ascii="Times New Roman" w:eastAsia="Times New Roman" w:hAnsi="Times New Roman" w:cs="Times New Roman"/>
          <w:b/>
          <w:bCs/>
          <w:sz w:val="20"/>
          <w:szCs w:val="20"/>
          <w:lang w:val="x-none" w:eastAsia="zh-CN" w:bidi="th-TH"/>
        </w:rPr>
      </w:pPr>
      <w:r w:rsidRPr="009600C5">
        <w:rPr>
          <w:rFonts w:ascii="Times New Roman" w:eastAsia="Times New Roman" w:hAnsi="Times New Roman" w:cs="Times New Roman"/>
          <w:b/>
          <w:bCs/>
          <w:sz w:val="20"/>
          <w:szCs w:val="20"/>
          <w:lang w:val="x-none" w:eastAsia="zh-CN" w:bidi="th-TH"/>
        </w:rPr>
        <w:t>To study, consider the request for international cooperation for mutual legal assistance in criminal matters of the requesting state and the Lao PDR;</w:t>
      </w:r>
    </w:p>
    <w:p w14:paraId="4F025A9E" w14:textId="77777777" w:rsidR="00600F87" w:rsidRPr="009600C5" w:rsidRDefault="00600F87" w:rsidP="00600F87">
      <w:pPr>
        <w:numPr>
          <w:ilvl w:val="0"/>
          <w:numId w:val="187"/>
        </w:numPr>
        <w:spacing w:after="0" w:line="240" w:lineRule="auto"/>
        <w:ind w:firstLine="0"/>
        <w:contextualSpacing/>
        <w:jc w:val="both"/>
        <w:rPr>
          <w:rFonts w:ascii="Times New Roman" w:eastAsia="Times New Roman" w:hAnsi="Times New Roman" w:cs="Times New Roman"/>
          <w:b/>
          <w:bCs/>
          <w:sz w:val="20"/>
          <w:szCs w:val="20"/>
          <w:lang w:val="x-none" w:eastAsia="zh-CN" w:bidi="th-TH"/>
        </w:rPr>
      </w:pPr>
      <w:r w:rsidRPr="009600C5">
        <w:rPr>
          <w:rFonts w:ascii="Times New Roman" w:eastAsia="Times New Roman" w:hAnsi="Times New Roman" w:cs="Times New Roman"/>
          <w:b/>
          <w:bCs/>
          <w:sz w:val="20"/>
          <w:szCs w:val="20"/>
          <w:lang w:val="x-none" w:eastAsia="zh-CN" w:bidi="th-TH"/>
        </w:rPr>
        <w:t>To coordinate with relevant competent authorities in charge of international cooperation for mutual legal assistance in criminal matters;</w:t>
      </w:r>
    </w:p>
    <w:p w14:paraId="285B42AE" w14:textId="77777777" w:rsidR="00600F87" w:rsidRPr="009600C5" w:rsidRDefault="00600F87" w:rsidP="00600F87">
      <w:pPr>
        <w:numPr>
          <w:ilvl w:val="0"/>
          <w:numId w:val="187"/>
        </w:numPr>
        <w:spacing w:after="0" w:line="240" w:lineRule="auto"/>
        <w:ind w:firstLine="0"/>
        <w:contextualSpacing/>
        <w:jc w:val="both"/>
        <w:rPr>
          <w:rFonts w:ascii="Times New Roman" w:eastAsia="Times New Roman" w:hAnsi="Times New Roman" w:cs="Times New Roman"/>
          <w:b/>
          <w:bCs/>
          <w:sz w:val="20"/>
          <w:szCs w:val="20"/>
          <w:lang w:val="x-none" w:eastAsia="zh-CN" w:bidi="th-TH"/>
        </w:rPr>
      </w:pPr>
      <w:r w:rsidRPr="009600C5">
        <w:rPr>
          <w:rFonts w:ascii="Times New Roman" w:eastAsia="Times New Roman" w:hAnsi="Times New Roman" w:cs="Times New Roman"/>
          <w:b/>
          <w:bCs/>
          <w:sz w:val="20"/>
          <w:szCs w:val="20"/>
          <w:lang w:val="x-none" w:eastAsia="zh-CN" w:bidi="th-TH"/>
        </w:rPr>
        <w:t>To monitor and inspect the implementation of the request for mutual legal assistance in criminal matters;</w:t>
      </w:r>
    </w:p>
    <w:p w14:paraId="5019DA89" w14:textId="77777777" w:rsidR="00600F87" w:rsidRPr="009600C5" w:rsidRDefault="00600F87" w:rsidP="00600F87">
      <w:pPr>
        <w:numPr>
          <w:ilvl w:val="0"/>
          <w:numId w:val="187"/>
        </w:numPr>
        <w:spacing w:after="0" w:line="240" w:lineRule="auto"/>
        <w:ind w:firstLine="0"/>
        <w:contextualSpacing/>
        <w:jc w:val="both"/>
        <w:rPr>
          <w:rFonts w:ascii="Times New Roman" w:eastAsia="Times New Roman" w:hAnsi="Times New Roman" w:cs="Times New Roman"/>
          <w:b/>
          <w:bCs/>
          <w:sz w:val="20"/>
          <w:szCs w:val="20"/>
          <w:lang w:val="x-none" w:eastAsia="zh-CN" w:bidi="th-TH"/>
        </w:rPr>
      </w:pPr>
      <w:r w:rsidRPr="009600C5">
        <w:rPr>
          <w:rFonts w:ascii="Times New Roman" w:eastAsia="Times New Roman" w:hAnsi="Times New Roman" w:cs="Times New Roman"/>
          <w:b/>
          <w:bCs/>
          <w:sz w:val="20"/>
          <w:szCs w:val="20"/>
          <w:lang w:val="x-none" w:eastAsia="zh-CN" w:bidi="th-TH"/>
        </w:rPr>
        <w:t>To inform the requesting state on the execution of the request for international cooperation for mutual legal assistance in criminal matters;</w:t>
      </w:r>
    </w:p>
    <w:p w14:paraId="0AE1A4FF" w14:textId="77777777" w:rsidR="00600F87" w:rsidRPr="009600C5" w:rsidRDefault="00600F87" w:rsidP="00600F87">
      <w:pPr>
        <w:numPr>
          <w:ilvl w:val="0"/>
          <w:numId w:val="187"/>
        </w:numPr>
        <w:spacing w:after="0" w:line="240" w:lineRule="auto"/>
        <w:ind w:firstLine="0"/>
        <w:contextualSpacing/>
        <w:jc w:val="both"/>
        <w:rPr>
          <w:rFonts w:ascii="Times New Roman" w:eastAsia="Times New Roman" w:hAnsi="Times New Roman" w:cs="Times New Roman"/>
          <w:b/>
          <w:bCs/>
          <w:sz w:val="20"/>
          <w:szCs w:val="20"/>
          <w:lang w:val="x-none" w:eastAsia="zh-CN" w:bidi="th-TH"/>
        </w:rPr>
      </w:pPr>
      <w:r w:rsidRPr="009600C5">
        <w:rPr>
          <w:rFonts w:ascii="Times New Roman" w:hAnsi="Times New Roman" w:cs="Times New Roman"/>
          <w:b/>
          <w:bCs/>
          <w:sz w:val="20"/>
          <w:szCs w:val="20"/>
        </w:rPr>
        <w:t>To perform other duties as specified in the law. “</w:t>
      </w:r>
    </w:p>
  </w:comment>
  <w:comment w:id="578" w:author="PST-PC" w:date="2020-10-05T21:41:00Z" w:initials="P">
    <w:p w14:paraId="0D837B58" w14:textId="77777777" w:rsidR="00600F87" w:rsidRPr="0070393D" w:rsidRDefault="00600F87" w:rsidP="00600F87">
      <w:pPr>
        <w:spacing w:after="0" w:line="240" w:lineRule="auto"/>
        <w:ind w:left="-18"/>
        <w:jc w:val="thaiDistribute"/>
        <w:rPr>
          <w:rFonts w:ascii="Times New Roman" w:eastAsia="Phetsarath OT" w:hAnsi="Times New Roman" w:cs="Times New Roman"/>
          <w:sz w:val="20"/>
          <w:szCs w:val="20"/>
          <w:lang w:bidi="lo-LA"/>
        </w:rPr>
      </w:pPr>
      <w:r>
        <w:rPr>
          <w:rStyle w:val="CommentReference"/>
        </w:rPr>
        <w:annotationRef/>
      </w:r>
      <w:r w:rsidRPr="0070393D">
        <w:rPr>
          <w:rFonts w:ascii="Times New Roman" w:eastAsia="Phetsarath OT" w:hAnsi="Times New Roman" w:cs="Times New Roman"/>
          <w:sz w:val="20"/>
          <w:szCs w:val="20"/>
          <w:lang w:bidi="lo-LA"/>
        </w:rPr>
        <w:t>Lao PDR uses an offence based dual criminality requirement.</w:t>
      </w:r>
    </w:p>
    <w:p w14:paraId="081F94FF" w14:textId="77777777" w:rsidR="00600F87" w:rsidRPr="0070393D" w:rsidRDefault="00600F87" w:rsidP="00600F87">
      <w:pPr>
        <w:pStyle w:val="ListParagraph"/>
        <w:numPr>
          <w:ilvl w:val="0"/>
          <w:numId w:val="69"/>
        </w:numPr>
        <w:jc w:val="thaiDistribute"/>
        <w:rPr>
          <w:rFonts w:eastAsia="Phetsarath OT"/>
          <w:sz w:val="20"/>
          <w:szCs w:val="20"/>
          <w:lang w:bidi="lo-LA"/>
        </w:rPr>
      </w:pPr>
      <w:r w:rsidRPr="0070393D">
        <w:rPr>
          <w:rFonts w:eastAsia="Phetsarath OT"/>
          <w:sz w:val="20"/>
          <w:szCs w:val="20"/>
          <w:lang w:bidi="lo-LA"/>
        </w:rPr>
        <w:t xml:space="preserve"> In the case of MLA pertaining extradition is utilized the article 4 clause 3 of the Extradition Law </w:t>
      </w:r>
      <w:proofErr w:type="gramStart"/>
      <w:r w:rsidRPr="0070393D">
        <w:rPr>
          <w:rFonts w:eastAsia="Phetsarath OT"/>
          <w:sz w:val="20"/>
          <w:szCs w:val="20"/>
          <w:lang w:bidi="lo-LA"/>
        </w:rPr>
        <w:t>( 2012</w:t>
      </w:r>
      <w:proofErr w:type="gramEnd"/>
      <w:r w:rsidRPr="0070393D">
        <w:rPr>
          <w:rFonts w:eastAsia="Phetsarath OT"/>
          <w:sz w:val="20"/>
          <w:szCs w:val="20"/>
          <w:lang w:bidi="lo-LA"/>
        </w:rPr>
        <w:t>);</w:t>
      </w:r>
    </w:p>
    <w:p w14:paraId="3EA3ACB0" w14:textId="77777777" w:rsidR="00600F87" w:rsidRPr="0070393D" w:rsidRDefault="00600F87" w:rsidP="00600F87">
      <w:pPr>
        <w:pStyle w:val="ListParagraph"/>
        <w:numPr>
          <w:ilvl w:val="0"/>
          <w:numId w:val="69"/>
        </w:numPr>
        <w:jc w:val="thaiDistribute"/>
        <w:rPr>
          <w:rFonts w:eastAsia="Phetsarath OT"/>
          <w:sz w:val="20"/>
          <w:szCs w:val="20"/>
          <w:lang w:bidi="lo-LA"/>
        </w:rPr>
      </w:pPr>
      <w:r w:rsidRPr="0070393D">
        <w:rPr>
          <w:rFonts w:eastAsia="Phetsarath OT"/>
          <w:sz w:val="20"/>
          <w:szCs w:val="20"/>
          <w:lang w:bidi="lo-LA"/>
        </w:rPr>
        <w:t xml:space="preserve"> In the case of MLA in general will be utilized article 8 clause 3 of the Draft MLA Law. </w:t>
      </w:r>
    </w:p>
    <w:p w14:paraId="2824C2AA" w14:textId="77777777" w:rsidR="00600F87" w:rsidRPr="0070393D" w:rsidRDefault="00600F87" w:rsidP="00600F87">
      <w:pPr>
        <w:pStyle w:val="ListParagraph"/>
        <w:tabs>
          <w:tab w:val="clear" w:pos="850"/>
          <w:tab w:val="clear" w:pos="1191"/>
          <w:tab w:val="clear" w:pos="1531"/>
        </w:tabs>
        <w:ind w:left="0"/>
        <w:jc w:val="thaiDistribute"/>
        <w:rPr>
          <w:sz w:val="20"/>
          <w:szCs w:val="20"/>
          <w:lang w:val="en-US"/>
        </w:rPr>
      </w:pPr>
    </w:p>
    <w:p w14:paraId="254CCEB9" w14:textId="77777777" w:rsidR="00600F87" w:rsidRPr="0070393D" w:rsidRDefault="00600F87" w:rsidP="00600F87">
      <w:pPr>
        <w:pStyle w:val="ListParagraph"/>
        <w:tabs>
          <w:tab w:val="clear" w:pos="850"/>
          <w:tab w:val="clear" w:pos="1191"/>
          <w:tab w:val="clear" w:pos="1531"/>
        </w:tabs>
        <w:ind w:left="0"/>
        <w:jc w:val="thaiDistribute"/>
        <w:rPr>
          <w:b/>
          <w:bCs/>
          <w:sz w:val="20"/>
          <w:szCs w:val="20"/>
          <w:lang w:val="en-US"/>
        </w:rPr>
      </w:pPr>
      <w:r w:rsidRPr="0070393D">
        <w:rPr>
          <w:b/>
          <w:bCs/>
          <w:sz w:val="20"/>
          <w:szCs w:val="20"/>
          <w:lang w:val="en-US"/>
        </w:rPr>
        <w:t>Law on Extradition No 18NA date 11 July 2012</w:t>
      </w:r>
    </w:p>
    <w:p w14:paraId="0EA35651" w14:textId="77777777" w:rsidR="00600F87" w:rsidRPr="0070393D" w:rsidRDefault="00600F87" w:rsidP="00600F87">
      <w:pPr>
        <w:pStyle w:val="ListParagraph"/>
        <w:tabs>
          <w:tab w:val="clear" w:pos="850"/>
          <w:tab w:val="clear" w:pos="1191"/>
          <w:tab w:val="clear" w:pos="1531"/>
        </w:tabs>
        <w:ind w:left="0"/>
        <w:jc w:val="thaiDistribute"/>
        <w:rPr>
          <w:b/>
          <w:bCs/>
          <w:sz w:val="20"/>
          <w:szCs w:val="20"/>
          <w:lang w:val="en-US"/>
        </w:rPr>
      </w:pPr>
      <w:r w:rsidRPr="0070393D">
        <w:rPr>
          <w:b/>
          <w:bCs/>
          <w:sz w:val="20"/>
          <w:szCs w:val="20"/>
          <w:lang w:val="en-US"/>
        </w:rPr>
        <w:t>"</w:t>
      </w:r>
      <w:r w:rsidRPr="0070393D">
        <w:rPr>
          <w:b/>
          <w:bCs/>
          <w:sz w:val="20"/>
          <w:szCs w:val="20"/>
        </w:rPr>
        <w:t xml:space="preserve">Article 4. Principles of Extradition </w:t>
      </w:r>
    </w:p>
    <w:p w14:paraId="2B33235D" w14:textId="77777777" w:rsidR="00600F87" w:rsidRPr="0070393D" w:rsidRDefault="00600F87" w:rsidP="00600F87">
      <w:pPr>
        <w:pStyle w:val="ListParagraph"/>
        <w:tabs>
          <w:tab w:val="clear" w:pos="850"/>
          <w:tab w:val="clear" w:pos="1191"/>
          <w:tab w:val="clear" w:pos="1531"/>
        </w:tabs>
        <w:ind w:left="0"/>
        <w:jc w:val="thaiDistribute"/>
        <w:rPr>
          <w:sz w:val="20"/>
          <w:szCs w:val="20"/>
          <w:lang w:val="en-US"/>
        </w:rPr>
      </w:pPr>
      <w:r w:rsidRPr="0070393D">
        <w:rPr>
          <w:sz w:val="20"/>
          <w:szCs w:val="20"/>
        </w:rPr>
        <w:t xml:space="preserve">Extradition shall follow the principles of: </w:t>
      </w:r>
    </w:p>
    <w:p w14:paraId="63E07AA1" w14:textId="77777777" w:rsidR="00600F87" w:rsidRPr="0070393D" w:rsidRDefault="00600F87" w:rsidP="00600F87">
      <w:pPr>
        <w:pStyle w:val="ListParagraph"/>
        <w:tabs>
          <w:tab w:val="clear" w:pos="850"/>
          <w:tab w:val="clear" w:pos="1191"/>
          <w:tab w:val="clear" w:pos="1531"/>
        </w:tabs>
        <w:ind w:left="0"/>
        <w:jc w:val="thaiDistribute"/>
        <w:rPr>
          <w:sz w:val="20"/>
          <w:szCs w:val="20"/>
          <w:lang w:val="en-US"/>
        </w:rPr>
      </w:pPr>
      <w:r w:rsidRPr="0070393D">
        <w:rPr>
          <w:sz w:val="20"/>
          <w:szCs w:val="20"/>
        </w:rPr>
        <w:t xml:space="preserve">1. Respect of independence, sovereignty, territorial </w:t>
      </w:r>
      <w:proofErr w:type="spellStart"/>
      <w:r w:rsidRPr="0070393D">
        <w:rPr>
          <w:sz w:val="20"/>
          <w:szCs w:val="20"/>
        </w:rPr>
        <w:t>intergrity</w:t>
      </w:r>
      <w:proofErr w:type="spellEnd"/>
      <w:r w:rsidRPr="0070393D">
        <w:rPr>
          <w:sz w:val="20"/>
          <w:szCs w:val="20"/>
        </w:rPr>
        <w:t xml:space="preserve">, non–interference of internal affairs, mutual legal cooperation and assistance; </w:t>
      </w:r>
    </w:p>
    <w:p w14:paraId="35CD5625" w14:textId="77777777" w:rsidR="00600F87" w:rsidRPr="0070393D" w:rsidRDefault="00600F87" w:rsidP="00600F87">
      <w:pPr>
        <w:pStyle w:val="ListParagraph"/>
        <w:tabs>
          <w:tab w:val="clear" w:pos="850"/>
          <w:tab w:val="clear" w:pos="1191"/>
          <w:tab w:val="clear" w:pos="1531"/>
        </w:tabs>
        <w:ind w:left="0"/>
        <w:jc w:val="thaiDistribute"/>
        <w:rPr>
          <w:sz w:val="20"/>
          <w:szCs w:val="20"/>
          <w:lang w:val="en-US"/>
        </w:rPr>
      </w:pPr>
      <w:r w:rsidRPr="0070393D">
        <w:rPr>
          <w:sz w:val="20"/>
          <w:szCs w:val="20"/>
        </w:rPr>
        <w:t xml:space="preserve">2. Respect and implementation of agreements and treaties to which the Lao PDR is a party; </w:t>
      </w:r>
    </w:p>
    <w:p w14:paraId="216E933F" w14:textId="77777777" w:rsidR="00600F87" w:rsidRPr="0070393D" w:rsidRDefault="00600F87" w:rsidP="00600F87">
      <w:pPr>
        <w:pStyle w:val="ListParagraph"/>
        <w:tabs>
          <w:tab w:val="clear" w:pos="850"/>
          <w:tab w:val="clear" w:pos="1191"/>
          <w:tab w:val="clear" w:pos="1531"/>
        </w:tabs>
        <w:ind w:left="0"/>
        <w:jc w:val="thaiDistribute"/>
        <w:rPr>
          <w:sz w:val="20"/>
          <w:szCs w:val="20"/>
          <w:lang w:val="en-US"/>
        </w:rPr>
      </w:pPr>
      <w:r w:rsidRPr="0070393D">
        <w:rPr>
          <w:sz w:val="20"/>
          <w:szCs w:val="20"/>
        </w:rPr>
        <w:t xml:space="preserve">3. Criminally punishable offence under the penal law of both Requesting State and Requested State; </w:t>
      </w:r>
    </w:p>
    <w:p w14:paraId="2A13AE81" w14:textId="77777777" w:rsidR="00600F87" w:rsidRPr="0070393D" w:rsidRDefault="00600F87" w:rsidP="00600F87">
      <w:pPr>
        <w:pStyle w:val="ListParagraph"/>
        <w:tabs>
          <w:tab w:val="clear" w:pos="850"/>
          <w:tab w:val="clear" w:pos="1191"/>
          <w:tab w:val="clear" w:pos="1531"/>
        </w:tabs>
        <w:ind w:left="0"/>
        <w:jc w:val="thaiDistribute"/>
        <w:rPr>
          <w:sz w:val="20"/>
          <w:szCs w:val="20"/>
          <w:lang w:val="en-US" w:bidi="lo-LA"/>
        </w:rPr>
      </w:pPr>
      <w:r w:rsidRPr="0070393D">
        <w:rPr>
          <w:sz w:val="20"/>
          <w:szCs w:val="20"/>
        </w:rPr>
        <w:t>4. Respect dignity, rights and freedoms of the person sought.</w:t>
      </w:r>
      <w:r w:rsidRPr="0070393D">
        <w:rPr>
          <w:sz w:val="20"/>
          <w:szCs w:val="20"/>
          <w:lang w:val="en-US"/>
        </w:rPr>
        <w:t>"</w:t>
      </w:r>
    </w:p>
    <w:p w14:paraId="501A63CD" w14:textId="77777777" w:rsidR="00600F87" w:rsidRPr="0070393D" w:rsidRDefault="00600F87" w:rsidP="00600F87">
      <w:pPr>
        <w:pStyle w:val="ListParagraph"/>
        <w:tabs>
          <w:tab w:val="clear" w:pos="850"/>
          <w:tab w:val="clear" w:pos="1191"/>
          <w:tab w:val="clear" w:pos="1531"/>
        </w:tabs>
        <w:ind w:left="0"/>
        <w:jc w:val="thaiDistribute"/>
        <w:rPr>
          <w:b/>
          <w:bCs/>
          <w:sz w:val="20"/>
          <w:szCs w:val="20"/>
          <w:lang w:val="en-US" w:bidi="lo-LA"/>
        </w:rPr>
      </w:pPr>
    </w:p>
    <w:p w14:paraId="1F73A09E" w14:textId="77777777" w:rsidR="00600F87" w:rsidRPr="0070393D" w:rsidRDefault="00600F87" w:rsidP="00600F87">
      <w:pPr>
        <w:pStyle w:val="Heading1"/>
        <w:spacing w:before="0"/>
        <w:rPr>
          <w:rFonts w:ascii="Times New Roman" w:hAnsi="Times New Roman" w:cs="Times New Roman"/>
          <w:bCs w:val="0"/>
          <w:color w:val="auto"/>
          <w:sz w:val="20"/>
          <w:szCs w:val="20"/>
        </w:rPr>
      </w:pPr>
      <w:bookmarkStart w:id="581" w:name="_Toc35951795"/>
      <w:r w:rsidRPr="0070393D">
        <w:rPr>
          <w:rFonts w:ascii="Times New Roman" w:hAnsi="Times New Roman" w:cs="Times New Roman"/>
          <w:bCs w:val="0"/>
          <w:color w:val="auto"/>
          <w:sz w:val="20"/>
          <w:szCs w:val="20"/>
        </w:rPr>
        <w:t>Draft MLA Law</w:t>
      </w:r>
    </w:p>
    <w:p w14:paraId="31E58B84" w14:textId="77777777" w:rsidR="00600F87" w:rsidRPr="0070393D" w:rsidRDefault="00600F87" w:rsidP="00600F87">
      <w:pPr>
        <w:pStyle w:val="Heading1"/>
        <w:spacing w:before="0"/>
        <w:rPr>
          <w:rFonts w:ascii="Times New Roman" w:hAnsi="Times New Roman" w:cs="Times New Roman"/>
          <w:b w:val="0"/>
          <w:color w:val="auto"/>
          <w:sz w:val="20"/>
          <w:szCs w:val="20"/>
        </w:rPr>
      </w:pPr>
      <w:r w:rsidRPr="0070393D">
        <w:rPr>
          <w:rFonts w:ascii="Times New Roman" w:hAnsi="Times New Roman" w:cs="Times New Roman"/>
          <w:b w:val="0"/>
          <w:color w:val="auto"/>
          <w:sz w:val="20"/>
          <w:szCs w:val="20"/>
        </w:rPr>
        <w:t>Article 8 Refusal of Cooperation</w:t>
      </w:r>
      <w:bookmarkEnd w:id="581"/>
    </w:p>
    <w:p w14:paraId="4E2610AF" w14:textId="77777777" w:rsidR="00600F87" w:rsidRDefault="00600F87" w:rsidP="00600F87">
      <w:pPr>
        <w:pStyle w:val="CommentText"/>
      </w:pPr>
    </w:p>
  </w:comment>
  <w:comment w:id="579" w:author="USER" w:date="2020-12-03T03:23:00Z" w:initials="X">
    <w:p w14:paraId="255AD93A" w14:textId="77777777" w:rsidR="00600F87" w:rsidRPr="00B6528C" w:rsidRDefault="00600F87" w:rsidP="00600F87">
      <w:pPr>
        <w:pStyle w:val="CommentText"/>
        <w:rPr>
          <w:highlight w:val="yellow"/>
        </w:rPr>
      </w:pPr>
      <w:r>
        <w:rPr>
          <w:rStyle w:val="CommentReference"/>
        </w:rPr>
        <w:annotationRef/>
      </w:r>
      <w:r w:rsidRPr="00B6528C">
        <w:rPr>
          <w:highlight w:val="yellow"/>
        </w:rPr>
        <w:t xml:space="preserve">For Lao PDR: Assessor acknowledge that the Article 8 clause 3 of the draft require dual criminality as a basis of MLA and it means that the dual criminality is a mandatory requirement to be fulfilled and it may cause unduly restrictive conditions. </w:t>
      </w:r>
    </w:p>
    <w:p w14:paraId="294C3CC5" w14:textId="77777777" w:rsidR="00600F87" w:rsidRPr="00B6528C" w:rsidRDefault="00600F87" w:rsidP="00600F87">
      <w:pPr>
        <w:pStyle w:val="CommentText"/>
        <w:rPr>
          <w:highlight w:val="yellow"/>
        </w:rPr>
      </w:pPr>
    </w:p>
    <w:p w14:paraId="6CC41BF8" w14:textId="77777777" w:rsidR="00600F87" w:rsidRDefault="00600F87" w:rsidP="00600F87">
      <w:pPr>
        <w:pStyle w:val="CommentText"/>
      </w:pPr>
      <w:r w:rsidRPr="00B6528C">
        <w:rPr>
          <w:highlight w:val="yellow"/>
        </w:rPr>
        <w:t>As assessor understanding, the existing legal basis of implementing MLA limited through judicial assistance under article 272 of criminal law. Moreover, the refusal of judicial assistance regulates under article 273 of Criminal Law. Please clarify the word “may” that cause the refusal conditions as mention in number 1 and number 2 are optional or mandatory?</w:t>
      </w:r>
      <w:r>
        <w:t xml:space="preserve"> </w:t>
      </w:r>
    </w:p>
  </w:comment>
  <w:comment w:id="580" w:author="Dell" w:date="2021-01-28T10:52:00Z" w:initials="D">
    <w:p w14:paraId="3A71E118" w14:textId="77777777" w:rsidR="00600F87" w:rsidRPr="0097694F" w:rsidRDefault="00600F87" w:rsidP="00600F87">
      <w:pPr>
        <w:pStyle w:val="CommentText"/>
        <w:jc w:val="thaiDistribute"/>
        <w:rPr>
          <w:lang w:val="en-US" w:bidi="lo-LA"/>
        </w:rPr>
      </w:pPr>
      <w:r w:rsidRPr="0097694F">
        <w:rPr>
          <w:rStyle w:val="CommentReference"/>
          <w:sz w:val="20"/>
          <w:szCs w:val="20"/>
        </w:rPr>
        <w:annotationRef/>
      </w:r>
      <w:r w:rsidRPr="0097694F">
        <w:rPr>
          <w:spacing w:val="2"/>
          <w:lang w:val="x-none" w:bidi="th-TH"/>
        </w:rPr>
        <w:t>Criminal Procedure</w:t>
      </w:r>
      <w:r w:rsidRPr="0097694F">
        <w:rPr>
          <w:lang w:val="en-US" w:bidi="lo-LA"/>
        </w:rPr>
        <w:t xml:space="preserve"> law is a collective law. But now MLA Law is a specific law according to Article 8 of MLA Law does not use the word "May":</w:t>
      </w:r>
    </w:p>
    <w:p w14:paraId="3DD5340E" w14:textId="77777777" w:rsidR="00600F87" w:rsidRPr="0097694F"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sz w:val="20"/>
          <w:szCs w:val="20"/>
          <w:lang w:val="en-US" w:eastAsia="zh-CN" w:bidi="lo-LA"/>
        </w:rPr>
      </w:pPr>
    </w:p>
    <w:p w14:paraId="373ACADD" w14:textId="77777777" w:rsidR="00600F87" w:rsidRPr="0097694F" w:rsidRDefault="00600F87" w:rsidP="00600F87">
      <w:pPr>
        <w:tabs>
          <w:tab w:val="left" w:pos="850"/>
          <w:tab w:val="left" w:pos="1191"/>
          <w:tab w:val="left" w:pos="1531"/>
        </w:tabs>
        <w:spacing w:after="0" w:line="240" w:lineRule="auto"/>
        <w:rPr>
          <w:rFonts w:ascii="Times New Roman" w:eastAsia="Times New Roman" w:hAnsi="Times New Roman" w:cs="Times New Roman"/>
          <w:b/>
          <w:bCs/>
          <w:sz w:val="20"/>
          <w:szCs w:val="20"/>
          <w:lang w:val="it-IT" w:eastAsia="zh-CN" w:bidi="lo-LA"/>
        </w:rPr>
      </w:pPr>
      <w:r w:rsidRPr="0097694F">
        <w:rPr>
          <w:rFonts w:ascii="Times New Roman" w:eastAsia="Times New Roman" w:hAnsi="Times New Roman" w:cs="Times New Roman"/>
          <w:b/>
          <w:bCs/>
          <w:spacing w:val="2"/>
          <w:sz w:val="20"/>
          <w:szCs w:val="20"/>
          <w:lang w:val="en-US" w:eastAsia="zh-CN" w:bidi="lo-LA"/>
        </w:rPr>
        <w:t xml:space="preserve">Law on </w:t>
      </w:r>
      <w:r w:rsidRPr="0097694F">
        <w:rPr>
          <w:rFonts w:ascii="Times New Roman" w:eastAsia="Times New Roman" w:hAnsi="Times New Roman" w:cs="Times New Roman"/>
          <w:b/>
          <w:bCs/>
          <w:spacing w:val="2"/>
          <w:sz w:val="20"/>
          <w:szCs w:val="20"/>
          <w:lang w:eastAsia="zh-CN" w:bidi="lo-LA"/>
        </w:rPr>
        <w:t>MLA No.   /NA, Dated 12/11/2020</w:t>
      </w:r>
      <w:r w:rsidRPr="0097694F">
        <w:rPr>
          <w:rFonts w:ascii="Times New Roman" w:eastAsia="Times New Roman" w:hAnsi="Times New Roman" w:cs="Times New Roman"/>
          <w:b/>
          <w:bCs/>
          <w:spacing w:val="2"/>
          <w:sz w:val="20"/>
          <w:szCs w:val="20"/>
          <w:cs/>
          <w:lang w:eastAsia="zh-CN" w:bidi="lo-LA"/>
        </w:rPr>
        <w:t>:</w:t>
      </w:r>
    </w:p>
    <w:p w14:paraId="65854897" w14:textId="77777777" w:rsidR="00600F87" w:rsidRPr="0097694F" w:rsidRDefault="00600F87" w:rsidP="00600F87">
      <w:pPr>
        <w:tabs>
          <w:tab w:val="left" w:pos="850"/>
          <w:tab w:val="left" w:pos="1191"/>
          <w:tab w:val="left" w:pos="1531"/>
        </w:tabs>
        <w:spacing w:after="0" w:line="240" w:lineRule="auto"/>
        <w:jc w:val="both"/>
        <w:rPr>
          <w:rFonts w:ascii="Times New Roman" w:eastAsia="Times New Roman" w:hAnsi="Times New Roman" w:cs="Times New Roman"/>
          <w:b/>
          <w:sz w:val="20"/>
          <w:szCs w:val="20"/>
          <w:lang w:eastAsia="zh-CN"/>
        </w:rPr>
      </w:pPr>
      <w:r w:rsidRPr="0097694F">
        <w:rPr>
          <w:rFonts w:ascii="Times New Roman" w:eastAsia="Times New Roman" w:hAnsi="Times New Roman" w:cs="Times New Roman"/>
          <w:b/>
          <w:sz w:val="20"/>
          <w:szCs w:val="20"/>
          <w:lang w:eastAsia="zh-CN"/>
        </w:rPr>
        <w:t xml:space="preserve">“Article 8 Refusal of Cooperation </w:t>
      </w:r>
    </w:p>
    <w:p w14:paraId="453EAD8F" w14:textId="77777777" w:rsidR="00600F87" w:rsidRPr="0097694F" w:rsidRDefault="00600F87" w:rsidP="00600F87">
      <w:pPr>
        <w:spacing w:after="0" w:line="240" w:lineRule="auto"/>
        <w:ind w:firstLine="720"/>
        <w:jc w:val="both"/>
        <w:rPr>
          <w:rFonts w:ascii="Times New Roman" w:hAnsi="Times New Roman" w:cs="Times New Roman"/>
          <w:sz w:val="20"/>
          <w:szCs w:val="20"/>
        </w:rPr>
      </w:pPr>
      <w:r w:rsidRPr="0097694F">
        <w:rPr>
          <w:rFonts w:ascii="Times New Roman" w:hAnsi="Times New Roman" w:cs="Times New Roman"/>
          <w:sz w:val="20"/>
          <w:szCs w:val="20"/>
        </w:rPr>
        <w:t>Lao PDR reserves the right of refuse to provide international cooperation for mutual legal assistance in criminal matters on any of the following grounds:</w:t>
      </w:r>
    </w:p>
    <w:p w14:paraId="10952596" w14:textId="77777777" w:rsidR="00600F87" w:rsidRPr="0097694F" w:rsidRDefault="00600F87" w:rsidP="00600F87">
      <w:pPr>
        <w:numPr>
          <w:ilvl w:val="0"/>
          <w:numId w:val="188"/>
        </w:numPr>
        <w:pBdr>
          <w:top w:val="nil"/>
          <w:left w:val="nil"/>
          <w:bottom w:val="nil"/>
          <w:right w:val="nil"/>
          <w:between w:val="nil"/>
        </w:pBdr>
        <w:spacing w:after="0" w:line="240" w:lineRule="auto"/>
        <w:ind w:left="1080"/>
        <w:jc w:val="both"/>
        <w:rPr>
          <w:rFonts w:ascii="Times New Roman" w:hAnsi="Times New Roman" w:cs="Times New Roman"/>
          <w:sz w:val="20"/>
          <w:szCs w:val="20"/>
        </w:rPr>
      </w:pPr>
      <w:r w:rsidRPr="0097694F">
        <w:rPr>
          <w:rFonts w:ascii="Times New Roman" w:hAnsi="Times New Roman" w:cs="Times New Roman"/>
          <w:sz w:val="20"/>
          <w:szCs w:val="20"/>
        </w:rPr>
        <w:t xml:space="preserve">The cooperation will provide a negative impact to sovereignty, peace, national security or interest of Lao PDR; </w:t>
      </w:r>
    </w:p>
    <w:p w14:paraId="44CFAEC7" w14:textId="77777777" w:rsidR="00600F87" w:rsidRPr="0097694F" w:rsidRDefault="00600F87" w:rsidP="00600F87">
      <w:pPr>
        <w:numPr>
          <w:ilvl w:val="0"/>
          <w:numId w:val="188"/>
        </w:numPr>
        <w:pBdr>
          <w:top w:val="nil"/>
          <w:left w:val="nil"/>
          <w:bottom w:val="nil"/>
          <w:right w:val="nil"/>
          <w:between w:val="nil"/>
        </w:pBdr>
        <w:spacing w:after="0" w:line="240" w:lineRule="auto"/>
        <w:ind w:left="1080"/>
        <w:jc w:val="both"/>
        <w:rPr>
          <w:rFonts w:ascii="Times New Roman" w:hAnsi="Times New Roman" w:cs="Times New Roman"/>
          <w:sz w:val="20"/>
          <w:szCs w:val="20"/>
        </w:rPr>
      </w:pPr>
      <w:r w:rsidRPr="0097694F">
        <w:rPr>
          <w:rFonts w:ascii="Times New Roman" w:hAnsi="Times New Roman" w:cs="Times New Roman"/>
          <w:sz w:val="20"/>
          <w:szCs w:val="20"/>
        </w:rPr>
        <w:t xml:space="preserve">The providing of cooperation is inconsistent with treaty to which the Lao PDR is party to and inconsistent with the Law of Lao PDR;      </w:t>
      </w:r>
    </w:p>
    <w:p w14:paraId="6E70E67A" w14:textId="77777777" w:rsidR="00600F87" w:rsidRPr="0097694F" w:rsidRDefault="00600F87" w:rsidP="00600F87">
      <w:pPr>
        <w:numPr>
          <w:ilvl w:val="0"/>
          <w:numId w:val="188"/>
        </w:numPr>
        <w:pBdr>
          <w:top w:val="nil"/>
          <w:left w:val="nil"/>
          <w:bottom w:val="nil"/>
          <w:right w:val="nil"/>
          <w:between w:val="nil"/>
        </w:pBdr>
        <w:spacing w:after="0" w:line="240" w:lineRule="auto"/>
        <w:ind w:left="1080"/>
        <w:jc w:val="both"/>
        <w:rPr>
          <w:rFonts w:ascii="Times New Roman" w:hAnsi="Times New Roman" w:cs="Times New Roman"/>
          <w:sz w:val="20"/>
          <w:szCs w:val="20"/>
        </w:rPr>
      </w:pPr>
      <w:r w:rsidRPr="0097694F">
        <w:rPr>
          <w:rFonts w:ascii="Times New Roman" w:hAnsi="Times New Roman" w:cs="Times New Roman"/>
          <w:sz w:val="20"/>
          <w:szCs w:val="20"/>
        </w:rPr>
        <w:t>Activities stated in the request for cooperation is not criminal offenses as stipulated in the Penal Code or other legislation of Lao PDR and in the law of requesting state;</w:t>
      </w:r>
    </w:p>
    <w:p w14:paraId="7C46BC85" w14:textId="77777777" w:rsidR="00600F87" w:rsidRPr="0097694F" w:rsidRDefault="00600F87" w:rsidP="00600F87">
      <w:pPr>
        <w:numPr>
          <w:ilvl w:val="0"/>
          <w:numId w:val="188"/>
        </w:numPr>
        <w:pBdr>
          <w:top w:val="nil"/>
          <w:left w:val="nil"/>
          <w:bottom w:val="nil"/>
          <w:right w:val="nil"/>
          <w:between w:val="nil"/>
        </w:pBdr>
        <w:spacing w:after="0" w:line="240" w:lineRule="auto"/>
        <w:ind w:left="1080"/>
        <w:jc w:val="both"/>
        <w:rPr>
          <w:rFonts w:ascii="Times New Roman" w:hAnsi="Times New Roman" w:cs="Times New Roman"/>
          <w:sz w:val="20"/>
          <w:szCs w:val="20"/>
        </w:rPr>
      </w:pPr>
      <w:r w:rsidRPr="0097694F">
        <w:rPr>
          <w:rFonts w:ascii="Times New Roman" w:hAnsi="Times New Roman" w:cs="Times New Roman"/>
          <w:sz w:val="20"/>
          <w:szCs w:val="20"/>
        </w:rPr>
        <w:t>The request for cooperation relates to the investigation, prosecution or punishment of any person for a political or military offense;</w:t>
      </w:r>
    </w:p>
    <w:p w14:paraId="40BB313A" w14:textId="77777777" w:rsidR="00600F87" w:rsidRPr="0097694F" w:rsidRDefault="00600F87" w:rsidP="00600F87">
      <w:pPr>
        <w:numPr>
          <w:ilvl w:val="0"/>
          <w:numId w:val="188"/>
        </w:numPr>
        <w:pBdr>
          <w:top w:val="nil"/>
          <w:left w:val="nil"/>
          <w:bottom w:val="nil"/>
          <w:right w:val="nil"/>
          <w:between w:val="nil"/>
        </w:pBdr>
        <w:spacing w:after="0" w:line="240" w:lineRule="auto"/>
        <w:ind w:left="1080"/>
        <w:jc w:val="both"/>
        <w:rPr>
          <w:rFonts w:ascii="Times New Roman" w:hAnsi="Times New Roman" w:cs="Times New Roman"/>
          <w:sz w:val="20"/>
          <w:szCs w:val="20"/>
        </w:rPr>
      </w:pPr>
      <w:r w:rsidRPr="0097694F">
        <w:rPr>
          <w:rFonts w:ascii="Times New Roman" w:hAnsi="Times New Roman" w:cs="Times New Roman"/>
          <w:sz w:val="20"/>
          <w:szCs w:val="20"/>
        </w:rPr>
        <w:t>The request for cooperation is based on the premise that it was created for the purpose of investigating, prosecuting, punishing or otherwise causing harm to any person on the basis of race, religion, gender, ethnicity, nationality or political affiliation;</w:t>
      </w:r>
    </w:p>
    <w:p w14:paraId="685C6219" w14:textId="77777777" w:rsidR="00600F87" w:rsidRPr="0097694F" w:rsidRDefault="00600F87" w:rsidP="00600F87">
      <w:pPr>
        <w:numPr>
          <w:ilvl w:val="0"/>
          <w:numId w:val="188"/>
        </w:numPr>
        <w:pBdr>
          <w:top w:val="nil"/>
          <w:left w:val="nil"/>
          <w:bottom w:val="nil"/>
          <w:right w:val="nil"/>
          <w:between w:val="nil"/>
        </w:pBdr>
        <w:spacing w:after="0" w:line="240" w:lineRule="auto"/>
        <w:ind w:left="1080"/>
        <w:jc w:val="both"/>
        <w:rPr>
          <w:rFonts w:ascii="Times New Roman" w:hAnsi="Times New Roman" w:cs="Times New Roman"/>
          <w:sz w:val="20"/>
          <w:szCs w:val="20"/>
        </w:rPr>
      </w:pPr>
      <w:bookmarkStart w:id="582" w:name="_3tbugp1" w:colFirst="0" w:colLast="0"/>
      <w:bookmarkEnd w:id="582"/>
      <w:r w:rsidRPr="0097694F">
        <w:rPr>
          <w:rFonts w:ascii="Times New Roman" w:hAnsi="Times New Roman" w:cs="Times New Roman"/>
          <w:sz w:val="20"/>
          <w:szCs w:val="20"/>
        </w:rPr>
        <w:t>The cooperation may cause damage to the criminal case or procedure being carried out in the Lao PDR or conflict with the criminal law of the Lao PDR;</w:t>
      </w:r>
    </w:p>
    <w:p w14:paraId="3B2C45BB" w14:textId="77777777" w:rsidR="00600F87" w:rsidRPr="0097694F" w:rsidRDefault="00600F87" w:rsidP="00600F87">
      <w:pPr>
        <w:numPr>
          <w:ilvl w:val="0"/>
          <w:numId w:val="188"/>
        </w:numPr>
        <w:pBdr>
          <w:top w:val="nil"/>
          <w:left w:val="nil"/>
          <w:bottom w:val="nil"/>
          <w:right w:val="nil"/>
          <w:between w:val="nil"/>
        </w:pBdr>
        <w:spacing w:after="0" w:line="240" w:lineRule="auto"/>
        <w:ind w:left="1080"/>
        <w:jc w:val="both"/>
        <w:rPr>
          <w:rFonts w:ascii="Times New Roman" w:hAnsi="Times New Roman" w:cs="Times New Roman"/>
          <w:sz w:val="20"/>
          <w:szCs w:val="20"/>
        </w:rPr>
      </w:pPr>
      <w:r w:rsidRPr="0097694F">
        <w:rPr>
          <w:rFonts w:ascii="Times New Roman" w:hAnsi="Times New Roman" w:cs="Times New Roman"/>
          <w:sz w:val="20"/>
          <w:szCs w:val="20"/>
        </w:rPr>
        <w:t>The requesting state does not specify the details and purpose of the use of the information or assistance in its application;</w:t>
      </w:r>
    </w:p>
    <w:p w14:paraId="2C7BD8F2" w14:textId="77777777" w:rsidR="00600F87" w:rsidRPr="0097694F" w:rsidRDefault="00600F87" w:rsidP="00600F87">
      <w:pPr>
        <w:numPr>
          <w:ilvl w:val="0"/>
          <w:numId w:val="188"/>
        </w:numPr>
        <w:pBdr>
          <w:top w:val="nil"/>
          <w:left w:val="nil"/>
          <w:bottom w:val="nil"/>
          <w:right w:val="nil"/>
          <w:between w:val="nil"/>
        </w:pBdr>
        <w:spacing w:after="0" w:line="240" w:lineRule="auto"/>
        <w:ind w:left="1080"/>
        <w:jc w:val="both"/>
        <w:rPr>
          <w:rFonts w:ascii="Times New Roman" w:hAnsi="Times New Roman" w:cs="Times New Roman"/>
          <w:sz w:val="20"/>
          <w:szCs w:val="20"/>
        </w:rPr>
      </w:pPr>
      <w:r w:rsidRPr="0097694F">
        <w:rPr>
          <w:rFonts w:ascii="Times New Roman" w:hAnsi="Times New Roman" w:cs="Times New Roman"/>
          <w:sz w:val="20"/>
          <w:szCs w:val="20"/>
        </w:rPr>
        <w:t>Providing of cooperation may cause damages to the criminal case or procedure being carried out in the Lao PDR or in conflict with the Law on Criminal Procedure of Lao PDR;</w:t>
      </w:r>
    </w:p>
    <w:p w14:paraId="263E96BB" w14:textId="77777777" w:rsidR="00600F87" w:rsidRPr="0097694F" w:rsidRDefault="00600F87" w:rsidP="00600F87">
      <w:pPr>
        <w:numPr>
          <w:ilvl w:val="0"/>
          <w:numId w:val="188"/>
        </w:numPr>
        <w:pBdr>
          <w:top w:val="nil"/>
          <w:left w:val="nil"/>
          <w:bottom w:val="nil"/>
          <w:right w:val="nil"/>
          <w:between w:val="nil"/>
        </w:pBdr>
        <w:spacing w:after="0" w:line="240" w:lineRule="auto"/>
        <w:ind w:left="1080"/>
        <w:jc w:val="both"/>
        <w:rPr>
          <w:rFonts w:ascii="Times New Roman" w:hAnsi="Times New Roman" w:cs="Times New Roman"/>
          <w:sz w:val="20"/>
          <w:szCs w:val="20"/>
        </w:rPr>
      </w:pPr>
      <w:r w:rsidRPr="0097694F">
        <w:rPr>
          <w:rFonts w:ascii="Times New Roman" w:hAnsi="Times New Roman" w:cs="Times New Roman"/>
          <w:sz w:val="20"/>
          <w:szCs w:val="20"/>
        </w:rPr>
        <w:t>The request for cooperation may cause harm or insecurity to any person within or outside the territory of the Lao PDR;</w:t>
      </w:r>
    </w:p>
    <w:p w14:paraId="4A293D1B" w14:textId="77777777" w:rsidR="00600F87" w:rsidRPr="0097694F" w:rsidRDefault="00600F87" w:rsidP="00600F87">
      <w:pPr>
        <w:numPr>
          <w:ilvl w:val="0"/>
          <w:numId w:val="188"/>
        </w:numPr>
        <w:pBdr>
          <w:top w:val="nil"/>
          <w:left w:val="nil"/>
          <w:bottom w:val="nil"/>
          <w:right w:val="nil"/>
          <w:between w:val="nil"/>
        </w:pBdr>
        <w:spacing w:after="0" w:line="240" w:lineRule="auto"/>
        <w:ind w:left="1080"/>
        <w:jc w:val="both"/>
        <w:rPr>
          <w:rFonts w:ascii="Times New Roman" w:hAnsi="Times New Roman" w:cs="Times New Roman"/>
          <w:sz w:val="20"/>
          <w:szCs w:val="20"/>
        </w:rPr>
      </w:pPr>
      <w:r w:rsidRPr="0097694F">
        <w:rPr>
          <w:rFonts w:ascii="Times New Roman" w:hAnsi="Times New Roman" w:cs="Times New Roman"/>
          <w:sz w:val="20"/>
          <w:szCs w:val="20"/>
        </w:rPr>
        <w:t>The request for such cooperation may cause a severe burden for Lao PDR.</w:t>
      </w:r>
    </w:p>
    <w:p w14:paraId="2B19FEFD" w14:textId="77777777" w:rsidR="00600F87" w:rsidRPr="0097694F" w:rsidRDefault="00600F87" w:rsidP="00600F87">
      <w:pPr>
        <w:pBdr>
          <w:top w:val="nil"/>
          <w:left w:val="nil"/>
          <w:bottom w:val="nil"/>
          <w:right w:val="nil"/>
          <w:between w:val="nil"/>
        </w:pBdr>
        <w:spacing w:after="0" w:line="240" w:lineRule="auto"/>
        <w:jc w:val="both"/>
        <w:rPr>
          <w:rFonts w:ascii="Times New Roman" w:hAnsi="Times New Roman" w:cs="Times New Roman"/>
          <w:sz w:val="20"/>
          <w:szCs w:val="20"/>
          <w:cs/>
        </w:rPr>
      </w:pPr>
      <w:r w:rsidRPr="0097694F">
        <w:rPr>
          <w:rFonts w:ascii="Times New Roman" w:hAnsi="Times New Roman" w:cs="Times New Roman"/>
          <w:sz w:val="20"/>
          <w:szCs w:val="20"/>
        </w:rPr>
        <w:t>“</w:t>
      </w:r>
    </w:p>
    <w:p w14:paraId="1F580302" w14:textId="77777777" w:rsidR="00600F87" w:rsidRPr="0097694F" w:rsidRDefault="00600F87" w:rsidP="00600F87">
      <w:pPr>
        <w:pStyle w:val="CommentText"/>
      </w:pPr>
    </w:p>
  </w:comment>
  <w:comment w:id="583" w:author="Dell" w:date="2021-01-28T11:03:00Z" w:initials="D">
    <w:p w14:paraId="0E782811" w14:textId="77777777" w:rsidR="00600F87" w:rsidRDefault="00600F87" w:rsidP="00600F87">
      <w:pPr>
        <w:pStyle w:val="CommentText"/>
      </w:pPr>
      <w:r>
        <w:rPr>
          <w:rStyle w:val="CommentReference"/>
        </w:rPr>
        <w:annotationRef/>
      </w:r>
      <w:r w:rsidRPr="00BF1EF3">
        <w:t xml:space="preserve">The provisions in Article 8 Clause </w:t>
      </w:r>
      <w:proofErr w:type="gramStart"/>
      <w:r w:rsidRPr="00BF1EF3">
        <w:t>9  do</w:t>
      </w:r>
      <w:proofErr w:type="gramEnd"/>
      <w:r w:rsidRPr="00BF1EF3">
        <w:t xml:space="preserve"> not provide for a death penalty. But is a one of refusal reason in the MLA rejection condition of the case for request to cooperation may cause harm or insecurity to any person within or outside the territory of the Lao PDR.</w:t>
      </w:r>
    </w:p>
  </w:comment>
  <w:comment w:id="584" w:author="Dell" w:date="2021-01-28T11:11:00Z" w:initials="D">
    <w:p w14:paraId="32A5BA77" w14:textId="77777777" w:rsidR="00600F87" w:rsidRPr="0044328E" w:rsidRDefault="00600F87" w:rsidP="00600F87">
      <w:pPr>
        <w:pStyle w:val="CommentText"/>
        <w:jc w:val="thaiDistribute"/>
        <w:rPr>
          <w:lang w:val="en-US" w:bidi="lo-LA"/>
        </w:rPr>
      </w:pPr>
      <w:r w:rsidRPr="0044328E">
        <w:rPr>
          <w:rStyle w:val="CommentReference"/>
          <w:sz w:val="20"/>
          <w:szCs w:val="20"/>
        </w:rPr>
        <w:annotationRef/>
      </w:r>
      <w:r w:rsidRPr="0044328E">
        <w:rPr>
          <w:lang w:val="en-US" w:bidi="lo-LA"/>
        </w:rPr>
        <w:t xml:space="preserve">The Article 14 of MLA </w:t>
      </w:r>
      <w:proofErr w:type="gramStart"/>
      <w:r w:rsidRPr="0044328E">
        <w:rPr>
          <w:lang w:val="en-US" w:bidi="lo-LA"/>
        </w:rPr>
        <w:t>Law  gives</w:t>
      </w:r>
      <w:proofErr w:type="gramEnd"/>
      <w:r w:rsidRPr="0044328E">
        <w:rPr>
          <w:lang w:val="en-US" w:bidi="lo-LA"/>
        </w:rPr>
        <w:t xml:space="preserve"> </w:t>
      </w:r>
      <w:r w:rsidRPr="0044328E">
        <w:rPr>
          <w:bCs/>
          <w:iCs/>
          <w:spacing w:val="2"/>
          <w:lang w:val="x-none" w:bidi="th-TH"/>
        </w:rPr>
        <w:t>right to silence for a defendant</w:t>
      </w:r>
      <w:r w:rsidRPr="0044328E">
        <w:rPr>
          <w:lang w:val="en-US" w:bidi="lo-LA"/>
        </w:rPr>
        <w:t xml:space="preserve"> in case not yet to open investigation. In case open investigation, the </w:t>
      </w:r>
    </w:p>
    <w:p w14:paraId="1AEF3A1B" w14:textId="570DCE82" w:rsidR="00600F87" w:rsidRPr="0044328E"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sz w:val="20"/>
          <w:szCs w:val="20"/>
          <w:highlight w:val="yellow"/>
          <w:lang w:val="en-US" w:eastAsia="zh-CN" w:bidi="lo-LA"/>
        </w:rPr>
      </w:pPr>
      <w:r w:rsidRPr="0044328E">
        <w:rPr>
          <w:rFonts w:ascii="Times New Roman" w:eastAsia="Times New Roman" w:hAnsi="Times New Roman" w:cs="Times New Roman"/>
          <w:sz w:val="20"/>
          <w:szCs w:val="20"/>
          <w:lang w:val="en-US" w:eastAsia="zh-CN" w:bidi="lo-LA"/>
        </w:rPr>
        <w:t>authorities</w:t>
      </w:r>
      <w:r w:rsidRPr="0044328E">
        <w:rPr>
          <w:rFonts w:ascii="Times New Roman" w:eastAsia="Times New Roman" w:hAnsi="Times New Roman" w:cs="Times New Roman"/>
          <w:sz w:val="20"/>
          <w:szCs w:val="20"/>
          <w:cs/>
          <w:lang w:val="en-US" w:eastAsia="zh-CN" w:bidi="lo-LA"/>
        </w:rPr>
        <w:t xml:space="preserve"> </w:t>
      </w:r>
      <w:r w:rsidRPr="0044328E">
        <w:rPr>
          <w:rFonts w:ascii="Times New Roman" w:eastAsia="Times New Roman" w:hAnsi="Times New Roman" w:cs="Times New Roman"/>
          <w:sz w:val="20"/>
          <w:szCs w:val="20"/>
          <w:lang w:val="en-US" w:eastAsia="zh-CN" w:bidi="lo-LA"/>
        </w:rPr>
        <w:t xml:space="preserve">will comply with the Criminal Procedure Law in Article 65 (Clause 3 of paragraph 2) and the ICCPR Convention on Human Rights </w:t>
      </w:r>
      <w:r w:rsidRPr="00E05EB0">
        <w:rPr>
          <w:rFonts w:ascii="Times New Roman" w:eastAsia="Times New Roman" w:hAnsi="Times New Roman" w:cs="Times New Roman"/>
          <w:sz w:val="20"/>
          <w:szCs w:val="20"/>
          <w:lang w:val="en-US" w:eastAsia="zh-CN" w:bidi="lo-LA"/>
        </w:rPr>
        <w:t>(2</w:t>
      </w:r>
      <w:proofErr w:type="gramStart"/>
      <w:r w:rsidRPr="00E05EB0">
        <w:rPr>
          <w:rFonts w:ascii="Times New Roman" w:eastAsia="Times New Roman" w:hAnsi="Times New Roman" w:cs="Times New Roman"/>
          <w:sz w:val="20"/>
          <w:szCs w:val="20"/>
          <w:vertAlign w:val="superscript"/>
          <w:lang w:val="en-US" w:eastAsia="zh-CN" w:bidi="lo-LA"/>
        </w:rPr>
        <w:t>nd</w:t>
      </w:r>
      <w:r w:rsidRPr="00E05EB0">
        <w:rPr>
          <w:rFonts w:ascii="Times New Roman" w:eastAsia="Times New Roman" w:hAnsi="Times New Roman" w:cs="Times New Roman"/>
          <w:sz w:val="20"/>
          <w:szCs w:val="20"/>
          <w:lang w:val="en-US" w:eastAsia="zh-CN" w:bidi="lo-LA"/>
        </w:rPr>
        <w:t xml:space="preserve">  Annex</w:t>
      </w:r>
      <w:proofErr w:type="gramEnd"/>
      <w:r w:rsidRPr="00E05EB0">
        <w:rPr>
          <w:rFonts w:ascii="Times New Roman" w:eastAsia="Times New Roman" w:hAnsi="Times New Roman" w:cs="Times New Roman"/>
          <w:sz w:val="20"/>
          <w:szCs w:val="20"/>
          <w:lang w:val="en-US" w:eastAsia="zh-CN" w:bidi="lo-LA"/>
        </w:rPr>
        <w:t xml:space="preserve"> 4</w:t>
      </w:r>
      <w:r w:rsidR="00C97D79">
        <w:rPr>
          <w:rFonts w:ascii="Times New Roman" w:eastAsia="Times New Roman" w:hAnsi="Times New Roman" w:cs="Times New Roman"/>
          <w:sz w:val="20"/>
          <w:szCs w:val="20"/>
          <w:lang w:val="en-US" w:eastAsia="zh-CN" w:bidi="lo-LA"/>
        </w:rPr>
        <w:t>2</w:t>
      </w:r>
      <w:r w:rsidRPr="00E05EB0">
        <w:rPr>
          <w:rFonts w:ascii="Times New Roman" w:eastAsia="Times New Roman" w:hAnsi="Times New Roman" w:cs="Times New Roman"/>
          <w:sz w:val="20"/>
          <w:szCs w:val="20"/>
          <w:lang w:val="en-US" w:eastAsia="zh-CN" w:bidi="lo-LA"/>
        </w:rPr>
        <w:t>).</w:t>
      </w:r>
    </w:p>
    <w:p w14:paraId="6694CD3C" w14:textId="77777777" w:rsidR="00600F87" w:rsidRPr="0044328E"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sz w:val="20"/>
          <w:szCs w:val="20"/>
          <w:highlight w:val="yellow"/>
          <w:lang w:val="en-US" w:eastAsia="zh-CN" w:bidi="lo-LA"/>
        </w:rPr>
      </w:pPr>
    </w:p>
    <w:p w14:paraId="7592762C" w14:textId="77777777" w:rsidR="00600F87" w:rsidRPr="0044328E"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b/>
          <w:bCs/>
          <w:sz w:val="20"/>
          <w:szCs w:val="20"/>
          <w:lang w:val="en-US" w:eastAsia="zh-CN" w:bidi="lo-LA"/>
        </w:rPr>
      </w:pPr>
      <w:r w:rsidRPr="0044328E">
        <w:rPr>
          <w:rFonts w:ascii="Times New Roman" w:eastAsia="Times New Roman" w:hAnsi="Times New Roman" w:cs="Times New Roman"/>
          <w:b/>
          <w:bCs/>
          <w:sz w:val="20"/>
          <w:szCs w:val="20"/>
          <w:lang w:val="en-US" w:eastAsia="zh-CN" w:bidi="lo-LA"/>
        </w:rPr>
        <w:t>Criminal Procedure Law:</w:t>
      </w:r>
    </w:p>
    <w:p w14:paraId="0ECC6E19" w14:textId="77777777" w:rsidR="00600F87" w:rsidRPr="0044328E" w:rsidRDefault="00600F87" w:rsidP="00600F87">
      <w:pPr>
        <w:spacing w:after="0" w:line="240" w:lineRule="auto"/>
        <w:jc w:val="both"/>
        <w:rPr>
          <w:rFonts w:ascii="Times New Roman" w:hAnsi="Times New Roman" w:cs="Times New Roman"/>
          <w:sz w:val="20"/>
          <w:szCs w:val="20"/>
        </w:rPr>
      </w:pPr>
      <w:r w:rsidRPr="0044328E">
        <w:rPr>
          <w:rFonts w:ascii="Times New Roman" w:hAnsi="Times New Roman" w:cs="Times New Roman"/>
          <w:b/>
          <w:bCs/>
          <w:sz w:val="20"/>
          <w:szCs w:val="20"/>
        </w:rPr>
        <w:t xml:space="preserve">“Article 65. An Accused Person </w:t>
      </w:r>
      <w:r w:rsidRPr="0044328E">
        <w:rPr>
          <w:rFonts w:ascii="Times New Roman" w:hAnsi="Times New Roman" w:cs="Times New Roman"/>
          <w:sz w:val="20"/>
          <w:szCs w:val="20"/>
          <w:lang w:val="en-US" w:bidi="lo-LA"/>
        </w:rPr>
        <w:t>(Clause 3 of paragraph 2)</w:t>
      </w:r>
    </w:p>
    <w:p w14:paraId="53A86F27" w14:textId="77777777" w:rsidR="00600F87" w:rsidRPr="0044328E" w:rsidRDefault="00600F87" w:rsidP="00600F87">
      <w:pPr>
        <w:spacing w:after="0" w:line="240" w:lineRule="auto"/>
        <w:ind w:firstLine="720"/>
        <w:jc w:val="both"/>
        <w:rPr>
          <w:rFonts w:ascii="Times New Roman" w:hAnsi="Times New Roman" w:cs="Times New Roman"/>
          <w:sz w:val="20"/>
          <w:szCs w:val="20"/>
        </w:rPr>
      </w:pPr>
      <w:r w:rsidRPr="0044328E">
        <w:rPr>
          <w:rFonts w:ascii="Times New Roman" w:hAnsi="Times New Roman" w:cs="Times New Roman"/>
          <w:sz w:val="20"/>
          <w:szCs w:val="20"/>
        </w:rPr>
        <w:t xml:space="preserve">An accused person is an individual who has been brought to proceedings by an order to open investigations issued by an investigator or a public prosecutor, except when there is direct prosecution. </w:t>
      </w:r>
    </w:p>
    <w:p w14:paraId="7FBCFC3D" w14:textId="77777777" w:rsidR="00600F87" w:rsidRPr="0044328E" w:rsidRDefault="00600F87" w:rsidP="00600F87">
      <w:pPr>
        <w:spacing w:after="0" w:line="240" w:lineRule="auto"/>
        <w:ind w:firstLine="720"/>
        <w:jc w:val="both"/>
        <w:rPr>
          <w:rFonts w:ascii="Times New Roman" w:hAnsi="Times New Roman" w:cs="Times New Roman"/>
          <w:sz w:val="20"/>
          <w:szCs w:val="20"/>
        </w:rPr>
      </w:pPr>
      <w:r w:rsidRPr="0044328E">
        <w:rPr>
          <w:rFonts w:ascii="Times New Roman" w:hAnsi="Times New Roman" w:cs="Times New Roman"/>
          <w:sz w:val="20"/>
          <w:szCs w:val="20"/>
        </w:rPr>
        <w:t xml:space="preserve">An accused person has the right to: </w:t>
      </w:r>
    </w:p>
    <w:p w14:paraId="10259E88" w14:textId="77777777" w:rsidR="00600F87" w:rsidRPr="0044328E" w:rsidRDefault="00600F87" w:rsidP="00600F87">
      <w:pPr>
        <w:numPr>
          <w:ilvl w:val="0"/>
          <w:numId w:val="189"/>
        </w:numPr>
        <w:spacing w:after="0" w:line="240" w:lineRule="auto"/>
        <w:ind w:left="1350"/>
        <w:contextualSpacing/>
        <w:jc w:val="both"/>
        <w:rPr>
          <w:rFonts w:ascii="Times New Roman" w:eastAsia="Times New Roman" w:hAnsi="Times New Roman" w:cs="Times New Roman"/>
          <w:sz w:val="20"/>
          <w:szCs w:val="20"/>
          <w:lang w:val="x-none" w:eastAsia="zh-CN" w:bidi="th-TH"/>
        </w:rPr>
      </w:pPr>
      <w:r w:rsidRPr="0044328E">
        <w:rPr>
          <w:rFonts w:ascii="Times New Roman" w:eastAsia="Times New Roman" w:hAnsi="Times New Roman" w:cs="Times New Roman"/>
          <w:sz w:val="20"/>
          <w:szCs w:val="20"/>
          <w:lang w:val="x-none" w:eastAsia="zh-CN" w:bidi="th-TH"/>
        </w:rPr>
        <w:t xml:space="preserve">Be informed of and defend against the charge made against him; </w:t>
      </w:r>
    </w:p>
    <w:p w14:paraId="0E3F9051" w14:textId="77777777" w:rsidR="00600F87" w:rsidRPr="0044328E" w:rsidRDefault="00600F87" w:rsidP="00600F87">
      <w:pPr>
        <w:numPr>
          <w:ilvl w:val="0"/>
          <w:numId w:val="189"/>
        </w:numPr>
        <w:spacing w:after="0" w:line="240" w:lineRule="auto"/>
        <w:ind w:left="1350"/>
        <w:contextualSpacing/>
        <w:jc w:val="both"/>
        <w:rPr>
          <w:rFonts w:ascii="Times New Roman" w:eastAsia="Times New Roman" w:hAnsi="Times New Roman" w:cs="Times New Roman"/>
          <w:sz w:val="20"/>
          <w:szCs w:val="20"/>
          <w:lang w:val="x-none" w:eastAsia="zh-CN" w:bidi="th-TH"/>
        </w:rPr>
      </w:pPr>
      <w:r w:rsidRPr="0044328E">
        <w:rPr>
          <w:rFonts w:ascii="Times New Roman" w:eastAsia="Times New Roman" w:hAnsi="Times New Roman" w:cs="Times New Roman"/>
          <w:sz w:val="20"/>
          <w:szCs w:val="20"/>
          <w:lang w:val="x-none" w:eastAsia="zh-CN" w:bidi="th-TH"/>
        </w:rPr>
        <w:t xml:space="preserve">Be explained about rights and duties in defending the case; </w:t>
      </w:r>
    </w:p>
    <w:p w14:paraId="37901CC9" w14:textId="77777777" w:rsidR="00600F87" w:rsidRPr="0044328E" w:rsidRDefault="00600F87" w:rsidP="00600F87">
      <w:pPr>
        <w:numPr>
          <w:ilvl w:val="0"/>
          <w:numId w:val="189"/>
        </w:numPr>
        <w:spacing w:after="0" w:line="240" w:lineRule="auto"/>
        <w:ind w:left="1350"/>
        <w:contextualSpacing/>
        <w:jc w:val="both"/>
        <w:rPr>
          <w:rFonts w:ascii="Times New Roman" w:eastAsia="Times New Roman" w:hAnsi="Times New Roman" w:cs="Times New Roman"/>
          <w:sz w:val="20"/>
          <w:szCs w:val="20"/>
          <w:lang w:val="x-none" w:eastAsia="zh-CN" w:bidi="th-TH"/>
        </w:rPr>
      </w:pPr>
      <w:r w:rsidRPr="0044328E">
        <w:rPr>
          <w:rFonts w:ascii="Times New Roman" w:eastAsia="Times New Roman" w:hAnsi="Times New Roman" w:cs="Times New Roman"/>
          <w:sz w:val="20"/>
          <w:szCs w:val="20"/>
          <w:lang w:val="x-none" w:eastAsia="zh-CN" w:bidi="th-TH"/>
        </w:rPr>
        <w:t xml:space="preserve">Submit evidence, and provide information; </w:t>
      </w:r>
    </w:p>
    <w:p w14:paraId="2EAD2F0D" w14:textId="77777777" w:rsidR="00600F87" w:rsidRPr="0044328E" w:rsidRDefault="00600F87" w:rsidP="00600F87">
      <w:pPr>
        <w:numPr>
          <w:ilvl w:val="0"/>
          <w:numId w:val="189"/>
        </w:numPr>
        <w:spacing w:after="0" w:line="240" w:lineRule="auto"/>
        <w:ind w:left="1350"/>
        <w:contextualSpacing/>
        <w:jc w:val="both"/>
        <w:rPr>
          <w:rFonts w:ascii="Times New Roman" w:eastAsia="Times New Roman" w:hAnsi="Times New Roman" w:cs="Times New Roman"/>
          <w:sz w:val="20"/>
          <w:szCs w:val="20"/>
          <w:lang w:val="x-none" w:eastAsia="zh-CN" w:bidi="th-TH"/>
        </w:rPr>
      </w:pPr>
      <w:r w:rsidRPr="0044328E">
        <w:rPr>
          <w:rFonts w:ascii="Times New Roman" w:eastAsia="Times New Roman" w:hAnsi="Times New Roman" w:cs="Times New Roman"/>
          <w:sz w:val="20"/>
          <w:szCs w:val="20"/>
          <w:lang w:val="x-none" w:eastAsia="zh-CN" w:bidi="th-TH"/>
        </w:rPr>
        <w:t xml:space="preserve">Submit request to bail; </w:t>
      </w:r>
    </w:p>
    <w:p w14:paraId="44F2CC01" w14:textId="77777777" w:rsidR="00600F87" w:rsidRPr="0044328E" w:rsidRDefault="00600F87" w:rsidP="00600F87">
      <w:pPr>
        <w:numPr>
          <w:ilvl w:val="0"/>
          <w:numId w:val="189"/>
        </w:numPr>
        <w:spacing w:after="0" w:line="240" w:lineRule="auto"/>
        <w:ind w:left="1350"/>
        <w:contextualSpacing/>
        <w:jc w:val="both"/>
        <w:rPr>
          <w:rFonts w:ascii="Times New Roman" w:eastAsia="Times New Roman" w:hAnsi="Times New Roman" w:cs="Times New Roman"/>
          <w:sz w:val="20"/>
          <w:szCs w:val="20"/>
          <w:lang w:val="x-none" w:eastAsia="zh-CN" w:bidi="th-TH"/>
        </w:rPr>
      </w:pPr>
      <w:r w:rsidRPr="0044328E">
        <w:rPr>
          <w:rFonts w:ascii="Times New Roman" w:eastAsia="Times New Roman" w:hAnsi="Times New Roman" w:cs="Times New Roman"/>
          <w:sz w:val="20"/>
          <w:szCs w:val="20"/>
          <w:lang w:val="x-none" w:eastAsia="zh-CN" w:bidi="th-TH"/>
        </w:rPr>
        <w:t xml:space="preserve">Be received document on the opening an investigation, recording testimony, orders of usage, changes, or abolish measures on prevention, suspension, summary of an investigation, order of prosecution, statement of public prosecutor , order of dismissal the case, other documents and orders relevant to proceeding prescribed in this law; </w:t>
      </w:r>
    </w:p>
    <w:p w14:paraId="31892ABD" w14:textId="77777777" w:rsidR="00600F87" w:rsidRPr="0044328E" w:rsidRDefault="00600F87" w:rsidP="00600F87">
      <w:pPr>
        <w:numPr>
          <w:ilvl w:val="0"/>
          <w:numId w:val="189"/>
        </w:numPr>
        <w:spacing w:after="0" w:line="240" w:lineRule="auto"/>
        <w:ind w:left="1350"/>
        <w:contextualSpacing/>
        <w:jc w:val="both"/>
        <w:rPr>
          <w:rFonts w:ascii="Times New Roman" w:eastAsia="Times New Roman" w:hAnsi="Times New Roman" w:cs="Times New Roman"/>
          <w:sz w:val="20"/>
          <w:szCs w:val="20"/>
          <w:lang w:val="x-none" w:eastAsia="zh-CN" w:bidi="th-TH"/>
        </w:rPr>
      </w:pPr>
      <w:r w:rsidRPr="0044328E">
        <w:rPr>
          <w:rFonts w:ascii="Times New Roman" w:eastAsia="Times New Roman" w:hAnsi="Times New Roman" w:cs="Times New Roman"/>
          <w:sz w:val="20"/>
          <w:szCs w:val="20"/>
          <w:lang w:val="x-none" w:eastAsia="zh-CN" w:bidi="th-TH"/>
        </w:rPr>
        <w:t xml:space="preserve">Ask to see the documents in the case file, to make a copy of required documents from the file, or to make notes of necessary information contained in the file; </w:t>
      </w:r>
    </w:p>
    <w:p w14:paraId="76396F78" w14:textId="77777777" w:rsidR="00600F87" w:rsidRPr="0044328E" w:rsidRDefault="00600F87" w:rsidP="00600F87">
      <w:pPr>
        <w:numPr>
          <w:ilvl w:val="0"/>
          <w:numId w:val="189"/>
        </w:numPr>
        <w:spacing w:after="0" w:line="240" w:lineRule="auto"/>
        <w:ind w:left="1350"/>
        <w:contextualSpacing/>
        <w:jc w:val="both"/>
        <w:rPr>
          <w:rFonts w:ascii="Times New Roman" w:eastAsia="Times New Roman" w:hAnsi="Times New Roman" w:cs="Times New Roman"/>
          <w:sz w:val="20"/>
          <w:szCs w:val="20"/>
          <w:lang w:val="x-none" w:eastAsia="zh-CN" w:bidi="th-TH"/>
        </w:rPr>
      </w:pPr>
      <w:r w:rsidRPr="0044328E">
        <w:rPr>
          <w:rFonts w:ascii="Times New Roman" w:eastAsia="Times New Roman" w:hAnsi="Times New Roman" w:cs="Times New Roman"/>
          <w:sz w:val="20"/>
          <w:szCs w:val="20"/>
          <w:lang w:val="x-none" w:eastAsia="zh-CN" w:bidi="th-TH"/>
        </w:rPr>
        <w:t xml:space="preserve">Retain and meet with a lawyer or other protector to contest the case; </w:t>
      </w:r>
    </w:p>
    <w:p w14:paraId="1476547E" w14:textId="77777777" w:rsidR="00600F87" w:rsidRPr="0044328E" w:rsidRDefault="00600F87" w:rsidP="00600F87">
      <w:pPr>
        <w:numPr>
          <w:ilvl w:val="0"/>
          <w:numId w:val="189"/>
        </w:numPr>
        <w:spacing w:after="0" w:line="240" w:lineRule="auto"/>
        <w:ind w:left="1350"/>
        <w:contextualSpacing/>
        <w:jc w:val="both"/>
        <w:rPr>
          <w:rFonts w:ascii="Times New Roman" w:eastAsia="Times New Roman" w:hAnsi="Times New Roman" w:cs="Times New Roman"/>
          <w:sz w:val="20"/>
          <w:szCs w:val="20"/>
          <w:lang w:val="x-none" w:eastAsia="zh-CN" w:bidi="th-TH"/>
        </w:rPr>
      </w:pPr>
      <w:r w:rsidRPr="0044328E">
        <w:rPr>
          <w:rFonts w:ascii="Times New Roman" w:eastAsia="Times New Roman" w:hAnsi="Times New Roman" w:cs="Times New Roman"/>
          <w:sz w:val="20"/>
          <w:szCs w:val="20"/>
          <w:lang w:val="x-none" w:eastAsia="zh-CN" w:bidi="th-TH"/>
        </w:rPr>
        <w:t xml:space="preserve">Require the recusal of a judge, expert, or translator under article 52, point 1 and 2 of this law; </w:t>
      </w:r>
    </w:p>
    <w:p w14:paraId="1A943008" w14:textId="77777777" w:rsidR="00600F87" w:rsidRPr="0044328E" w:rsidRDefault="00600F87" w:rsidP="00600F87">
      <w:pPr>
        <w:numPr>
          <w:ilvl w:val="0"/>
          <w:numId w:val="189"/>
        </w:numPr>
        <w:spacing w:after="0" w:line="240" w:lineRule="auto"/>
        <w:ind w:left="1350"/>
        <w:contextualSpacing/>
        <w:jc w:val="both"/>
        <w:rPr>
          <w:rFonts w:ascii="Times New Roman" w:eastAsia="Times New Roman" w:hAnsi="Times New Roman" w:cs="Times New Roman"/>
          <w:sz w:val="20"/>
          <w:szCs w:val="20"/>
          <w:lang w:val="x-none" w:eastAsia="zh-CN" w:bidi="th-TH"/>
        </w:rPr>
      </w:pPr>
      <w:r w:rsidRPr="0044328E">
        <w:rPr>
          <w:rFonts w:ascii="Times New Roman" w:eastAsia="Times New Roman" w:hAnsi="Times New Roman" w:cs="Times New Roman"/>
          <w:sz w:val="20"/>
          <w:szCs w:val="20"/>
          <w:lang w:val="x-none" w:eastAsia="zh-CN" w:bidi="th-TH"/>
        </w:rPr>
        <w:t xml:space="preserve">Complain against acts and orders of investigators, interrogators, public prosecutors, or the people’s courts that he believes to be unlawful; </w:t>
      </w:r>
    </w:p>
    <w:p w14:paraId="4203569B" w14:textId="77777777" w:rsidR="00600F87" w:rsidRPr="0044328E" w:rsidRDefault="00600F87" w:rsidP="00600F87">
      <w:pPr>
        <w:numPr>
          <w:ilvl w:val="0"/>
          <w:numId w:val="189"/>
        </w:numPr>
        <w:spacing w:after="0" w:line="240" w:lineRule="auto"/>
        <w:ind w:left="1350"/>
        <w:contextualSpacing/>
        <w:jc w:val="both"/>
        <w:rPr>
          <w:rFonts w:ascii="Times New Roman" w:eastAsia="Times New Roman" w:hAnsi="Times New Roman" w:cs="Times New Roman"/>
          <w:sz w:val="20"/>
          <w:szCs w:val="20"/>
          <w:lang w:val="x-none" w:eastAsia="zh-CN" w:bidi="th-TH"/>
        </w:rPr>
      </w:pPr>
      <w:r w:rsidRPr="0044328E">
        <w:rPr>
          <w:rFonts w:ascii="Times New Roman" w:eastAsia="Times New Roman" w:hAnsi="Times New Roman" w:cs="Times New Roman"/>
          <w:sz w:val="20"/>
          <w:szCs w:val="20"/>
          <w:lang w:val="x-none" w:eastAsia="zh-CN" w:bidi="th-TH"/>
        </w:rPr>
        <w:t xml:space="preserve">Appeal against or request the cancellation of an order of an investigator, head of public prosecutor. </w:t>
      </w:r>
    </w:p>
    <w:p w14:paraId="151E5EE3" w14:textId="77777777" w:rsidR="00600F87" w:rsidRPr="0044328E" w:rsidRDefault="00600F87" w:rsidP="00600F87">
      <w:pPr>
        <w:tabs>
          <w:tab w:val="left" w:pos="850"/>
          <w:tab w:val="left" w:pos="1191"/>
          <w:tab w:val="left" w:pos="1531"/>
        </w:tabs>
        <w:spacing w:after="0" w:line="240" w:lineRule="auto"/>
        <w:ind w:left="1350"/>
        <w:contextualSpacing/>
        <w:jc w:val="both"/>
        <w:rPr>
          <w:rFonts w:ascii="Times New Roman" w:eastAsia="Times New Roman" w:hAnsi="Times New Roman" w:cs="Times New Roman"/>
          <w:sz w:val="20"/>
          <w:szCs w:val="20"/>
          <w:lang w:val="x-none" w:eastAsia="zh-CN" w:bidi="th-TH"/>
        </w:rPr>
      </w:pPr>
    </w:p>
    <w:p w14:paraId="492AF77E" w14:textId="77777777" w:rsidR="00600F87" w:rsidRPr="0044328E" w:rsidRDefault="00600F87" w:rsidP="00600F87">
      <w:pPr>
        <w:spacing w:after="0" w:line="240" w:lineRule="auto"/>
        <w:ind w:firstLine="720"/>
        <w:jc w:val="both"/>
        <w:rPr>
          <w:rFonts w:ascii="Times New Roman" w:hAnsi="Times New Roman" w:cs="Times New Roman"/>
          <w:sz w:val="20"/>
          <w:szCs w:val="20"/>
        </w:rPr>
      </w:pPr>
      <w:r w:rsidRPr="0044328E">
        <w:rPr>
          <w:rFonts w:ascii="Times New Roman" w:hAnsi="Times New Roman" w:cs="Times New Roman"/>
          <w:sz w:val="20"/>
          <w:szCs w:val="20"/>
        </w:rPr>
        <w:t xml:space="preserve">An accused person has the obligation to: </w:t>
      </w:r>
    </w:p>
    <w:p w14:paraId="10656C20" w14:textId="77777777" w:rsidR="00600F87" w:rsidRPr="0044328E" w:rsidRDefault="00600F87" w:rsidP="00600F87">
      <w:pPr>
        <w:numPr>
          <w:ilvl w:val="0"/>
          <w:numId w:val="190"/>
        </w:numPr>
        <w:spacing w:after="0" w:line="240" w:lineRule="auto"/>
        <w:ind w:left="1440"/>
        <w:contextualSpacing/>
        <w:jc w:val="both"/>
        <w:rPr>
          <w:rFonts w:ascii="Times New Roman" w:eastAsia="Times New Roman" w:hAnsi="Times New Roman" w:cs="Times New Roman"/>
          <w:sz w:val="20"/>
          <w:szCs w:val="20"/>
          <w:lang w:val="x-none" w:eastAsia="zh-CN" w:bidi="th-TH"/>
        </w:rPr>
      </w:pPr>
      <w:r w:rsidRPr="0044328E">
        <w:rPr>
          <w:rFonts w:ascii="Times New Roman" w:eastAsia="Times New Roman" w:hAnsi="Times New Roman" w:cs="Times New Roman"/>
          <w:sz w:val="20"/>
          <w:szCs w:val="20"/>
          <w:lang w:val="x-none" w:eastAsia="zh-CN" w:bidi="th-TH"/>
        </w:rPr>
        <w:t xml:space="preserve">Present himself according to an order or summons of an investigator, head of public prosecutor; </w:t>
      </w:r>
    </w:p>
    <w:p w14:paraId="1DF1C8D1" w14:textId="77777777" w:rsidR="00600F87" w:rsidRPr="0044328E" w:rsidRDefault="00600F87" w:rsidP="00600F87">
      <w:pPr>
        <w:numPr>
          <w:ilvl w:val="0"/>
          <w:numId w:val="190"/>
        </w:numPr>
        <w:spacing w:after="0" w:line="240" w:lineRule="auto"/>
        <w:ind w:left="1440"/>
        <w:contextualSpacing/>
        <w:jc w:val="both"/>
        <w:rPr>
          <w:rFonts w:ascii="Times New Roman" w:eastAsia="Times New Roman" w:hAnsi="Times New Roman" w:cs="Times New Roman"/>
          <w:sz w:val="20"/>
          <w:szCs w:val="20"/>
          <w:lang w:val="x-none" w:eastAsia="zh-CN" w:bidi="th-TH"/>
        </w:rPr>
      </w:pPr>
      <w:r w:rsidRPr="0044328E">
        <w:rPr>
          <w:rFonts w:ascii="Times New Roman" w:eastAsia="Times New Roman" w:hAnsi="Times New Roman" w:cs="Times New Roman"/>
          <w:sz w:val="20"/>
          <w:szCs w:val="20"/>
          <w:lang w:val="x-none" w:eastAsia="zh-CN" w:bidi="th-TH"/>
        </w:rPr>
        <w:t xml:space="preserve">Comply with the regulations and orders in court hearings. </w:t>
      </w:r>
    </w:p>
    <w:p w14:paraId="5FB1AE73" w14:textId="77777777" w:rsidR="00600F87" w:rsidRPr="0044328E"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sz w:val="20"/>
          <w:szCs w:val="20"/>
          <w:lang w:val="en-US" w:eastAsia="zh-CN" w:bidi="lo-LA"/>
        </w:rPr>
      </w:pPr>
    </w:p>
    <w:p w14:paraId="3E7E5848" w14:textId="77777777" w:rsidR="00600F87" w:rsidRPr="0044328E" w:rsidRDefault="00600F87" w:rsidP="00600F87">
      <w:pPr>
        <w:tabs>
          <w:tab w:val="left" w:pos="850"/>
          <w:tab w:val="left" w:pos="1191"/>
          <w:tab w:val="left" w:pos="1531"/>
        </w:tabs>
        <w:spacing w:after="0" w:line="240" w:lineRule="auto"/>
        <w:rPr>
          <w:rFonts w:ascii="Times New Roman" w:eastAsia="Times New Roman" w:hAnsi="Times New Roman" w:cs="Times New Roman"/>
          <w:b/>
          <w:bCs/>
          <w:sz w:val="20"/>
          <w:szCs w:val="20"/>
          <w:lang w:val="en-US" w:eastAsia="zh-CN" w:bidi="lo-LA"/>
        </w:rPr>
      </w:pPr>
      <w:r w:rsidRPr="0044328E">
        <w:rPr>
          <w:rFonts w:ascii="Times New Roman" w:eastAsia="Times New Roman" w:hAnsi="Times New Roman" w:cs="Times New Roman"/>
          <w:b/>
          <w:bCs/>
          <w:sz w:val="20"/>
          <w:szCs w:val="20"/>
          <w:lang w:val="x-none" w:eastAsia="zh-CN" w:bidi="th-TH"/>
        </w:rPr>
        <w:t>International Covenant on Civil and Political Rights</w:t>
      </w:r>
      <w:r w:rsidRPr="0044328E">
        <w:rPr>
          <w:rFonts w:ascii="Times New Roman" w:eastAsia="Times New Roman" w:hAnsi="Times New Roman" w:cs="Times New Roman"/>
          <w:b/>
          <w:bCs/>
          <w:sz w:val="20"/>
          <w:szCs w:val="20"/>
          <w:lang w:val="en-US" w:eastAsia="zh-CN" w:bidi="th-TH"/>
        </w:rPr>
        <w:t>:</w:t>
      </w:r>
    </w:p>
    <w:p w14:paraId="100D8838" w14:textId="77777777" w:rsidR="00600F87" w:rsidRPr="0044328E"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b/>
          <w:bCs/>
          <w:sz w:val="20"/>
          <w:szCs w:val="20"/>
          <w:lang w:val="en-US" w:eastAsia="zh-CN" w:bidi="lo-LA"/>
        </w:rPr>
      </w:pPr>
      <w:r w:rsidRPr="0044328E">
        <w:rPr>
          <w:rFonts w:ascii="Times New Roman" w:eastAsia="Times New Roman" w:hAnsi="Times New Roman" w:cs="Times New Roman"/>
          <w:b/>
          <w:bCs/>
          <w:sz w:val="20"/>
          <w:szCs w:val="20"/>
          <w:lang w:val="en-US" w:eastAsia="zh-CN" w:bidi="lo-LA"/>
        </w:rPr>
        <w:t>Article 2</w:t>
      </w:r>
    </w:p>
    <w:p w14:paraId="722F7973" w14:textId="77777777" w:rsidR="00600F87" w:rsidRPr="0044328E"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sz w:val="20"/>
          <w:szCs w:val="20"/>
          <w:lang w:val="en-US" w:eastAsia="zh-CN" w:bidi="lo-LA"/>
        </w:rPr>
      </w:pPr>
      <w:r w:rsidRPr="0044328E">
        <w:rPr>
          <w:rFonts w:ascii="Times New Roman" w:eastAsia="Times New Roman" w:hAnsi="Times New Roman" w:cs="Times New Roman"/>
          <w:sz w:val="20"/>
          <w:szCs w:val="20"/>
          <w:lang w:val="en-US" w:eastAsia="zh-CN" w:bidi="lo-LA"/>
        </w:rPr>
        <w:t>1. Each State Party to the present Covenant undertakes to respect and to ensure to all individuals</w:t>
      </w:r>
    </w:p>
    <w:p w14:paraId="225317F5" w14:textId="77777777" w:rsidR="00600F87" w:rsidRPr="0044328E"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sz w:val="20"/>
          <w:szCs w:val="20"/>
          <w:lang w:val="en-US" w:eastAsia="zh-CN" w:bidi="lo-LA"/>
        </w:rPr>
      </w:pPr>
      <w:r w:rsidRPr="0044328E">
        <w:rPr>
          <w:rFonts w:ascii="Times New Roman" w:eastAsia="Times New Roman" w:hAnsi="Times New Roman" w:cs="Times New Roman"/>
          <w:sz w:val="20"/>
          <w:szCs w:val="20"/>
          <w:lang w:val="en-US" w:eastAsia="zh-CN" w:bidi="lo-LA"/>
        </w:rPr>
        <w:t>within its territory and subject to its jurisdiction the rights recognized in the present Covenant,</w:t>
      </w:r>
    </w:p>
    <w:p w14:paraId="68CACA1F" w14:textId="77777777" w:rsidR="00600F87" w:rsidRPr="0044328E"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sz w:val="20"/>
          <w:szCs w:val="20"/>
          <w:lang w:val="en-US" w:eastAsia="zh-CN" w:bidi="lo-LA"/>
        </w:rPr>
      </w:pPr>
      <w:r w:rsidRPr="0044328E">
        <w:rPr>
          <w:rFonts w:ascii="Times New Roman" w:eastAsia="Times New Roman" w:hAnsi="Times New Roman" w:cs="Times New Roman"/>
          <w:sz w:val="20"/>
          <w:szCs w:val="20"/>
          <w:lang w:val="en-US" w:eastAsia="zh-CN" w:bidi="lo-LA"/>
        </w:rPr>
        <w:t xml:space="preserve">without distinction of any kind, such as race, </w:t>
      </w:r>
      <w:proofErr w:type="spellStart"/>
      <w:r w:rsidRPr="0044328E">
        <w:rPr>
          <w:rFonts w:ascii="Times New Roman" w:eastAsia="Times New Roman" w:hAnsi="Times New Roman" w:cs="Times New Roman"/>
          <w:sz w:val="20"/>
          <w:szCs w:val="20"/>
          <w:lang w:val="en-US" w:eastAsia="zh-CN" w:bidi="lo-LA"/>
        </w:rPr>
        <w:t>colour</w:t>
      </w:r>
      <w:proofErr w:type="spellEnd"/>
      <w:r w:rsidRPr="0044328E">
        <w:rPr>
          <w:rFonts w:ascii="Times New Roman" w:eastAsia="Times New Roman" w:hAnsi="Times New Roman" w:cs="Times New Roman"/>
          <w:sz w:val="20"/>
          <w:szCs w:val="20"/>
          <w:lang w:val="en-US" w:eastAsia="zh-CN" w:bidi="lo-LA"/>
        </w:rPr>
        <w:t>, sex, language, religion, political or other opinion,</w:t>
      </w:r>
      <w:r w:rsidRPr="0044328E">
        <w:rPr>
          <w:rFonts w:ascii="Times New Roman" w:eastAsia="Times New Roman" w:hAnsi="Times New Roman" w:cs="DokChampa" w:hint="cs"/>
          <w:sz w:val="20"/>
          <w:szCs w:val="20"/>
          <w:cs/>
          <w:lang w:val="en-US" w:eastAsia="zh-CN" w:bidi="lo-LA"/>
        </w:rPr>
        <w:t xml:space="preserve"> </w:t>
      </w:r>
      <w:r w:rsidRPr="0044328E">
        <w:rPr>
          <w:rFonts w:ascii="Times New Roman" w:eastAsia="Times New Roman" w:hAnsi="Times New Roman" w:cs="Times New Roman"/>
          <w:sz w:val="20"/>
          <w:szCs w:val="20"/>
          <w:lang w:val="en-US" w:eastAsia="zh-CN" w:bidi="lo-LA"/>
        </w:rPr>
        <w:t>national or social origin, property, birth or other status.</w:t>
      </w:r>
    </w:p>
    <w:p w14:paraId="46B90956" w14:textId="77777777" w:rsidR="00600F87" w:rsidRPr="0044328E"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sz w:val="20"/>
          <w:szCs w:val="20"/>
          <w:lang w:val="en-US" w:eastAsia="zh-CN" w:bidi="lo-LA"/>
        </w:rPr>
      </w:pPr>
      <w:r w:rsidRPr="0044328E">
        <w:rPr>
          <w:rFonts w:ascii="Times New Roman" w:eastAsia="Times New Roman" w:hAnsi="Times New Roman" w:cs="Times New Roman"/>
          <w:sz w:val="20"/>
          <w:szCs w:val="20"/>
          <w:lang w:val="en-US" w:eastAsia="zh-CN" w:bidi="lo-LA"/>
        </w:rPr>
        <w:t>2. Where not already provided for by existing legislative or other measures, each State Party to the</w:t>
      </w:r>
      <w:r w:rsidRPr="0044328E">
        <w:rPr>
          <w:rFonts w:ascii="Times New Roman" w:eastAsia="Times New Roman" w:hAnsi="Times New Roman" w:cs="DokChampa" w:hint="cs"/>
          <w:sz w:val="20"/>
          <w:szCs w:val="20"/>
          <w:cs/>
          <w:lang w:val="en-US" w:eastAsia="zh-CN" w:bidi="lo-LA"/>
        </w:rPr>
        <w:t xml:space="preserve"> </w:t>
      </w:r>
      <w:r w:rsidRPr="0044328E">
        <w:rPr>
          <w:rFonts w:ascii="Times New Roman" w:eastAsia="Times New Roman" w:hAnsi="Times New Roman" w:cs="Times New Roman"/>
          <w:sz w:val="20"/>
          <w:szCs w:val="20"/>
          <w:lang w:val="en-US" w:eastAsia="zh-CN" w:bidi="lo-LA"/>
        </w:rPr>
        <w:t>present Covenant undertakes to take the necessary steps, in accordance with its constitutional</w:t>
      </w:r>
      <w:r w:rsidRPr="0044328E">
        <w:rPr>
          <w:rFonts w:ascii="Times New Roman" w:eastAsia="Times New Roman" w:hAnsi="Times New Roman" w:cs="DokChampa" w:hint="cs"/>
          <w:sz w:val="20"/>
          <w:szCs w:val="20"/>
          <w:cs/>
          <w:lang w:val="en-US" w:eastAsia="zh-CN" w:bidi="lo-LA"/>
        </w:rPr>
        <w:t xml:space="preserve"> </w:t>
      </w:r>
      <w:r w:rsidRPr="0044328E">
        <w:rPr>
          <w:rFonts w:ascii="Times New Roman" w:eastAsia="Times New Roman" w:hAnsi="Times New Roman" w:cs="Times New Roman"/>
          <w:sz w:val="20"/>
          <w:szCs w:val="20"/>
          <w:lang w:val="en-US" w:eastAsia="zh-CN" w:bidi="lo-LA"/>
        </w:rPr>
        <w:t>processes and with the provisions of the present Covenant, to adopt such laws or other measures as</w:t>
      </w:r>
    </w:p>
    <w:p w14:paraId="43A80EAB" w14:textId="77777777" w:rsidR="00600F87" w:rsidRPr="0044328E"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sz w:val="20"/>
          <w:szCs w:val="20"/>
          <w:lang w:val="en-US" w:eastAsia="zh-CN" w:bidi="lo-LA"/>
        </w:rPr>
      </w:pPr>
      <w:r w:rsidRPr="0044328E">
        <w:rPr>
          <w:rFonts w:ascii="Times New Roman" w:eastAsia="Times New Roman" w:hAnsi="Times New Roman" w:cs="Times New Roman"/>
          <w:sz w:val="20"/>
          <w:szCs w:val="20"/>
          <w:lang w:val="en-US" w:eastAsia="zh-CN" w:bidi="lo-LA"/>
        </w:rPr>
        <w:t>may be necessary to give effect to the rights recognized in the present Covenant.</w:t>
      </w:r>
    </w:p>
    <w:p w14:paraId="21479B94" w14:textId="77777777" w:rsidR="00600F87" w:rsidRPr="0044328E"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sz w:val="20"/>
          <w:szCs w:val="20"/>
          <w:lang w:val="en-US" w:eastAsia="zh-CN" w:bidi="lo-LA"/>
        </w:rPr>
      </w:pPr>
      <w:r w:rsidRPr="0044328E">
        <w:rPr>
          <w:rFonts w:ascii="Times New Roman" w:eastAsia="Times New Roman" w:hAnsi="Times New Roman" w:cs="Times New Roman"/>
          <w:sz w:val="20"/>
          <w:szCs w:val="20"/>
          <w:lang w:val="en-US" w:eastAsia="zh-CN" w:bidi="lo-LA"/>
        </w:rPr>
        <w:t xml:space="preserve">3. Each State Party to the present Covenant undertakes: </w:t>
      </w:r>
    </w:p>
    <w:p w14:paraId="53282DFE" w14:textId="77777777" w:rsidR="00600F87" w:rsidRPr="0044328E"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sz w:val="20"/>
          <w:szCs w:val="20"/>
          <w:lang w:val="en-US" w:eastAsia="zh-CN" w:bidi="lo-LA"/>
        </w:rPr>
      </w:pPr>
      <w:r w:rsidRPr="0044328E">
        <w:rPr>
          <w:rFonts w:ascii="Times New Roman" w:eastAsia="Times New Roman" w:hAnsi="Times New Roman" w:cs="Times New Roman"/>
          <w:sz w:val="20"/>
          <w:szCs w:val="20"/>
          <w:lang w:val="en-US" w:eastAsia="zh-CN" w:bidi="lo-LA"/>
        </w:rPr>
        <w:t>(a) To ensure that any person whose rights or freedoms as herein recognized are violated shall have</w:t>
      </w:r>
    </w:p>
    <w:p w14:paraId="47795013" w14:textId="77777777" w:rsidR="00600F87" w:rsidRPr="0044328E"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sz w:val="20"/>
          <w:szCs w:val="20"/>
          <w:lang w:val="en-US" w:eastAsia="zh-CN" w:bidi="lo-LA"/>
        </w:rPr>
      </w:pPr>
      <w:r w:rsidRPr="0044328E">
        <w:rPr>
          <w:rFonts w:ascii="Times New Roman" w:eastAsia="Times New Roman" w:hAnsi="Times New Roman" w:cs="Times New Roman"/>
          <w:sz w:val="20"/>
          <w:szCs w:val="20"/>
          <w:lang w:val="en-US" w:eastAsia="zh-CN" w:bidi="lo-LA"/>
        </w:rPr>
        <w:t>an effective remedy, notwithstanding that the violation has been committed by persons acting in an</w:t>
      </w:r>
    </w:p>
    <w:p w14:paraId="1401CAD6" w14:textId="77777777" w:rsidR="00600F87" w:rsidRPr="0044328E"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sz w:val="20"/>
          <w:szCs w:val="20"/>
          <w:lang w:val="en-US" w:eastAsia="zh-CN" w:bidi="lo-LA"/>
        </w:rPr>
      </w:pPr>
      <w:r w:rsidRPr="0044328E">
        <w:rPr>
          <w:rFonts w:ascii="Times New Roman" w:eastAsia="Times New Roman" w:hAnsi="Times New Roman" w:cs="Times New Roman"/>
          <w:sz w:val="20"/>
          <w:szCs w:val="20"/>
          <w:lang w:val="en-US" w:eastAsia="zh-CN" w:bidi="lo-LA"/>
        </w:rPr>
        <w:t>official capacity;</w:t>
      </w:r>
    </w:p>
    <w:p w14:paraId="23CF36BB" w14:textId="77777777" w:rsidR="00600F87" w:rsidRPr="0044328E"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sz w:val="20"/>
          <w:szCs w:val="20"/>
          <w:lang w:val="en-US" w:eastAsia="zh-CN" w:bidi="lo-LA"/>
        </w:rPr>
      </w:pPr>
      <w:r w:rsidRPr="0044328E">
        <w:rPr>
          <w:rFonts w:ascii="Times New Roman" w:eastAsia="Times New Roman" w:hAnsi="Times New Roman" w:cs="Times New Roman"/>
          <w:sz w:val="20"/>
          <w:szCs w:val="20"/>
          <w:lang w:val="en-US" w:eastAsia="zh-CN" w:bidi="lo-LA"/>
        </w:rPr>
        <w:t>(b) To ensure that any person claiming such a remedy shall have his right thereto determined by</w:t>
      </w:r>
    </w:p>
    <w:p w14:paraId="5F73663E" w14:textId="77777777" w:rsidR="00600F87" w:rsidRPr="0044328E"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sz w:val="20"/>
          <w:szCs w:val="20"/>
          <w:lang w:val="en-US" w:eastAsia="zh-CN" w:bidi="lo-LA"/>
        </w:rPr>
      </w:pPr>
      <w:r w:rsidRPr="0044328E">
        <w:rPr>
          <w:rFonts w:ascii="Times New Roman" w:eastAsia="Times New Roman" w:hAnsi="Times New Roman" w:cs="Times New Roman"/>
          <w:sz w:val="20"/>
          <w:szCs w:val="20"/>
          <w:lang w:val="en-US" w:eastAsia="zh-CN" w:bidi="lo-LA"/>
        </w:rPr>
        <w:t>competent judicial, administrative or legislative authorities, or by any other competent authority</w:t>
      </w:r>
    </w:p>
    <w:p w14:paraId="69264F35" w14:textId="77777777" w:rsidR="00600F87" w:rsidRPr="0044328E"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sz w:val="20"/>
          <w:szCs w:val="20"/>
          <w:lang w:val="en-US" w:eastAsia="zh-CN" w:bidi="lo-LA"/>
        </w:rPr>
      </w:pPr>
      <w:r w:rsidRPr="0044328E">
        <w:rPr>
          <w:rFonts w:ascii="Times New Roman" w:eastAsia="Times New Roman" w:hAnsi="Times New Roman" w:cs="Times New Roman"/>
          <w:sz w:val="20"/>
          <w:szCs w:val="20"/>
          <w:lang w:val="en-US" w:eastAsia="zh-CN" w:bidi="lo-LA"/>
        </w:rPr>
        <w:t>provided for by the legal system of the State, and to develop the possibilities of judicial remedy;</w:t>
      </w:r>
    </w:p>
    <w:p w14:paraId="7DB999AA" w14:textId="77777777" w:rsidR="00600F87" w:rsidRPr="0044328E"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sz w:val="20"/>
          <w:szCs w:val="20"/>
          <w:cs/>
          <w:lang w:val="en-US" w:eastAsia="zh-CN" w:bidi="lo-LA"/>
        </w:rPr>
      </w:pPr>
      <w:r w:rsidRPr="0044328E">
        <w:rPr>
          <w:rFonts w:ascii="Times New Roman" w:eastAsia="Times New Roman" w:hAnsi="Times New Roman" w:cs="Times New Roman"/>
          <w:sz w:val="20"/>
          <w:szCs w:val="20"/>
          <w:lang w:val="en-US" w:eastAsia="zh-CN" w:bidi="lo-LA"/>
        </w:rPr>
        <w:t>(c) To ensure that the competent authorities shall enforce such remedies when granted. “</w:t>
      </w:r>
    </w:p>
    <w:p w14:paraId="544900CC" w14:textId="77777777" w:rsidR="00600F87" w:rsidRPr="0044328E" w:rsidRDefault="00600F87" w:rsidP="00600F87">
      <w:pPr>
        <w:pStyle w:val="CommentText"/>
      </w:pPr>
    </w:p>
  </w:comment>
  <w:comment w:id="585" w:author="PST-PC" w:date="2020-10-05T21:41:00Z" w:initials="P">
    <w:p w14:paraId="0FB07DA2" w14:textId="77777777" w:rsidR="00600F87" w:rsidRPr="0070393D" w:rsidRDefault="00600F87" w:rsidP="00600F87">
      <w:pPr>
        <w:spacing w:after="0" w:line="240" w:lineRule="auto"/>
        <w:ind w:left="-18"/>
        <w:jc w:val="thaiDistribute"/>
        <w:rPr>
          <w:rFonts w:ascii="Times New Roman" w:eastAsia="Phetsarath OT" w:hAnsi="Times New Roman" w:cs="Phetsarath OT"/>
          <w:sz w:val="20"/>
          <w:szCs w:val="20"/>
          <w:lang w:bidi="lo-LA"/>
        </w:rPr>
      </w:pPr>
      <w:r>
        <w:rPr>
          <w:rStyle w:val="CommentReference"/>
        </w:rPr>
        <w:annotationRef/>
      </w:r>
      <w:r w:rsidRPr="0070393D">
        <w:rPr>
          <w:rFonts w:ascii="Times New Roman" w:eastAsia="Phetsarath OT" w:hAnsi="Times New Roman" w:cs="Phetsarath OT"/>
          <w:sz w:val="20"/>
          <w:szCs w:val="20"/>
          <w:lang w:bidi="lo-LA"/>
        </w:rPr>
        <w:t xml:space="preserve">Draft MLA Law is in the process of proposing to the national assemble for </w:t>
      </w:r>
      <w:proofErr w:type="spellStart"/>
      <w:r w:rsidRPr="0070393D">
        <w:rPr>
          <w:rFonts w:ascii="Times New Roman" w:eastAsia="Phetsarath OT" w:hAnsi="Times New Roman" w:cs="Phetsarath OT"/>
          <w:sz w:val="20"/>
          <w:szCs w:val="20"/>
          <w:lang w:bidi="lo-LA"/>
        </w:rPr>
        <w:t>endorcement</w:t>
      </w:r>
      <w:proofErr w:type="spellEnd"/>
      <w:r w:rsidRPr="0070393D">
        <w:rPr>
          <w:rFonts w:ascii="Times New Roman" w:eastAsia="Phetsarath OT" w:hAnsi="Times New Roman" w:cs="Phetsarath OT"/>
          <w:sz w:val="20"/>
          <w:szCs w:val="20"/>
          <w:lang w:bidi="lo-LA"/>
        </w:rPr>
        <w:t xml:space="preserve">. </w:t>
      </w:r>
    </w:p>
    <w:p w14:paraId="00D07C6F" w14:textId="77777777" w:rsidR="00600F87" w:rsidRPr="0070393D" w:rsidRDefault="00600F87" w:rsidP="00600F87">
      <w:pPr>
        <w:spacing w:after="0" w:line="240" w:lineRule="auto"/>
        <w:ind w:left="-18"/>
        <w:jc w:val="thaiDistribute"/>
        <w:rPr>
          <w:rFonts w:ascii="Times New Roman" w:eastAsia="Phetsarath OT" w:hAnsi="Times New Roman"/>
          <w:sz w:val="20"/>
          <w:szCs w:val="26"/>
          <w:lang w:bidi="th-TH"/>
        </w:rPr>
      </w:pPr>
    </w:p>
    <w:p w14:paraId="594253DD" w14:textId="77777777" w:rsidR="00600F87" w:rsidRPr="0070393D" w:rsidRDefault="00600F87" w:rsidP="00600F87">
      <w:pPr>
        <w:pStyle w:val="ListParagraph"/>
        <w:numPr>
          <w:ilvl w:val="0"/>
          <w:numId w:val="69"/>
        </w:numPr>
        <w:tabs>
          <w:tab w:val="clear" w:pos="850"/>
          <w:tab w:val="clear" w:pos="1191"/>
          <w:tab w:val="clear" w:pos="1531"/>
        </w:tabs>
        <w:jc w:val="thaiDistribute"/>
        <w:rPr>
          <w:rFonts w:eastAsia="Phetsarath OT"/>
          <w:sz w:val="20"/>
          <w:szCs w:val="20"/>
          <w:lang w:bidi="lo-LA"/>
        </w:rPr>
      </w:pPr>
      <w:r w:rsidRPr="0070393D">
        <w:rPr>
          <w:rFonts w:eastAsia="Phetsarath OT"/>
          <w:sz w:val="20"/>
          <w:szCs w:val="20"/>
          <w:lang w:bidi="lo-LA"/>
        </w:rPr>
        <w:t xml:space="preserve"> The article 8 clause 6 was implemented based on reciprocity principle in which consistent with actual implementation under the international extradition convention and Extradition Law (2012). </w:t>
      </w:r>
    </w:p>
    <w:p w14:paraId="60981F33" w14:textId="77777777" w:rsidR="00600F87" w:rsidRPr="0070393D" w:rsidRDefault="00600F87" w:rsidP="00600F87">
      <w:pPr>
        <w:pStyle w:val="ListParagraph"/>
        <w:numPr>
          <w:ilvl w:val="0"/>
          <w:numId w:val="69"/>
        </w:numPr>
        <w:tabs>
          <w:tab w:val="clear" w:pos="850"/>
          <w:tab w:val="clear" w:pos="1191"/>
          <w:tab w:val="clear" w:pos="1531"/>
        </w:tabs>
        <w:jc w:val="thaiDistribute"/>
        <w:rPr>
          <w:rFonts w:eastAsia="Phetsarath OT"/>
          <w:sz w:val="20"/>
          <w:szCs w:val="20"/>
          <w:lang w:bidi="lo-LA"/>
        </w:rPr>
      </w:pPr>
    </w:p>
    <w:p w14:paraId="46F1CBA2" w14:textId="77777777" w:rsidR="00600F87" w:rsidRPr="0070393D" w:rsidRDefault="00600F87" w:rsidP="00600F87">
      <w:pPr>
        <w:pStyle w:val="ListParagraph"/>
        <w:tabs>
          <w:tab w:val="clear" w:pos="850"/>
          <w:tab w:val="clear" w:pos="1191"/>
          <w:tab w:val="clear" w:pos="1531"/>
        </w:tabs>
        <w:ind w:left="0"/>
        <w:jc w:val="thaiDistribute"/>
        <w:rPr>
          <w:rFonts w:eastAsia="Phetsarath OT"/>
          <w:sz w:val="20"/>
          <w:szCs w:val="20"/>
          <w:lang w:bidi="lo-LA"/>
        </w:rPr>
      </w:pPr>
      <w:r w:rsidRPr="0070393D">
        <w:rPr>
          <w:rFonts w:eastAsia="Phetsarath OT"/>
          <w:sz w:val="20"/>
          <w:szCs w:val="20"/>
          <w:lang w:bidi="lo-LA"/>
        </w:rPr>
        <w:t xml:space="preserve">In addition, “reciprocity principle” was indicated in the article 271 par 2 of the Law on Criminal Procedure (2017) (details can be referred to TC.Rec.40.2). </w:t>
      </w:r>
    </w:p>
    <w:p w14:paraId="451DD31A" w14:textId="77777777" w:rsidR="00600F87" w:rsidRPr="0070393D" w:rsidRDefault="00600F87" w:rsidP="00600F87">
      <w:pPr>
        <w:pStyle w:val="CommentText"/>
        <w:rPr>
          <w:sz w:val="18"/>
          <w:szCs w:val="18"/>
        </w:rPr>
      </w:pPr>
    </w:p>
  </w:comment>
  <w:comment w:id="586" w:author="USER" w:date="2020-12-03T03:42:00Z" w:initials="X">
    <w:p w14:paraId="243870B4" w14:textId="77777777" w:rsidR="00600F87" w:rsidRDefault="00600F87" w:rsidP="00600F87">
      <w:pPr>
        <w:pStyle w:val="CommentText"/>
      </w:pPr>
      <w:r w:rsidRPr="00ED5161">
        <w:rPr>
          <w:rStyle w:val="CommentReference"/>
          <w:highlight w:val="yellow"/>
        </w:rPr>
        <w:annotationRef/>
      </w:r>
      <w:r w:rsidRPr="00ED5161">
        <w:rPr>
          <w:highlight w:val="yellow"/>
        </w:rPr>
        <w:t>For Lao PDR: Please provide the implementation of judicial assistance t</w:t>
      </w:r>
      <w:r>
        <w:rPr>
          <w:highlight w:val="yellow"/>
        </w:rPr>
        <w:t>hat Lao PDR has been</w:t>
      </w:r>
      <w:r w:rsidRPr="00ED5161">
        <w:rPr>
          <w:highlight w:val="yellow"/>
        </w:rPr>
        <w:t xml:space="preserve"> mad</w:t>
      </w:r>
      <w:r>
        <w:rPr>
          <w:highlight w:val="yellow"/>
        </w:rPr>
        <w:t>e</w:t>
      </w:r>
      <w:r w:rsidRPr="00ED5161">
        <w:rPr>
          <w:highlight w:val="yellow"/>
        </w:rPr>
        <w:t xml:space="preserve"> with the foreign countries that based on mutual cooperation (does with Thailand?). Also, the reason of refusal of </w:t>
      </w:r>
      <w:proofErr w:type="gramStart"/>
      <w:r w:rsidRPr="00ED5161">
        <w:rPr>
          <w:highlight w:val="yellow"/>
        </w:rPr>
        <w:t>it</w:t>
      </w:r>
      <w:proofErr w:type="gramEnd"/>
      <w:r w:rsidRPr="00ED5161">
        <w:rPr>
          <w:highlight w:val="yellow"/>
        </w:rPr>
        <w:t xml:space="preserve"> assistance that cause have a conflict with Lao PDR laws</w:t>
      </w:r>
    </w:p>
  </w:comment>
  <w:comment w:id="587" w:author="Dell" w:date="2021-01-28T11:20:00Z" w:initials="D">
    <w:p w14:paraId="24485E38" w14:textId="6B3DDFB0" w:rsidR="00600F87" w:rsidRPr="00C33F92" w:rsidRDefault="00600F87" w:rsidP="00600F87">
      <w:pPr>
        <w:pStyle w:val="CommentText"/>
        <w:jc w:val="thaiDistribute"/>
        <w:rPr>
          <w:lang w:val="en-US" w:bidi="lo-LA"/>
        </w:rPr>
      </w:pPr>
      <w:r w:rsidRPr="00C33F92">
        <w:rPr>
          <w:rStyle w:val="CommentReference"/>
        </w:rPr>
        <w:annotationRef/>
      </w:r>
      <w:r w:rsidRPr="00C33F92">
        <w:rPr>
          <w:lang w:val="en-US" w:bidi="lo-LA"/>
        </w:rPr>
        <w:t xml:space="preserve">According to the coordination mechanism In the ASEAN Convention, Lao PDR rejected the MLA request due to AMLO </w:t>
      </w:r>
      <w:proofErr w:type="spellStart"/>
      <w:r w:rsidRPr="00C33F92">
        <w:rPr>
          <w:lang w:val="en-US" w:bidi="lo-LA"/>
        </w:rPr>
        <w:t>thai</w:t>
      </w:r>
      <w:proofErr w:type="spellEnd"/>
      <w:r w:rsidRPr="00C33F92">
        <w:rPr>
          <w:lang w:val="en-US" w:bidi="lo-LA"/>
        </w:rPr>
        <w:t xml:space="preserve"> (Case informed that AMLO </w:t>
      </w:r>
      <w:proofErr w:type="spellStart"/>
      <w:r w:rsidRPr="00C33F92">
        <w:rPr>
          <w:lang w:val="en-US" w:bidi="lo-LA"/>
        </w:rPr>
        <w:t>thai</w:t>
      </w:r>
      <w:proofErr w:type="spellEnd"/>
      <w:r w:rsidRPr="00C33F92">
        <w:rPr>
          <w:lang w:val="en-US" w:bidi="lo-LA"/>
        </w:rPr>
        <w:t xml:space="preserve"> has issued an order to freeze the Lao people's deposit account in Thailand) Without going through the </w:t>
      </w:r>
      <w:r w:rsidRPr="00C33F92">
        <w:rPr>
          <w:bCs/>
          <w:lang w:val="x-none" w:bidi="th-TH"/>
        </w:rPr>
        <w:t>Supreme People’s Prosecutor Office</w:t>
      </w:r>
      <w:r w:rsidRPr="00C33F92">
        <w:rPr>
          <w:lang w:val="en-US" w:bidi="lo-LA"/>
        </w:rPr>
        <w:t xml:space="preserve"> of Thailand. Instead, the application was sent through the Thai Embassy to Laos (in Vientiane) and then sent to the Office of </w:t>
      </w:r>
      <w:r w:rsidRPr="00C33F92">
        <w:rPr>
          <w:bCs/>
          <w:lang w:val="x-none" w:bidi="th-TH"/>
        </w:rPr>
        <w:t>Supreme People’s Prosecutor Office</w:t>
      </w:r>
      <w:r w:rsidRPr="00C33F92">
        <w:rPr>
          <w:lang w:val="en-US" w:bidi="lo-LA"/>
        </w:rPr>
        <w:t xml:space="preserve"> of the Lao PDR through the MOFA. As a result, the Office of the </w:t>
      </w:r>
      <w:r w:rsidRPr="00C33F92">
        <w:rPr>
          <w:bCs/>
          <w:lang w:val="x-none" w:bidi="th-TH"/>
        </w:rPr>
        <w:t>Supreme People’s Prosecutor Office</w:t>
      </w:r>
      <w:r w:rsidRPr="00C33F92">
        <w:rPr>
          <w:lang w:val="en-US" w:bidi="lo-LA"/>
        </w:rPr>
        <w:t xml:space="preserve"> of the Lao </w:t>
      </w:r>
      <w:r w:rsidRPr="00C33F92">
        <w:rPr>
          <w:rFonts w:cs="DokChampa"/>
          <w:lang w:val="en-US" w:bidi="lo-LA"/>
        </w:rPr>
        <w:t>inform</w:t>
      </w:r>
      <w:r w:rsidRPr="00C33F92">
        <w:rPr>
          <w:lang w:val="en-US" w:bidi="lo-LA"/>
        </w:rPr>
        <w:t xml:space="preserve"> that the channel for such a request was invalid. (According to the ASEAN MLA Convention Mechanism Article 04</w:t>
      </w:r>
      <w:proofErr w:type="gramStart"/>
      <w:r w:rsidRPr="00C33F92">
        <w:rPr>
          <w:lang w:val="en-US" w:bidi="lo-LA"/>
        </w:rPr>
        <w:t>)  And</w:t>
      </w:r>
      <w:proofErr w:type="gramEnd"/>
      <w:r w:rsidRPr="00C33F92">
        <w:rPr>
          <w:lang w:val="en-US" w:bidi="lo-LA"/>
        </w:rPr>
        <w:t xml:space="preserve"> sent the notice to AMLO </w:t>
      </w:r>
      <w:proofErr w:type="spellStart"/>
      <w:r w:rsidRPr="00C33F92">
        <w:rPr>
          <w:lang w:val="en-US" w:bidi="lo-LA"/>
        </w:rPr>
        <w:t>thai</w:t>
      </w:r>
      <w:proofErr w:type="spellEnd"/>
      <w:r w:rsidRPr="00C33F92">
        <w:rPr>
          <w:lang w:val="en-US" w:bidi="lo-LA"/>
        </w:rPr>
        <w:t xml:space="preserve"> (Through the Ministry of Foreign Affairs) suggesting then to resent the request through the Office of the </w:t>
      </w:r>
      <w:r w:rsidRPr="00C33F92">
        <w:rPr>
          <w:bCs/>
          <w:lang w:val="x-none" w:bidi="th-TH"/>
        </w:rPr>
        <w:t>Supreme People’s Prosecutor Office</w:t>
      </w:r>
      <w:r w:rsidRPr="00C33F92">
        <w:rPr>
          <w:lang w:val="en-US" w:bidi="lo-LA"/>
        </w:rPr>
        <w:t xml:space="preserve"> of Thailand</w:t>
      </w:r>
      <w:r w:rsidRPr="00E05EB0">
        <w:rPr>
          <w:lang w:val="en-US" w:bidi="lo-LA"/>
        </w:rPr>
        <w:t>.(2</w:t>
      </w:r>
      <w:r w:rsidRPr="00E05EB0">
        <w:rPr>
          <w:vertAlign w:val="superscript"/>
          <w:lang w:val="en-US" w:bidi="lo-LA"/>
        </w:rPr>
        <w:t>nd</w:t>
      </w:r>
      <w:r w:rsidRPr="00E05EB0">
        <w:rPr>
          <w:lang w:val="en-US" w:bidi="lo-LA"/>
        </w:rPr>
        <w:t xml:space="preserve"> Annex 4</w:t>
      </w:r>
      <w:r w:rsidR="002978B9">
        <w:rPr>
          <w:lang w:val="en-US" w:bidi="lo-LA"/>
        </w:rPr>
        <w:t>3</w:t>
      </w:r>
      <w:r w:rsidRPr="00E05EB0">
        <w:rPr>
          <w:lang w:val="en-US" w:bidi="lo-LA"/>
        </w:rPr>
        <w:t>)</w:t>
      </w:r>
    </w:p>
    <w:p w14:paraId="07533FFF" w14:textId="77777777" w:rsidR="00600F87" w:rsidRPr="00C33F92"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sz w:val="20"/>
          <w:szCs w:val="20"/>
          <w:lang w:val="en-US" w:eastAsia="zh-CN" w:bidi="lo-LA"/>
        </w:rPr>
      </w:pPr>
    </w:p>
    <w:p w14:paraId="1FCACF36" w14:textId="77777777" w:rsidR="00600F87" w:rsidRPr="00C33F92"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b/>
          <w:bCs/>
          <w:sz w:val="20"/>
          <w:szCs w:val="20"/>
          <w:lang w:val="en-US" w:eastAsia="zh-CN" w:bidi="lo-LA"/>
        </w:rPr>
      </w:pPr>
      <w:r w:rsidRPr="00C33F92">
        <w:rPr>
          <w:rFonts w:ascii="Times New Roman" w:eastAsia="Times New Roman" w:hAnsi="Times New Roman" w:cs="Times New Roman"/>
          <w:b/>
          <w:bCs/>
          <w:spacing w:val="2"/>
          <w:sz w:val="20"/>
          <w:szCs w:val="20"/>
          <w:lang w:val="x-none" w:eastAsia="zh-CN" w:bidi="th-TH"/>
        </w:rPr>
        <w:t xml:space="preserve">ASEAN MLAT </w:t>
      </w:r>
      <w:r w:rsidRPr="00C33F92">
        <w:rPr>
          <w:rFonts w:ascii="Times New Roman" w:eastAsia="Times New Roman" w:hAnsi="Times New Roman" w:cs="Times New Roman"/>
          <w:b/>
          <w:bCs/>
          <w:spacing w:val="2"/>
          <w:sz w:val="20"/>
          <w:szCs w:val="20"/>
          <w:lang w:val="en-US" w:eastAsia="zh-CN" w:bidi="th-TH"/>
        </w:rPr>
        <w:t>Convention</w:t>
      </w:r>
      <w:r w:rsidRPr="00C33F92">
        <w:rPr>
          <w:rFonts w:ascii="Times New Roman" w:eastAsia="Times New Roman" w:hAnsi="Times New Roman" w:cs="Times New Roman"/>
          <w:b/>
          <w:bCs/>
          <w:sz w:val="20"/>
          <w:szCs w:val="20"/>
          <w:cs/>
          <w:lang w:val="en-US" w:eastAsia="zh-CN" w:bidi="lo-LA"/>
        </w:rPr>
        <w:t>:</w:t>
      </w:r>
    </w:p>
    <w:p w14:paraId="427C1F96" w14:textId="77777777" w:rsidR="00600F87" w:rsidRPr="00C33F92"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b/>
          <w:bCs/>
          <w:sz w:val="20"/>
          <w:szCs w:val="20"/>
          <w:lang w:val="en-US" w:eastAsia="zh-CN" w:bidi="lo-LA"/>
        </w:rPr>
      </w:pPr>
      <w:r w:rsidRPr="00C33F92">
        <w:rPr>
          <w:rFonts w:ascii="Times New Roman" w:eastAsia="Times New Roman" w:hAnsi="Times New Roman" w:cs="Times New Roman"/>
          <w:b/>
          <w:bCs/>
          <w:sz w:val="20"/>
          <w:szCs w:val="20"/>
          <w:lang w:val="en-US" w:eastAsia="zh-CN" w:bidi="lo-LA"/>
        </w:rPr>
        <w:t>“Article 4 DESIGNATION OF CENTRAL AUTHORITIES</w:t>
      </w:r>
    </w:p>
    <w:p w14:paraId="2ED49695" w14:textId="77777777" w:rsidR="00600F87" w:rsidRPr="00C33F92"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sz w:val="20"/>
          <w:szCs w:val="20"/>
          <w:lang w:val="en-US" w:eastAsia="zh-CN" w:bidi="lo-LA"/>
        </w:rPr>
      </w:pPr>
      <w:r w:rsidRPr="00C33F92">
        <w:rPr>
          <w:rFonts w:ascii="Times New Roman" w:eastAsia="Times New Roman" w:hAnsi="Times New Roman" w:cs="Times New Roman"/>
          <w:sz w:val="20"/>
          <w:szCs w:val="20"/>
          <w:lang w:val="en-US" w:eastAsia="zh-CN" w:bidi="lo-LA"/>
        </w:rPr>
        <w:t>1. Each Party shall designate a Central Authority to make and receive</w:t>
      </w:r>
    </w:p>
    <w:p w14:paraId="2CA1AAD8" w14:textId="77777777" w:rsidR="00600F87" w:rsidRPr="00C33F92"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sz w:val="20"/>
          <w:szCs w:val="20"/>
          <w:lang w:val="en-US" w:eastAsia="zh-CN" w:bidi="lo-LA"/>
        </w:rPr>
      </w:pPr>
      <w:r w:rsidRPr="00C33F92">
        <w:rPr>
          <w:rFonts w:ascii="Times New Roman" w:eastAsia="Times New Roman" w:hAnsi="Times New Roman" w:cs="Times New Roman"/>
          <w:sz w:val="20"/>
          <w:szCs w:val="20"/>
          <w:lang w:val="en-US" w:eastAsia="zh-CN" w:bidi="lo-LA"/>
        </w:rPr>
        <w:t>requests pursuant to this Treaty.</w:t>
      </w:r>
    </w:p>
    <w:p w14:paraId="5123FCB4" w14:textId="77777777" w:rsidR="00600F87" w:rsidRPr="00C33F92"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sz w:val="20"/>
          <w:szCs w:val="20"/>
          <w:lang w:val="en-US" w:eastAsia="zh-CN" w:bidi="lo-LA"/>
        </w:rPr>
      </w:pPr>
      <w:r w:rsidRPr="00C33F92">
        <w:rPr>
          <w:rFonts w:ascii="Times New Roman" w:eastAsia="Times New Roman" w:hAnsi="Times New Roman" w:cs="Times New Roman"/>
          <w:sz w:val="20"/>
          <w:szCs w:val="20"/>
          <w:lang w:val="en-US" w:eastAsia="zh-CN" w:bidi="lo-LA"/>
        </w:rPr>
        <w:t>2. The designation of the Central Authority shall be made at the time of the deposit of the instrument of ratification, acceptance, approval or accession to this Treaty.</w:t>
      </w:r>
    </w:p>
    <w:p w14:paraId="6CA2763B" w14:textId="77777777" w:rsidR="00600F87" w:rsidRPr="00C33F92"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sz w:val="20"/>
          <w:szCs w:val="20"/>
          <w:lang w:val="en-US" w:eastAsia="zh-CN" w:bidi="lo-LA"/>
        </w:rPr>
      </w:pPr>
      <w:r w:rsidRPr="00C33F92">
        <w:rPr>
          <w:rFonts w:ascii="Times New Roman" w:eastAsia="Times New Roman" w:hAnsi="Times New Roman" w:cs="Times New Roman"/>
          <w:sz w:val="20"/>
          <w:szCs w:val="20"/>
          <w:lang w:val="en-US" w:eastAsia="zh-CN" w:bidi="lo-LA"/>
        </w:rPr>
        <w:t>3. Each Party shall expeditiously notify the others of any change in the</w:t>
      </w:r>
    </w:p>
    <w:p w14:paraId="2F9EA467" w14:textId="77777777" w:rsidR="00600F87" w:rsidRPr="00C33F92"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sz w:val="20"/>
          <w:szCs w:val="20"/>
          <w:lang w:val="en-US" w:eastAsia="zh-CN" w:bidi="lo-LA"/>
        </w:rPr>
      </w:pPr>
      <w:r w:rsidRPr="00C33F92">
        <w:rPr>
          <w:rFonts w:ascii="Times New Roman" w:eastAsia="Times New Roman" w:hAnsi="Times New Roman" w:cs="Times New Roman"/>
          <w:sz w:val="20"/>
          <w:szCs w:val="20"/>
          <w:lang w:val="en-US" w:eastAsia="zh-CN" w:bidi="lo-LA"/>
        </w:rPr>
        <w:t>designation of its Central Authority.</w:t>
      </w:r>
    </w:p>
    <w:p w14:paraId="7415DDB4" w14:textId="77777777" w:rsidR="00600F87" w:rsidRPr="00C33F92"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sz w:val="20"/>
          <w:szCs w:val="20"/>
          <w:cs/>
          <w:lang w:val="en-US" w:eastAsia="zh-CN" w:bidi="lo-LA"/>
        </w:rPr>
      </w:pPr>
      <w:r w:rsidRPr="00C33F92">
        <w:rPr>
          <w:rFonts w:ascii="Times New Roman" w:eastAsia="Times New Roman" w:hAnsi="Times New Roman" w:cs="Times New Roman"/>
          <w:sz w:val="20"/>
          <w:szCs w:val="20"/>
          <w:lang w:val="en-US" w:eastAsia="zh-CN" w:bidi="lo-LA"/>
        </w:rPr>
        <w:t>4. The Central Authorities shall communicate directly with one another but may, if they choose, communicate through the diplomatic channel.”</w:t>
      </w:r>
    </w:p>
    <w:p w14:paraId="05E73DE0" w14:textId="77777777" w:rsidR="00600F87" w:rsidRPr="00C33F92" w:rsidRDefault="00600F87" w:rsidP="00600F87">
      <w:pPr>
        <w:pStyle w:val="CommentText"/>
        <w:rPr>
          <w:lang w:val="en-US"/>
        </w:rPr>
      </w:pPr>
    </w:p>
  </w:comment>
  <w:comment w:id="588" w:author="Dell" w:date="2021-01-28T11:26:00Z" w:initials="D">
    <w:p w14:paraId="133D7B0B" w14:textId="77777777" w:rsidR="00600F87" w:rsidRPr="00852C14" w:rsidRDefault="00600F87" w:rsidP="00600F87">
      <w:pPr>
        <w:pStyle w:val="CommentText"/>
      </w:pPr>
      <w:r w:rsidRPr="00852C14">
        <w:rPr>
          <w:rStyle w:val="CommentReference"/>
          <w:sz w:val="20"/>
          <w:szCs w:val="20"/>
        </w:rPr>
        <w:annotationRef/>
      </w:r>
      <w:r w:rsidRPr="00852C14">
        <w:rPr>
          <w:rFonts w:eastAsia="SimSun"/>
          <w:lang w:eastAsia="en-US" w:bidi="lo-LA"/>
        </w:rPr>
        <w:t xml:space="preserve">Guidance on judicial assistance is not yet available as it has just been approved by the National Assembly on </w:t>
      </w:r>
      <w:r w:rsidRPr="00852C14">
        <w:rPr>
          <w:rFonts w:eastAsia="SimSun"/>
          <w:cs/>
          <w:lang w:eastAsia="en-US" w:bidi="lo-LA"/>
        </w:rPr>
        <w:t>12</w:t>
      </w:r>
      <w:r w:rsidRPr="00852C14">
        <w:rPr>
          <w:rFonts w:eastAsia="SimSun"/>
          <w:lang w:val="en-US" w:eastAsia="en-US" w:bidi="lo-LA"/>
        </w:rPr>
        <w:t xml:space="preserve"> </w:t>
      </w:r>
      <w:r w:rsidRPr="00852C14">
        <w:rPr>
          <w:rFonts w:eastAsia="SimSun"/>
          <w:lang w:eastAsia="en-US" w:bidi="lo-LA"/>
        </w:rPr>
        <w:t>November</w:t>
      </w:r>
      <w:r w:rsidRPr="00852C14">
        <w:rPr>
          <w:rFonts w:eastAsia="SimSun"/>
          <w:lang w:val="en-US" w:eastAsia="en-US" w:bidi="lo-LA"/>
        </w:rPr>
        <w:t xml:space="preserve"> </w:t>
      </w:r>
      <w:r w:rsidRPr="00852C14">
        <w:rPr>
          <w:rFonts w:eastAsia="SimSun"/>
          <w:cs/>
          <w:lang w:eastAsia="en-US" w:bidi="lo-LA"/>
        </w:rPr>
        <w:t xml:space="preserve">2020. </w:t>
      </w:r>
      <w:r w:rsidRPr="00852C14">
        <w:rPr>
          <w:rFonts w:eastAsia="SimSun"/>
          <w:lang w:eastAsia="en-US" w:bidi="lo-LA"/>
        </w:rPr>
        <w:t>However, guidance will be established</w:t>
      </w:r>
      <w:r w:rsidRPr="00852C14">
        <w:rPr>
          <w:rFonts w:eastAsia="SimSun"/>
          <w:lang w:val="en-US" w:eastAsia="en-US" w:bidi="lo-LA"/>
        </w:rPr>
        <w:t xml:space="preserve"> upon</w:t>
      </w:r>
      <w:r w:rsidRPr="00852C14">
        <w:rPr>
          <w:rFonts w:eastAsia="SimSun"/>
          <w:lang w:eastAsia="en-US" w:bidi="lo-LA"/>
        </w:rPr>
        <w:t xml:space="preserve"> </w:t>
      </w:r>
      <w:proofErr w:type="spellStart"/>
      <w:r w:rsidRPr="00852C14">
        <w:rPr>
          <w:rFonts w:eastAsia="SimSun"/>
          <w:lang w:eastAsia="en-US" w:bidi="lo-LA"/>
        </w:rPr>
        <w:t>promulgat</w:t>
      </w:r>
      <w:proofErr w:type="spellEnd"/>
      <w:r w:rsidRPr="00852C14">
        <w:rPr>
          <w:rFonts w:eastAsia="SimSun"/>
          <w:lang w:val="en-US" w:eastAsia="en-US" w:bidi="lo-LA"/>
        </w:rPr>
        <w:t>ion</w:t>
      </w:r>
      <w:r w:rsidRPr="00852C14">
        <w:rPr>
          <w:rFonts w:eastAsia="SimSun"/>
          <w:lang w:eastAsia="en-US" w:bidi="lo-LA"/>
        </w:rPr>
        <w:t xml:space="preserve">. Please refer to the information specified in par </w:t>
      </w:r>
      <w:proofErr w:type="gramStart"/>
      <w:r w:rsidRPr="00852C14">
        <w:rPr>
          <w:rFonts w:eastAsia="SimSun"/>
          <w:cs/>
          <w:lang w:eastAsia="en-US" w:bidi="lo-LA"/>
        </w:rPr>
        <w:t xml:space="preserve">402  </w:t>
      </w:r>
      <w:r w:rsidRPr="00852C14">
        <w:rPr>
          <w:rFonts w:eastAsia="SimSun"/>
          <w:lang w:eastAsia="en-US" w:bidi="lo-LA"/>
        </w:rPr>
        <w:t>C</w:t>
      </w:r>
      <w:proofErr w:type="gramEnd"/>
      <w:r w:rsidRPr="00852C14">
        <w:rPr>
          <w:rFonts w:eastAsia="SimSun"/>
          <w:lang w:val="en-US" w:eastAsia="en-US" w:bidi="lo-LA"/>
        </w:rPr>
        <w:t xml:space="preserve"> </w:t>
      </w:r>
      <w:r w:rsidRPr="00852C14">
        <w:rPr>
          <w:rFonts w:eastAsia="SimSun"/>
          <w:cs/>
          <w:lang w:eastAsia="en-US" w:bidi="lo-LA"/>
        </w:rPr>
        <w:t>37.1.</w:t>
      </w:r>
    </w:p>
  </w:comment>
  <w:comment w:id="589" w:author="Dell" w:date="2021-01-28T11:30:00Z" w:initials="D">
    <w:p w14:paraId="38A5FF1B" w14:textId="77777777" w:rsidR="00600F87" w:rsidRPr="00801591" w:rsidRDefault="00600F87" w:rsidP="00600F87">
      <w:pPr>
        <w:pStyle w:val="CommentText"/>
      </w:pPr>
      <w:r>
        <w:rPr>
          <w:rStyle w:val="CommentReference"/>
        </w:rPr>
        <w:annotationRef/>
      </w:r>
      <w:r w:rsidRPr="00801591">
        <w:rPr>
          <w:rFonts w:eastAsia="Phetsarath OT"/>
          <w:lang w:val="en-US" w:eastAsia="en-US" w:bidi="lo-LA"/>
        </w:rPr>
        <w:t xml:space="preserve">Upon promulgation </w:t>
      </w:r>
      <w:proofErr w:type="gramStart"/>
      <w:r w:rsidRPr="00801591">
        <w:rPr>
          <w:rFonts w:eastAsia="Phetsarath OT"/>
          <w:lang w:val="en-US" w:eastAsia="en-US" w:bidi="lo-LA"/>
        </w:rPr>
        <w:t xml:space="preserve">of </w:t>
      </w:r>
      <w:r w:rsidRPr="00801591">
        <w:rPr>
          <w:rFonts w:eastAsia="SimSun"/>
          <w:lang w:val="en-US" w:eastAsia="en-US" w:bidi="lo-LA"/>
        </w:rPr>
        <w:t xml:space="preserve"> MLA</w:t>
      </w:r>
      <w:proofErr w:type="gramEnd"/>
      <w:r w:rsidRPr="00801591">
        <w:rPr>
          <w:rFonts w:eastAsia="SimSun"/>
          <w:lang w:val="en-US" w:eastAsia="en-US" w:bidi="lo-LA"/>
        </w:rPr>
        <w:t xml:space="preserve"> Law then Lao PDR will send to assessor (2</w:t>
      </w:r>
      <w:r w:rsidRPr="00801591">
        <w:rPr>
          <w:rFonts w:eastAsia="SimSun"/>
          <w:vertAlign w:val="superscript"/>
          <w:lang w:val="en-US" w:eastAsia="en-US" w:bidi="lo-LA"/>
        </w:rPr>
        <w:t>nd</w:t>
      </w:r>
      <w:r w:rsidRPr="00801591">
        <w:rPr>
          <w:rFonts w:eastAsia="SimSun"/>
          <w:lang w:val="en-US" w:eastAsia="en-US" w:bidi="lo-LA"/>
        </w:rPr>
        <w:t xml:space="preserve"> Annex 41 )</w:t>
      </w:r>
    </w:p>
  </w:comment>
  <w:comment w:id="590" w:author="Dell" w:date="2021-01-28T11:40:00Z" w:initials="D">
    <w:p w14:paraId="53388BCB" w14:textId="77777777" w:rsidR="00600F87" w:rsidRPr="0063799E" w:rsidRDefault="00600F87" w:rsidP="00600F87">
      <w:pPr>
        <w:pStyle w:val="CommentText"/>
        <w:rPr>
          <w:color w:val="0070C0"/>
          <w:spacing w:val="2"/>
          <w:lang w:val="x-none" w:bidi="lo-LA"/>
        </w:rPr>
      </w:pPr>
      <w:r>
        <w:rPr>
          <w:rStyle w:val="CommentReference"/>
        </w:rPr>
        <w:annotationRef/>
      </w:r>
      <w:r w:rsidRPr="0063799E">
        <w:rPr>
          <w:spacing w:val="2"/>
          <w:lang w:val="x-none" w:bidi="lo-LA"/>
        </w:rPr>
        <w:t>However, guidance</w:t>
      </w:r>
      <w:r w:rsidRPr="0063799E">
        <w:rPr>
          <w:spacing w:val="2"/>
          <w:lang w:val="en-US" w:bidi="lo-LA"/>
        </w:rPr>
        <w:t xml:space="preserve"> will be taking place</w:t>
      </w:r>
      <w:r w:rsidRPr="0063799E">
        <w:rPr>
          <w:spacing w:val="2"/>
          <w:lang w:val="x-none" w:bidi="lo-LA"/>
        </w:rPr>
        <w:t xml:space="preserve"> after</w:t>
      </w:r>
      <w:r w:rsidRPr="0063799E">
        <w:rPr>
          <w:spacing w:val="2"/>
          <w:lang w:val="en-US" w:bidi="lo-LA"/>
        </w:rPr>
        <w:t xml:space="preserve"> </w:t>
      </w:r>
      <w:r w:rsidRPr="0063799E">
        <w:rPr>
          <w:spacing w:val="2"/>
          <w:lang w:val="x-none" w:bidi="lo-LA"/>
        </w:rPr>
        <w:t>promulga</w:t>
      </w:r>
      <w:r w:rsidRPr="0063799E">
        <w:rPr>
          <w:spacing w:val="2"/>
          <w:lang w:val="en-US" w:bidi="lo-LA"/>
        </w:rPr>
        <w:t>tion of</w:t>
      </w:r>
      <w:r w:rsidRPr="0063799E">
        <w:rPr>
          <w:spacing w:val="2"/>
          <w:lang w:val="x-none" w:bidi="lo-LA"/>
        </w:rPr>
        <w:t xml:space="preserve"> the</w:t>
      </w:r>
      <w:r w:rsidRPr="0063799E">
        <w:rPr>
          <w:spacing w:val="2"/>
          <w:lang w:val="en-US" w:bidi="lo-LA"/>
        </w:rPr>
        <w:t xml:space="preserve"> MLA</w:t>
      </w:r>
      <w:r w:rsidRPr="0063799E">
        <w:rPr>
          <w:spacing w:val="2"/>
          <w:lang w:val="x-none" w:bidi="lo-LA"/>
        </w:rPr>
        <w:t xml:space="preserve"> law.</w:t>
      </w:r>
    </w:p>
  </w:comment>
  <w:comment w:id="591" w:author="PST-PC" w:date="2020-10-05T21:41:00Z" w:initials="P">
    <w:p w14:paraId="3B57D48C" w14:textId="77777777" w:rsidR="00600F87" w:rsidRDefault="00600F87" w:rsidP="00600F87">
      <w:pPr>
        <w:spacing w:after="0" w:line="240" w:lineRule="auto"/>
        <w:ind w:left="-18"/>
        <w:jc w:val="thaiDistribute"/>
        <w:rPr>
          <w:rFonts w:ascii="Times New Roman" w:eastAsia="Phetsarath OT" w:hAnsi="Times New Roman" w:cs="Times New Roman"/>
          <w:color w:val="FF0000"/>
          <w:lang w:bidi="lo-LA"/>
        </w:rPr>
      </w:pPr>
      <w:r>
        <w:rPr>
          <w:rStyle w:val="CommentReference"/>
        </w:rPr>
        <w:annotationRef/>
      </w:r>
      <w:r w:rsidRPr="0070393D">
        <w:rPr>
          <w:rFonts w:ascii="Times New Roman" w:eastAsia="Phetsarath OT" w:hAnsi="Times New Roman" w:cs="Times New Roman"/>
          <w:sz w:val="20"/>
          <w:szCs w:val="20"/>
          <w:lang w:val="en-US" w:bidi="lo-LA"/>
        </w:rPr>
        <w:t xml:space="preserve">Further </w:t>
      </w:r>
      <w:r w:rsidRPr="0070393D">
        <w:rPr>
          <w:rFonts w:ascii="Times New Roman" w:hAnsi="Times New Roman" w:cs="Times New Roman"/>
          <w:sz w:val="20"/>
          <w:szCs w:val="20"/>
        </w:rPr>
        <w:t>explanation regarding the implementation M</w:t>
      </w:r>
      <w:r w:rsidRPr="0070393D">
        <w:rPr>
          <w:rFonts w:ascii="Times New Roman" w:eastAsia="Phetsarath OT" w:hAnsi="Times New Roman" w:cs="Times New Roman"/>
          <w:sz w:val="20"/>
          <w:szCs w:val="20"/>
          <w:lang w:bidi="lo-LA"/>
        </w:rPr>
        <w:t xml:space="preserve">LA through criminal </w:t>
      </w:r>
      <w:proofErr w:type="gramStart"/>
      <w:r w:rsidRPr="0070393D">
        <w:rPr>
          <w:rFonts w:ascii="Times New Roman" w:eastAsia="Phetsarath OT" w:hAnsi="Times New Roman" w:cs="Times New Roman"/>
          <w:sz w:val="20"/>
          <w:szCs w:val="20"/>
          <w:lang w:bidi="lo-LA"/>
        </w:rPr>
        <w:t xml:space="preserve">procedure </w:t>
      </w:r>
      <w:r w:rsidRPr="0070393D">
        <w:rPr>
          <w:rFonts w:eastAsia="Phetsarath OT" w:cs="Times New Roman"/>
          <w:b/>
          <w:bCs/>
          <w:color w:val="0070C0"/>
          <w:sz w:val="20"/>
          <w:szCs w:val="20"/>
          <w:cs/>
          <w:lang w:bidi="lo-LA"/>
        </w:rPr>
        <w:t xml:space="preserve"> </w:t>
      </w:r>
      <w:r w:rsidRPr="0070393D">
        <w:rPr>
          <w:rFonts w:ascii="Times New Roman" w:eastAsia="Phetsarath OT" w:hAnsi="Times New Roman" w:cs="Times New Roman"/>
          <w:sz w:val="20"/>
          <w:szCs w:val="20"/>
          <w:lang w:bidi="lo-LA"/>
        </w:rPr>
        <w:t>was</w:t>
      </w:r>
      <w:proofErr w:type="gramEnd"/>
      <w:r w:rsidRPr="0070393D">
        <w:rPr>
          <w:rFonts w:ascii="Times New Roman" w:eastAsia="Phetsarath OT" w:hAnsi="Times New Roman" w:cs="Times New Roman"/>
          <w:sz w:val="20"/>
          <w:szCs w:val="20"/>
          <w:lang w:bidi="lo-LA"/>
        </w:rPr>
        <w:t xml:space="preserve"> stated in Article 41 (4) of Draft MLA </w:t>
      </w:r>
      <w:proofErr w:type="spellStart"/>
      <w:r w:rsidRPr="0070393D">
        <w:rPr>
          <w:rFonts w:ascii="Times New Roman" w:eastAsia="Phetsarath OT" w:hAnsi="Times New Roman" w:cs="Times New Roman"/>
          <w:sz w:val="20"/>
          <w:szCs w:val="20"/>
          <w:lang w:bidi="lo-LA"/>
        </w:rPr>
        <w:t>lastest</w:t>
      </w:r>
      <w:proofErr w:type="spellEnd"/>
      <w:r w:rsidRPr="0070393D">
        <w:rPr>
          <w:rFonts w:ascii="Times New Roman" w:eastAsia="Phetsarath OT" w:hAnsi="Times New Roman" w:cs="Times New Roman"/>
          <w:sz w:val="20"/>
          <w:szCs w:val="20"/>
          <w:lang w:bidi="lo-LA"/>
        </w:rPr>
        <w:t xml:space="preserve"> version </w:t>
      </w:r>
      <w:r w:rsidRPr="0070393D">
        <w:rPr>
          <w:rFonts w:ascii="Times New Roman" w:eastAsia="Phetsarath OT" w:hAnsi="Times New Roman" w:cs="Times New Roman"/>
          <w:color w:val="FF0000"/>
          <w:sz w:val="20"/>
          <w:szCs w:val="20"/>
          <w:highlight w:val="yellow"/>
          <w:lang w:bidi="lo-LA"/>
        </w:rPr>
        <w:t>(annex 65)</w:t>
      </w:r>
      <w:r w:rsidRPr="0070393D">
        <w:rPr>
          <w:rFonts w:ascii="Times New Roman" w:eastAsia="Phetsarath OT" w:hAnsi="Times New Roman" w:cs="Times New Roman"/>
          <w:color w:val="FF0000"/>
          <w:sz w:val="20"/>
          <w:szCs w:val="20"/>
          <w:lang w:bidi="lo-LA"/>
        </w:rPr>
        <w:t xml:space="preserve"> </w:t>
      </w:r>
    </w:p>
    <w:p w14:paraId="3381C49E" w14:textId="77777777" w:rsidR="00600F87" w:rsidRDefault="00600F87" w:rsidP="00600F87">
      <w:pPr>
        <w:pStyle w:val="CommentText"/>
      </w:pPr>
    </w:p>
  </w:comment>
  <w:comment w:id="592" w:author="APG Secretariat" w:date="2020-12-14T21:31:00Z" w:initials="APG">
    <w:p w14:paraId="1460BF5D" w14:textId="77777777" w:rsidR="00600F87" w:rsidRDefault="00600F87" w:rsidP="00600F87">
      <w:pPr>
        <w:pStyle w:val="CommentText"/>
      </w:pPr>
      <w:r>
        <w:rPr>
          <w:rStyle w:val="CommentReference"/>
        </w:rPr>
        <w:annotationRef/>
      </w:r>
      <w:r>
        <w:t>This rating may be revisited when a translation of the final MLA Law as enacted is provided.</w:t>
      </w:r>
    </w:p>
  </w:comment>
  <w:comment w:id="593" w:author="Dell" w:date="2021-01-28T11:42:00Z" w:initials="D">
    <w:p w14:paraId="5E99FDB8" w14:textId="77777777" w:rsidR="00600F87" w:rsidRDefault="00600F87" w:rsidP="00600F87">
      <w:pPr>
        <w:pStyle w:val="CommentText"/>
      </w:pPr>
      <w:r>
        <w:rPr>
          <w:rStyle w:val="CommentReference"/>
        </w:rPr>
        <w:annotationRef/>
      </w:r>
      <w:r w:rsidRPr="0063799E">
        <w:rPr>
          <w:rFonts w:eastAsia="Phetsarath OT"/>
          <w:lang w:val="en-US" w:bidi="lo-LA"/>
        </w:rPr>
        <w:t xml:space="preserve">Upon promulgation </w:t>
      </w:r>
      <w:proofErr w:type="gramStart"/>
      <w:r w:rsidRPr="0063799E">
        <w:rPr>
          <w:rFonts w:eastAsia="Phetsarath OT"/>
          <w:lang w:val="en-US" w:bidi="lo-LA"/>
        </w:rPr>
        <w:t xml:space="preserve">of </w:t>
      </w:r>
      <w:r w:rsidRPr="0063799E">
        <w:rPr>
          <w:lang w:val="en-US" w:bidi="lo-LA"/>
        </w:rPr>
        <w:t xml:space="preserve"> MLA</w:t>
      </w:r>
      <w:proofErr w:type="gramEnd"/>
      <w:r w:rsidRPr="0063799E">
        <w:rPr>
          <w:lang w:val="en-US" w:bidi="lo-LA"/>
        </w:rPr>
        <w:t xml:space="preserve"> Law then Lao PDR will send to assessor (2</w:t>
      </w:r>
      <w:r w:rsidRPr="0063799E">
        <w:rPr>
          <w:vertAlign w:val="superscript"/>
          <w:lang w:val="en-US" w:bidi="lo-LA"/>
        </w:rPr>
        <w:t>nd</w:t>
      </w:r>
      <w:r w:rsidRPr="0063799E">
        <w:rPr>
          <w:lang w:val="en-US" w:bidi="lo-LA"/>
        </w:rPr>
        <w:t xml:space="preserve"> Annex 41 )</w:t>
      </w:r>
    </w:p>
  </w:comment>
  <w:comment w:id="594" w:author="PST-PC" w:date="2020-10-05T21:35:00Z" w:initials="P">
    <w:p w14:paraId="54A758C1" w14:textId="77777777" w:rsidR="00600F87" w:rsidRPr="00324A5A" w:rsidRDefault="00600F87" w:rsidP="00600F87">
      <w:pPr>
        <w:pStyle w:val="CommentText"/>
      </w:pPr>
      <w:r>
        <w:rPr>
          <w:rStyle w:val="CommentReference"/>
        </w:rPr>
        <w:annotationRef/>
      </w:r>
      <w:r w:rsidRPr="00324A5A">
        <w:rPr>
          <w:lang w:bidi="lo-LA"/>
        </w:rPr>
        <w:t>Please kindly refers to par</w:t>
      </w:r>
      <w:r w:rsidRPr="00324A5A">
        <w:rPr>
          <w:cs/>
          <w:lang w:val="en-US" w:bidi="lo-LA"/>
        </w:rPr>
        <w:t xml:space="preserve"> 43 - 52.  </w:t>
      </w:r>
    </w:p>
  </w:comment>
  <w:comment w:id="595" w:author="Dell" w:date="2021-01-28T11:45:00Z" w:initials="D">
    <w:p w14:paraId="3304C6F2" w14:textId="77777777" w:rsidR="00600F87" w:rsidRPr="00B15343" w:rsidRDefault="00600F87" w:rsidP="00600F87">
      <w:pPr>
        <w:pStyle w:val="CommentText"/>
        <w:numPr>
          <w:ilvl w:val="0"/>
          <w:numId w:val="191"/>
        </w:numPr>
        <w:rPr>
          <w:lang w:val="en-US" w:bidi="lo-LA"/>
        </w:rPr>
      </w:pPr>
      <w:r>
        <w:rPr>
          <w:rStyle w:val="CommentReference"/>
        </w:rPr>
        <w:annotationRef/>
      </w:r>
      <w:r w:rsidRPr="00B15343">
        <w:rPr>
          <w:lang w:val="en-US" w:bidi="lo-LA"/>
        </w:rPr>
        <w:t>Pursuant to Article 108 of the Criminal Procedures Law at definition or scope of property is briefly defined. In practice, if the authorities know the type, number and place of storage of property or objects related to the offense and will be useful in the proceedings case, the head of the investigation agency or the head of the prosecutor's office must issue an order to seize or freeze the property or objects.</w:t>
      </w:r>
    </w:p>
    <w:p w14:paraId="5950FBCB" w14:textId="77777777" w:rsidR="00600F87" w:rsidRPr="00B15343" w:rsidRDefault="00600F87" w:rsidP="00600F87">
      <w:pPr>
        <w:numPr>
          <w:ilvl w:val="0"/>
          <w:numId w:val="191"/>
        </w:numPr>
        <w:tabs>
          <w:tab w:val="left" w:pos="850"/>
          <w:tab w:val="left" w:pos="1191"/>
          <w:tab w:val="left" w:pos="1531"/>
        </w:tabs>
        <w:spacing w:after="0" w:line="240" w:lineRule="auto"/>
        <w:jc w:val="both"/>
        <w:rPr>
          <w:rFonts w:ascii="Times New Roman" w:eastAsia="Times New Roman" w:hAnsi="Times New Roman" w:cs="Times New Roman"/>
          <w:sz w:val="20"/>
          <w:szCs w:val="20"/>
          <w:lang w:val="en-US" w:eastAsia="zh-CN" w:bidi="lo-LA"/>
        </w:rPr>
      </w:pPr>
      <w:r w:rsidRPr="00B15343">
        <w:rPr>
          <w:rFonts w:ascii="Times New Roman" w:eastAsia="Times New Roman" w:hAnsi="Times New Roman" w:cs="Times New Roman"/>
          <w:sz w:val="20"/>
          <w:szCs w:val="20"/>
          <w:lang w:val="en-US" w:eastAsia="zh-CN" w:bidi="lo-LA"/>
        </w:rPr>
        <w:t>For Article 52 confiscation of property and 53 confiscation of item after a court decision.</w:t>
      </w:r>
    </w:p>
    <w:p w14:paraId="12D87856" w14:textId="77777777" w:rsidR="00600F87" w:rsidRPr="00B15343" w:rsidRDefault="00600F87" w:rsidP="00600F87">
      <w:pPr>
        <w:numPr>
          <w:ilvl w:val="0"/>
          <w:numId w:val="191"/>
        </w:numPr>
        <w:tabs>
          <w:tab w:val="left" w:pos="850"/>
          <w:tab w:val="left" w:pos="1191"/>
          <w:tab w:val="left" w:pos="1531"/>
        </w:tabs>
        <w:spacing w:after="0" w:line="240" w:lineRule="auto"/>
        <w:jc w:val="both"/>
        <w:rPr>
          <w:rFonts w:ascii="Times New Roman" w:eastAsia="Times New Roman" w:hAnsi="Times New Roman" w:cs="Times New Roman"/>
          <w:sz w:val="20"/>
          <w:szCs w:val="20"/>
          <w:lang w:val="en-US" w:eastAsia="zh-CN" w:bidi="lo-LA"/>
        </w:rPr>
      </w:pPr>
      <w:r w:rsidRPr="00B15343">
        <w:rPr>
          <w:rFonts w:ascii="Times New Roman" w:eastAsia="Times New Roman" w:hAnsi="Times New Roman" w:cs="Times New Roman"/>
          <w:sz w:val="20"/>
          <w:szCs w:val="20"/>
          <w:lang w:val="en-US" w:eastAsia="zh-CN" w:bidi="lo-LA"/>
        </w:rPr>
        <w:t>Articles 108 and 128 of the Criminal Procedure Law apply to seizures and freeze.</w:t>
      </w:r>
    </w:p>
    <w:p w14:paraId="158D29B3" w14:textId="77777777" w:rsidR="00600F87" w:rsidRPr="00B15343" w:rsidRDefault="00600F87" w:rsidP="00600F87">
      <w:pPr>
        <w:numPr>
          <w:ilvl w:val="0"/>
          <w:numId w:val="191"/>
        </w:numPr>
        <w:tabs>
          <w:tab w:val="left" w:pos="850"/>
          <w:tab w:val="left" w:pos="1191"/>
          <w:tab w:val="left" w:pos="1531"/>
        </w:tabs>
        <w:spacing w:after="0" w:line="240" w:lineRule="auto"/>
        <w:jc w:val="both"/>
        <w:rPr>
          <w:rFonts w:ascii="Times New Roman" w:eastAsia="Times New Roman" w:hAnsi="Times New Roman" w:cs="Times New Roman"/>
          <w:color w:val="0070C0"/>
          <w:sz w:val="20"/>
          <w:szCs w:val="20"/>
          <w:lang w:val="en-US" w:eastAsia="zh-CN" w:bidi="lo-LA"/>
        </w:rPr>
      </w:pPr>
      <w:r w:rsidRPr="00B15343">
        <w:rPr>
          <w:rFonts w:ascii="Times New Roman" w:eastAsia="Times New Roman" w:hAnsi="Times New Roman" w:cs="Times New Roman"/>
          <w:sz w:val="20"/>
          <w:szCs w:val="20"/>
          <w:lang w:val="en-US" w:eastAsia="zh-CN" w:bidi="lo-LA"/>
        </w:rPr>
        <w:t xml:space="preserve">In addition, MLA Law in Articles 26 and 27 confiscate </w:t>
      </w:r>
      <w:proofErr w:type="gramStart"/>
      <w:r w:rsidRPr="00B15343">
        <w:rPr>
          <w:rFonts w:ascii="Times New Roman" w:eastAsia="Times New Roman" w:hAnsi="Times New Roman" w:cs="Times New Roman"/>
          <w:sz w:val="20"/>
          <w:szCs w:val="20"/>
          <w:lang w:val="en-US" w:eastAsia="zh-CN" w:bidi="lo-LA"/>
        </w:rPr>
        <w:t>property</w:t>
      </w:r>
      <w:proofErr w:type="gramEnd"/>
      <w:r w:rsidRPr="00B15343">
        <w:rPr>
          <w:rFonts w:ascii="Times New Roman" w:eastAsia="Times New Roman" w:hAnsi="Times New Roman" w:cs="Times New Roman"/>
          <w:sz w:val="20"/>
          <w:szCs w:val="20"/>
          <w:lang w:val="en-US" w:eastAsia="zh-CN" w:bidi="lo-LA"/>
        </w:rPr>
        <w:t>.</w:t>
      </w:r>
    </w:p>
    <w:p w14:paraId="6385832E" w14:textId="77777777" w:rsidR="00600F87" w:rsidRDefault="00600F87" w:rsidP="00600F87">
      <w:pPr>
        <w:pStyle w:val="CommentText"/>
      </w:pPr>
    </w:p>
  </w:comment>
  <w:comment w:id="596" w:author="Dell" w:date="2021-01-28T11:48:00Z" w:initials="D">
    <w:p w14:paraId="14065CAC" w14:textId="77777777" w:rsidR="00600F87" w:rsidRPr="00B15343" w:rsidRDefault="00600F87" w:rsidP="00600F87">
      <w:pPr>
        <w:pStyle w:val="CommentText"/>
      </w:pPr>
      <w:r>
        <w:rPr>
          <w:rStyle w:val="CommentReference"/>
        </w:rPr>
        <w:annotationRef/>
      </w:r>
      <w:r w:rsidRPr="00B15343">
        <w:rPr>
          <w:rFonts w:eastAsia="SimSun"/>
          <w:spacing w:val="2"/>
          <w:lang w:eastAsia="en-US" w:bidi="lo-LA"/>
        </w:rPr>
        <w:t xml:space="preserve">The </w:t>
      </w:r>
      <w:r w:rsidRPr="00B15343">
        <w:rPr>
          <w:rFonts w:eastAsia="SimSun"/>
          <w:bCs/>
          <w:lang w:eastAsia="en-US"/>
        </w:rPr>
        <w:t>Supreme People’s Prosecutor Office</w:t>
      </w:r>
      <w:r w:rsidRPr="00B15343">
        <w:rPr>
          <w:rFonts w:eastAsia="SimSun"/>
          <w:spacing w:val="2"/>
          <w:lang w:eastAsia="en-US" w:bidi="lo-LA"/>
        </w:rPr>
        <w:t xml:space="preserve"> plan</w:t>
      </w:r>
      <w:proofErr w:type="spellStart"/>
      <w:r w:rsidRPr="00B15343">
        <w:rPr>
          <w:rFonts w:eastAsia="SimSun"/>
          <w:spacing w:val="2"/>
          <w:lang w:val="en-US" w:eastAsia="en-US" w:bidi="lo-LA"/>
        </w:rPr>
        <w:t>ning</w:t>
      </w:r>
      <w:proofErr w:type="spellEnd"/>
      <w:r w:rsidRPr="00B15343">
        <w:rPr>
          <w:rFonts w:eastAsia="SimSun"/>
          <w:spacing w:val="2"/>
          <w:lang w:eastAsia="en-US" w:bidi="lo-LA"/>
        </w:rPr>
        <w:t xml:space="preserve"> to draft an MLA </w:t>
      </w:r>
      <w:r w:rsidRPr="00B15343">
        <w:rPr>
          <w:rFonts w:eastAsia="SimSun"/>
          <w:spacing w:val="2"/>
          <w:lang w:val="en-US" w:eastAsia="en-US" w:bidi="lo-LA"/>
        </w:rPr>
        <w:t>guideline</w:t>
      </w:r>
      <w:r w:rsidRPr="00B15343">
        <w:rPr>
          <w:rFonts w:eastAsia="SimSun"/>
          <w:spacing w:val="2"/>
          <w:lang w:eastAsia="en-US" w:bidi="lo-LA"/>
        </w:rPr>
        <w:t xml:space="preserve">. Please refer to the information specified in paragraph </w:t>
      </w:r>
      <w:proofErr w:type="gramStart"/>
      <w:r w:rsidRPr="00B15343">
        <w:rPr>
          <w:rFonts w:eastAsia="SimSun"/>
          <w:spacing w:val="2"/>
          <w:cs/>
          <w:lang w:eastAsia="en-US" w:bidi="lo-LA"/>
        </w:rPr>
        <w:t xml:space="preserve">402  </w:t>
      </w:r>
      <w:r w:rsidRPr="00B15343">
        <w:rPr>
          <w:rFonts w:eastAsia="SimSun"/>
          <w:spacing w:val="2"/>
          <w:lang w:eastAsia="en-US" w:bidi="lo-LA"/>
        </w:rPr>
        <w:t>C</w:t>
      </w:r>
      <w:r w:rsidRPr="00B15343">
        <w:rPr>
          <w:rFonts w:eastAsia="SimSun"/>
          <w:spacing w:val="2"/>
          <w:cs/>
          <w:lang w:eastAsia="en-US" w:bidi="lo-LA"/>
        </w:rPr>
        <w:t>37.1.</w:t>
      </w:r>
      <w:proofErr w:type="gramEnd"/>
    </w:p>
  </w:comment>
  <w:comment w:id="597" w:author="Dell" w:date="2021-01-28T11:49:00Z" w:initials="D">
    <w:p w14:paraId="531DE79C" w14:textId="77777777" w:rsidR="00600F87" w:rsidRDefault="00600F87" w:rsidP="00600F87">
      <w:pPr>
        <w:pStyle w:val="CommentText"/>
      </w:pPr>
      <w:r>
        <w:rPr>
          <w:rStyle w:val="CommentReference"/>
        </w:rPr>
        <w:annotationRef/>
      </w:r>
      <w:r w:rsidRPr="00B15343">
        <w:rPr>
          <w:rFonts w:eastAsia="SimSun"/>
          <w:spacing w:val="2"/>
          <w:lang w:eastAsia="en-US" w:bidi="lo-LA"/>
        </w:rPr>
        <w:t xml:space="preserve">The </w:t>
      </w:r>
      <w:r w:rsidRPr="00B15343">
        <w:rPr>
          <w:rFonts w:eastAsia="SimSun"/>
          <w:bCs/>
          <w:lang w:eastAsia="en-US"/>
        </w:rPr>
        <w:t>Supreme People’s Prosecutor Office</w:t>
      </w:r>
      <w:r w:rsidRPr="00B15343">
        <w:rPr>
          <w:rFonts w:eastAsia="SimSun"/>
          <w:spacing w:val="2"/>
          <w:lang w:eastAsia="en-US" w:bidi="lo-LA"/>
        </w:rPr>
        <w:t xml:space="preserve"> plan</w:t>
      </w:r>
      <w:proofErr w:type="spellStart"/>
      <w:r w:rsidRPr="00B15343">
        <w:rPr>
          <w:rFonts w:eastAsia="SimSun"/>
          <w:spacing w:val="2"/>
          <w:lang w:val="en-US" w:eastAsia="en-US" w:bidi="lo-LA"/>
        </w:rPr>
        <w:t>ning</w:t>
      </w:r>
      <w:proofErr w:type="spellEnd"/>
      <w:r w:rsidRPr="00B15343">
        <w:rPr>
          <w:rFonts w:eastAsia="SimSun"/>
          <w:spacing w:val="2"/>
          <w:lang w:eastAsia="en-US" w:bidi="lo-LA"/>
        </w:rPr>
        <w:t xml:space="preserve"> to draft an MLA </w:t>
      </w:r>
      <w:r w:rsidRPr="00B15343">
        <w:rPr>
          <w:rFonts w:eastAsia="SimSun"/>
          <w:spacing w:val="2"/>
          <w:lang w:val="en-US" w:eastAsia="en-US" w:bidi="lo-LA"/>
        </w:rPr>
        <w:t>guideline</w:t>
      </w:r>
      <w:r w:rsidRPr="00B15343">
        <w:rPr>
          <w:rFonts w:eastAsia="SimSun"/>
          <w:spacing w:val="2"/>
          <w:lang w:eastAsia="en-US" w:bidi="lo-LA"/>
        </w:rPr>
        <w:t xml:space="preserve">. Please refer to the information specified in paragraph </w:t>
      </w:r>
      <w:proofErr w:type="gramStart"/>
      <w:r w:rsidRPr="00B15343">
        <w:rPr>
          <w:rFonts w:eastAsia="SimSun"/>
          <w:spacing w:val="2"/>
          <w:cs/>
          <w:lang w:eastAsia="en-US" w:bidi="lo-LA"/>
        </w:rPr>
        <w:t xml:space="preserve">402  </w:t>
      </w:r>
      <w:r w:rsidRPr="00B15343">
        <w:rPr>
          <w:rFonts w:eastAsia="SimSun"/>
          <w:spacing w:val="2"/>
          <w:lang w:eastAsia="en-US" w:bidi="lo-LA"/>
        </w:rPr>
        <w:t>C</w:t>
      </w:r>
      <w:r w:rsidRPr="00B15343">
        <w:rPr>
          <w:rFonts w:eastAsia="SimSun"/>
          <w:spacing w:val="2"/>
          <w:cs/>
          <w:lang w:eastAsia="en-US" w:bidi="lo-LA"/>
        </w:rPr>
        <w:t>37.1.</w:t>
      </w:r>
      <w:proofErr w:type="gramEnd"/>
    </w:p>
  </w:comment>
  <w:comment w:id="606" w:author="PST-PC" w:date="2020-10-05T21:35:00Z" w:initials="P">
    <w:p w14:paraId="3D4B1D32" w14:textId="77777777" w:rsidR="00600F87" w:rsidRDefault="00600F87" w:rsidP="00600F87">
      <w:pPr>
        <w:pStyle w:val="CommentText"/>
        <w:spacing w:line="276" w:lineRule="auto"/>
      </w:pPr>
      <w:r>
        <w:rPr>
          <w:rStyle w:val="CommentReference"/>
        </w:rPr>
        <w:annotationRef/>
      </w:r>
      <w:r w:rsidRPr="007517E4">
        <w:rPr>
          <w:rFonts w:eastAsia="Phetsarath OT"/>
          <w:lang w:bidi="lo-LA"/>
        </w:rPr>
        <w:t xml:space="preserve">Lao PDR does not have </w:t>
      </w:r>
      <w:r w:rsidRPr="007517E4">
        <w:t>list of offences for extradition, but it is judged that all criminal offense including ML/</w:t>
      </w:r>
      <w:proofErr w:type="gramStart"/>
      <w:r w:rsidRPr="007517E4">
        <w:t>TF  offenses</w:t>
      </w:r>
      <w:proofErr w:type="gramEnd"/>
      <w:r w:rsidRPr="007517E4">
        <w:t xml:space="preserve"> are eligible for </w:t>
      </w:r>
      <w:proofErr w:type="spellStart"/>
      <w:r w:rsidRPr="007517E4">
        <w:t>extradtion</w:t>
      </w:r>
      <w:proofErr w:type="spellEnd"/>
      <w:r w:rsidRPr="007517E4">
        <w:t xml:space="preserve"> as indicated in the article 7 of the Extradition Law (details can be referred to TC.Rec.39.1). </w:t>
      </w:r>
    </w:p>
    <w:p w14:paraId="05ABD29F" w14:textId="77777777" w:rsidR="00600F87" w:rsidRPr="007517E4" w:rsidRDefault="00600F87" w:rsidP="00600F87">
      <w:pPr>
        <w:pStyle w:val="CommentText"/>
        <w:spacing w:line="276" w:lineRule="auto"/>
        <w:rPr>
          <w:rFonts w:eastAsia="Phetsarath OT"/>
          <w:lang w:bidi="lo-LA"/>
        </w:rPr>
      </w:pPr>
    </w:p>
  </w:comment>
  <w:comment w:id="607" w:author="USER" w:date="2020-12-03T05:02:00Z" w:initials="X">
    <w:p w14:paraId="2BBBCDDE" w14:textId="77777777" w:rsidR="00600F87" w:rsidRDefault="00600F87" w:rsidP="00600F87">
      <w:pPr>
        <w:pStyle w:val="CommentText"/>
      </w:pPr>
      <w:r>
        <w:rPr>
          <w:rStyle w:val="CommentReference"/>
        </w:rPr>
        <w:annotationRef/>
      </w:r>
      <w:r w:rsidRPr="00D65E2B">
        <w:rPr>
          <w:highlight w:val="yellow"/>
        </w:rPr>
        <w:t xml:space="preserve">For Lao PDR: The assessor acknowledges that Article 4 of the Law on Extradition states that one of the principles of extradition is criminally punishable offences under the penal law (see the definition of penal law on article 3 of the Penal Code), which includes the Penal Code and other laws which define criminal offences </w:t>
      </w:r>
      <w:proofErr w:type="gramStart"/>
      <w:r w:rsidRPr="00D65E2B">
        <w:rPr>
          <w:highlight w:val="yellow"/>
        </w:rPr>
        <w:t>such  as</w:t>
      </w:r>
      <w:proofErr w:type="gramEnd"/>
      <w:r w:rsidRPr="00D65E2B">
        <w:rPr>
          <w:highlight w:val="yellow"/>
        </w:rPr>
        <w:t xml:space="preserve"> the Law on Money Laundering and Counter-Financing Terrorism 2014</w:t>
      </w:r>
    </w:p>
  </w:comment>
  <w:comment w:id="608" w:author="Dell" w:date="2021-01-28T11:51:00Z" w:initials="D">
    <w:p w14:paraId="5ED588A6" w14:textId="77777777" w:rsidR="00600F87" w:rsidRPr="0027684D" w:rsidRDefault="00600F87" w:rsidP="00600F87">
      <w:pPr>
        <w:pStyle w:val="CommentText"/>
      </w:pPr>
      <w:r>
        <w:rPr>
          <w:rStyle w:val="CommentReference"/>
        </w:rPr>
        <w:annotationRef/>
      </w:r>
      <w:r w:rsidRPr="0027684D">
        <w:rPr>
          <w:rFonts w:eastAsia="Phetsarath OT"/>
          <w:lang w:eastAsia="en-US" w:bidi="lo-LA"/>
        </w:rPr>
        <w:t xml:space="preserve">Lao PDR does not have </w:t>
      </w:r>
      <w:r w:rsidRPr="0027684D">
        <w:rPr>
          <w:rFonts w:eastAsia="SimSun"/>
          <w:lang w:eastAsia="en-US"/>
        </w:rPr>
        <w:t xml:space="preserve">list of offences for extradition, </w:t>
      </w:r>
      <w:r>
        <w:rPr>
          <w:rFonts w:eastAsia="SimSun"/>
          <w:lang w:eastAsia="en-US"/>
        </w:rPr>
        <w:t>however,</w:t>
      </w:r>
      <w:r w:rsidRPr="0027684D">
        <w:rPr>
          <w:rFonts w:eastAsia="SimSun"/>
          <w:lang w:eastAsia="en-US"/>
        </w:rPr>
        <w:t xml:space="preserve"> it is judged that all criminal offense including ML/</w:t>
      </w:r>
      <w:proofErr w:type="gramStart"/>
      <w:r w:rsidRPr="0027684D">
        <w:rPr>
          <w:rFonts w:eastAsia="SimSun"/>
          <w:lang w:eastAsia="en-US"/>
        </w:rPr>
        <w:t>TF  offenses</w:t>
      </w:r>
      <w:proofErr w:type="gramEnd"/>
      <w:r w:rsidRPr="0027684D">
        <w:rPr>
          <w:rFonts w:eastAsia="SimSun"/>
          <w:lang w:eastAsia="en-US"/>
        </w:rPr>
        <w:t xml:space="preserve"> are eligible for </w:t>
      </w:r>
      <w:proofErr w:type="spellStart"/>
      <w:r w:rsidRPr="0027684D">
        <w:rPr>
          <w:rFonts w:eastAsia="SimSun"/>
          <w:lang w:eastAsia="en-US"/>
        </w:rPr>
        <w:t>extradtion</w:t>
      </w:r>
      <w:proofErr w:type="spellEnd"/>
      <w:r w:rsidRPr="0027684D">
        <w:rPr>
          <w:rFonts w:eastAsia="SimSun"/>
          <w:lang w:eastAsia="en-US"/>
        </w:rPr>
        <w:t xml:space="preserve"> as indicated in the article 7 of the Extradition Law (details can be referred to TC.Rec.39.1).</w:t>
      </w:r>
    </w:p>
  </w:comment>
  <w:comment w:id="609" w:author="PST-PC" w:date="2020-10-05T21:42:00Z" w:initials="P">
    <w:p w14:paraId="40E841B0" w14:textId="77777777" w:rsidR="00600F87" w:rsidRPr="001E2790" w:rsidRDefault="00600F87" w:rsidP="00600F87">
      <w:pPr>
        <w:pStyle w:val="CommentText"/>
        <w:jc w:val="thaiDistribute"/>
        <w:rPr>
          <w:rFonts w:eastAsia="Phetsarath OT"/>
          <w:lang w:bidi="lo-LA"/>
        </w:rPr>
      </w:pPr>
      <w:r>
        <w:rPr>
          <w:rStyle w:val="CommentReference"/>
        </w:rPr>
        <w:annotationRef/>
      </w:r>
      <w:r w:rsidRPr="001E2790">
        <w:rPr>
          <w:rFonts w:eastAsia="Phetsarath OT"/>
          <w:lang w:bidi="lo-LA"/>
        </w:rPr>
        <w:t xml:space="preserve">The extradition mechanism was indicated </w:t>
      </w:r>
      <w:r>
        <w:rPr>
          <w:rFonts w:eastAsia="Phetsarath OT"/>
          <w:lang w:bidi="lo-LA"/>
        </w:rPr>
        <w:t>part</w:t>
      </w:r>
      <w:r w:rsidRPr="001E2790">
        <w:rPr>
          <w:rFonts w:eastAsia="Phetsarath OT"/>
          <w:lang w:bidi="lo-LA"/>
        </w:rPr>
        <w:t xml:space="preserve"> III-VI, article 12-31 of the Extradition </w:t>
      </w:r>
      <w:r>
        <w:rPr>
          <w:rFonts w:eastAsia="Phetsarath OT"/>
          <w:lang w:bidi="lo-LA"/>
        </w:rPr>
        <w:t xml:space="preserve">(details can be referred to TC.Rec.39) meanwhile, the actual implementation mechanism was relied on part II (chapter 1-8) of the Extradition Manual </w:t>
      </w:r>
      <w:r>
        <w:rPr>
          <w:rFonts w:eastAsia="Phetsarath OT"/>
          <w:highlight w:val="yellow"/>
          <w:lang w:bidi="lo-LA"/>
        </w:rPr>
        <w:t>(annex 67</w:t>
      </w:r>
      <w:r w:rsidRPr="001E2790">
        <w:rPr>
          <w:rFonts w:eastAsia="Phetsarath OT"/>
          <w:highlight w:val="yellow"/>
          <w:lang w:bidi="lo-LA"/>
        </w:rPr>
        <w:t>)</w:t>
      </w:r>
      <w:r>
        <w:rPr>
          <w:rFonts w:eastAsia="Phetsarath OT"/>
          <w:lang w:bidi="lo-LA"/>
        </w:rPr>
        <w:t xml:space="preserve">. </w:t>
      </w:r>
    </w:p>
    <w:p w14:paraId="292CE0AB" w14:textId="77777777" w:rsidR="00600F87" w:rsidRPr="00977B50" w:rsidRDefault="00600F87" w:rsidP="00600F87">
      <w:pPr>
        <w:pStyle w:val="CommentText"/>
        <w:jc w:val="thaiDistribute"/>
        <w:rPr>
          <w:rFonts w:cs="DokChampa"/>
          <w:lang w:bidi="lo-LA"/>
        </w:rPr>
      </w:pPr>
    </w:p>
    <w:p w14:paraId="39B3D0E5" w14:textId="77777777" w:rsidR="00600F87" w:rsidRPr="00B725AF" w:rsidRDefault="00600F87" w:rsidP="00600F87">
      <w:pPr>
        <w:pStyle w:val="CommentText"/>
        <w:jc w:val="thaiDistribute"/>
        <w:rPr>
          <w:rFonts w:cs="DokChampa"/>
          <w:b/>
          <w:bCs/>
          <w:lang w:bidi="lo-LA"/>
        </w:rPr>
      </w:pPr>
      <w:r w:rsidRPr="00B725AF">
        <w:rPr>
          <w:b/>
          <w:bCs/>
        </w:rPr>
        <w:t xml:space="preserve">Chapter 3 Request and Consideration of Request for Extradition </w:t>
      </w:r>
    </w:p>
    <w:p w14:paraId="4261B3B0" w14:textId="77777777" w:rsidR="00600F87" w:rsidRPr="00B725AF" w:rsidRDefault="00600F87" w:rsidP="00600F87">
      <w:pPr>
        <w:pStyle w:val="CommentText"/>
        <w:jc w:val="thaiDistribute"/>
        <w:rPr>
          <w:b/>
          <w:bCs/>
          <w:lang w:val="en-US"/>
        </w:rPr>
      </w:pPr>
      <w:r w:rsidRPr="00B725AF">
        <w:rPr>
          <w:rFonts w:cs="DokChampa"/>
          <w:b/>
          <w:bCs/>
          <w:lang w:val="en-US" w:bidi="lo-LA"/>
        </w:rPr>
        <w:t>"</w:t>
      </w:r>
      <w:r w:rsidRPr="00B725AF">
        <w:rPr>
          <w:b/>
          <w:bCs/>
        </w:rPr>
        <w:t xml:space="preserve">Article 12. Submission of Request for Extradition </w:t>
      </w:r>
    </w:p>
    <w:p w14:paraId="39374041" w14:textId="77777777" w:rsidR="00600F87" w:rsidRPr="00F430BC" w:rsidRDefault="00600F87" w:rsidP="00600F87">
      <w:pPr>
        <w:pStyle w:val="CommentText"/>
        <w:jc w:val="thaiDistribute"/>
        <w:rPr>
          <w:rFonts w:cs="DokChampa"/>
          <w:lang w:bidi="lo-LA"/>
        </w:rPr>
      </w:pPr>
      <w:r>
        <w:t xml:space="preserve">The submission of the request for extradition from the Lao PDR to the Requesting State and from the Lao PDR to the Requesting State shall communicate through the </w:t>
      </w:r>
      <w:proofErr w:type="spellStart"/>
      <w:r>
        <w:t>dilomatic</w:t>
      </w:r>
      <w:proofErr w:type="spellEnd"/>
      <w:r>
        <w:t xml:space="preserve"> channels. </w:t>
      </w:r>
    </w:p>
    <w:p w14:paraId="17A8C4DF" w14:textId="77777777" w:rsidR="00600F87" w:rsidRPr="0064723E" w:rsidRDefault="00600F87" w:rsidP="00600F87">
      <w:pPr>
        <w:pStyle w:val="CommentText"/>
        <w:jc w:val="thaiDistribute"/>
        <w:rPr>
          <w:lang w:val="en-US"/>
        </w:rPr>
      </w:pPr>
      <w:r>
        <w:t>For the submission of the request for extradition according to treaties on extradition that the Lao PDR is a party, it shall use the mechanisms as provided in the treaties.</w:t>
      </w:r>
      <w:r>
        <w:rPr>
          <w:lang w:val="en-US"/>
        </w:rPr>
        <w:t>"</w:t>
      </w:r>
    </w:p>
    <w:p w14:paraId="40956EE3" w14:textId="77777777" w:rsidR="00600F87" w:rsidRDefault="00600F87" w:rsidP="00600F87">
      <w:pPr>
        <w:pStyle w:val="CommentText"/>
        <w:jc w:val="thaiDistribute"/>
        <w:rPr>
          <w:lang w:val="en-US"/>
        </w:rPr>
      </w:pPr>
    </w:p>
    <w:p w14:paraId="3FCBC611" w14:textId="77777777" w:rsidR="00600F87" w:rsidRPr="0050788C" w:rsidRDefault="00600F87" w:rsidP="00600F87">
      <w:pPr>
        <w:pStyle w:val="CommentText"/>
        <w:jc w:val="thaiDistribute"/>
        <w:rPr>
          <w:b/>
          <w:bCs/>
          <w:lang w:val="en-US"/>
        </w:rPr>
      </w:pPr>
      <w:r w:rsidRPr="0050788C">
        <w:rPr>
          <w:b/>
          <w:bCs/>
          <w:lang w:val="en-US"/>
        </w:rPr>
        <w:t>"</w:t>
      </w:r>
      <w:r w:rsidRPr="0050788C">
        <w:rPr>
          <w:b/>
          <w:bCs/>
        </w:rPr>
        <w:t xml:space="preserve">Article 13. Request for Extradition </w:t>
      </w:r>
    </w:p>
    <w:p w14:paraId="077A5E95" w14:textId="77777777" w:rsidR="00600F87" w:rsidRDefault="00600F87" w:rsidP="00600F87">
      <w:pPr>
        <w:pStyle w:val="CommentText"/>
        <w:jc w:val="thaiDistribute"/>
        <w:rPr>
          <w:lang w:val="en-US"/>
        </w:rPr>
      </w:pPr>
      <w:r>
        <w:t xml:space="preserve">A request for extradition shall be made in writing and shall be accompanied by the following: </w:t>
      </w:r>
    </w:p>
    <w:p w14:paraId="7C8B3CE3" w14:textId="77777777" w:rsidR="00600F87" w:rsidRDefault="00600F87" w:rsidP="00600F87">
      <w:pPr>
        <w:pStyle w:val="CommentText"/>
        <w:jc w:val="thaiDistribute"/>
        <w:rPr>
          <w:lang w:val="en-US"/>
        </w:rPr>
      </w:pPr>
      <w:r>
        <w:t xml:space="preserve">1. Name of requesting </w:t>
      </w:r>
      <w:proofErr w:type="gramStart"/>
      <w:r>
        <w:t>organization ;</w:t>
      </w:r>
      <w:proofErr w:type="gramEnd"/>
      <w:r>
        <w:t xml:space="preserve"> </w:t>
      </w:r>
    </w:p>
    <w:p w14:paraId="04ABCA9A" w14:textId="77777777" w:rsidR="00600F87" w:rsidRDefault="00600F87" w:rsidP="00600F87">
      <w:pPr>
        <w:pStyle w:val="CommentText"/>
        <w:jc w:val="thaiDistribute"/>
        <w:rPr>
          <w:lang w:val="en-US"/>
        </w:rPr>
      </w:pPr>
      <w:r>
        <w:t xml:space="preserve">2. Name and surname, age, gender, nationality, photograph, type and number of documents relating to appearance or identity, job and address or residence of the person sought and other </w:t>
      </w:r>
      <w:proofErr w:type="spellStart"/>
      <w:r>
        <w:t>informmation</w:t>
      </w:r>
      <w:proofErr w:type="spellEnd"/>
      <w:r>
        <w:t xml:space="preserve"> of that person; </w:t>
      </w:r>
    </w:p>
    <w:p w14:paraId="4D882C6B" w14:textId="77777777" w:rsidR="00600F87" w:rsidRDefault="00600F87" w:rsidP="00600F87">
      <w:pPr>
        <w:pStyle w:val="CommentText"/>
        <w:jc w:val="thaiDistribute"/>
        <w:rPr>
          <w:lang w:val="en-US"/>
        </w:rPr>
      </w:pPr>
      <w:r>
        <w:t xml:space="preserve">3. A summary of offence of the person sought describing offence, date, time, location and the result of the offence; </w:t>
      </w:r>
    </w:p>
    <w:p w14:paraId="7C1CE0BB" w14:textId="77777777" w:rsidR="00600F87" w:rsidRDefault="00600F87" w:rsidP="00600F87">
      <w:pPr>
        <w:pStyle w:val="CommentText"/>
        <w:jc w:val="thaiDistribute"/>
        <w:rPr>
          <w:lang w:val="en-US"/>
        </w:rPr>
      </w:pPr>
      <w:r>
        <w:t xml:space="preserve">4. The provisions of the law describing the accused or offence, punishment and court jurisdiction of the Requesting </w:t>
      </w:r>
      <w:proofErr w:type="gramStart"/>
      <w:r>
        <w:t>State ;</w:t>
      </w:r>
      <w:proofErr w:type="gramEnd"/>
      <w:r>
        <w:t xml:space="preserve"> </w:t>
      </w:r>
    </w:p>
    <w:p w14:paraId="7AE65A4B" w14:textId="77777777" w:rsidR="00600F87" w:rsidRPr="0064723E" w:rsidRDefault="00600F87" w:rsidP="00600F87">
      <w:pPr>
        <w:pStyle w:val="CommentText"/>
        <w:jc w:val="thaiDistribute"/>
        <w:rPr>
          <w:lang w:val="en-US"/>
        </w:rPr>
      </w:pPr>
      <w:r>
        <w:t xml:space="preserve">5. The provisions of the law describing any time limit on the prosecution or the execution of the punishment for the offence. </w:t>
      </w:r>
      <w:r>
        <w:rPr>
          <w:lang w:val="en-US"/>
        </w:rPr>
        <w:t>"</w:t>
      </w:r>
    </w:p>
    <w:p w14:paraId="7222F2E4" w14:textId="77777777" w:rsidR="00600F87" w:rsidRDefault="00600F87" w:rsidP="00600F87">
      <w:pPr>
        <w:pStyle w:val="CommentText"/>
        <w:jc w:val="thaiDistribute"/>
        <w:rPr>
          <w:lang w:val="en-US"/>
        </w:rPr>
      </w:pPr>
    </w:p>
    <w:p w14:paraId="41CD1A93" w14:textId="77777777" w:rsidR="00600F87" w:rsidRPr="00F430BC" w:rsidRDefault="00600F87" w:rsidP="00600F87">
      <w:pPr>
        <w:pStyle w:val="CommentText"/>
        <w:jc w:val="thaiDistribute"/>
        <w:rPr>
          <w:rFonts w:cs="DokChampa"/>
          <w:b/>
          <w:bCs/>
          <w:lang w:bidi="lo-LA"/>
        </w:rPr>
      </w:pPr>
      <w:r w:rsidRPr="0050788C">
        <w:rPr>
          <w:b/>
          <w:bCs/>
          <w:lang w:val="en-US"/>
        </w:rPr>
        <w:t>"</w:t>
      </w:r>
      <w:r w:rsidRPr="0050788C">
        <w:rPr>
          <w:b/>
          <w:bCs/>
        </w:rPr>
        <w:t xml:space="preserve">Article 14. Required Documents for the Request for Extradition </w:t>
      </w:r>
    </w:p>
    <w:p w14:paraId="74815C14" w14:textId="77777777" w:rsidR="00600F87" w:rsidRDefault="00600F87" w:rsidP="00600F87">
      <w:pPr>
        <w:pStyle w:val="CommentText"/>
        <w:jc w:val="thaiDistribute"/>
        <w:rPr>
          <w:lang w:val="en-US"/>
        </w:rPr>
      </w:pPr>
      <w:r>
        <w:t xml:space="preserve">A request for extradition shall be accompanied by the following: </w:t>
      </w:r>
    </w:p>
    <w:p w14:paraId="21B673F0" w14:textId="77777777" w:rsidR="00600F87" w:rsidRDefault="00600F87" w:rsidP="00600F87">
      <w:pPr>
        <w:pStyle w:val="CommentText"/>
        <w:jc w:val="thaiDistribute"/>
        <w:rPr>
          <w:lang w:val="en-US"/>
        </w:rPr>
      </w:pPr>
      <w:r>
        <w:t xml:space="preserve">1. A copy of the warrant of arrest </w:t>
      </w:r>
      <w:proofErr w:type="spellStart"/>
      <w:r>
        <w:t>issed</w:t>
      </w:r>
      <w:proofErr w:type="spellEnd"/>
      <w:r>
        <w:t xml:space="preserve"> by a prosecutor, judge or other competent officers of the Requesting </w:t>
      </w:r>
      <w:proofErr w:type="gramStart"/>
      <w:r>
        <w:t>State ;</w:t>
      </w:r>
      <w:proofErr w:type="gramEnd"/>
      <w:r>
        <w:t xml:space="preserve"> </w:t>
      </w:r>
    </w:p>
    <w:p w14:paraId="6F8A7DA6" w14:textId="77777777" w:rsidR="00600F87" w:rsidRPr="00F430BC" w:rsidRDefault="00600F87" w:rsidP="00600F87">
      <w:pPr>
        <w:pStyle w:val="CommentText"/>
        <w:jc w:val="thaiDistribute"/>
        <w:rPr>
          <w:rFonts w:cs="DokChampa"/>
          <w:lang w:bidi="lo-LA"/>
        </w:rPr>
      </w:pPr>
      <w:r>
        <w:t xml:space="preserve">2. Such evidence as would justify that person’s arrest and committal for trial, including evidence establishing that the person to whom the warrant of arrest refers. </w:t>
      </w:r>
    </w:p>
    <w:p w14:paraId="2F0343BD" w14:textId="77777777" w:rsidR="00600F87" w:rsidRDefault="00600F87" w:rsidP="00600F87">
      <w:pPr>
        <w:pStyle w:val="CommentText"/>
        <w:jc w:val="thaiDistribute"/>
        <w:rPr>
          <w:lang w:val="en-US"/>
        </w:rPr>
      </w:pPr>
      <w:r>
        <w:t xml:space="preserve">Documents to be attached in the request for extradition to prosecution in the Requesting State shall be accompanied by the following: </w:t>
      </w:r>
    </w:p>
    <w:p w14:paraId="2B4A7C02" w14:textId="77777777" w:rsidR="00600F87" w:rsidRDefault="00600F87" w:rsidP="00600F87">
      <w:pPr>
        <w:pStyle w:val="CommentText"/>
        <w:jc w:val="thaiDistribute"/>
        <w:rPr>
          <w:lang w:val="en-US"/>
        </w:rPr>
      </w:pPr>
      <w:r>
        <w:t xml:space="preserve">1. A copy of final judgement or sentence of the </w:t>
      </w:r>
      <w:proofErr w:type="spellStart"/>
      <w:r>
        <w:t>Reqesting</w:t>
      </w:r>
      <w:proofErr w:type="spellEnd"/>
      <w:r>
        <w:t xml:space="preserve"> </w:t>
      </w:r>
      <w:proofErr w:type="gramStart"/>
      <w:r>
        <w:t>State ;</w:t>
      </w:r>
      <w:proofErr w:type="gramEnd"/>
      <w:r>
        <w:t xml:space="preserve"> </w:t>
      </w:r>
    </w:p>
    <w:p w14:paraId="6384241A" w14:textId="77777777" w:rsidR="00600F87" w:rsidRDefault="00600F87" w:rsidP="00600F87">
      <w:pPr>
        <w:pStyle w:val="CommentText"/>
        <w:jc w:val="thaiDistribute"/>
        <w:rPr>
          <w:lang w:val="en-US"/>
        </w:rPr>
      </w:pPr>
      <w:r>
        <w:t xml:space="preserve">2. Evidence showing that the person sought for </w:t>
      </w:r>
      <w:proofErr w:type="spellStart"/>
      <w:r>
        <w:t>extradiction</w:t>
      </w:r>
      <w:proofErr w:type="spellEnd"/>
      <w:r>
        <w:t xml:space="preserve"> is the person whom the judgement or sentence refers; </w:t>
      </w:r>
    </w:p>
    <w:p w14:paraId="5F69EF4E" w14:textId="77777777" w:rsidR="00600F87" w:rsidRDefault="00600F87" w:rsidP="00600F87">
      <w:pPr>
        <w:pStyle w:val="CommentText"/>
        <w:jc w:val="thaiDistribute"/>
        <w:rPr>
          <w:lang w:val="en-US"/>
        </w:rPr>
      </w:pPr>
      <w:r>
        <w:t xml:space="preserve">3. A statement showing to what extent the judgement or sentence has been carried out; </w:t>
      </w:r>
    </w:p>
    <w:p w14:paraId="7E0E78D2" w14:textId="77777777" w:rsidR="00600F87" w:rsidRPr="00F430BC" w:rsidRDefault="00600F87" w:rsidP="00600F87">
      <w:pPr>
        <w:pStyle w:val="CommentText"/>
        <w:jc w:val="thaiDistribute"/>
        <w:rPr>
          <w:rFonts w:cs="DokChampa"/>
          <w:lang w:bidi="lo-LA"/>
        </w:rPr>
      </w:pPr>
      <w:r>
        <w:t xml:space="preserve">4. In case of a trial in absentia, it </w:t>
      </w:r>
      <w:proofErr w:type="spellStart"/>
      <w:r>
        <w:t>shallbe</w:t>
      </w:r>
      <w:proofErr w:type="spellEnd"/>
      <w:r>
        <w:t xml:space="preserve"> clearly assured that the person sought can defend himself or the case will be reopened with his presence. </w:t>
      </w:r>
    </w:p>
    <w:p w14:paraId="0C3E094D" w14:textId="77777777" w:rsidR="00600F87" w:rsidRDefault="00600F87" w:rsidP="00600F87">
      <w:pPr>
        <w:pStyle w:val="CommentText"/>
        <w:jc w:val="thaiDistribute"/>
        <w:rPr>
          <w:lang w:val="en-US"/>
        </w:rPr>
      </w:pPr>
      <w:r>
        <w:t xml:space="preserve">All documents submitted by the Requesting Party according to this Article or the treaties on extradition that the Lao PDR is a party shall be </w:t>
      </w:r>
      <w:proofErr w:type="spellStart"/>
      <w:r>
        <w:t>officlally</w:t>
      </w:r>
      <w:proofErr w:type="spellEnd"/>
      <w:r>
        <w:t xml:space="preserve"> signed and sealed and shall be accompanied by a translation in the Lao language or other languages as described in the treaties. </w:t>
      </w:r>
    </w:p>
    <w:p w14:paraId="42F78FF0" w14:textId="77777777" w:rsidR="00600F87" w:rsidRDefault="00600F87" w:rsidP="00600F87">
      <w:pPr>
        <w:pStyle w:val="CommentText"/>
        <w:jc w:val="thaiDistribute"/>
        <w:rPr>
          <w:lang w:val="en-US"/>
        </w:rPr>
      </w:pPr>
    </w:p>
    <w:p w14:paraId="2E59B02C" w14:textId="77777777" w:rsidR="00600F87" w:rsidRPr="00F430BC" w:rsidRDefault="00600F87" w:rsidP="00600F87">
      <w:pPr>
        <w:pStyle w:val="CommentText"/>
        <w:jc w:val="thaiDistribute"/>
        <w:rPr>
          <w:rFonts w:cs="DokChampa"/>
          <w:b/>
          <w:bCs/>
          <w:lang w:bidi="lo-LA"/>
        </w:rPr>
      </w:pPr>
      <w:r w:rsidRPr="0050788C">
        <w:rPr>
          <w:b/>
          <w:bCs/>
          <w:lang w:val="en-US"/>
        </w:rPr>
        <w:t>"</w:t>
      </w:r>
      <w:r w:rsidRPr="0050788C">
        <w:rPr>
          <w:b/>
          <w:bCs/>
        </w:rPr>
        <w:t xml:space="preserve">Article 15. Concurrent Requests for Extradition </w:t>
      </w:r>
    </w:p>
    <w:p w14:paraId="41C8547D" w14:textId="77777777" w:rsidR="00600F87" w:rsidRDefault="00600F87" w:rsidP="00600F87">
      <w:pPr>
        <w:pStyle w:val="CommentText"/>
        <w:jc w:val="thaiDistribute"/>
        <w:rPr>
          <w:lang w:val="en-US"/>
        </w:rPr>
      </w:pPr>
      <w:r>
        <w:t xml:space="preserve">If request for extradition of the person sought are made by two or more states at the same time whether the offence is the same or not, the Ministry of Foreign Affairs shall determine the priority of any of these </w:t>
      </w:r>
      <w:proofErr w:type="spellStart"/>
      <w:r>
        <w:t>rquests</w:t>
      </w:r>
      <w:proofErr w:type="spellEnd"/>
      <w:r>
        <w:t xml:space="preserve"> taking into account the principles or obligations in the treaties on extradition, time and location of the offence, the gravity of the offence, the time of </w:t>
      </w:r>
      <w:proofErr w:type="spellStart"/>
      <w:r>
        <w:t>recieving</w:t>
      </w:r>
      <w:proofErr w:type="spellEnd"/>
      <w:r>
        <w:t xml:space="preserve"> the request, nationality and permanent residence of the person sought, victims and purpose of extradition.</w:t>
      </w:r>
      <w:r>
        <w:rPr>
          <w:lang w:val="en-US"/>
        </w:rPr>
        <w:t>"</w:t>
      </w:r>
    </w:p>
    <w:p w14:paraId="3D5E0458" w14:textId="77777777" w:rsidR="00600F87" w:rsidRDefault="00600F87" w:rsidP="00600F87">
      <w:pPr>
        <w:pStyle w:val="CommentText"/>
        <w:jc w:val="thaiDistribute"/>
        <w:rPr>
          <w:lang w:val="en-US"/>
        </w:rPr>
      </w:pPr>
    </w:p>
    <w:p w14:paraId="5AD98201" w14:textId="77777777" w:rsidR="00600F87" w:rsidRPr="00176798" w:rsidRDefault="00600F87" w:rsidP="00600F87">
      <w:pPr>
        <w:pStyle w:val="CommentText"/>
        <w:jc w:val="thaiDistribute"/>
        <w:rPr>
          <w:b/>
          <w:bCs/>
          <w:lang w:val="en-US"/>
        </w:rPr>
      </w:pPr>
      <w:r w:rsidRPr="00176798">
        <w:rPr>
          <w:b/>
          <w:bCs/>
          <w:lang w:val="en-US"/>
        </w:rPr>
        <w:t>"</w:t>
      </w:r>
      <w:r w:rsidRPr="00176798">
        <w:rPr>
          <w:b/>
          <w:bCs/>
        </w:rPr>
        <w:t xml:space="preserve">Article 16. Consideration of Request </w:t>
      </w:r>
    </w:p>
    <w:p w14:paraId="655D38A0" w14:textId="77777777" w:rsidR="00600F87" w:rsidRPr="00F430BC" w:rsidRDefault="00600F87" w:rsidP="00600F87">
      <w:pPr>
        <w:pStyle w:val="CommentText"/>
        <w:jc w:val="thaiDistribute"/>
        <w:rPr>
          <w:rFonts w:cs="DokChampa"/>
          <w:lang w:bidi="lo-LA"/>
        </w:rPr>
      </w:pPr>
      <w:r>
        <w:t xml:space="preserve">After </w:t>
      </w:r>
      <w:proofErr w:type="spellStart"/>
      <w:r>
        <w:t>recieving</w:t>
      </w:r>
      <w:proofErr w:type="spellEnd"/>
      <w:r>
        <w:t xml:space="preserve"> the request for extradition and attached documents, the Ministry of Foreign </w:t>
      </w:r>
      <w:proofErr w:type="spellStart"/>
      <w:r>
        <w:t>Affaits</w:t>
      </w:r>
      <w:proofErr w:type="spellEnd"/>
      <w:r>
        <w:t xml:space="preserve"> or the Central Authority as described in the treaties on extradition shall consider whether the request has sufficient information or not according to Articles 13 and 14 of this law or treaties on extradition as well as the issues relating to the diplomatic relations and national interest of the Lao PDR. </w:t>
      </w:r>
    </w:p>
    <w:p w14:paraId="44525147" w14:textId="77777777" w:rsidR="00600F87" w:rsidRPr="00F430BC" w:rsidRDefault="00600F87" w:rsidP="00600F87">
      <w:pPr>
        <w:pStyle w:val="CommentText"/>
        <w:jc w:val="thaiDistribute"/>
        <w:rPr>
          <w:rFonts w:cs="DokChampa"/>
          <w:lang w:bidi="lo-LA"/>
        </w:rPr>
      </w:pPr>
      <w:r>
        <w:t xml:space="preserve">If the information furnished in support of the request for extradition is sufficient according to paragraph 1 of this Article, the Ministry of Foreign Affairs shall transmit the request to the Office of Supreme People’s Prosecutor in order to further consider the request for extradition. </w:t>
      </w:r>
    </w:p>
    <w:p w14:paraId="2504F400" w14:textId="77777777" w:rsidR="00600F87" w:rsidRPr="00F430BC" w:rsidRDefault="00600F87" w:rsidP="00600F87">
      <w:pPr>
        <w:pStyle w:val="CommentText"/>
        <w:jc w:val="thaiDistribute"/>
        <w:rPr>
          <w:rFonts w:cs="DokChampa"/>
          <w:lang w:bidi="lo-LA"/>
        </w:rPr>
      </w:pPr>
      <w:r>
        <w:t xml:space="preserve">If the information furnished in support of a request for extradition is insufficient according to Articles 13 and 14 of this law or treaties on extradition, the Ministry of Foreign Affairs or a central authority may request for additional information within fifteen days after the date of </w:t>
      </w:r>
      <w:proofErr w:type="spellStart"/>
      <w:r>
        <w:t>reciept</w:t>
      </w:r>
      <w:proofErr w:type="spellEnd"/>
      <w:r>
        <w:t xml:space="preserve"> of the request or according to the treaties. </w:t>
      </w:r>
    </w:p>
    <w:p w14:paraId="4A116A5B" w14:textId="77777777" w:rsidR="00600F87" w:rsidRPr="00F430BC" w:rsidRDefault="00600F87" w:rsidP="00600F87">
      <w:pPr>
        <w:pStyle w:val="CommentText"/>
        <w:jc w:val="thaiDistribute"/>
        <w:rPr>
          <w:rFonts w:cs="DokChampa"/>
          <w:lang w:bidi="lo-LA"/>
        </w:rPr>
      </w:pPr>
      <w:r>
        <w:t xml:space="preserve">The Requesting State shall provide additional information according to the request (from the Requested State) within </w:t>
      </w:r>
      <w:proofErr w:type="gramStart"/>
      <w:r>
        <w:t>forty five</w:t>
      </w:r>
      <w:proofErr w:type="gramEnd"/>
      <w:r>
        <w:t xml:space="preserve"> days after such request is made. </w:t>
      </w:r>
    </w:p>
    <w:p w14:paraId="192A1468" w14:textId="77777777" w:rsidR="00600F87" w:rsidRDefault="00600F87" w:rsidP="00600F87">
      <w:pPr>
        <w:pStyle w:val="CommentText"/>
        <w:jc w:val="thaiDistribute"/>
        <w:rPr>
          <w:lang w:val="en-US"/>
        </w:rPr>
      </w:pPr>
      <w:r>
        <w:t>If the Requesting State fails to provide additional information within that period, it shall be considered as having renounced its request voluntarily. However, the Requesting State shall not be precluded from making a fresh for the same purpose.</w:t>
      </w:r>
      <w:r>
        <w:rPr>
          <w:lang w:val="en-US"/>
        </w:rPr>
        <w:t>"</w:t>
      </w:r>
    </w:p>
    <w:p w14:paraId="7E5D8A1B" w14:textId="77777777" w:rsidR="00600F87" w:rsidRDefault="00600F87" w:rsidP="00600F87">
      <w:pPr>
        <w:pStyle w:val="CommentText"/>
        <w:jc w:val="thaiDistribute"/>
        <w:rPr>
          <w:lang w:val="en-US"/>
        </w:rPr>
      </w:pPr>
    </w:p>
    <w:p w14:paraId="65883414" w14:textId="77777777" w:rsidR="00600F87" w:rsidRDefault="00600F87" w:rsidP="00600F87">
      <w:pPr>
        <w:pStyle w:val="CommentText"/>
        <w:jc w:val="thaiDistribute"/>
        <w:rPr>
          <w:lang w:val="en-US"/>
        </w:rPr>
      </w:pPr>
    </w:p>
    <w:p w14:paraId="3542D04A" w14:textId="77777777" w:rsidR="00600F87" w:rsidRPr="00176798" w:rsidRDefault="00600F87" w:rsidP="00600F87">
      <w:pPr>
        <w:pStyle w:val="CommentText"/>
        <w:jc w:val="thaiDistribute"/>
        <w:rPr>
          <w:b/>
          <w:bCs/>
          <w:lang w:val="en-US"/>
        </w:rPr>
      </w:pPr>
      <w:r w:rsidRPr="00176798">
        <w:rPr>
          <w:b/>
          <w:bCs/>
        </w:rPr>
        <w:t xml:space="preserve">Chapter 4 Consideration of Extradition </w:t>
      </w:r>
    </w:p>
    <w:p w14:paraId="5F3D655F" w14:textId="77777777" w:rsidR="00600F87" w:rsidRPr="00176798" w:rsidRDefault="00600F87" w:rsidP="00600F87">
      <w:pPr>
        <w:pStyle w:val="CommentText"/>
        <w:jc w:val="thaiDistribute"/>
        <w:rPr>
          <w:b/>
          <w:bCs/>
          <w:lang w:val="en-US"/>
        </w:rPr>
      </w:pPr>
      <w:r w:rsidRPr="00176798">
        <w:rPr>
          <w:b/>
          <w:bCs/>
          <w:lang w:val="en-US"/>
        </w:rPr>
        <w:t>"</w:t>
      </w:r>
      <w:r w:rsidRPr="00176798">
        <w:rPr>
          <w:b/>
          <w:bCs/>
        </w:rPr>
        <w:t xml:space="preserve">Article 17. Provisional Arrest and Detention </w:t>
      </w:r>
    </w:p>
    <w:p w14:paraId="5166DA15" w14:textId="77777777" w:rsidR="00600F87" w:rsidRPr="00F430BC" w:rsidRDefault="00600F87" w:rsidP="00600F87">
      <w:pPr>
        <w:pStyle w:val="CommentText"/>
        <w:jc w:val="thaiDistribute"/>
        <w:rPr>
          <w:rFonts w:cs="DokChampa"/>
          <w:lang w:bidi="lo-LA"/>
        </w:rPr>
      </w:pPr>
      <w:r>
        <w:t xml:space="preserve">In case the Office of Supreme Prosecutor’s Office considers that the request for extradition </w:t>
      </w:r>
      <w:proofErr w:type="gramStart"/>
      <w:r>
        <w:t>are</w:t>
      </w:r>
      <w:proofErr w:type="gramEnd"/>
      <w:r>
        <w:t xml:space="preserve"> eligible, it will request the Vientiane Prosecutor’s Office to issue arrest warrant of the person sought within seven days after </w:t>
      </w:r>
      <w:proofErr w:type="spellStart"/>
      <w:r>
        <w:t>recieving</w:t>
      </w:r>
      <w:proofErr w:type="spellEnd"/>
      <w:r>
        <w:t xml:space="preserve"> such request from the Ministry of Foreign Affairs in order to send the case to the Vientiane People’s Court to decide the extradition. </w:t>
      </w:r>
    </w:p>
    <w:p w14:paraId="71C93908" w14:textId="77777777" w:rsidR="00600F87" w:rsidRPr="00F430BC" w:rsidRDefault="00600F87" w:rsidP="00600F87">
      <w:pPr>
        <w:pStyle w:val="CommentText"/>
        <w:jc w:val="thaiDistribute"/>
        <w:rPr>
          <w:rFonts w:cs="DokChampa"/>
          <w:lang w:bidi="lo-LA"/>
        </w:rPr>
      </w:pPr>
      <w:r>
        <w:t xml:space="preserve">In case the Vientiane Prosecutor’s Office considers that the request for </w:t>
      </w:r>
      <w:proofErr w:type="spellStart"/>
      <w:r>
        <w:t>extraadition</w:t>
      </w:r>
      <w:proofErr w:type="spellEnd"/>
      <w:r>
        <w:t xml:space="preserve"> lacks sufficient information, it will report to the Office of Supreme People’s Prosecutor to ask the Ministry of Foreign Affairs to request additional information for provisional arrest or detention of the person sought. </w:t>
      </w:r>
    </w:p>
    <w:p w14:paraId="4F9DED34" w14:textId="77777777" w:rsidR="00600F87" w:rsidRPr="00F430BC" w:rsidRDefault="00600F87" w:rsidP="00600F87">
      <w:pPr>
        <w:pStyle w:val="CommentText"/>
        <w:jc w:val="thaiDistribute"/>
        <w:rPr>
          <w:rFonts w:cs="DokChampa"/>
          <w:lang w:bidi="lo-LA"/>
        </w:rPr>
      </w:pPr>
      <w:r>
        <w:t xml:space="preserve">In case of urgency, the Requesting State may request for provisional arrest or detention of the person sought before submitting the official request for </w:t>
      </w:r>
      <w:proofErr w:type="spellStart"/>
      <w:r>
        <w:t>extradiction</w:t>
      </w:r>
      <w:proofErr w:type="spellEnd"/>
      <w:r>
        <w:t xml:space="preserve"> through diplomatic channels or treaties on </w:t>
      </w:r>
      <w:proofErr w:type="spellStart"/>
      <w:r>
        <w:t>extradiction</w:t>
      </w:r>
      <w:proofErr w:type="spellEnd"/>
      <w:r>
        <w:t xml:space="preserve">. </w:t>
      </w:r>
    </w:p>
    <w:p w14:paraId="78A1C31F" w14:textId="77777777" w:rsidR="00600F87" w:rsidRPr="00F430BC" w:rsidRDefault="00600F87" w:rsidP="00600F87">
      <w:pPr>
        <w:pStyle w:val="CommentText"/>
        <w:jc w:val="thaiDistribute"/>
        <w:rPr>
          <w:rFonts w:cs="DokChampa"/>
          <w:lang w:bidi="lo-LA"/>
        </w:rPr>
      </w:pPr>
      <w:r>
        <w:t xml:space="preserve">After </w:t>
      </w:r>
      <w:proofErr w:type="spellStart"/>
      <w:r>
        <w:t>recieving</w:t>
      </w:r>
      <w:proofErr w:type="spellEnd"/>
      <w:r>
        <w:t xml:space="preserve"> the request, the Ministry of Foreign Affairs will send the request to the Office of Supreme People’s Prosecutor to assign the Vientiane Prosecutor’s Office to issue arrest warrant within thirty days according to the procedures specified in the Law on Criminal Procedures of the Lao PDR.  </w:t>
      </w:r>
    </w:p>
    <w:p w14:paraId="70C7774B" w14:textId="77777777" w:rsidR="00600F87" w:rsidRPr="0064723E" w:rsidRDefault="00600F87" w:rsidP="00600F87">
      <w:pPr>
        <w:pStyle w:val="CommentText"/>
        <w:jc w:val="thaiDistribute"/>
        <w:rPr>
          <w:lang w:val="en-US"/>
        </w:rPr>
      </w:pPr>
      <w:r>
        <w:t xml:space="preserve">When provisional arrest and detention of the person sought according to the request is made, if the Requesting State does not send official request for </w:t>
      </w:r>
      <w:proofErr w:type="spellStart"/>
      <w:r>
        <w:t>extradiction</w:t>
      </w:r>
      <w:proofErr w:type="spellEnd"/>
      <w:r>
        <w:t xml:space="preserve"> together with supporting documents according to this law within sixty days after the provisional arrest and detention or according to the period as provided in treaties on extradition, the </w:t>
      </w:r>
      <w:proofErr w:type="spellStart"/>
      <w:r>
        <w:t>realease</w:t>
      </w:r>
      <w:proofErr w:type="spellEnd"/>
      <w:r>
        <w:t xml:space="preserve"> of the person provisionally arrested shall be made. </w:t>
      </w:r>
    </w:p>
    <w:p w14:paraId="2F385BFA" w14:textId="77777777" w:rsidR="00600F87" w:rsidRPr="00F430BC" w:rsidRDefault="00600F87" w:rsidP="00600F87">
      <w:pPr>
        <w:pStyle w:val="CommentText"/>
        <w:jc w:val="thaiDistribute"/>
        <w:rPr>
          <w:rFonts w:cs="DokChampa"/>
          <w:lang w:bidi="lo-LA"/>
        </w:rPr>
      </w:pPr>
      <w:r>
        <w:t xml:space="preserve">In case the release of the person who is arrested and detained provisionally according to paragraph 4 of this Article is made, the Requesting State cannot request for arresting that person. However, the Requesting Party still have the right to request for the extradition of that person. </w:t>
      </w:r>
    </w:p>
    <w:p w14:paraId="202D56AC" w14:textId="77777777" w:rsidR="00600F87" w:rsidRDefault="00600F87" w:rsidP="00600F87">
      <w:pPr>
        <w:pStyle w:val="CommentText"/>
        <w:jc w:val="thaiDistribute"/>
        <w:rPr>
          <w:lang w:val="en-US"/>
        </w:rPr>
      </w:pPr>
      <w:r>
        <w:t xml:space="preserve">The person sought who is arrested and detained provisionally shall not be released temporarily until a final judgement on extradition is made. </w:t>
      </w:r>
    </w:p>
    <w:p w14:paraId="0662B797" w14:textId="77777777" w:rsidR="00600F87" w:rsidRDefault="00600F87" w:rsidP="00600F87">
      <w:pPr>
        <w:pStyle w:val="CommentText"/>
        <w:jc w:val="thaiDistribute"/>
        <w:rPr>
          <w:lang w:val="en-US"/>
        </w:rPr>
      </w:pPr>
    </w:p>
    <w:p w14:paraId="1429CAB0" w14:textId="77777777" w:rsidR="00600F87" w:rsidRDefault="00600F87" w:rsidP="00600F87">
      <w:pPr>
        <w:pStyle w:val="CommentText"/>
        <w:jc w:val="thaiDistribute"/>
        <w:rPr>
          <w:lang w:val="en-US"/>
        </w:rPr>
      </w:pPr>
      <w:r w:rsidRPr="00176798">
        <w:rPr>
          <w:b/>
          <w:bCs/>
          <w:lang w:val="en-US"/>
        </w:rPr>
        <w:t>"</w:t>
      </w:r>
      <w:r w:rsidRPr="00176798">
        <w:rPr>
          <w:b/>
          <w:bCs/>
        </w:rPr>
        <w:t>Article 18. Consideration of</w:t>
      </w:r>
      <w:r>
        <w:t xml:space="preserve"> </w:t>
      </w:r>
      <w:r w:rsidRPr="00176798">
        <w:rPr>
          <w:b/>
          <w:bCs/>
        </w:rPr>
        <w:t xml:space="preserve">Extradition </w:t>
      </w:r>
    </w:p>
    <w:p w14:paraId="22518992" w14:textId="77777777" w:rsidR="00600F87" w:rsidRPr="00F430BC" w:rsidRDefault="00600F87" w:rsidP="00600F87">
      <w:pPr>
        <w:pStyle w:val="CommentText"/>
        <w:jc w:val="thaiDistribute"/>
        <w:rPr>
          <w:rFonts w:cs="DokChampa"/>
          <w:lang w:bidi="lo-LA"/>
        </w:rPr>
      </w:pPr>
      <w:r>
        <w:t xml:space="preserve">When the person sought is arrested, the Vientiane People’s Prosecutor Office shall send a summary of the case within thirty days from the date of arrest to the Vientiane People’s Court to consider at the first instance within thirty days from the date of </w:t>
      </w:r>
      <w:proofErr w:type="spellStart"/>
      <w:r>
        <w:t>recieving</w:t>
      </w:r>
      <w:proofErr w:type="spellEnd"/>
      <w:r>
        <w:t xml:space="preserve"> the summary. </w:t>
      </w:r>
    </w:p>
    <w:p w14:paraId="2D177264" w14:textId="77777777" w:rsidR="00600F87" w:rsidRPr="0064723E" w:rsidRDefault="00600F87" w:rsidP="00600F87">
      <w:pPr>
        <w:pStyle w:val="CommentText"/>
        <w:jc w:val="thaiDistribute"/>
        <w:rPr>
          <w:lang w:val="en-US"/>
        </w:rPr>
      </w:pPr>
      <w:r>
        <w:t xml:space="preserve">The Court Conference to consider the extradition case shall be participated by Court Committee, Head of People’s Prosecutor, police, the person sought, lawyer, interpreter, representatives from the Embassy or </w:t>
      </w:r>
      <w:proofErr w:type="spellStart"/>
      <w:r>
        <w:t>Consulaate</w:t>
      </w:r>
      <w:proofErr w:type="spellEnd"/>
      <w:r>
        <w:t xml:space="preserve"> of the Requesting State and other competent authorities of the Lao PDR. </w:t>
      </w:r>
      <w:r>
        <w:rPr>
          <w:lang w:val="en-US"/>
        </w:rPr>
        <w:t>"</w:t>
      </w:r>
    </w:p>
    <w:p w14:paraId="778C43B0" w14:textId="77777777" w:rsidR="00600F87" w:rsidRDefault="00600F87" w:rsidP="00600F87">
      <w:pPr>
        <w:pStyle w:val="CommentText"/>
        <w:jc w:val="thaiDistribute"/>
        <w:rPr>
          <w:lang w:val="en-US"/>
        </w:rPr>
      </w:pPr>
    </w:p>
    <w:p w14:paraId="5B0D9D37" w14:textId="77777777" w:rsidR="00600F87" w:rsidRPr="00176798" w:rsidRDefault="00600F87" w:rsidP="00600F87">
      <w:pPr>
        <w:pStyle w:val="CommentText"/>
        <w:jc w:val="thaiDistribute"/>
        <w:rPr>
          <w:b/>
          <w:bCs/>
          <w:lang w:val="en-US"/>
        </w:rPr>
      </w:pPr>
      <w:r w:rsidRPr="00176798">
        <w:rPr>
          <w:b/>
          <w:bCs/>
          <w:lang w:val="en-US"/>
        </w:rPr>
        <w:t>"</w:t>
      </w:r>
      <w:r w:rsidRPr="00176798">
        <w:rPr>
          <w:b/>
          <w:bCs/>
        </w:rPr>
        <w:t xml:space="preserve">Article 19. Rights of the Court in Consideration of Extradition </w:t>
      </w:r>
    </w:p>
    <w:p w14:paraId="34551E93" w14:textId="77777777" w:rsidR="00600F87" w:rsidRDefault="00600F87" w:rsidP="00600F87">
      <w:pPr>
        <w:pStyle w:val="CommentText"/>
        <w:jc w:val="thaiDistribute"/>
        <w:rPr>
          <w:lang w:val="en-US"/>
        </w:rPr>
      </w:pPr>
      <w:r>
        <w:t xml:space="preserve">The court has following rights in consideration of extradition: </w:t>
      </w:r>
    </w:p>
    <w:p w14:paraId="4082ADD7" w14:textId="77777777" w:rsidR="00600F87" w:rsidRDefault="00600F87" w:rsidP="00600F87">
      <w:pPr>
        <w:pStyle w:val="CommentText"/>
        <w:jc w:val="thaiDistribute"/>
        <w:rPr>
          <w:lang w:val="en-US"/>
        </w:rPr>
      </w:pPr>
      <w:r>
        <w:t xml:space="preserve">1. To check whether the prosecuted person and brought before the court is the person sought according to the request or not; </w:t>
      </w:r>
    </w:p>
    <w:p w14:paraId="7053F309" w14:textId="77777777" w:rsidR="00600F87" w:rsidRDefault="00600F87" w:rsidP="00600F87">
      <w:pPr>
        <w:pStyle w:val="CommentText"/>
        <w:jc w:val="thaiDistribute"/>
        <w:rPr>
          <w:lang w:val="en-US"/>
        </w:rPr>
      </w:pPr>
      <w:r>
        <w:t xml:space="preserve">2. To check whether the offence as described in the request of </w:t>
      </w:r>
      <w:proofErr w:type="spellStart"/>
      <w:r>
        <w:t>extradiction</w:t>
      </w:r>
      <w:proofErr w:type="spellEnd"/>
      <w:r>
        <w:t xml:space="preserve"> is the extraditable offence </w:t>
      </w:r>
      <w:proofErr w:type="spellStart"/>
      <w:r>
        <w:t>saccording</w:t>
      </w:r>
      <w:proofErr w:type="spellEnd"/>
      <w:r>
        <w:t xml:space="preserve"> to the law or not; </w:t>
      </w:r>
    </w:p>
    <w:p w14:paraId="5F9F899E" w14:textId="77777777" w:rsidR="00600F87" w:rsidRPr="00F430BC" w:rsidRDefault="00600F87" w:rsidP="00600F87">
      <w:pPr>
        <w:pStyle w:val="CommentText"/>
        <w:jc w:val="thaiDistribute"/>
        <w:rPr>
          <w:rFonts w:cs="DokChampa"/>
          <w:lang w:bidi="lo-LA"/>
        </w:rPr>
      </w:pPr>
      <w:r>
        <w:t>3. To check whether the offence does not fall under the condition where the extradition is refused according to Articles 8, 10 and 11 of this law or not.</w:t>
      </w:r>
    </w:p>
    <w:p w14:paraId="066F5B3A" w14:textId="77777777" w:rsidR="00600F87" w:rsidRPr="00F430BC" w:rsidRDefault="00600F87" w:rsidP="00600F87">
      <w:pPr>
        <w:pStyle w:val="CommentText"/>
        <w:jc w:val="thaiDistribute"/>
        <w:rPr>
          <w:rFonts w:cs="DokChampa"/>
          <w:lang w:bidi="lo-LA"/>
        </w:rPr>
      </w:pPr>
      <w:r>
        <w:t xml:space="preserve">In case the court considers that there is ground for extradition, the court will decide on extradition and when the court decision is final, extradition shall be processed within thirty days from the date of reading the court decision. </w:t>
      </w:r>
    </w:p>
    <w:p w14:paraId="790B77F7" w14:textId="77777777" w:rsidR="00600F87" w:rsidRPr="00F430BC" w:rsidRDefault="00600F87" w:rsidP="00600F87">
      <w:pPr>
        <w:pStyle w:val="CommentText"/>
        <w:jc w:val="thaiDistribute"/>
        <w:rPr>
          <w:rFonts w:cs="DokChampa"/>
          <w:lang w:val="en-US" w:bidi="lo-LA"/>
        </w:rPr>
      </w:pPr>
      <w:r>
        <w:t>In case the court decides that there is no ground for extradition according to this law or there is not sufficient information to confirm that the prosecuted person and brought before the court is the person sought or not, the court will decide not to extradite the person.</w:t>
      </w:r>
      <w:r w:rsidRPr="00F430BC">
        <w:rPr>
          <w:rFonts w:cs="DokChampa"/>
          <w:lang w:val="en-US" w:bidi="lo-LA"/>
        </w:rPr>
        <w:t>"</w:t>
      </w:r>
    </w:p>
    <w:p w14:paraId="48062BE7" w14:textId="77777777" w:rsidR="00600F87" w:rsidRDefault="00600F87" w:rsidP="00600F87">
      <w:pPr>
        <w:pStyle w:val="CommentText"/>
        <w:jc w:val="thaiDistribute"/>
        <w:rPr>
          <w:lang w:val="en-US"/>
        </w:rPr>
      </w:pPr>
    </w:p>
    <w:p w14:paraId="2FCF096C" w14:textId="77777777" w:rsidR="00600F87" w:rsidRPr="00D50A24" w:rsidRDefault="00600F87" w:rsidP="00600F87">
      <w:pPr>
        <w:pStyle w:val="CommentText"/>
        <w:jc w:val="thaiDistribute"/>
        <w:rPr>
          <w:b/>
          <w:bCs/>
          <w:lang w:val="en-US"/>
        </w:rPr>
      </w:pPr>
      <w:r w:rsidRPr="00D50A24">
        <w:rPr>
          <w:b/>
          <w:bCs/>
          <w:lang w:val="en-US"/>
        </w:rPr>
        <w:t>"</w:t>
      </w:r>
      <w:r w:rsidRPr="00D50A24">
        <w:rPr>
          <w:b/>
          <w:bCs/>
        </w:rPr>
        <w:t xml:space="preserve">Article 20. Proposal to Refuse and Appeal Request for the Court Decision </w:t>
      </w:r>
    </w:p>
    <w:p w14:paraId="34A9392B" w14:textId="77777777" w:rsidR="00600F87" w:rsidRDefault="00600F87" w:rsidP="00600F87">
      <w:pPr>
        <w:pStyle w:val="CommentText"/>
        <w:jc w:val="thaiDistribute"/>
        <w:rPr>
          <w:lang w:val="en-US"/>
        </w:rPr>
      </w:pPr>
      <w:r>
        <w:t xml:space="preserve">The Vientiane People’s Prosecutor Office has the right to propose to refuse the judgement of the court that decides not to extradite, but it shall consider whether to refuse within thirty days from the date of reading the court’s decision. </w:t>
      </w:r>
    </w:p>
    <w:p w14:paraId="5B0304A8" w14:textId="77777777" w:rsidR="00600F87" w:rsidRDefault="00600F87" w:rsidP="00600F87">
      <w:pPr>
        <w:pStyle w:val="CommentText"/>
        <w:jc w:val="thaiDistribute"/>
        <w:rPr>
          <w:lang w:val="en-US"/>
        </w:rPr>
      </w:pPr>
      <w:r>
        <w:t>If the proposal to refuse is not made within that period of time, the arrested person shall be released immediately.</w:t>
      </w:r>
    </w:p>
    <w:p w14:paraId="1DD6794D" w14:textId="77777777" w:rsidR="00600F87" w:rsidRDefault="00600F87" w:rsidP="00600F87">
      <w:pPr>
        <w:pStyle w:val="CommentText"/>
        <w:jc w:val="thaiDistribute"/>
        <w:rPr>
          <w:lang w:val="en-US"/>
        </w:rPr>
      </w:pPr>
      <w:r>
        <w:t xml:space="preserve">If the Vientiane People’s Prosecutor Office proposes to refuse the court decision, it shall propose the Central Region People’s Prosecutor Office to submit the proposal to refuse the court judgement within </w:t>
      </w:r>
      <w:proofErr w:type="spellStart"/>
      <w:r>
        <w:t>thrity</w:t>
      </w:r>
      <w:proofErr w:type="spellEnd"/>
      <w:r>
        <w:t xml:space="preserve"> days after reading the court decision. </w:t>
      </w:r>
    </w:p>
    <w:p w14:paraId="47F83166" w14:textId="77777777" w:rsidR="00600F87" w:rsidRDefault="00600F87" w:rsidP="00600F87">
      <w:pPr>
        <w:pStyle w:val="CommentText"/>
        <w:jc w:val="thaiDistribute"/>
        <w:rPr>
          <w:lang w:val="en-US"/>
        </w:rPr>
      </w:pPr>
      <w:r>
        <w:t xml:space="preserve">The person sought has the right to appeal the court decision on extradition. The appeal shall be submitted to the Central Region People’s Court within thirty days from the date of reading the decision. </w:t>
      </w:r>
    </w:p>
    <w:p w14:paraId="178BF943" w14:textId="77777777" w:rsidR="00600F87" w:rsidRDefault="00600F87" w:rsidP="00600F87">
      <w:pPr>
        <w:pStyle w:val="CommentText"/>
        <w:jc w:val="thaiDistribute"/>
        <w:rPr>
          <w:lang w:val="en-US"/>
        </w:rPr>
      </w:pPr>
      <w:r>
        <w:t xml:space="preserve">The Central Region People’s Court shall consider the proposal to refuse or appeal request within fifteen days from the date of </w:t>
      </w:r>
      <w:proofErr w:type="spellStart"/>
      <w:r>
        <w:t>recieving</w:t>
      </w:r>
      <w:proofErr w:type="spellEnd"/>
      <w:r>
        <w:t xml:space="preserve"> the proposal to refuse or appeal request.</w:t>
      </w:r>
      <w:r>
        <w:rPr>
          <w:lang w:val="en-US"/>
        </w:rPr>
        <w:t>"</w:t>
      </w:r>
      <w:r>
        <w:t xml:space="preserve"> </w:t>
      </w:r>
    </w:p>
    <w:p w14:paraId="6FE645B2" w14:textId="77777777" w:rsidR="00600F87" w:rsidRDefault="00600F87" w:rsidP="00600F87">
      <w:pPr>
        <w:pStyle w:val="CommentText"/>
        <w:jc w:val="thaiDistribute"/>
        <w:rPr>
          <w:lang w:val="en-US"/>
        </w:rPr>
      </w:pPr>
    </w:p>
    <w:p w14:paraId="700CAD01" w14:textId="77777777" w:rsidR="00600F87" w:rsidRPr="00D50A24" w:rsidRDefault="00600F87" w:rsidP="00600F87">
      <w:pPr>
        <w:pStyle w:val="CommentText"/>
        <w:jc w:val="thaiDistribute"/>
        <w:rPr>
          <w:b/>
          <w:bCs/>
          <w:lang w:val="en-US"/>
        </w:rPr>
      </w:pPr>
      <w:r w:rsidRPr="00D50A24">
        <w:rPr>
          <w:b/>
          <w:bCs/>
          <w:lang w:val="en-US"/>
        </w:rPr>
        <w:t>"</w:t>
      </w:r>
      <w:r w:rsidRPr="00D50A24">
        <w:rPr>
          <w:b/>
          <w:bCs/>
        </w:rPr>
        <w:t xml:space="preserve">Article 21. Rights in Consideration of the Central Region People’s Court </w:t>
      </w:r>
    </w:p>
    <w:p w14:paraId="3155FC92" w14:textId="77777777" w:rsidR="00600F87" w:rsidRDefault="00600F87" w:rsidP="00600F87">
      <w:pPr>
        <w:pStyle w:val="CommentText"/>
        <w:jc w:val="thaiDistribute"/>
        <w:rPr>
          <w:lang w:val="en-US"/>
        </w:rPr>
      </w:pPr>
      <w:r>
        <w:t xml:space="preserve">Central Region People’s Court monitors the judgement of the Vientiane People’s Court on the compliance with Penal Law, Law on Criminal Procedures and this law, </w:t>
      </w:r>
      <w:proofErr w:type="spellStart"/>
      <w:r>
        <w:t>inlcuding</w:t>
      </w:r>
      <w:proofErr w:type="spellEnd"/>
      <w:r>
        <w:t xml:space="preserve"> the reasons for the decision to extradite. </w:t>
      </w:r>
    </w:p>
    <w:p w14:paraId="4AC73498" w14:textId="77777777" w:rsidR="00600F87" w:rsidRDefault="00600F87" w:rsidP="00600F87">
      <w:pPr>
        <w:pStyle w:val="CommentText"/>
        <w:jc w:val="thaiDistribute"/>
        <w:rPr>
          <w:lang w:val="en-US"/>
        </w:rPr>
      </w:pPr>
      <w:r>
        <w:t xml:space="preserve">Types of judgement of the </w:t>
      </w:r>
      <w:proofErr w:type="spellStart"/>
      <w:r>
        <w:t>Cenral</w:t>
      </w:r>
      <w:proofErr w:type="spellEnd"/>
      <w:r>
        <w:t xml:space="preserve"> Region People’s Court are as following: </w:t>
      </w:r>
    </w:p>
    <w:p w14:paraId="573996F7" w14:textId="77777777" w:rsidR="00600F87" w:rsidRDefault="00600F87" w:rsidP="00600F87">
      <w:pPr>
        <w:pStyle w:val="CommentText"/>
        <w:jc w:val="thaiDistribute"/>
        <w:rPr>
          <w:lang w:val="en-US"/>
        </w:rPr>
      </w:pPr>
      <w:r>
        <w:t xml:space="preserve">1. Confirmation of judgement of the Vientiane People’s </w:t>
      </w:r>
      <w:proofErr w:type="gramStart"/>
      <w:r>
        <w:t>Court ;</w:t>
      </w:r>
      <w:proofErr w:type="gramEnd"/>
      <w:r>
        <w:t xml:space="preserve"> </w:t>
      </w:r>
    </w:p>
    <w:p w14:paraId="57616336" w14:textId="77777777" w:rsidR="00600F87" w:rsidRDefault="00600F87" w:rsidP="00600F87">
      <w:pPr>
        <w:pStyle w:val="CommentText"/>
        <w:jc w:val="thaiDistribute"/>
        <w:rPr>
          <w:lang w:val="en-US"/>
        </w:rPr>
      </w:pPr>
      <w:r>
        <w:t xml:space="preserve">2. Alteration judgement of the Vientiane People’s Court and decision to extradite or not to extradite. </w:t>
      </w:r>
    </w:p>
    <w:p w14:paraId="4E27F485" w14:textId="77777777" w:rsidR="00600F87" w:rsidRDefault="00600F87" w:rsidP="00600F87">
      <w:pPr>
        <w:pStyle w:val="CommentText"/>
        <w:jc w:val="thaiDistribute"/>
        <w:rPr>
          <w:lang w:val="en-US"/>
        </w:rPr>
      </w:pPr>
      <w:r>
        <w:t xml:space="preserve">In case the Central Region </w:t>
      </w:r>
      <w:proofErr w:type="spellStart"/>
      <w:r>
        <w:t>Peoeple’s</w:t>
      </w:r>
      <w:proofErr w:type="spellEnd"/>
      <w:r>
        <w:t xml:space="preserve"> Court decides not to extradite the person sought, that person shall be released immediately. </w:t>
      </w:r>
    </w:p>
    <w:p w14:paraId="6DDC6D5A" w14:textId="77777777" w:rsidR="00600F87" w:rsidRPr="0064723E" w:rsidRDefault="00600F87" w:rsidP="00600F87">
      <w:pPr>
        <w:pStyle w:val="CommentText"/>
        <w:jc w:val="thaiDistribute"/>
        <w:rPr>
          <w:lang w:val="en-US"/>
        </w:rPr>
      </w:pPr>
      <w:r>
        <w:t>The decision of the Central Region People’s Court is final.</w:t>
      </w:r>
      <w:r>
        <w:rPr>
          <w:lang w:val="en-US"/>
        </w:rPr>
        <w:t>"</w:t>
      </w:r>
    </w:p>
    <w:p w14:paraId="3C5C0A22" w14:textId="77777777" w:rsidR="00600F87" w:rsidRDefault="00600F87" w:rsidP="00600F87">
      <w:pPr>
        <w:pStyle w:val="CommentText"/>
        <w:jc w:val="thaiDistribute"/>
        <w:rPr>
          <w:lang w:val="en-US"/>
        </w:rPr>
      </w:pPr>
    </w:p>
    <w:p w14:paraId="31FD9EAF" w14:textId="77777777" w:rsidR="00600F87" w:rsidRPr="00B62F97" w:rsidRDefault="00600F87" w:rsidP="00600F87">
      <w:pPr>
        <w:pStyle w:val="CommentText"/>
        <w:jc w:val="thaiDistribute"/>
        <w:rPr>
          <w:b/>
          <w:bCs/>
          <w:lang w:val="en-US"/>
        </w:rPr>
      </w:pPr>
      <w:r w:rsidRPr="00B62F97">
        <w:rPr>
          <w:b/>
          <w:bCs/>
        </w:rPr>
        <w:t xml:space="preserve">Chapter 5 Execution of Extradition </w:t>
      </w:r>
    </w:p>
    <w:p w14:paraId="69BD5B5D" w14:textId="77777777" w:rsidR="00600F87" w:rsidRPr="00B62F97" w:rsidRDefault="00600F87" w:rsidP="00600F87">
      <w:pPr>
        <w:pStyle w:val="CommentText"/>
        <w:jc w:val="thaiDistribute"/>
        <w:rPr>
          <w:b/>
          <w:bCs/>
          <w:lang w:val="en-US"/>
        </w:rPr>
      </w:pPr>
    </w:p>
    <w:p w14:paraId="2066FD0B" w14:textId="77777777" w:rsidR="00600F87" w:rsidRPr="00B62F97" w:rsidRDefault="00600F87" w:rsidP="00600F87">
      <w:pPr>
        <w:pStyle w:val="CommentText"/>
        <w:jc w:val="thaiDistribute"/>
        <w:rPr>
          <w:b/>
          <w:bCs/>
          <w:lang w:val="en-US"/>
        </w:rPr>
      </w:pPr>
      <w:r w:rsidRPr="00B62F97">
        <w:rPr>
          <w:b/>
          <w:bCs/>
          <w:lang w:val="en-US"/>
        </w:rPr>
        <w:t>"</w:t>
      </w:r>
      <w:r w:rsidRPr="00B62F97">
        <w:rPr>
          <w:b/>
          <w:bCs/>
        </w:rPr>
        <w:t xml:space="preserve">Article 22. Execution of Extradition </w:t>
      </w:r>
    </w:p>
    <w:p w14:paraId="2A0644F2" w14:textId="77777777" w:rsidR="00600F87" w:rsidRPr="0064723E" w:rsidRDefault="00600F87" w:rsidP="00600F87">
      <w:pPr>
        <w:pStyle w:val="CommentText"/>
        <w:jc w:val="thaiDistribute"/>
        <w:rPr>
          <w:lang w:val="en-US"/>
        </w:rPr>
      </w:pPr>
      <w:r>
        <w:t>If the extradition has been granted by the final court decision, the Ministry of Foreign Affairs shall coordinate with the competent authorities of the Lao PDR to prepare and proceed for extradition of the person sought within thirty days or within the period as provided in the treaties on extradition from the date of reading the decision or judgement.</w:t>
      </w:r>
      <w:r>
        <w:rPr>
          <w:lang w:val="en-US"/>
        </w:rPr>
        <w:t>"</w:t>
      </w:r>
    </w:p>
    <w:p w14:paraId="4D8FC95C" w14:textId="77777777" w:rsidR="00600F87" w:rsidRDefault="00600F87" w:rsidP="00600F87">
      <w:pPr>
        <w:pStyle w:val="CommentText"/>
        <w:jc w:val="thaiDistribute"/>
        <w:rPr>
          <w:lang w:val="en-US"/>
        </w:rPr>
      </w:pPr>
    </w:p>
    <w:p w14:paraId="202CB946" w14:textId="77777777" w:rsidR="00600F87" w:rsidRDefault="00600F87" w:rsidP="00600F87">
      <w:pPr>
        <w:pStyle w:val="CommentText"/>
        <w:jc w:val="thaiDistribute"/>
        <w:rPr>
          <w:lang w:val="en-US"/>
        </w:rPr>
      </w:pPr>
      <w:r>
        <w:rPr>
          <w:lang w:val="en-US"/>
        </w:rPr>
        <w:t>"</w:t>
      </w:r>
      <w:r w:rsidRPr="00B62F97">
        <w:rPr>
          <w:b/>
          <w:bCs/>
        </w:rPr>
        <w:t>Article 23. Procedures of Extradition</w:t>
      </w:r>
      <w:r>
        <w:t xml:space="preserve"> </w:t>
      </w:r>
    </w:p>
    <w:p w14:paraId="6ECC66A7" w14:textId="77777777" w:rsidR="00600F87" w:rsidRDefault="00600F87" w:rsidP="00600F87">
      <w:pPr>
        <w:pStyle w:val="CommentText"/>
        <w:jc w:val="thaiDistribute"/>
        <w:rPr>
          <w:lang w:val="en-US"/>
        </w:rPr>
      </w:pPr>
      <w:r>
        <w:t xml:space="preserve">Extradition shall follow with following procedures: </w:t>
      </w:r>
    </w:p>
    <w:p w14:paraId="328B05A9" w14:textId="77777777" w:rsidR="00600F87" w:rsidRDefault="00600F87" w:rsidP="00600F87">
      <w:pPr>
        <w:pStyle w:val="CommentText"/>
        <w:jc w:val="thaiDistribute"/>
        <w:rPr>
          <w:lang w:val="en-US"/>
        </w:rPr>
      </w:pPr>
      <w:r>
        <w:t xml:space="preserve">1. Ministry of Foreign </w:t>
      </w:r>
      <w:proofErr w:type="spellStart"/>
      <w:r>
        <w:t>Affaairs</w:t>
      </w:r>
      <w:proofErr w:type="spellEnd"/>
      <w:r>
        <w:t xml:space="preserve"> shall reach an agreement with the Requesting Party on the time, place and other relevant matters relating to the execution of </w:t>
      </w:r>
      <w:proofErr w:type="gramStart"/>
      <w:r>
        <w:t>extradition ;</w:t>
      </w:r>
      <w:proofErr w:type="gramEnd"/>
      <w:r>
        <w:t xml:space="preserve"> </w:t>
      </w:r>
    </w:p>
    <w:p w14:paraId="1A64FAF0" w14:textId="77777777" w:rsidR="00600F87" w:rsidRDefault="00600F87" w:rsidP="00600F87">
      <w:pPr>
        <w:pStyle w:val="CommentText"/>
        <w:jc w:val="thaiDistribute"/>
        <w:rPr>
          <w:lang w:val="en-US"/>
        </w:rPr>
      </w:pPr>
      <w:r>
        <w:t xml:space="preserve">2. In case the Requesting State has not taken over the person to be extradited without any reason within the agreed date </w:t>
      </w:r>
      <w:proofErr w:type="spellStart"/>
      <w:r>
        <w:t>ot</w:t>
      </w:r>
      <w:proofErr w:type="spellEnd"/>
      <w:r>
        <w:t xml:space="preserve"> according to treaties on extradition and later requests for extradition of the person sought for the same </w:t>
      </w:r>
      <w:proofErr w:type="spellStart"/>
      <w:r>
        <w:t>offene</w:t>
      </w:r>
      <w:proofErr w:type="spellEnd"/>
      <w:r>
        <w:t xml:space="preserve">, the extradition shall be refused. In this case, the competent authorities of the Lao PDR shall release the person sought immediately after the period of time as provided in this Article is </w:t>
      </w:r>
      <w:proofErr w:type="gramStart"/>
      <w:r>
        <w:t>lapse ;</w:t>
      </w:r>
      <w:proofErr w:type="gramEnd"/>
      <w:r>
        <w:t xml:space="preserve"> </w:t>
      </w:r>
    </w:p>
    <w:p w14:paraId="2EFB9B29" w14:textId="77777777" w:rsidR="00600F87" w:rsidRPr="0064723E" w:rsidRDefault="00600F87" w:rsidP="00600F87">
      <w:pPr>
        <w:pStyle w:val="CommentText"/>
        <w:jc w:val="thaiDistribute"/>
        <w:rPr>
          <w:lang w:val="en-US"/>
        </w:rPr>
      </w:pPr>
      <w:r>
        <w:t xml:space="preserve">3. In case the Requesting State fails to take over or the Lao PDR fails to surrender the person sought within the </w:t>
      </w:r>
      <w:proofErr w:type="spellStart"/>
      <w:r>
        <w:t>pereiod</w:t>
      </w:r>
      <w:proofErr w:type="spellEnd"/>
      <w:r>
        <w:t xml:space="preserve"> as provided in paragraph 1 of this Article for reasons beyond the control of the Requesting State or the Lao PDR such as natural disaster, the Lao PDR or the Requesting State shall notify each other promptly in order to reach an agreement on the date, time, place and other relevant matters relating to extradition.</w:t>
      </w:r>
      <w:r>
        <w:rPr>
          <w:lang w:val="en-US"/>
        </w:rPr>
        <w:t>"</w:t>
      </w:r>
    </w:p>
    <w:p w14:paraId="057C42CC" w14:textId="77777777" w:rsidR="00600F87" w:rsidRDefault="00600F87" w:rsidP="00600F87">
      <w:pPr>
        <w:pStyle w:val="CommentText"/>
        <w:jc w:val="thaiDistribute"/>
        <w:rPr>
          <w:lang w:val="en-US"/>
        </w:rPr>
      </w:pPr>
    </w:p>
    <w:p w14:paraId="0B1B49DB" w14:textId="77777777" w:rsidR="00600F87" w:rsidRDefault="00600F87" w:rsidP="00600F87">
      <w:pPr>
        <w:pStyle w:val="CommentText"/>
        <w:jc w:val="thaiDistribute"/>
        <w:rPr>
          <w:lang w:val="en-US"/>
        </w:rPr>
      </w:pPr>
      <w:r>
        <w:rPr>
          <w:lang w:val="en-US"/>
        </w:rPr>
        <w:t>"</w:t>
      </w:r>
      <w:r w:rsidRPr="00B62F97">
        <w:rPr>
          <w:b/>
          <w:bCs/>
        </w:rPr>
        <w:t xml:space="preserve">Article 24. </w:t>
      </w:r>
      <w:proofErr w:type="spellStart"/>
      <w:r w:rsidRPr="00B62F97">
        <w:rPr>
          <w:b/>
          <w:bCs/>
        </w:rPr>
        <w:t>Postpondment</w:t>
      </w:r>
      <w:proofErr w:type="spellEnd"/>
      <w:r w:rsidRPr="00B62F97">
        <w:rPr>
          <w:b/>
          <w:bCs/>
        </w:rPr>
        <w:t xml:space="preserve"> of Extradition</w:t>
      </w:r>
      <w:r>
        <w:t xml:space="preserve"> </w:t>
      </w:r>
    </w:p>
    <w:p w14:paraId="30ECFD73" w14:textId="77777777" w:rsidR="00600F87" w:rsidRDefault="00600F87" w:rsidP="00600F87">
      <w:pPr>
        <w:pStyle w:val="CommentText"/>
        <w:jc w:val="thaiDistribute"/>
        <w:rPr>
          <w:lang w:val="en-US"/>
        </w:rPr>
      </w:pPr>
      <w:r>
        <w:t xml:space="preserve">When the person sought is being proceeded against or is serving a sentence in the </w:t>
      </w:r>
      <w:proofErr w:type="spellStart"/>
      <w:r>
        <w:t>LaoPDR</w:t>
      </w:r>
      <w:proofErr w:type="spellEnd"/>
      <w:r>
        <w:t xml:space="preserve"> for an offence other than that for which the </w:t>
      </w:r>
      <w:proofErr w:type="spellStart"/>
      <w:r>
        <w:t>extradiction</w:t>
      </w:r>
      <w:proofErr w:type="spellEnd"/>
      <w:r>
        <w:t xml:space="preserve"> is requested, the Lao PDR may postpone the extradition for the person sought until the conclusion of the proceedings or the partial or whole service of the final sentence. The Ministry of Foreign Affairs shall inform the Requesting State of the postponement of the extradition. </w:t>
      </w:r>
    </w:p>
    <w:p w14:paraId="0EC3E2AC" w14:textId="77777777" w:rsidR="00600F87" w:rsidRPr="0064723E" w:rsidRDefault="00600F87" w:rsidP="00600F87">
      <w:pPr>
        <w:pStyle w:val="CommentText"/>
        <w:jc w:val="thaiDistribute"/>
        <w:rPr>
          <w:lang w:val="en-US"/>
        </w:rPr>
      </w:pPr>
      <w:r>
        <w:t xml:space="preserve">If the postponement of the extradition mentioned in paragraph 1 of this Article would cause the lapse of time for prosecution or impeded the investigation by the Requesting State on the offence for </w:t>
      </w:r>
      <w:proofErr w:type="spellStart"/>
      <w:r>
        <w:t>whcih</w:t>
      </w:r>
      <w:proofErr w:type="spellEnd"/>
      <w:r>
        <w:t xml:space="preserve"> the </w:t>
      </w:r>
      <w:proofErr w:type="spellStart"/>
      <w:r>
        <w:t>extradiction</w:t>
      </w:r>
      <w:proofErr w:type="spellEnd"/>
      <w:r>
        <w:t xml:space="preserve"> is requested, the Lao PDR may </w:t>
      </w:r>
      <w:proofErr w:type="spellStart"/>
      <w:r>
        <w:t>temporatily</w:t>
      </w:r>
      <w:proofErr w:type="spellEnd"/>
      <w:r>
        <w:t xml:space="preserve"> extradite the person sought to the Requesting State and the Requesting State shall promptly return that person according to terms and conditions agreed by both parties.</w:t>
      </w:r>
      <w:r>
        <w:rPr>
          <w:lang w:val="en-US"/>
        </w:rPr>
        <w:t>"</w:t>
      </w:r>
    </w:p>
    <w:p w14:paraId="0BDB9550" w14:textId="77777777" w:rsidR="00600F87" w:rsidRDefault="00600F87" w:rsidP="00600F87">
      <w:pPr>
        <w:pStyle w:val="CommentText"/>
        <w:jc w:val="thaiDistribute"/>
        <w:rPr>
          <w:lang w:val="en-US"/>
        </w:rPr>
      </w:pPr>
    </w:p>
    <w:p w14:paraId="01FBD3B7" w14:textId="77777777" w:rsidR="00600F87" w:rsidRDefault="00600F87" w:rsidP="00600F87">
      <w:pPr>
        <w:pStyle w:val="CommentText"/>
        <w:jc w:val="thaiDistribute"/>
        <w:rPr>
          <w:lang w:val="en-US"/>
        </w:rPr>
      </w:pPr>
      <w:r>
        <w:rPr>
          <w:lang w:val="en-US"/>
        </w:rPr>
        <w:t>"</w:t>
      </w:r>
      <w:r w:rsidRPr="00B62F97">
        <w:rPr>
          <w:b/>
          <w:bCs/>
        </w:rPr>
        <w:t>Article 25. Proceeding in the Requesting State</w:t>
      </w:r>
      <w:r>
        <w:t xml:space="preserve"> </w:t>
      </w:r>
    </w:p>
    <w:p w14:paraId="34F5C90E" w14:textId="77777777" w:rsidR="00600F87" w:rsidRDefault="00600F87" w:rsidP="00600F87">
      <w:pPr>
        <w:pStyle w:val="CommentText"/>
        <w:jc w:val="thaiDistribute"/>
        <w:rPr>
          <w:lang w:val="en-US"/>
        </w:rPr>
      </w:pPr>
      <w:r>
        <w:t xml:space="preserve">The person sought according to the request for extradition shall not be prosecuted in other offence or punishment in the Requesting State and shall not be </w:t>
      </w:r>
      <w:proofErr w:type="spellStart"/>
      <w:r>
        <w:t>transfered</w:t>
      </w:r>
      <w:proofErr w:type="spellEnd"/>
      <w:r>
        <w:t xml:space="preserve"> to the third state, except </w:t>
      </w:r>
      <w:proofErr w:type="gramStart"/>
      <w:r>
        <w:t>for :</w:t>
      </w:r>
      <w:proofErr w:type="gramEnd"/>
      <w:r>
        <w:t xml:space="preserve"> </w:t>
      </w:r>
    </w:p>
    <w:p w14:paraId="542EF30E" w14:textId="77777777" w:rsidR="00600F87" w:rsidRDefault="00600F87" w:rsidP="00600F87">
      <w:pPr>
        <w:pStyle w:val="CommentText"/>
        <w:jc w:val="thaiDistribute"/>
        <w:rPr>
          <w:lang w:val="en-US"/>
        </w:rPr>
      </w:pPr>
      <w:r>
        <w:t xml:space="preserve">1. The Lao PDR agrees with such prosecution or punishment in the Requesting State on the basis of clarification and submission of information of the Requesting State according to Articles 13 and 14 of this law and the agreement on such prosecution and punishment from the person </w:t>
      </w:r>
      <w:proofErr w:type="gramStart"/>
      <w:r>
        <w:t>sought ;</w:t>
      </w:r>
      <w:proofErr w:type="gramEnd"/>
      <w:r>
        <w:t xml:space="preserve"> </w:t>
      </w:r>
    </w:p>
    <w:p w14:paraId="282F502E" w14:textId="77777777" w:rsidR="00600F87" w:rsidRDefault="00600F87" w:rsidP="00600F87">
      <w:pPr>
        <w:pStyle w:val="CommentText"/>
        <w:jc w:val="thaiDistribute"/>
        <w:rPr>
          <w:lang w:val="en-US"/>
        </w:rPr>
      </w:pPr>
      <w:r>
        <w:t xml:space="preserve">2. That person does not leave the territory of the Requesting State withing thirty days from the date of release. However, this </w:t>
      </w:r>
      <w:proofErr w:type="spellStart"/>
      <w:r>
        <w:t>perod</w:t>
      </w:r>
      <w:proofErr w:type="spellEnd"/>
      <w:r>
        <w:t xml:space="preserve"> of time shall </w:t>
      </w:r>
      <w:proofErr w:type="spellStart"/>
      <w:r>
        <w:t>notinclude</w:t>
      </w:r>
      <w:proofErr w:type="spellEnd"/>
      <w:r>
        <w:t xml:space="preserve"> the time during which that person fails to leave the territory of the Requesting State for reasons beyond his </w:t>
      </w:r>
      <w:proofErr w:type="spellStart"/>
      <w:r>
        <w:t>contral</w:t>
      </w:r>
      <w:proofErr w:type="spellEnd"/>
      <w:r>
        <w:t xml:space="preserve"> such as natural </w:t>
      </w:r>
      <w:proofErr w:type="gramStart"/>
      <w:r>
        <w:t>disaster ;</w:t>
      </w:r>
      <w:proofErr w:type="gramEnd"/>
      <w:r>
        <w:t xml:space="preserve"> </w:t>
      </w:r>
    </w:p>
    <w:p w14:paraId="3A23C45C" w14:textId="77777777" w:rsidR="00600F87" w:rsidRPr="0064723E" w:rsidRDefault="00600F87" w:rsidP="00600F87">
      <w:pPr>
        <w:pStyle w:val="CommentText"/>
        <w:jc w:val="thaiDistribute"/>
        <w:rPr>
          <w:lang w:val="en-US"/>
        </w:rPr>
      </w:pPr>
      <w:r>
        <w:t xml:space="preserve">3. That person has </w:t>
      </w:r>
      <w:proofErr w:type="spellStart"/>
      <w:r>
        <w:t>voluntaritly</w:t>
      </w:r>
      <w:proofErr w:type="spellEnd"/>
      <w:r>
        <w:t xml:space="preserve"> returned to the territory of the </w:t>
      </w:r>
      <w:proofErr w:type="spellStart"/>
      <w:r>
        <w:t>Rquesting</w:t>
      </w:r>
      <w:proofErr w:type="spellEnd"/>
      <w:r>
        <w:t xml:space="preserve"> State after leaving it.</w:t>
      </w:r>
      <w:r>
        <w:rPr>
          <w:lang w:val="en-US"/>
        </w:rPr>
        <w:t>"</w:t>
      </w:r>
    </w:p>
    <w:p w14:paraId="0930DA7D" w14:textId="77777777" w:rsidR="00600F87" w:rsidRDefault="00600F87" w:rsidP="00600F87">
      <w:pPr>
        <w:pStyle w:val="CommentText"/>
        <w:jc w:val="thaiDistribute"/>
        <w:rPr>
          <w:lang w:val="en-US"/>
        </w:rPr>
      </w:pPr>
    </w:p>
    <w:p w14:paraId="323A9174" w14:textId="77777777" w:rsidR="00600F87" w:rsidRPr="00B62F97" w:rsidRDefault="00600F87" w:rsidP="00600F87">
      <w:pPr>
        <w:pStyle w:val="CommentText"/>
        <w:jc w:val="thaiDistribute"/>
        <w:rPr>
          <w:b/>
          <w:bCs/>
          <w:lang w:val="en-US"/>
        </w:rPr>
      </w:pPr>
      <w:r w:rsidRPr="00B62F97">
        <w:rPr>
          <w:b/>
          <w:bCs/>
          <w:lang w:val="en-US"/>
        </w:rPr>
        <w:t>"</w:t>
      </w:r>
      <w:r w:rsidRPr="00B62F97">
        <w:rPr>
          <w:b/>
          <w:bCs/>
        </w:rPr>
        <w:t xml:space="preserve">Article 26. Handing Over of Property </w:t>
      </w:r>
    </w:p>
    <w:p w14:paraId="0BEAD0C8" w14:textId="77777777" w:rsidR="00600F87" w:rsidRDefault="00600F87" w:rsidP="00600F87">
      <w:pPr>
        <w:pStyle w:val="CommentText"/>
        <w:jc w:val="thaiDistribute"/>
        <w:rPr>
          <w:lang w:val="en-US"/>
        </w:rPr>
      </w:pPr>
      <w:r>
        <w:t xml:space="preserve">If the Requesting State requests for handing over of property seen in the territory of the Lao PDR, which is the evidence of the case or </w:t>
      </w:r>
      <w:proofErr w:type="spellStart"/>
      <w:r>
        <w:t>preceeds</w:t>
      </w:r>
      <w:proofErr w:type="spellEnd"/>
      <w:r>
        <w:t xml:space="preserve"> of the offence and the laws of the Lao PDR permits, when granting of extradition, the Lao PDR shall hand over the seized or confiscated property to the Requesting State according to the final decision or judgement of the court. </w:t>
      </w:r>
    </w:p>
    <w:p w14:paraId="4A5840A1" w14:textId="77777777" w:rsidR="00600F87" w:rsidRDefault="00600F87" w:rsidP="00600F87">
      <w:pPr>
        <w:pStyle w:val="CommentText"/>
        <w:jc w:val="thaiDistribute"/>
        <w:rPr>
          <w:lang w:val="en-US"/>
        </w:rPr>
      </w:pPr>
      <w:r>
        <w:t xml:space="preserve">In case the criminal proceedings </w:t>
      </w:r>
      <w:proofErr w:type="spellStart"/>
      <w:r>
        <w:t>againts</w:t>
      </w:r>
      <w:proofErr w:type="spellEnd"/>
      <w:r>
        <w:t xml:space="preserve"> the person sought conducts in the Lao PDR, handing over of property may be postponed until the conclusion of such proceedings, or the Lao PDR may temporarily hand over of the property on condition that it is to be returned by the Requesting State after the conclusion of the investigation in the Requesting State. </w:t>
      </w:r>
    </w:p>
    <w:p w14:paraId="36B42E44" w14:textId="77777777" w:rsidR="00600F87" w:rsidRDefault="00600F87" w:rsidP="00600F87">
      <w:pPr>
        <w:pStyle w:val="CommentText"/>
        <w:jc w:val="thaiDistribute"/>
        <w:rPr>
          <w:lang w:val="en-US"/>
        </w:rPr>
      </w:pPr>
      <w:r>
        <w:t xml:space="preserve">The property mentioned in the paragraph 1 of this Article may nevertheless be handed over even if the extradition cannot be executed owing the death or </w:t>
      </w:r>
      <w:proofErr w:type="spellStart"/>
      <w:r>
        <w:t>escapre</w:t>
      </w:r>
      <w:proofErr w:type="spellEnd"/>
      <w:r>
        <w:t xml:space="preserve"> of the person sought. Handing over of such property shall not prejudice any legitimate rights of the Lao PDR or the Requesting State or any third party to the property. Where these rights exist, the Requesting State shall return the surrendered property to the Lao PDR immediately after the conclusion of the proceedings.</w:t>
      </w:r>
      <w:r>
        <w:rPr>
          <w:lang w:val="en-US"/>
        </w:rPr>
        <w:t>"</w:t>
      </w:r>
    </w:p>
    <w:p w14:paraId="395FAF02" w14:textId="77777777" w:rsidR="00600F87" w:rsidRDefault="00600F87" w:rsidP="00600F87">
      <w:pPr>
        <w:pStyle w:val="CommentText"/>
        <w:jc w:val="thaiDistribute"/>
        <w:rPr>
          <w:lang w:val="en-US"/>
        </w:rPr>
      </w:pPr>
    </w:p>
    <w:p w14:paraId="26C9C46F" w14:textId="77777777" w:rsidR="00600F87" w:rsidRDefault="00600F87" w:rsidP="00600F87">
      <w:pPr>
        <w:pStyle w:val="CommentText"/>
        <w:jc w:val="thaiDistribute"/>
        <w:rPr>
          <w:lang w:val="en-US"/>
        </w:rPr>
      </w:pPr>
      <w:r>
        <w:rPr>
          <w:lang w:val="en-US"/>
        </w:rPr>
        <w:t>"</w:t>
      </w:r>
      <w:r w:rsidRPr="00B62F97">
        <w:rPr>
          <w:b/>
          <w:bCs/>
        </w:rPr>
        <w:t>Article 27. Transit</w:t>
      </w:r>
      <w:r>
        <w:t xml:space="preserve"> </w:t>
      </w:r>
    </w:p>
    <w:p w14:paraId="25818E99" w14:textId="77777777" w:rsidR="00600F87" w:rsidRDefault="00600F87" w:rsidP="00600F87">
      <w:pPr>
        <w:pStyle w:val="CommentText"/>
        <w:jc w:val="thaiDistribute"/>
        <w:rPr>
          <w:lang w:val="en-US"/>
        </w:rPr>
      </w:pPr>
      <w:r>
        <w:t xml:space="preserve">In case extradition of the person sought is made via the territory of the Lao PDR from one state or the Sending State to the Requesting State, the Requesting State shall </w:t>
      </w:r>
      <w:proofErr w:type="gramStart"/>
      <w:r>
        <w:t>requests</w:t>
      </w:r>
      <w:proofErr w:type="gramEnd"/>
      <w:r>
        <w:t xml:space="preserve"> the latter for the permission for such transit with the Ministry of Foreign Affairs of the Lao PDR. The Ministry of Foreign Affairs in collaboration with the related authorities considers permission for the transit within </w:t>
      </w:r>
      <w:proofErr w:type="spellStart"/>
      <w:r>
        <w:t>fiftenn</w:t>
      </w:r>
      <w:proofErr w:type="spellEnd"/>
      <w:r>
        <w:t xml:space="preserve"> days from the date of </w:t>
      </w:r>
      <w:proofErr w:type="spellStart"/>
      <w:r>
        <w:t>recieving</w:t>
      </w:r>
      <w:proofErr w:type="spellEnd"/>
      <w:r>
        <w:t xml:space="preserve"> the request. </w:t>
      </w:r>
    </w:p>
    <w:p w14:paraId="764846DD" w14:textId="77777777" w:rsidR="00600F87" w:rsidRDefault="00600F87" w:rsidP="00600F87">
      <w:pPr>
        <w:pStyle w:val="CommentText"/>
        <w:jc w:val="thaiDistribute"/>
        <w:rPr>
          <w:lang w:val="en-US"/>
        </w:rPr>
      </w:pPr>
      <w:r>
        <w:t xml:space="preserve">In case temporary detention is required, the extradited person via the territory of the Lao PDR, such temporary detention shall not exceed </w:t>
      </w:r>
      <w:proofErr w:type="gramStart"/>
      <w:r>
        <w:t>twenty four</w:t>
      </w:r>
      <w:proofErr w:type="gramEnd"/>
      <w:r>
        <w:t xml:space="preserve"> hours. The Requesting State or the Sending State shall provide necessary assistance to the competent authority of the Lao PDR in the temporary detention and send the person sought via the territory of the Lao PDR. </w:t>
      </w:r>
    </w:p>
    <w:p w14:paraId="4DD390D5" w14:textId="77777777" w:rsidR="00600F87" w:rsidRDefault="00600F87" w:rsidP="00600F87">
      <w:pPr>
        <w:pStyle w:val="CommentText"/>
        <w:jc w:val="thaiDistribute"/>
        <w:rPr>
          <w:lang w:val="en-US"/>
        </w:rPr>
      </w:pPr>
      <w:r>
        <w:t xml:space="preserve">In case air transportation is used and in the event of an emergency landing in the territory of the Lao PDR, the person sought may be temporarily detained in the territory of the Lao PDR no later than seventy - two hours. The Requesting State or the Sending State shall </w:t>
      </w:r>
      <w:proofErr w:type="gramStart"/>
      <w:r>
        <w:t>In</w:t>
      </w:r>
      <w:proofErr w:type="gramEnd"/>
      <w:r>
        <w:t xml:space="preserve"> case </w:t>
      </w:r>
      <w:proofErr w:type="spellStart"/>
      <w:r>
        <w:t>extradiction</w:t>
      </w:r>
      <w:proofErr w:type="spellEnd"/>
      <w:r>
        <w:t xml:space="preserve"> is to be made from the Lao PDR through the third state, the Requesting State shall request the latter for the permission of such transit. </w:t>
      </w:r>
    </w:p>
    <w:p w14:paraId="486821A8" w14:textId="77777777" w:rsidR="00600F87" w:rsidRDefault="00600F87" w:rsidP="00600F87">
      <w:pPr>
        <w:pStyle w:val="CommentText"/>
        <w:jc w:val="thaiDistribute"/>
        <w:rPr>
          <w:lang w:val="en-US"/>
        </w:rPr>
      </w:pPr>
    </w:p>
    <w:p w14:paraId="5DE0018C" w14:textId="77777777" w:rsidR="00600F87" w:rsidRDefault="00600F87" w:rsidP="00600F87">
      <w:pPr>
        <w:pStyle w:val="CommentText"/>
        <w:jc w:val="thaiDistribute"/>
        <w:rPr>
          <w:lang w:val="en-US"/>
        </w:rPr>
      </w:pPr>
      <w:r>
        <w:rPr>
          <w:lang w:val="en-US"/>
        </w:rPr>
        <w:t>"</w:t>
      </w:r>
      <w:r w:rsidRPr="00B62F97">
        <w:rPr>
          <w:b/>
          <w:bCs/>
        </w:rPr>
        <w:t xml:space="preserve">Article 28. Costs for Extradition </w:t>
      </w:r>
    </w:p>
    <w:p w14:paraId="75A837B1" w14:textId="77777777" w:rsidR="00600F87" w:rsidRDefault="00600F87" w:rsidP="00600F87">
      <w:pPr>
        <w:pStyle w:val="CommentText"/>
        <w:jc w:val="thaiDistribute"/>
        <w:rPr>
          <w:lang w:val="en-US"/>
        </w:rPr>
      </w:pPr>
      <w:r>
        <w:t xml:space="preserve">Costs incurred in the territory of the Lao PDR to the Requesting State including costs for seizure, freezing, handover of property and arrest, costs for transportation and transit of the extradited person via the Lao PDR and document translation shall be borne by the Requesting State. </w:t>
      </w:r>
    </w:p>
    <w:p w14:paraId="516D675A" w14:textId="77777777" w:rsidR="00600F87" w:rsidRDefault="00600F87" w:rsidP="00600F87">
      <w:pPr>
        <w:pStyle w:val="CommentText"/>
        <w:jc w:val="thaiDistribute"/>
        <w:rPr>
          <w:lang w:val="en-US"/>
        </w:rPr>
      </w:pPr>
      <w:r>
        <w:t xml:space="preserve">Costs related to the internal process of the Lao PDR regarding the request of </w:t>
      </w:r>
      <w:proofErr w:type="spellStart"/>
      <w:r>
        <w:t>extradiction</w:t>
      </w:r>
      <w:proofErr w:type="spellEnd"/>
      <w:r>
        <w:t xml:space="preserve"> shall be </w:t>
      </w:r>
      <w:proofErr w:type="spellStart"/>
      <w:r>
        <w:t>born</w:t>
      </w:r>
      <w:proofErr w:type="spellEnd"/>
      <w:r>
        <w:t xml:space="preserve"> by the Lao PDR. In case a treaty on </w:t>
      </w:r>
      <w:proofErr w:type="spellStart"/>
      <w:r>
        <w:t>extradiction</w:t>
      </w:r>
      <w:proofErr w:type="spellEnd"/>
      <w:r>
        <w:t xml:space="preserve"> stipulates about costs for extradition in other means, the treaty is </w:t>
      </w:r>
      <w:proofErr w:type="gramStart"/>
      <w:r>
        <w:t>prevails</w:t>
      </w:r>
      <w:proofErr w:type="gramEnd"/>
      <w:r>
        <w:t>.</w:t>
      </w:r>
      <w:r>
        <w:rPr>
          <w:lang w:val="en-US"/>
        </w:rPr>
        <w:t>"</w:t>
      </w:r>
      <w:r>
        <w:t xml:space="preserve"> </w:t>
      </w:r>
    </w:p>
    <w:p w14:paraId="6D22D0D1" w14:textId="77777777" w:rsidR="00600F87" w:rsidRDefault="00600F87" w:rsidP="00600F87">
      <w:pPr>
        <w:pStyle w:val="CommentText"/>
        <w:jc w:val="thaiDistribute"/>
        <w:rPr>
          <w:lang w:val="en-US"/>
        </w:rPr>
      </w:pPr>
    </w:p>
    <w:p w14:paraId="6BB1DC0E" w14:textId="77777777" w:rsidR="00600F87" w:rsidRDefault="00600F87" w:rsidP="00600F87">
      <w:pPr>
        <w:pStyle w:val="CommentText"/>
        <w:jc w:val="thaiDistribute"/>
        <w:rPr>
          <w:lang w:val="en-US"/>
        </w:rPr>
      </w:pPr>
      <w:r>
        <w:rPr>
          <w:lang w:val="en-US"/>
        </w:rPr>
        <w:t>"</w:t>
      </w:r>
      <w:r w:rsidRPr="00B62F97">
        <w:rPr>
          <w:b/>
          <w:bCs/>
        </w:rPr>
        <w:t>Article 29. Notification of Result</w:t>
      </w:r>
      <w:r>
        <w:t xml:space="preserve"> </w:t>
      </w:r>
    </w:p>
    <w:p w14:paraId="2154084A" w14:textId="77777777" w:rsidR="00600F87" w:rsidRPr="0064723E" w:rsidRDefault="00600F87" w:rsidP="00600F87">
      <w:pPr>
        <w:pStyle w:val="CommentText"/>
        <w:jc w:val="thaiDistribute"/>
        <w:rPr>
          <w:lang w:val="en-US"/>
        </w:rPr>
      </w:pPr>
      <w:r>
        <w:t>The Requesting State shall notify the Lao PDR promptly with the information on the criminal proceedings or the execution of sentence against the extradited person or information concerning the re- extradition of that person to a third state.</w:t>
      </w:r>
      <w:r>
        <w:rPr>
          <w:lang w:val="en-US"/>
        </w:rPr>
        <w:t>"</w:t>
      </w:r>
    </w:p>
    <w:p w14:paraId="2FCEB475" w14:textId="77777777" w:rsidR="00600F87" w:rsidRDefault="00600F87" w:rsidP="00600F87">
      <w:pPr>
        <w:pStyle w:val="CommentText"/>
        <w:jc w:val="thaiDistribute"/>
        <w:rPr>
          <w:lang w:val="en-US"/>
        </w:rPr>
      </w:pPr>
    </w:p>
    <w:p w14:paraId="27EDC179" w14:textId="77777777" w:rsidR="00600F87" w:rsidRPr="00B62F97" w:rsidRDefault="00600F87" w:rsidP="00600F87">
      <w:pPr>
        <w:pStyle w:val="CommentText"/>
        <w:jc w:val="thaiDistribute"/>
        <w:rPr>
          <w:b/>
          <w:bCs/>
          <w:lang w:val="en-US"/>
        </w:rPr>
      </w:pPr>
      <w:r w:rsidRPr="00B62F97">
        <w:rPr>
          <w:b/>
          <w:bCs/>
        </w:rPr>
        <w:t xml:space="preserve">Chapter 6 The Lao PDR as the Requesting State for </w:t>
      </w:r>
      <w:proofErr w:type="spellStart"/>
      <w:r w:rsidRPr="00B62F97">
        <w:rPr>
          <w:b/>
          <w:bCs/>
        </w:rPr>
        <w:t>Extraditio</w:t>
      </w:r>
      <w:proofErr w:type="spellEnd"/>
      <w:r w:rsidRPr="00B62F97">
        <w:rPr>
          <w:b/>
          <w:bCs/>
          <w:lang w:val="en-US"/>
        </w:rPr>
        <w:t>n</w:t>
      </w:r>
    </w:p>
    <w:p w14:paraId="6724180B" w14:textId="77777777" w:rsidR="00600F87" w:rsidRPr="00B62F97" w:rsidRDefault="00600F87" w:rsidP="00600F87">
      <w:pPr>
        <w:pStyle w:val="CommentText"/>
        <w:jc w:val="thaiDistribute"/>
        <w:rPr>
          <w:b/>
          <w:bCs/>
          <w:lang w:val="en-US"/>
        </w:rPr>
      </w:pPr>
    </w:p>
    <w:p w14:paraId="6EBB5D12" w14:textId="77777777" w:rsidR="00600F87" w:rsidRPr="00B62F97" w:rsidRDefault="00600F87" w:rsidP="00600F87">
      <w:pPr>
        <w:pStyle w:val="CommentText"/>
        <w:jc w:val="thaiDistribute"/>
        <w:rPr>
          <w:b/>
          <w:bCs/>
          <w:lang w:val="en-US"/>
        </w:rPr>
      </w:pPr>
      <w:r w:rsidRPr="00B62F97">
        <w:rPr>
          <w:b/>
          <w:bCs/>
          <w:lang w:val="en-US"/>
        </w:rPr>
        <w:t>"</w:t>
      </w:r>
      <w:r w:rsidRPr="00B62F97">
        <w:rPr>
          <w:b/>
          <w:bCs/>
        </w:rPr>
        <w:t xml:space="preserve">Article 30. Submission of the Request for Extradition </w:t>
      </w:r>
    </w:p>
    <w:p w14:paraId="24EE7E24" w14:textId="77777777" w:rsidR="00600F87" w:rsidRDefault="00600F87" w:rsidP="00600F87">
      <w:pPr>
        <w:pStyle w:val="CommentText"/>
        <w:jc w:val="thaiDistribute"/>
        <w:rPr>
          <w:lang w:val="en-US"/>
        </w:rPr>
      </w:pPr>
      <w:r>
        <w:t>The submission of the request for extradition from the Lao PDR is made according to Article 12 of this law.</w:t>
      </w:r>
      <w:r>
        <w:rPr>
          <w:lang w:val="en-US"/>
        </w:rPr>
        <w:t>"</w:t>
      </w:r>
    </w:p>
    <w:p w14:paraId="6C69F5A1" w14:textId="77777777" w:rsidR="00600F87" w:rsidRDefault="00600F87" w:rsidP="00600F87">
      <w:pPr>
        <w:pStyle w:val="CommentText"/>
        <w:jc w:val="thaiDistribute"/>
        <w:rPr>
          <w:lang w:val="en-US"/>
        </w:rPr>
      </w:pPr>
    </w:p>
    <w:p w14:paraId="3801176D" w14:textId="77777777" w:rsidR="00600F87" w:rsidRDefault="00600F87" w:rsidP="00600F87">
      <w:pPr>
        <w:pStyle w:val="CommentText"/>
        <w:jc w:val="thaiDistribute"/>
        <w:rPr>
          <w:lang w:val="en-US"/>
        </w:rPr>
      </w:pPr>
      <w:r>
        <w:rPr>
          <w:lang w:val="en-US"/>
        </w:rPr>
        <w:t>"</w:t>
      </w:r>
      <w:r w:rsidRPr="00B62F97">
        <w:rPr>
          <w:b/>
          <w:bCs/>
        </w:rPr>
        <w:t xml:space="preserve">Article 31. Issuing Order to Open Investigation and Arrest Order </w:t>
      </w:r>
    </w:p>
    <w:p w14:paraId="1CEC86D8" w14:textId="77777777" w:rsidR="00600F87" w:rsidRDefault="00600F87" w:rsidP="00600F87">
      <w:pPr>
        <w:pStyle w:val="CommentText"/>
        <w:jc w:val="thaiDistribute"/>
        <w:rPr>
          <w:lang w:val="en-US"/>
        </w:rPr>
      </w:pPr>
      <w:r>
        <w:t xml:space="preserve">When it is obvious that the accused or the </w:t>
      </w:r>
      <w:proofErr w:type="spellStart"/>
      <w:r>
        <w:t>immate</w:t>
      </w:r>
      <w:proofErr w:type="spellEnd"/>
      <w:r>
        <w:t xml:space="preserve"> escapes from the Lao PDR to other States, the Police Officers shall issue order to reopen the investigation, and then proposes to the Vientiane People’s Prosecutor Office to issue arrest warrant of that person. </w:t>
      </w:r>
    </w:p>
    <w:p w14:paraId="38FDC291" w14:textId="77777777" w:rsidR="00600F87" w:rsidRPr="0064723E" w:rsidRDefault="00600F87" w:rsidP="00600F87">
      <w:pPr>
        <w:pStyle w:val="CommentText"/>
        <w:jc w:val="thaiDistribute"/>
        <w:rPr>
          <w:rFonts w:ascii="Phetsarath OT" w:eastAsia="Phetsarath OT" w:hAnsi="Phetsarath OT" w:cs="Phetsarath OT"/>
          <w:sz w:val="22"/>
          <w:szCs w:val="22"/>
          <w:lang w:val="en-US" w:bidi="lo-LA"/>
        </w:rPr>
      </w:pPr>
      <w:r>
        <w:t xml:space="preserve">The Vientiane People’s Prosecutor Office shall submit the orders of arrest warrant and reopen the investigation to the Office of Supreme People’s Prosecutor in order to prepare request for extradition according to Articles 13 and 14 of this law. Then the request shall be submitted to the Ministry of Foreign Affairs to request the </w:t>
      </w:r>
      <w:proofErr w:type="spellStart"/>
      <w:r>
        <w:t>Reqested</w:t>
      </w:r>
      <w:proofErr w:type="spellEnd"/>
      <w:r>
        <w:t xml:space="preserve"> State for extradition.</w:t>
      </w:r>
      <w:r>
        <w:rPr>
          <w:lang w:val="en-US"/>
        </w:rPr>
        <w:t>"</w:t>
      </w:r>
    </w:p>
    <w:p w14:paraId="7A1E140E" w14:textId="77777777" w:rsidR="00600F87" w:rsidRDefault="00600F87" w:rsidP="00600F87">
      <w:pPr>
        <w:pStyle w:val="CommentText"/>
      </w:pPr>
    </w:p>
    <w:p w14:paraId="6EF4660D" w14:textId="77777777" w:rsidR="00600F87" w:rsidRDefault="00600F87" w:rsidP="00600F87">
      <w:pPr>
        <w:pStyle w:val="CommentText"/>
      </w:pPr>
    </w:p>
  </w:comment>
  <w:comment w:id="610" w:author="USER" w:date="2020-12-03T05:03:00Z" w:initials="X">
    <w:p w14:paraId="30FC026D" w14:textId="77777777" w:rsidR="00600F87" w:rsidRDefault="00600F87" w:rsidP="00600F87">
      <w:pPr>
        <w:pStyle w:val="CommentText"/>
      </w:pPr>
      <w:r w:rsidRPr="00D65E2B">
        <w:rPr>
          <w:rStyle w:val="CommentReference"/>
          <w:highlight w:val="yellow"/>
        </w:rPr>
        <w:annotationRef/>
      </w:r>
      <w:r w:rsidRPr="00D65E2B">
        <w:rPr>
          <w:highlight w:val="yellow"/>
        </w:rPr>
        <w:t>For Lao PDR: Please provide Extradition Manual</w:t>
      </w:r>
    </w:p>
  </w:comment>
  <w:comment w:id="611" w:author="Dell" w:date="2021-01-28T11:53:00Z" w:initials="D">
    <w:p w14:paraId="4EF5D342" w14:textId="77777777" w:rsidR="00600F87" w:rsidRPr="0027684D" w:rsidRDefault="00600F87" w:rsidP="00600F87">
      <w:pPr>
        <w:pStyle w:val="CommentText"/>
      </w:pPr>
      <w:r>
        <w:rPr>
          <w:rStyle w:val="CommentReference"/>
        </w:rPr>
        <w:annotationRef/>
      </w:r>
      <w:r w:rsidRPr="0027684D">
        <w:rPr>
          <w:rFonts w:eastAsia="SimSun"/>
          <w:sz w:val="22"/>
          <w:szCs w:val="22"/>
          <w:lang w:eastAsia="en-US"/>
        </w:rPr>
        <w:t>Please</w:t>
      </w:r>
      <w:r w:rsidRPr="0027684D">
        <w:rPr>
          <w:rFonts w:eastAsia="SimSun"/>
          <w:sz w:val="22"/>
          <w:szCs w:val="22"/>
          <w:lang w:val="en-US" w:eastAsia="en-US"/>
        </w:rPr>
        <w:t xml:space="preserve"> </w:t>
      </w:r>
      <w:proofErr w:type="gramStart"/>
      <w:r w:rsidRPr="0027684D">
        <w:rPr>
          <w:rFonts w:eastAsia="SimSun"/>
          <w:sz w:val="22"/>
          <w:szCs w:val="22"/>
          <w:lang w:val="en-US" w:eastAsia="en-US"/>
        </w:rPr>
        <w:t xml:space="preserve">see </w:t>
      </w:r>
      <w:r w:rsidRPr="0027684D">
        <w:rPr>
          <w:rFonts w:eastAsia="SimSun"/>
          <w:sz w:val="22"/>
          <w:szCs w:val="22"/>
          <w:lang w:eastAsia="en-US"/>
        </w:rPr>
        <w:t xml:space="preserve"> Extradition</w:t>
      </w:r>
      <w:proofErr w:type="gramEnd"/>
      <w:r w:rsidRPr="0027684D">
        <w:rPr>
          <w:rFonts w:eastAsia="SimSun"/>
          <w:sz w:val="22"/>
          <w:szCs w:val="22"/>
          <w:lang w:eastAsia="en-US"/>
        </w:rPr>
        <w:t xml:space="preserve"> Manual</w:t>
      </w:r>
      <w:r w:rsidRPr="0027684D">
        <w:rPr>
          <w:rFonts w:eastAsia="SimSun"/>
          <w:sz w:val="22"/>
          <w:szCs w:val="22"/>
          <w:cs/>
          <w:lang w:eastAsia="en-US" w:bidi="lo-LA"/>
        </w:rPr>
        <w:t xml:space="preserve"> </w:t>
      </w:r>
      <w:r w:rsidRPr="0027684D">
        <w:rPr>
          <w:rFonts w:eastAsia="SimSun"/>
          <w:sz w:val="22"/>
          <w:szCs w:val="22"/>
          <w:lang w:val="en-US" w:eastAsia="en-US" w:bidi="lo-LA"/>
        </w:rPr>
        <w:t>in</w:t>
      </w:r>
      <w:r w:rsidRPr="0027684D">
        <w:rPr>
          <w:rFonts w:eastAsia="SimSun"/>
          <w:sz w:val="22"/>
          <w:szCs w:val="22"/>
          <w:lang w:eastAsia="en-US" w:bidi="lo-LA"/>
        </w:rPr>
        <w:t xml:space="preserve"> web</w:t>
      </w:r>
      <w:r w:rsidRPr="0027684D">
        <w:rPr>
          <w:rFonts w:eastAsia="SimSun"/>
          <w:sz w:val="22"/>
          <w:szCs w:val="22"/>
          <w:cs/>
          <w:lang w:val="en-US" w:eastAsia="en-US" w:bidi="lo-LA"/>
        </w:rPr>
        <w:t xml:space="preserve"> </w:t>
      </w:r>
      <w:r w:rsidRPr="0027684D">
        <w:rPr>
          <w:rFonts w:eastAsia="SimSun"/>
          <w:sz w:val="22"/>
          <w:szCs w:val="22"/>
          <w:lang w:val="en-US" w:eastAsia="en-US" w:bidi="lo-LA"/>
        </w:rPr>
        <w:t>Portal</w:t>
      </w:r>
      <w:r w:rsidRPr="0027684D">
        <w:rPr>
          <w:rFonts w:eastAsia="SimSun"/>
          <w:sz w:val="22"/>
          <w:szCs w:val="22"/>
          <w:cs/>
          <w:lang w:val="en-US" w:eastAsia="en-US" w:bidi="lo-LA"/>
        </w:rPr>
        <w:t xml:space="preserve"> </w:t>
      </w:r>
      <w:r w:rsidRPr="006E0560">
        <w:rPr>
          <w:rFonts w:eastAsia="SimSun"/>
          <w:sz w:val="22"/>
          <w:szCs w:val="22"/>
          <w:cs/>
          <w:lang w:val="en-US" w:eastAsia="en-US" w:bidi="lo-LA"/>
        </w:rPr>
        <w:t>(</w:t>
      </w:r>
      <w:r w:rsidRPr="006E0560">
        <w:rPr>
          <w:rFonts w:eastAsia="SimSun"/>
          <w:sz w:val="22"/>
          <w:szCs w:val="22"/>
          <w:lang w:val="en-US" w:eastAsia="en-US" w:bidi="lo-LA"/>
        </w:rPr>
        <w:t>1</w:t>
      </w:r>
      <w:r w:rsidRPr="006E0560">
        <w:rPr>
          <w:rFonts w:eastAsia="SimSun"/>
          <w:sz w:val="22"/>
          <w:szCs w:val="22"/>
          <w:vertAlign w:val="superscript"/>
          <w:lang w:val="en-US" w:eastAsia="en-US" w:bidi="lo-LA"/>
        </w:rPr>
        <w:t>st</w:t>
      </w:r>
      <w:r w:rsidRPr="006E0560">
        <w:rPr>
          <w:rFonts w:eastAsia="SimSun"/>
          <w:sz w:val="22"/>
          <w:szCs w:val="22"/>
          <w:lang w:val="en-US" w:eastAsia="en-US" w:bidi="lo-LA"/>
        </w:rPr>
        <w:t xml:space="preserve">  Annex 67</w:t>
      </w:r>
      <w:r w:rsidRPr="006E0560">
        <w:rPr>
          <w:rFonts w:eastAsia="SimSun"/>
          <w:sz w:val="22"/>
          <w:szCs w:val="22"/>
          <w:cs/>
          <w:lang w:val="en-US" w:eastAsia="en-US" w:bidi="lo-LA"/>
        </w:rPr>
        <w:t>).</w:t>
      </w:r>
    </w:p>
  </w:comment>
  <w:comment w:id="612" w:author="PST-PC" w:date="2020-10-05T21:51:00Z" w:initials="P">
    <w:p w14:paraId="47B665A4" w14:textId="77777777" w:rsidR="00600F87" w:rsidRPr="003C72B7" w:rsidRDefault="00600F87" w:rsidP="00600F87">
      <w:pPr>
        <w:pStyle w:val="CommentText"/>
        <w:rPr>
          <w:lang w:bidi="lo-LA"/>
        </w:rPr>
      </w:pPr>
      <w:r>
        <w:rPr>
          <w:rStyle w:val="CommentReference"/>
        </w:rPr>
        <w:annotationRef/>
      </w:r>
      <w:r>
        <w:rPr>
          <w:rStyle w:val="CommentReference"/>
        </w:rPr>
        <w:annotationRef/>
      </w:r>
      <w:r w:rsidRPr="003C72B7">
        <w:rPr>
          <w:lang w:bidi="lo-LA"/>
        </w:rPr>
        <w:t xml:space="preserve">Lao PDR had signed international convention on extradition with 4 countries (Cambodia, </w:t>
      </w:r>
      <w:proofErr w:type="spellStart"/>
      <w:proofErr w:type="gramStart"/>
      <w:r w:rsidRPr="003C72B7">
        <w:rPr>
          <w:lang w:bidi="lo-LA"/>
        </w:rPr>
        <w:t>China,Thailand</w:t>
      </w:r>
      <w:proofErr w:type="spellEnd"/>
      <w:proofErr w:type="gramEnd"/>
      <w:r w:rsidRPr="003C72B7">
        <w:rPr>
          <w:lang w:bidi="lo-LA"/>
        </w:rPr>
        <w:t xml:space="preserve"> and Russia)</w:t>
      </w:r>
      <w:r>
        <w:rPr>
          <w:lang w:bidi="lo-LA"/>
        </w:rPr>
        <w:t>, all of them does not determine list of offense.</w:t>
      </w:r>
    </w:p>
    <w:p w14:paraId="3B66162D" w14:textId="77777777" w:rsidR="00600F87" w:rsidRDefault="00600F87" w:rsidP="00600F87">
      <w:pPr>
        <w:pStyle w:val="CommentText"/>
        <w:rPr>
          <w:rFonts w:eastAsia="Phetsarath OT"/>
          <w:lang w:bidi="lo-LA"/>
        </w:rPr>
      </w:pPr>
      <w:r>
        <w:rPr>
          <w:rFonts w:eastAsia="Phetsarath OT"/>
          <w:lang w:bidi="lo-LA"/>
        </w:rPr>
        <w:t xml:space="preserve">- </w:t>
      </w:r>
      <w:r w:rsidRPr="00A91ED6">
        <w:rPr>
          <w:rFonts w:eastAsia="Phetsarath OT"/>
          <w:lang w:bidi="lo-LA"/>
        </w:rPr>
        <w:t xml:space="preserve">Treaty Extradition between Lao </w:t>
      </w:r>
      <w:proofErr w:type="gramStart"/>
      <w:r w:rsidRPr="00A91ED6">
        <w:rPr>
          <w:rFonts w:eastAsia="Phetsarath OT"/>
          <w:lang w:bidi="lo-LA"/>
        </w:rPr>
        <w:t>And  Cambodia</w:t>
      </w:r>
      <w:proofErr w:type="gramEnd"/>
      <w:r w:rsidRPr="00A91ED6">
        <w:rPr>
          <w:rFonts w:eastAsia="Phetsarath OT"/>
          <w:highlight w:val="yellow"/>
          <w:lang w:bidi="lo-LA"/>
        </w:rPr>
        <w:t xml:space="preserve"> </w:t>
      </w:r>
      <w:r>
        <w:rPr>
          <w:rFonts w:eastAsia="Phetsarath OT"/>
          <w:highlight w:val="yellow"/>
          <w:lang w:bidi="lo-LA"/>
        </w:rPr>
        <w:t xml:space="preserve"> (annex 73</w:t>
      </w:r>
      <w:r w:rsidRPr="001E2790">
        <w:rPr>
          <w:rFonts w:eastAsia="Phetsarath OT"/>
          <w:highlight w:val="yellow"/>
          <w:lang w:bidi="lo-LA"/>
        </w:rPr>
        <w:t>)</w:t>
      </w:r>
      <w:r>
        <w:rPr>
          <w:rFonts w:eastAsia="Phetsarath OT"/>
          <w:lang w:bidi="lo-LA"/>
        </w:rPr>
        <w:t>.</w:t>
      </w:r>
    </w:p>
    <w:p w14:paraId="566D8EC5" w14:textId="77777777" w:rsidR="00600F87" w:rsidRDefault="00600F87" w:rsidP="00600F87">
      <w:pPr>
        <w:pStyle w:val="CommentText"/>
        <w:rPr>
          <w:rFonts w:eastAsia="Phetsarath OT"/>
          <w:lang w:bidi="lo-LA"/>
        </w:rPr>
      </w:pPr>
      <w:r>
        <w:rPr>
          <w:rFonts w:eastAsia="Phetsarath OT"/>
          <w:lang w:bidi="lo-LA"/>
        </w:rPr>
        <w:t xml:space="preserve">- </w:t>
      </w:r>
      <w:r w:rsidRPr="00A91ED6">
        <w:rPr>
          <w:rFonts w:eastAsia="Phetsarath OT"/>
          <w:lang w:bidi="lo-LA"/>
        </w:rPr>
        <w:t>Treaty Extra</w:t>
      </w:r>
      <w:r>
        <w:rPr>
          <w:rFonts w:eastAsia="Phetsarath OT"/>
          <w:lang w:bidi="lo-LA"/>
        </w:rPr>
        <w:t xml:space="preserve">dition between Lao </w:t>
      </w:r>
      <w:proofErr w:type="gramStart"/>
      <w:r>
        <w:rPr>
          <w:rFonts w:eastAsia="Phetsarath OT"/>
          <w:lang w:bidi="lo-LA"/>
        </w:rPr>
        <w:t>And  China</w:t>
      </w:r>
      <w:proofErr w:type="gramEnd"/>
      <w:r>
        <w:rPr>
          <w:rFonts w:eastAsia="Phetsarath OT"/>
          <w:lang w:bidi="lo-LA"/>
        </w:rPr>
        <w:t xml:space="preserve"> </w:t>
      </w:r>
      <w:r>
        <w:rPr>
          <w:rFonts w:eastAsia="Phetsarath OT"/>
          <w:highlight w:val="yellow"/>
          <w:lang w:bidi="lo-LA"/>
        </w:rPr>
        <w:t>(annex 74</w:t>
      </w:r>
      <w:r w:rsidRPr="001E2790">
        <w:rPr>
          <w:rFonts w:eastAsia="Phetsarath OT"/>
          <w:highlight w:val="yellow"/>
          <w:lang w:bidi="lo-LA"/>
        </w:rPr>
        <w:t>)</w:t>
      </w:r>
      <w:r>
        <w:rPr>
          <w:rFonts w:eastAsia="Phetsarath OT"/>
          <w:lang w:bidi="lo-LA"/>
        </w:rPr>
        <w:t>.</w:t>
      </w:r>
    </w:p>
    <w:p w14:paraId="440AEDEA" w14:textId="77777777" w:rsidR="00600F87" w:rsidRDefault="00600F87" w:rsidP="00600F87">
      <w:pPr>
        <w:pStyle w:val="CommentText"/>
        <w:rPr>
          <w:rFonts w:eastAsia="Phetsarath OT"/>
          <w:lang w:bidi="lo-LA"/>
        </w:rPr>
      </w:pPr>
      <w:r>
        <w:rPr>
          <w:rFonts w:eastAsia="Phetsarath OT"/>
          <w:lang w:bidi="lo-LA"/>
        </w:rPr>
        <w:t xml:space="preserve">- </w:t>
      </w:r>
      <w:r w:rsidRPr="00A91ED6">
        <w:rPr>
          <w:rFonts w:eastAsia="Phetsarath OT"/>
          <w:lang w:bidi="lo-LA"/>
        </w:rPr>
        <w:t xml:space="preserve">Treaty Extradition between Lao </w:t>
      </w:r>
      <w:proofErr w:type="gramStart"/>
      <w:r w:rsidRPr="00A91ED6">
        <w:rPr>
          <w:rFonts w:eastAsia="Phetsarath OT"/>
          <w:lang w:bidi="lo-LA"/>
        </w:rPr>
        <w:t xml:space="preserve">And  </w:t>
      </w:r>
      <w:r>
        <w:rPr>
          <w:rFonts w:eastAsia="Phetsarath OT"/>
          <w:lang w:bidi="lo-LA"/>
        </w:rPr>
        <w:t>Thailand</w:t>
      </w:r>
      <w:proofErr w:type="gramEnd"/>
      <w:r>
        <w:rPr>
          <w:rFonts w:eastAsia="Phetsarath OT"/>
          <w:lang w:bidi="lo-LA"/>
        </w:rPr>
        <w:t xml:space="preserve"> </w:t>
      </w:r>
      <w:r>
        <w:rPr>
          <w:rFonts w:eastAsia="Phetsarath OT"/>
          <w:highlight w:val="yellow"/>
          <w:lang w:bidi="lo-LA"/>
        </w:rPr>
        <w:t>(annex 75</w:t>
      </w:r>
      <w:r w:rsidRPr="001E2790">
        <w:rPr>
          <w:rFonts w:eastAsia="Phetsarath OT"/>
          <w:highlight w:val="yellow"/>
          <w:lang w:bidi="lo-LA"/>
        </w:rPr>
        <w:t>)</w:t>
      </w:r>
      <w:r>
        <w:rPr>
          <w:rFonts w:eastAsia="Phetsarath OT"/>
          <w:lang w:bidi="lo-LA"/>
        </w:rPr>
        <w:t>.</w:t>
      </w:r>
    </w:p>
    <w:p w14:paraId="7255F562" w14:textId="77777777" w:rsidR="00600F87" w:rsidRDefault="00600F87" w:rsidP="00600F87">
      <w:pPr>
        <w:pStyle w:val="CommentText"/>
      </w:pPr>
    </w:p>
  </w:comment>
  <w:comment w:id="613" w:author="PST-PC" w:date="2020-10-05T21:44:00Z" w:initials="P">
    <w:p w14:paraId="66B3A676" w14:textId="77777777" w:rsidR="00600F87" w:rsidRDefault="00600F87" w:rsidP="00600F87">
      <w:pPr>
        <w:pStyle w:val="CommentText"/>
      </w:pPr>
      <w:r>
        <w:rPr>
          <w:rStyle w:val="CommentReference"/>
        </w:rPr>
        <w:annotationRef/>
      </w:r>
      <w:r>
        <w:rPr>
          <w:rFonts w:eastAsia="Phetsarath OT" w:cs="Phetsarath OT"/>
          <w:lang w:val="en-US" w:bidi="lo-LA"/>
        </w:rPr>
        <w:t xml:space="preserve">In addition to the </w:t>
      </w:r>
      <w:proofErr w:type="spellStart"/>
      <w:r>
        <w:rPr>
          <w:rFonts w:eastAsia="Phetsarath OT" w:cs="Phetsarath OT"/>
          <w:lang w:val="en-US" w:bidi="lo-LA"/>
        </w:rPr>
        <w:t>extradtion</w:t>
      </w:r>
      <w:proofErr w:type="spellEnd"/>
      <w:r>
        <w:rPr>
          <w:rFonts w:eastAsia="Phetsarath OT" w:cs="Phetsarath OT"/>
          <w:lang w:val="en-US" w:bidi="lo-LA"/>
        </w:rPr>
        <w:t xml:space="preserve"> Law, there is also Extradition Manual (2018) </w:t>
      </w:r>
      <w:r>
        <w:rPr>
          <w:rFonts w:eastAsia="Phetsarath OT" w:cs="Phetsarath OT"/>
          <w:highlight w:val="yellow"/>
          <w:lang w:val="en-US" w:bidi="lo-LA"/>
        </w:rPr>
        <w:t>(annex 67</w:t>
      </w:r>
      <w:r w:rsidRPr="003C72B7">
        <w:rPr>
          <w:rFonts w:eastAsia="Phetsarath OT" w:cs="Phetsarath OT"/>
          <w:highlight w:val="yellow"/>
          <w:lang w:val="en-US" w:bidi="lo-LA"/>
        </w:rPr>
        <w:t>).</w:t>
      </w:r>
      <w:r>
        <w:rPr>
          <w:rFonts w:eastAsia="Phetsarath OT" w:cs="Phetsarath OT"/>
          <w:lang w:val="en-US" w:bidi="lo-LA"/>
        </w:rPr>
        <w:t xml:space="preserve"> </w:t>
      </w:r>
    </w:p>
  </w:comment>
  <w:comment w:id="614" w:author="PST-PC" w:date="2020-10-05T21:35:00Z" w:initials="P">
    <w:p w14:paraId="1505F26F" w14:textId="77777777" w:rsidR="00600F87" w:rsidRDefault="00600F87" w:rsidP="00600F87">
      <w:pPr>
        <w:pStyle w:val="CommentText"/>
        <w:jc w:val="thaiDistribute"/>
        <w:rPr>
          <w:rFonts w:eastAsia="Phetsarath OT" w:cs="Phetsarath OT"/>
          <w:lang w:bidi="lo-LA"/>
        </w:rPr>
      </w:pPr>
      <w:r>
        <w:rPr>
          <w:rStyle w:val="CommentReference"/>
        </w:rPr>
        <w:annotationRef/>
      </w:r>
      <w:r>
        <w:rPr>
          <w:rFonts w:eastAsia="Phetsarath OT" w:cs="Phetsarath OT"/>
          <w:lang w:bidi="lo-LA"/>
        </w:rPr>
        <w:t xml:space="preserve">In the case </w:t>
      </w:r>
      <w:proofErr w:type="gramStart"/>
      <w:r>
        <w:rPr>
          <w:rFonts w:eastAsia="Phetsarath OT" w:cs="Phetsarath OT"/>
          <w:lang w:bidi="lo-LA"/>
        </w:rPr>
        <w:t>of  Lao</w:t>
      </w:r>
      <w:proofErr w:type="gramEnd"/>
      <w:r>
        <w:rPr>
          <w:rFonts w:eastAsia="Phetsarath OT" w:cs="Phetsarath OT"/>
          <w:lang w:bidi="lo-LA"/>
        </w:rPr>
        <w:t xml:space="preserve"> PDR, we refers to c30.2(b) as indicated in the article 11 of the Extradition Law (2012)  </w:t>
      </w:r>
    </w:p>
    <w:p w14:paraId="20323F94" w14:textId="77777777" w:rsidR="00600F87" w:rsidRDefault="00600F87" w:rsidP="00600F87">
      <w:pPr>
        <w:pStyle w:val="CommentText"/>
        <w:jc w:val="thaiDistribute"/>
        <w:rPr>
          <w:rFonts w:eastAsia="Phetsarath OT" w:cs="Phetsarath OT"/>
          <w:lang w:bidi="lo-LA"/>
        </w:rPr>
      </w:pPr>
    </w:p>
    <w:p w14:paraId="42BDCD88" w14:textId="77777777" w:rsidR="00600F87" w:rsidRPr="00F430BC" w:rsidRDefault="00600F87" w:rsidP="00600F87">
      <w:pPr>
        <w:pStyle w:val="CommentText"/>
        <w:jc w:val="thaiDistribute"/>
        <w:rPr>
          <w:rFonts w:cs="DokChampa"/>
          <w:lang w:bidi="lo-LA"/>
        </w:rPr>
      </w:pPr>
      <w:r>
        <w:rPr>
          <w:rFonts w:eastAsia="Phetsarath OT" w:cs="Phetsarath OT"/>
          <w:lang w:bidi="lo-LA"/>
        </w:rPr>
        <w:t xml:space="preserve">So far, the use of </w:t>
      </w:r>
      <w:proofErr w:type="spellStart"/>
      <w:r w:rsidRPr="00CD5520">
        <w:t>aut</w:t>
      </w:r>
      <w:proofErr w:type="spellEnd"/>
      <w:r w:rsidRPr="00F430BC">
        <w:rPr>
          <w:rFonts w:cs="DokChampa" w:hint="cs"/>
          <w:cs/>
          <w:lang w:bidi="lo-LA"/>
        </w:rPr>
        <w:t xml:space="preserve"> </w:t>
      </w:r>
      <w:proofErr w:type="spellStart"/>
      <w:r w:rsidRPr="00CD5520">
        <w:t>dedere</w:t>
      </w:r>
      <w:proofErr w:type="spellEnd"/>
      <w:r w:rsidRPr="00F430BC">
        <w:rPr>
          <w:rFonts w:cs="DokChampa" w:hint="cs"/>
          <w:cs/>
          <w:lang w:bidi="lo-LA"/>
        </w:rPr>
        <w:t xml:space="preserve"> </w:t>
      </w:r>
      <w:proofErr w:type="spellStart"/>
      <w:r w:rsidRPr="00CD5520">
        <w:t>aut</w:t>
      </w:r>
      <w:proofErr w:type="spellEnd"/>
      <w:r w:rsidRPr="00F430BC">
        <w:rPr>
          <w:rFonts w:cs="DokChampa" w:hint="cs"/>
          <w:cs/>
          <w:lang w:bidi="lo-LA"/>
        </w:rPr>
        <w:t xml:space="preserve"> </w:t>
      </w:r>
      <w:r w:rsidRPr="00CD5520">
        <w:t>judicare</w:t>
      </w:r>
      <w:r>
        <w:t xml:space="preserve"> principle has never applied against any person in terms of clause 6. </w:t>
      </w:r>
    </w:p>
    <w:p w14:paraId="0682C02A" w14:textId="77777777" w:rsidR="00600F87" w:rsidRDefault="00600F87" w:rsidP="00600F87">
      <w:pPr>
        <w:pStyle w:val="CommentText"/>
      </w:pPr>
    </w:p>
  </w:comment>
  <w:comment w:id="615" w:author="USER" w:date="2020-12-03T05:31:00Z" w:initials="X">
    <w:p w14:paraId="6112B1FE" w14:textId="77777777" w:rsidR="00600F87" w:rsidRDefault="00600F87" w:rsidP="00600F87">
      <w:pPr>
        <w:pStyle w:val="CommentText"/>
      </w:pPr>
      <w:r>
        <w:rPr>
          <w:rStyle w:val="CommentReference"/>
        </w:rPr>
        <w:annotationRef/>
      </w:r>
      <w:r w:rsidRPr="001E25E0">
        <w:rPr>
          <w:highlight w:val="yellow"/>
        </w:rPr>
        <w:t xml:space="preserve">For Lao PDR: The explanations stated in article 11 para 1 and para 2 and should read as </w:t>
      </w:r>
      <w:proofErr w:type="spellStart"/>
      <w:r w:rsidRPr="001E25E0">
        <w:rPr>
          <w:highlight w:val="yellow"/>
        </w:rPr>
        <w:t>conjuction</w:t>
      </w:r>
      <w:proofErr w:type="spellEnd"/>
    </w:p>
  </w:comment>
  <w:comment w:id="616" w:author="Dell" w:date="2021-01-28T12:00:00Z" w:initials="D">
    <w:p w14:paraId="254359F5" w14:textId="77777777" w:rsidR="00600F87" w:rsidRPr="007848EF" w:rsidRDefault="00600F87" w:rsidP="00600F87">
      <w:pPr>
        <w:pStyle w:val="CommentText"/>
      </w:pPr>
      <w:r>
        <w:rPr>
          <w:rStyle w:val="CommentReference"/>
        </w:rPr>
        <w:annotationRef/>
      </w:r>
      <w:r w:rsidRPr="007848EF">
        <w:rPr>
          <w:rFonts w:eastAsia="SimSun"/>
          <w:lang w:eastAsia="en-US" w:bidi="lo-LA"/>
        </w:rPr>
        <w:t xml:space="preserve">Article </w:t>
      </w:r>
      <w:r w:rsidRPr="007848EF">
        <w:rPr>
          <w:rFonts w:eastAsia="SimSun"/>
          <w:cs/>
          <w:lang w:eastAsia="en-US" w:bidi="lo-LA"/>
        </w:rPr>
        <w:t>11 (</w:t>
      </w:r>
      <w:r w:rsidRPr="007848EF">
        <w:rPr>
          <w:rFonts w:eastAsia="SimSun"/>
          <w:lang w:eastAsia="en-US" w:bidi="lo-LA"/>
        </w:rPr>
        <w:t xml:space="preserve">paragraphs </w:t>
      </w:r>
      <w:r w:rsidRPr="007848EF">
        <w:rPr>
          <w:rFonts w:eastAsia="SimSun"/>
          <w:cs/>
          <w:lang w:eastAsia="en-US" w:bidi="lo-LA"/>
        </w:rPr>
        <w:t xml:space="preserve">1-3) </w:t>
      </w:r>
      <w:r w:rsidRPr="007848EF">
        <w:rPr>
          <w:rFonts w:eastAsia="SimSun"/>
          <w:lang w:eastAsia="en-US" w:bidi="lo-LA"/>
        </w:rPr>
        <w:t xml:space="preserve">of the Extradition </w:t>
      </w:r>
      <w:proofErr w:type="spellStart"/>
      <w:r w:rsidRPr="007848EF">
        <w:rPr>
          <w:rFonts w:eastAsia="SimSun"/>
          <w:lang w:eastAsia="en-US" w:bidi="lo-LA"/>
        </w:rPr>
        <w:t>lawt</w:t>
      </w:r>
      <w:proofErr w:type="spellEnd"/>
      <w:r w:rsidRPr="007848EF">
        <w:rPr>
          <w:rFonts w:eastAsia="SimSun"/>
          <w:lang w:eastAsia="en-US" w:bidi="lo-LA"/>
        </w:rPr>
        <w:t xml:space="preserve"> sets out the conditions for </w:t>
      </w:r>
      <w:r w:rsidRPr="007848EF">
        <w:rPr>
          <w:rFonts w:eastAsia="SimSun"/>
          <w:lang w:val="en-US" w:eastAsia="en-US" w:bidi="lo-LA"/>
        </w:rPr>
        <w:t>refusal</w:t>
      </w:r>
      <w:r w:rsidRPr="007848EF">
        <w:rPr>
          <w:rFonts w:eastAsia="SimSun"/>
          <w:lang w:eastAsia="en-US" w:bidi="lo-LA"/>
        </w:rPr>
        <w:t xml:space="preserve"> of extradition, and all three paragraphs apply </w:t>
      </w:r>
      <w:r w:rsidRPr="007848EF">
        <w:rPr>
          <w:rFonts w:eastAsia="SimSun"/>
          <w:lang w:val="en-US" w:eastAsia="en-US" w:bidi="lo-LA"/>
        </w:rPr>
        <w:t>together</w:t>
      </w:r>
      <w:r w:rsidRPr="007848EF">
        <w:rPr>
          <w:rFonts w:eastAsia="SimSun"/>
          <w:lang w:eastAsia="en-US" w:bidi="lo-LA"/>
        </w:rPr>
        <w:t xml:space="preserve">. </w:t>
      </w:r>
      <w:r w:rsidRPr="007848EF">
        <w:rPr>
          <w:rFonts w:eastAsia="SimSun"/>
          <w:cs/>
          <w:lang w:eastAsia="en-US" w:bidi="lo-LA"/>
        </w:rPr>
        <w:t>(</w:t>
      </w:r>
      <w:r w:rsidRPr="007848EF">
        <w:rPr>
          <w:rFonts w:eastAsia="SimSun"/>
          <w:lang w:val="en-US" w:eastAsia="en-US" w:bidi="lo-LA"/>
        </w:rPr>
        <w:t>Please  see TC Rec.39.2</w:t>
      </w:r>
      <w:r w:rsidRPr="007848EF">
        <w:rPr>
          <w:rFonts w:eastAsia="SimSun"/>
          <w:cs/>
          <w:lang w:eastAsia="en-US" w:bidi="lo-LA"/>
        </w:rPr>
        <w:t>)</w:t>
      </w:r>
      <w:r w:rsidRPr="007848EF">
        <w:rPr>
          <w:rFonts w:eastAsia="SimSun"/>
          <w:lang w:val="en-US" w:eastAsia="en-US" w:bidi="lo-LA"/>
        </w:rPr>
        <w:t>.</w:t>
      </w:r>
    </w:p>
  </w:comment>
  <w:comment w:id="617" w:author="PST-PC" w:date="2020-10-05T21:35:00Z" w:initials="P">
    <w:p w14:paraId="23DEC913" w14:textId="77777777" w:rsidR="00600F87" w:rsidRPr="00F279BC" w:rsidRDefault="00600F87" w:rsidP="00600F87">
      <w:pPr>
        <w:pStyle w:val="CommentText"/>
        <w:rPr>
          <w:bCs/>
          <w:highlight w:val="yellow"/>
        </w:rPr>
      </w:pPr>
      <w:r>
        <w:rPr>
          <w:rStyle w:val="CommentReference"/>
        </w:rPr>
        <w:annotationRef/>
      </w:r>
      <w:r w:rsidRPr="00F279BC">
        <w:rPr>
          <w:bCs/>
        </w:rPr>
        <w:t xml:space="preserve">The implementation of dual criminality for extradition was indicated in the article 4 clause 3 (details can be referred to 436) and article 7 par 1 of the Extradition Law (2012) (details can be referred to TC.Rec.39.1).  </w:t>
      </w:r>
    </w:p>
  </w:comment>
  <w:comment w:id="618" w:author="PST-PC" w:date="2020-10-05T21:35:00Z" w:initials="P">
    <w:p w14:paraId="34D492CD" w14:textId="77777777" w:rsidR="00600F87" w:rsidRPr="00BE09B7" w:rsidRDefault="00600F87" w:rsidP="00600F87">
      <w:pPr>
        <w:pStyle w:val="CommentText"/>
        <w:rPr>
          <w:rFonts w:eastAsia="Phetsarath OT"/>
          <w:lang w:val="en-US" w:bidi="lo-LA"/>
        </w:rPr>
      </w:pPr>
      <w:r>
        <w:rPr>
          <w:rStyle w:val="CommentReference"/>
        </w:rPr>
        <w:annotationRef/>
      </w:r>
      <w:r w:rsidRPr="00BE09B7">
        <w:rPr>
          <w:rFonts w:eastAsia="Phetsarath OT"/>
          <w:lang w:val="en-US" w:bidi="lo-LA"/>
        </w:rPr>
        <w:t xml:space="preserve">MOU of Insurance provided in TC.Rec.40.1 was just one of example from other MOUs signed between </w:t>
      </w:r>
      <w:proofErr w:type="spellStart"/>
      <w:r w:rsidRPr="00BE09B7">
        <w:rPr>
          <w:rFonts w:eastAsia="Phetsarath OT"/>
          <w:lang w:val="en-US" w:bidi="lo-LA"/>
        </w:rPr>
        <w:t>superviors</w:t>
      </w:r>
      <w:proofErr w:type="spellEnd"/>
      <w:r w:rsidRPr="00BE09B7">
        <w:rPr>
          <w:rFonts w:eastAsia="Phetsarath OT"/>
          <w:lang w:val="en-US" w:bidi="lo-LA"/>
        </w:rPr>
        <w:t xml:space="preserve"> and its foreign counterparts.</w:t>
      </w:r>
    </w:p>
    <w:p w14:paraId="5A10A574" w14:textId="77777777" w:rsidR="00600F87" w:rsidRPr="00BE09B7" w:rsidRDefault="00600F87" w:rsidP="00600F87">
      <w:pPr>
        <w:pStyle w:val="CommentText"/>
        <w:rPr>
          <w:lang w:val="en-US"/>
        </w:rPr>
      </w:pPr>
    </w:p>
  </w:comment>
  <w:comment w:id="619" w:author="Dell" w:date="2021-01-28T13:44:00Z" w:initials="D">
    <w:p w14:paraId="4BA82AF5" w14:textId="77777777" w:rsidR="00600F87" w:rsidRPr="00AE051C" w:rsidRDefault="00600F87" w:rsidP="00600F87">
      <w:pPr>
        <w:pStyle w:val="CommentText"/>
        <w:rPr>
          <w:lang w:val="en-US" w:bidi="lo-LA"/>
        </w:rPr>
      </w:pPr>
      <w:r w:rsidRPr="00AE051C">
        <w:rPr>
          <w:rStyle w:val="CommentReference"/>
          <w:sz w:val="20"/>
          <w:szCs w:val="20"/>
        </w:rPr>
        <w:annotationRef/>
      </w:r>
      <w:proofErr w:type="spellStart"/>
      <w:r w:rsidRPr="00AE051C">
        <w:rPr>
          <w:rFonts w:eastAsia="Phetsarath OT"/>
          <w:lang w:val="en-US" w:bidi="lo-LA"/>
        </w:rPr>
        <w:t>Plases</w:t>
      </w:r>
      <w:proofErr w:type="spellEnd"/>
      <w:r w:rsidRPr="00AE051C">
        <w:rPr>
          <w:rFonts w:eastAsia="Phetsarath OT"/>
          <w:lang w:val="en-US" w:bidi="lo-LA"/>
        </w:rPr>
        <w:t xml:space="preserve"> see </w:t>
      </w:r>
      <w:proofErr w:type="spellStart"/>
      <w:r w:rsidRPr="00AE051C">
        <w:rPr>
          <w:rFonts w:eastAsia="Phetsarath OT"/>
          <w:lang w:val="en-US" w:bidi="lo-LA"/>
        </w:rPr>
        <w:t>informations</w:t>
      </w:r>
      <w:proofErr w:type="spellEnd"/>
      <w:r w:rsidRPr="00AE051C">
        <w:rPr>
          <w:rFonts w:eastAsia="Phetsarath OT"/>
          <w:lang w:val="en-US" w:bidi="lo-LA"/>
        </w:rPr>
        <w:t xml:space="preserve"> in </w:t>
      </w:r>
      <w:r w:rsidRPr="00AE051C">
        <w:rPr>
          <w:lang w:val="en-US" w:bidi="lo-LA"/>
        </w:rPr>
        <w:t>IO2.3:</w:t>
      </w:r>
    </w:p>
    <w:p w14:paraId="0D84CE5A" w14:textId="77777777" w:rsidR="00600F87" w:rsidRPr="00AE051C" w:rsidRDefault="00600F87" w:rsidP="00600F87">
      <w:pPr>
        <w:numPr>
          <w:ilvl w:val="0"/>
          <w:numId w:val="192"/>
        </w:numPr>
        <w:tabs>
          <w:tab w:val="left" w:pos="540"/>
        </w:tabs>
        <w:spacing w:after="0" w:line="240" w:lineRule="auto"/>
        <w:contextualSpacing/>
        <w:jc w:val="thaiDistribute"/>
        <w:rPr>
          <w:rFonts w:ascii="Times New Roman" w:eastAsia="Phetsarath OT" w:hAnsi="Times New Roman" w:cs="Times New Roman"/>
          <w:sz w:val="20"/>
          <w:szCs w:val="20"/>
        </w:rPr>
      </w:pPr>
      <w:r w:rsidRPr="00AE051C">
        <w:rPr>
          <w:rFonts w:ascii="Times New Roman" w:eastAsia="Phetsarath OT" w:hAnsi="Times New Roman" w:cs="Times New Roman"/>
          <w:sz w:val="20"/>
          <w:szCs w:val="20"/>
        </w:rPr>
        <w:t xml:space="preserve"> In the Lao PDR, there are 17 designated RE’s supervisors that permit to extend its cooperation and coordination network via MOU in both internal and international level namely 1). Bank Supervision Department, BOL; 2). LSCO; 3). Enterprise Management and Insurance, MOF and others, recently there are 15 MOUs signed including bilateral and multi-lateral consists of 16 countries from ASEAN countries including ASEAN+3 and +6. </w:t>
      </w:r>
    </w:p>
    <w:p w14:paraId="3AED01E7" w14:textId="77777777" w:rsidR="00600F87" w:rsidRPr="00AE051C" w:rsidRDefault="00600F87" w:rsidP="00600F87">
      <w:pPr>
        <w:pStyle w:val="CommentText"/>
      </w:pPr>
      <w:r w:rsidRPr="00AE051C">
        <w:rPr>
          <w:rFonts w:eastAsia="Phetsarath OT"/>
          <w:lang w:eastAsia="en-US"/>
        </w:rPr>
        <w:t>Under the above-mechanism designated supervisor conduct supervisory information exchange including AML/CFT training exchange among supervisors on the basis of MOUs signed, during the 2015-2020, Lao PDR has made outward request for technical assistance on AML/CFT training to its international counterpart for 58 times to which the training has been conducted for 38 times and 20 times were refused caused by unavailable schedule of requested supervisor.</w:t>
      </w:r>
    </w:p>
  </w:comment>
  <w:comment w:id="620" w:author="Dell" w:date="2021-01-28T13:55:00Z" w:initials="D">
    <w:p w14:paraId="316EBF07" w14:textId="77777777" w:rsidR="00600F87" w:rsidRPr="0054586B" w:rsidRDefault="00600F87" w:rsidP="00600F87">
      <w:pPr>
        <w:pStyle w:val="CommentText"/>
      </w:pPr>
      <w:r>
        <w:rPr>
          <w:rStyle w:val="CommentReference"/>
        </w:rPr>
        <w:annotationRef/>
      </w:r>
      <w:r w:rsidRPr="0054586B">
        <w:rPr>
          <w:rFonts w:eastAsia="SimSun"/>
          <w:lang w:val="en-US" w:eastAsia="en-US" w:bidi="lo-LA"/>
        </w:rPr>
        <w:t>Most of the implementation of Article 43 (AML/CFT Law) is the signing of MOUs with foreign partners (14 MOUs: Vietnam, Cambodia, Republic of Korea, Thailand, Indonesia, Japan, China, Russia, Myanmar, Bangladesh, Brunei, Philippines, Singapore and Malaysia).</w:t>
      </w:r>
    </w:p>
  </w:comment>
  <w:comment w:id="621" w:author="Dell" w:date="2021-01-28T13:58:00Z" w:initials="D">
    <w:p w14:paraId="00A34DA8" w14:textId="77777777" w:rsidR="00600F87" w:rsidRPr="0047559A" w:rsidRDefault="00600F87" w:rsidP="00600F87">
      <w:pPr>
        <w:pStyle w:val="CommentText"/>
        <w:rPr>
          <w:lang w:val="en-US" w:bidi="lo-LA"/>
        </w:rPr>
      </w:pPr>
      <w:r w:rsidRPr="0047559A">
        <w:rPr>
          <w:rStyle w:val="CommentReference"/>
        </w:rPr>
        <w:annotationRef/>
      </w:r>
      <w:r w:rsidRPr="0047559A">
        <w:rPr>
          <w:lang w:val="en-US" w:bidi="lo-LA"/>
        </w:rPr>
        <w:t xml:space="preserve">In addition to Article </w:t>
      </w:r>
      <w:r w:rsidRPr="0047559A">
        <w:rPr>
          <w:cs/>
          <w:lang w:val="en-US" w:bidi="lo-LA"/>
        </w:rPr>
        <w:t>44</w:t>
      </w:r>
      <w:r w:rsidRPr="0047559A">
        <w:rPr>
          <w:lang w:val="en-US" w:bidi="lo-LA"/>
        </w:rPr>
        <w:t xml:space="preserve"> AML / CFT Law (see TC </w:t>
      </w:r>
      <w:r w:rsidRPr="0047559A">
        <w:rPr>
          <w:cs/>
          <w:lang w:val="en-US" w:bidi="lo-LA"/>
        </w:rPr>
        <w:t>37.1)</w:t>
      </w:r>
      <w:r w:rsidRPr="0047559A">
        <w:rPr>
          <w:lang w:val="en-US" w:bidi="lo-LA"/>
        </w:rPr>
        <w:t xml:space="preserve">.   There is also Article </w:t>
      </w:r>
      <w:r w:rsidRPr="0047559A">
        <w:rPr>
          <w:cs/>
          <w:lang w:val="en-US" w:bidi="lo-LA"/>
        </w:rPr>
        <w:t xml:space="preserve">2 </w:t>
      </w:r>
      <w:r w:rsidRPr="0047559A">
        <w:rPr>
          <w:lang w:val="en-US" w:bidi="lo-LA"/>
        </w:rPr>
        <w:t xml:space="preserve">and Article </w:t>
      </w:r>
      <w:r w:rsidRPr="0047559A">
        <w:rPr>
          <w:cs/>
          <w:lang w:val="en-US" w:bidi="lo-LA"/>
        </w:rPr>
        <w:t xml:space="preserve">7 </w:t>
      </w:r>
      <w:r w:rsidRPr="0047559A">
        <w:rPr>
          <w:lang w:val="en-US" w:bidi="lo-LA"/>
        </w:rPr>
        <w:t>of the MLA Law.</w:t>
      </w:r>
    </w:p>
    <w:p w14:paraId="13E6DEE8" w14:textId="77777777" w:rsidR="00600F87" w:rsidRPr="0047559A" w:rsidRDefault="00600F87" w:rsidP="00600F87">
      <w:pPr>
        <w:tabs>
          <w:tab w:val="left" w:pos="850"/>
          <w:tab w:val="left" w:pos="1191"/>
          <w:tab w:val="left" w:pos="1531"/>
        </w:tabs>
        <w:spacing w:after="0" w:line="240" w:lineRule="auto"/>
        <w:jc w:val="both"/>
        <w:rPr>
          <w:rFonts w:ascii="Times New Roman" w:eastAsia="Times New Roman" w:hAnsi="Times New Roman" w:cs="Times New Roman"/>
          <w:sz w:val="20"/>
          <w:szCs w:val="20"/>
          <w:highlight w:val="yellow"/>
          <w:lang w:val="en-US" w:eastAsia="zh-CN" w:bidi="lo-LA"/>
        </w:rPr>
      </w:pPr>
    </w:p>
    <w:p w14:paraId="1B021897" w14:textId="77777777" w:rsidR="00600F87" w:rsidRPr="0047559A" w:rsidRDefault="00600F87" w:rsidP="00600F87">
      <w:pPr>
        <w:tabs>
          <w:tab w:val="left" w:pos="850"/>
          <w:tab w:val="left" w:pos="1191"/>
          <w:tab w:val="left" w:pos="1531"/>
        </w:tabs>
        <w:spacing w:after="0" w:line="240" w:lineRule="auto"/>
        <w:jc w:val="both"/>
        <w:rPr>
          <w:rFonts w:ascii="Times New Roman" w:eastAsia="Times New Roman" w:hAnsi="Times New Roman" w:cs="Times New Roman"/>
          <w:b/>
          <w:bCs/>
          <w:spacing w:val="2"/>
          <w:sz w:val="20"/>
          <w:szCs w:val="20"/>
          <w:lang w:eastAsia="zh-CN" w:bidi="lo-LA"/>
        </w:rPr>
      </w:pPr>
      <w:r w:rsidRPr="0047559A">
        <w:rPr>
          <w:rFonts w:ascii="Times New Roman" w:eastAsia="Times New Roman" w:hAnsi="Times New Roman" w:cs="Times New Roman"/>
          <w:b/>
          <w:bCs/>
          <w:spacing w:val="2"/>
          <w:sz w:val="20"/>
          <w:szCs w:val="20"/>
          <w:lang w:eastAsia="zh-CN" w:bidi="lo-LA"/>
        </w:rPr>
        <w:t>MLA Law No.    /NA, Dated 12/11/2020</w:t>
      </w:r>
      <w:r w:rsidRPr="0047559A">
        <w:rPr>
          <w:rFonts w:ascii="Times New Roman" w:eastAsia="Times New Roman" w:hAnsi="Times New Roman" w:cs="Times New Roman"/>
          <w:b/>
          <w:bCs/>
          <w:spacing w:val="2"/>
          <w:sz w:val="20"/>
          <w:szCs w:val="20"/>
          <w:cs/>
          <w:lang w:eastAsia="zh-CN" w:bidi="lo-LA"/>
        </w:rPr>
        <w:t>:</w:t>
      </w:r>
    </w:p>
    <w:p w14:paraId="3A762193" w14:textId="77777777" w:rsidR="00600F87" w:rsidRPr="0047559A" w:rsidRDefault="00600F87" w:rsidP="00600F87">
      <w:pPr>
        <w:keepNext/>
        <w:keepLines/>
        <w:tabs>
          <w:tab w:val="left" w:pos="850"/>
          <w:tab w:val="left" w:pos="1191"/>
          <w:tab w:val="left" w:pos="1531"/>
        </w:tabs>
        <w:spacing w:after="0" w:line="288" w:lineRule="auto"/>
        <w:jc w:val="both"/>
        <w:outlineLvl w:val="0"/>
        <w:rPr>
          <w:rFonts w:ascii="Times New Roman" w:eastAsia="Times New Roman" w:hAnsi="Times New Roman" w:cs="Times New Roman"/>
          <w:sz w:val="20"/>
          <w:szCs w:val="20"/>
          <w:lang w:val="x-none" w:eastAsia="zh-CN" w:bidi="th-TH"/>
        </w:rPr>
      </w:pPr>
      <w:bookmarkStart w:id="622" w:name="_Toc35951789"/>
      <w:r w:rsidRPr="0047559A">
        <w:rPr>
          <w:rFonts w:ascii="Times New Roman" w:eastAsia="Times New Roman" w:hAnsi="Times New Roman" w:cs="Times New Roman"/>
          <w:sz w:val="20"/>
          <w:szCs w:val="20"/>
          <w:lang w:val="en-US" w:eastAsia="zh-CN" w:bidi="th-TH"/>
        </w:rPr>
        <w:t>“</w:t>
      </w:r>
      <w:r w:rsidRPr="0047559A">
        <w:rPr>
          <w:rFonts w:ascii="Times New Roman" w:eastAsia="Times New Roman" w:hAnsi="Times New Roman" w:cs="Times New Roman"/>
          <w:b/>
          <w:bCs/>
          <w:sz w:val="20"/>
          <w:szCs w:val="20"/>
          <w:lang w:val="x-none" w:eastAsia="zh-CN" w:bidi="th-TH"/>
        </w:rPr>
        <w:t>Article 2</w:t>
      </w:r>
      <w:r w:rsidRPr="0047559A">
        <w:rPr>
          <w:rFonts w:ascii="Times New Roman" w:eastAsia="Times New Roman" w:hAnsi="Times New Roman" w:cs="Times New Roman"/>
          <w:b/>
          <w:bCs/>
          <w:sz w:val="20"/>
          <w:szCs w:val="20"/>
          <w:lang w:val="en-US" w:eastAsia="zh-CN" w:bidi="th-TH"/>
        </w:rPr>
        <w:t xml:space="preserve"> </w:t>
      </w:r>
      <w:r w:rsidRPr="0047559A">
        <w:rPr>
          <w:rFonts w:ascii="Times New Roman" w:eastAsia="Times New Roman" w:hAnsi="Times New Roman" w:cs="Times New Roman"/>
          <w:b/>
          <w:bCs/>
          <w:sz w:val="20"/>
          <w:szCs w:val="20"/>
          <w:lang w:val="x-none" w:eastAsia="zh-CN" w:bidi="th-TH"/>
        </w:rPr>
        <w:t>International Cooperation for Mutual Legal Assistance in Criminal Matters</w:t>
      </w:r>
      <w:bookmarkEnd w:id="622"/>
    </w:p>
    <w:p w14:paraId="60F2D5E3" w14:textId="77777777" w:rsidR="00600F87" w:rsidRPr="0047559A" w:rsidRDefault="00600F87" w:rsidP="00600F87">
      <w:pPr>
        <w:spacing w:after="0" w:line="288" w:lineRule="auto"/>
        <w:ind w:left="90" w:firstLine="720"/>
        <w:jc w:val="both"/>
        <w:rPr>
          <w:rFonts w:ascii="Times New Roman" w:hAnsi="Times New Roman" w:cs="Times New Roman"/>
          <w:sz w:val="20"/>
          <w:szCs w:val="20"/>
        </w:rPr>
      </w:pPr>
      <w:r w:rsidRPr="0047559A">
        <w:rPr>
          <w:rFonts w:ascii="Times New Roman" w:hAnsi="Times New Roman" w:cs="Times New Roman"/>
          <w:sz w:val="20"/>
          <w:szCs w:val="20"/>
        </w:rPr>
        <w:t xml:space="preserve">International Cooperation for Mutual Legal Assistance in criminal matters means a provision of providing an international cooperation for mutual legal assistance between Lao PDR and International Country within the scope of mutual legal cooperation as defined in this Law. </w:t>
      </w:r>
    </w:p>
    <w:p w14:paraId="5F044093" w14:textId="77777777" w:rsidR="00600F87" w:rsidRPr="0047559A" w:rsidRDefault="00600F87" w:rsidP="00600F87">
      <w:pPr>
        <w:keepNext/>
        <w:keepLines/>
        <w:tabs>
          <w:tab w:val="left" w:pos="850"/>
          <w:tab w:val="left" w:pos="1191"/>
          <w:tab w:val="left" w:pos="1531"/>
        </w:tabs>
        <w:spacing w:after="0" w:line="288" w:lineRule="auto"/>
        <w:jc w:val="both"/>
        <w:outlineLvl w:val="0"/>
        <w:rPr>
          <w:rFonts w:ascii="Times New Roman" w:eastAsia="Times New Roman" w:hAnsi="Times New Roman" w:cs="Times New Roman"/>
          <w:b/>
          <w:bCs/>
          <w:sz w:val="20"/>
          <w:szCs w:val="20"/>
          <w:lang w:val="x-none" w:eastAsia="zh-CN" w:bidi="th-TH"/>
        </w:rPr>
      </w:pPr>
      <w:r w:rsidRPr="0047559A">
        <w:rPr>
          <w:rFonts w:ascii="Times New Roman" w:eastAsia="Times New Roman" w:hAnsi="Times New Roman" w:cs="Times New Roman"/>
          <w:b/>
          <w:bCs/>
          <w:sz w:val="20"/>
          <w:szCs w:val="20"/>
          <w:lang w:val="x-none" w:eastAsia="zh-CN" w:bidi="th-TH"/>
        </w:rPr>
        <w:t>Article 7</w:t>
      </w:r>
      <w:r w:rsidRPr="0047559A">
        <w:rPr>
          <w:rFonts w:ascii="Times New Roman" w:eastAsia="Times New Roman" w:hAnsi="Times New Roman" w:cs="Times New Roman"/>
          <w:b/>
          <w:bCs/>
          <w:sz w:val="20"/>
          <w:szCs w:val="20"/>
          <w:lang w:val="en-US" w:eastAsia="zh-CN" w:bidi="th-TH"/>
        </w:rPr>
        <w:t xml:space="preserve"> </w:t>
      </w:r>
      <w:r w:rsidRPr="0047559A">
        <w:rPr>
          <w:rFonts w:ascii="Times New Roman" w:eastAsia="Times New Roman" w:hAnsi="Times New Roman" w:cs="Times New Roman"/>
          <w:b/>
          <w:bCs/>
          <w:sz w:val="20"/>
          <w:szCs w:val="20"/>
          <w:lang w:val="x-none" w:eastAsia="zh-CN" w:bidi="th-TH"/>
        </w:rPr>
        <w:t>Scope of International Cooperation for Mutual Legal Assistance</w:t>
      </w:r>
    </w:p>
    <w:p w14:paraId="412E42CF" w14:textId="77777777" w:rsidR="00600F87" w:rsidRPr="0047559A" w:rsidRDefault="00600F87" w:rsidP="00600F87">
      <w:pPr>
        <w:spacing w:after="0" w:line="288" w:lineRule="auto"/>
        <w:ind w:firstLine="720"/>
        <w:jc w:val="both"/>
        <w:rPr>
          <w:rFonts w:ascii="Times New Roman" w:hAnsi="Times New Roman" w:cs="Times New Roman"/>
          <w:sz w:val="20"/>
          <w:szCs w:val="20"/>
        </w:rPr>
      </w:pPr>
      <w:r w:rsidRPr="0047559A">
        <w:rPr>
          <w:rFonts w:ascii="Times New Roman" w:hAnsi="Times New Roman" w:cs="Times New Roman"/>
          <w:sz w:val="20"/>
          <w:szCs w:val="20"/>
        </w:rPr>
        <w:t>International cooperation for mutual legal assistance in criminal matters shall have the following scopes:</w:t>
      </w:r>
    </w:p>
    <w:p w14:paraId="26C5DF42" w14:textId="77777777" w:rsidR="00600F87" w:rsidRPr="0047559A" w:rsidRDefault="00600F87" w:rsidP="00600F87">
      <w:pPr>
        <w:numPr>
          <w:ilvl w:val="0"/>
          <w:numId w:val="193"/>
        </w:numPr>
        <w:pBdr>
          <w:top w:val="nil"/>
          <w:left w:val="nil"/>
          <w:bottom w:val="nil"/>
          <w:right w:val="nil"/>
          <w:between w:val="nil"/>
        </w:pBdr>
        <w:spacing w:after="0" w:line="288" w:lineRule="auto"/>
        <w:ind w:left="1080"/>
        <w:jc w:val="both"/>
        <w:rPr>
          <w:rFonts w:ascii="Times New Roman" w:hAnsi="Times New Roman" w:cs="Times New Roman"/>
          <w:sz w:val="20"/>
          <w:szCs w:val="20"/>
        </w:rPr>
      </w:pPr>
      <w:r w:rsidRPr="0047559A">
        <w:rPr>
          <w:rFonts w:ascii="Times New Roman" w:hAnsi="Times New Roman" w:cs="Times New Roman"/>
          <w:sz w:val="20"/>
          <w:szCs w:val="20"/>
        </w:rPr>
        <w:t xml:space="preserve">Collecting an information; </w:t>
      </w:r>
    </w:p>
    <w:p w14:paraId="1012BB93" w14:textId="77777777" w:rsidR="00600F87" w:rsidRPr="0047559A" w:rsidRDefault="00600F87" w:rsidP="00600F87">
      <w:pPr>
        <w:numPr>
          <w:ilvl w:val="0"/>
          <w:numId w:val="193"/>
        </w:numPr>
        <w:pBdr>
          <w:top w:val="nil"/>
          <w:left w:val="nil"/>
          <w:bottom w:val="nil"/>
          <w:right w:val="nil"/>
          <w:between w:val="nil"/>
        </w:pBdr>
        <w:spacing w:after="0" w:line="288" w:lineRule="auto"/>
        <w:ind w:left="1080"/>
        <w:jc w:val="both"/>
        <w:rPr>
          <w:rFonts w:ascii="Times New Roman" w:hAnsi="Times New Roman" w:cs="Times New Roman"/>
          <w:sz w:val="20"/>
          <w:szCs w:val="20"/>
        </w:rPr>
      </w:pPr>
      <w:r w:rsidRPr="0047559A">
        <w:rPr>
          <w:rFonts w:ascii="Times New Roman" w:hAnsi="Times New Roman" w:cs="Times New Roman"/>
          <w:sz w:val="20"/>
          <w:szCs w:val="20"/>
        </w:rPr>
        <w:t xml:space="preserve">Providing an evidence; </w:t>
      </w:r>
    </w:p>
    <w:p w14:paraId="39B2ACA7" w14:textId="77777777" w:rsidR="00600F87" w:rsidRPr="0047559A" w:rsidRDefault="00600F87" w:rsidP="00600F87">
      <w:pPr>
        <w:numPr>
          <w:ilvl w:val="0"/>
          <w:numId w:val="193"/>
        </w:numPr>
        <w:pBdr>
          <w:top w:val="nil"/>
          <w:left w:val="nil"/>
          <w:bottom w:val="nil"/>
          <w:right w:val="nil"/>
          <w:between w:val="nil"/>
        </w:pBdr>
        <w:spacing w:after="0" w:line="288" w:lineRule="auto"/>
        <w:ind w:left="1080"/>
        <w:jc w:val="both"/>
        <w:rPr>
          <w:rFonts w:ascii="Times New Roman" w:hAnsi="Times New Roman" w:cs="Times New Roman"/>
          <w:sz w:val="20"/>
          <w:szCs w:val="20"/>
        </w:rPr>
      </w:pPr>
      <w:r w:rsidRPr="0047559A">
        <w:rPr>
          <w:rFonts w:ascii="Times New Roman" w:hAnsi="Times New Roman" w:cs="Times New Roman"/>
          <w:sz w:val="20"/>
          <w:szCs w:val="20"/>
        </w:rPr>
        <w:t xml:space="preserve">Participation of individuals to the requesting state; </w:t>
      </w:r>
    </w:p>
    <w:p w14:paraId="169649A1" w14:textId="77777777" w:rsidR="00600F87" w:rsidRPr="0047559A" w:rsidRDefault="00600F87" w:rsidP="00600F87">
      <w:pPr>
        <w:numPr>
          <w:ilvl w:val="0"/>
          <w:numId w:val="193"/>
        </w:numPr>
        <w:pBdr>
          <w:top w:val="nil"/>
          <w:left w:val="nil"/>
          <w:bottom w:val="nil"/>
          <w:right w:val="nil"/>
          <w:between w:val="nil"/>
        </w:pBdr>
        <w:spacing w:after="0" w:line="288" w:lineRule="auto"/>
        <w:ind w:left="1080"/>
        <w:jc w:val="both"/>
        <w:rPr>
          <w:rFonts w:ascii="Times New Roman" w:hAnsi="Times New Roman" w:cs="Times New Roman"/>
          <w:sz w:val="20"/>
          <w:szCs w:val="20"/>
        </w:rPr>
      </w:pPr>
      <w:r w:rsidRPr="0047559A">
        <w:rPr>
          <w:rFonts w:ascii="Times New Roman" w:hAnsi="Times New Roman" w:cs="Times New Roman"/>
          <w:sz w:val="20"/>
          <w:szCs w:val="20"/>
        </w:rPr>
        <w:t xml:space="preserve">Participation of offenders or individuals who detained in Lao PDR;  </w:t>
      </w:r>
    </w:p>
    <w:p w14:paraId="1E93597E" w14:textId="77777777" w:rsidR="00600F87" w:rsidRPr="0047559A" w:rsidRDefault="00600F87" w:rsidP="00600F87">
      <w:pPr>
        <w:numPr>
          <w:ilvl w:val="0"/>
          <w:numId w:val="193"/>
        </w:numPr>
        <w:pBdr>
          <w:top w:val="nil"/>
          <w:left w:val="nil"/>
          <w:bottom w:val="nil"/>
          <w:right w:val="nil"/>
          <w:between w:val="nil"/>
        </w:pBdr>
        <w:spacing w:after="0" w:line="288" w:lineRule="auto"/>
        <w:ind w:left="1080"/>
        <w:jc w:val="both"/>
        <w:rPr>
          <w:rFonts w:ascii="Times New Roman" w:hAnsi="Times New Roman" w:cs="Times New Roman"/>
          <w:sz w:val="20"/>
          <w:szCs w:val="20"/>
        </w:rPr>
      </w:pPr>
      <w:r w:rsidRPr="0047559A">
        <w:rPr>
          <w:rFonts w:ascii="Times New Roman" w:hAnsi="Times New Roman" w:cs="Times New Roman"/>
          <w:sz w:val="20"/>
          <w:szCs w:val="20"/>
        </w:rPr>
        <w:t>Address</w:t>
      </w:r>
      <w:r w:rsidRPr="0047559A">
        <w:rPr>
          <w:rFonts w:ascii="Times New Roman" w:hAnsi="Times New Roman" w:cs="Times New Roman"/>
          <w:sz w:val="20"/>
          <w:szCs w:val="20"/>
          <w:lang w:bidi="lo-LA"/>
        </w:rPr>
        <w:t xml:space="preserve"> searching </w:t>
      </w:r>
      <w:r w:rsidRPr="0047559A">
        <w:rPr>
          <w:rFonts w:ascii="Times New Roman" w:hAnsi="Times New Roman" w:cs="Times New Roman"/>
          <w:sz w:val="20"/>
          <w:szCs w:val="20"/>
        </w:rPr>
        <w:t xml:space="preserve">and Identities; </w:t>
      </w:r>
    </w:p>
    <w:p w14:paraId="15DCEC80" w14:textId="77777777" w:rsidR="00600F87" w:rsidRPr="0047559A" w:rsidRDefault="00600F87" w:rsidP="00600F87">
      <w:pPr>
        <w:numPr>
          <w:ilvl w:val="0"/>
          <w:numId w:val="193"/>
        </w:numPr>
        <w:pBdr>
          <w:top w:val="nil"/>
          <w:left w:val="nil"/>
          <w:bottom w:val="nil"/>
          <w:right w:val="nil"/>
          <w:between w:val="nil"/>
        </w:pBdr>
        <w:spacing w:after="0" w:line="288" w:lineRule="auto"/>
        <w:ind w:left="1080"/>
        <w:jc w:val="both"/>
        <w:rPr>
          <w:rFonts w:ascii="Times New Roman" w:hAnsi="Times New Roman" w:cs="Times New Roman"/>
          <w:sz w:val="20"/>
          <w:szCs w:val="20"/>
        </w:rPr>
      </w:pPr>
      <w:r w:rsidRPr="0047559A">
        <w:rPr>
          <w:rFonts w:ascii="Times New Roman" w:hAnsi="Times New Roman" w:cs="Times New Roman"/>
          <w:sz w:val="20"/>
          <w:szCs w:val="20"/>
        </w:rPr>
        <w:t xml:space="preserve">Searching, Seizure and Provide an evidence; </w:t>
      </w:r>
    </w:p>
    <w:p w14:paraId="5769A70A" w14:textId="77777777" w:rsidR="00600F87" w:rsidRPr="0047559A" w:rsidRDefault="00600F87" w:rsidP="00600F87">
      <w:pPr>
        <w:numPr>
          <w:ilvl w:val="0"/>
          <w:numId w:val="193"/>
        </w:numPr>
        <w:pBdr>
          <w:top w:val="nil"/>
          <w:left w:val="nil"/>
          <w:bottom w:val="nil"/>
          <w:right w:val="nil"/>
          <w:between w:val="nil"/>
        </w:pBdr>
        <w:spacing w:after="0" w:line="288" w:lineRule="auto"/>
        <w:ind w:left="1080"/>
        <w:jc w:val="both"/>
        <w:rPr>
          <w:rFonts w:ascii="Times New Roman" w:hAnsi="Times New Roman" w:cs="Times New Roman"/>
          <w:sz w:val="20"/>
          <w:szCs w:val="20"/>
        </w:rPr>
      </w:pPr>
      <w:r w:rsidRPr="0047559A">
        <w:rPr>
          <w:rFonts w:ascii="Times New Roman" w:hAnsi="Times New Roman" w:cs="Times New Roman"/>
          <w:sz w:val="20"/>
          <w:szCs w:val="20"/>
        </w:rPr>
        <w:t xml:space="preserve">Seizure and Freezing; </w:t>
      </w:r>
    </w:p>
    <w:p w14:paraId="0B3A21D9" w14:textId="77777777" w:rsidR="00600F87" w:rsidRPr="0047559A" w:rsidRDefault="00600F87" w:rsidP="00600F87">
      <w:pPr>
        <w:numPr>
          <w:ilvl w:val="0"/>
          <w:numId w:val="193"/>
        </w:numPr>
        <w:pBdr>
          <w:top w:val="nil"/>
          <w:left w:val="nil"/>
          <w:bottom w:val="nil"/>
          <w:right w:val="nil"/>
          <w:between w:val="nil"/>
        </w:pBdr>
        <w:spacing w:after="0" w:line="288" w:lineRule="auto"/>
        <w:ind w:left="1080"/>
        <w:jc w:val="both"/>
        <w:rPr>
          <w:rFonts w:ascii="Times New Roman" w:hAnsi="Times New Roman" w:cs="Times New Roman"/>
          <w:sz w:val="20"/>
          <w:szCs w:val="20"/>
        </w:rPr>
      </w:pPr>
      <w:r w:rsidRPr="0047559A">
        <w:rPr>
          <w:rFonts w:ascii="Times New Roman" w:hAnsi="Times New Roman" w:cs="Times New Roman"/>
          <w:sz w:val="20"/>
          <w:szCs w:val="20"/>
        </w:rPr>
        <w:t xml:space="preserve">Confiscations of Assets and Items; </w:t>
      </w:r>
    </w:p>
    <w:p w14:paraId="503134EF" w14:textId="77777777" w:rsidR="00600F87" w:rsidRPr="0047559A" w:rsidRDefault="00600F87" w:rsidP="00600F87">
      <w:pPr>
        <w:pStyle w:val="CommentText"/>
      </w:pPr>
      <w:r w:rsidRPr="0047559A">
        <w:rPr>
          <w:rFonts w:eastAsia="SimSun"/>
          <w:lang w:eastAsia="en-US"/>
        </w:rPr>
        <w:t>Other criminal matters as stipulated in treaty to which Lao PDR is a party.”</w:t>
      </w:r>
    </w:p>
  </w:comment>
  <w:comment w:id="623" w:author="Dell" w:date="2021-01-28T14:04:00Z" w:initials="D">
    <w:p w14:paraId="0AC88A05" w14:textId="77777777" w:rsidR="00600F87" w:rsidRPr="00F6691F" w:rsidRDefault="00600F87" w:rsidP="00600F87">
      <w:pPr>
        <w:pStyle w:val="CommentText"/>
      </w:pPr>
      <w:r>
        <w:rPr>
          <w:rStyle w:val="CommentReference"/>
        </w:rPr>
        <w:annotationRef/>
      </w:r>
      <w:r w:rsidRPr="00F6691F">
        <w:rPr>
          <w:rFonts w:eastAsia="SimSun"/>
          <w:spacing w:val="2"/>
          <w:lang w:eastAsia="en-US"/>
        </w:rPr>
        <w:t>As a basis for the implementation of spontaneously and upon request will be set out in the MLA manual. However, in practice, Lao PDR</w:t>
      </w:r>
      <w:r w:rsidRPr="00F6691F">
        <w:rPr>
          <w:rFonts w:eastAsia="SimSun"/>
          <w:spacing w:val="2"/>
          <w:lang w:val="en-US" w:eastAsia="en-US"/>
        </w:rPr>
        <w:t xml:space="preserve"> implement based on convention that Lao PDR is party to</w:t>
      </w:r>
      <w:r w:rsidRPr="00F6691F">
        <w:rPr>
          <w:rFonts w:eastAsia="SimSun"/>
          <w:spacing w:val="2"/>
          <w:lang w:eastAsia="en-US"/>
        </w:rPr>
        <w:t xml:space="preserve"> as defined in 1</w:t>
      </w:r>
      <w:proofErr w:type="spellStart"/>
      <w:proofErr w:type="gramStart"/>
      <w:r w:rsidRPr="00F6691F">
        <w:rPr>
          <w:rFonts w:eastAsia="SimSun"/>
          <w:spacing w:val="2"/>
          <w:vertAlign w:val="superscript"/>
          <w:lang w:val="en-US" w:eastAsia="en-US"/>
        </w:rPr>
        <w:t>st</w:t>
      </w:r>
      <w:proofErr w:type="spellEnd"/>
      <w:r w:rsidRPr="00F6691F">
        <w:rPr>
          <w:rFonts w:eastAsia="SimSun"/>
          <w:spacing w:val="2"/>
          <w:lang w:val="en-US" w:eastAsia="en-US"/>
        </w:rPr>
        <w:t xml:space="preserve"> </w:t>
      </w:r>
      <w:r w:rsidRPr="00F6691F">
        <w:rPr>
          <w:rFonts w:eastAsia="SimSun"/>
          <w:spacing w:val="2"/>
          <w:lang w:eastAsia="en-US"/>
        </w:rPr>
        <w:t xml:space="preserve"> TC</w:t>
      </w:r>
      <w:proofErr w:type="gramEnd"/>
      <w:r w:rsidRPr="00F6691F">
        <w:rPr>
          <w:rFonts w:eastAsia="SimSun"/>
          <w:spacing w:val="2"/>
          <w:lang w:eastAsia="en-US"/>
        </w:rPr>
        <w:t xml:space="preserve"> annex Rec 29.5.</w:t>
      </w:r>
    </w:p>
  </w:comment>
  <w:comment w:id="624" w:author="PST-PC" w:date="2020-10-05T21:35:00Z" w:initials="P">
    <w:p w14:paraId="4A63A973" w14:textId="77777777" w:rsidR="00600F87" w:rsidRPr="00BE09B7" w:rsidRDefault="00600F87" w:rsidP="00600F87">
      <w:pPr>
        <w:pStyle w:val="CommentText"/>
        <w:rPr>
          <w:rFonts w:eastAsia="Phetsarath OT"/>
          <w:lang w:bidi="lo-LA"/>
        </w:rPr>
      </w:pPr>
      <w:r>
        <w:rPr>
          <w:rStyle w:val="CommentReference"/>
        </w:rPr>
        <w:annotationRef/>
      </w:r>
      <w:r w:rsidRPr="00BE09B7">
        <w:rPr>
          <w:rFonts w:eastAsia="Phetsarath OT"/>
          <w:lang w:bidi="lo-LA"/>
        </w:rPr>
        <w:t xml:space="preserve">Apert from MOUs signed between AMLIO and its foreign FIU counterparts in terms of AML/CFT task, the relevant agencies also had in hand their MOUs signed and other cooperation </w:t>
      </w:r>
      <w:proofErr w:type="spellStart"/>
      <w:r w:rsidRPr="00BE09B7">
        <w:rPr>
          <w:rFonts w:eastAsia="Phetsarath OT"/>
          <w:lang w:bidi="lo-LA"/>
        </w:rPr>
        <w:t>mechanim</w:t>
      </w:r>
      <w:proofErr w:type="spellEnd"/>
      <w:r w:rsidRPr="00BE09B7">
        <w:rPr>
          <w:rFonts w:eastAsia="Phetsarath OT"/>
          <w:lang w:bidi="lo-LA"/>
        </w:rPr>
        <w:t xml:space="preserve"> related to their specific tasks that can be contributed for AML/CFT information exchange</w:t>
      </w:r>
      <w:r>
        <w:rPr>
          <w:rFonts w:eastAsia="Phetsarath OT"/>
          <w:lang w:bidi="lo-LA"/>
        </w:rPr>
        <w:t xml:space="preserve">. </w:t>
      </w:r>
    </w:p>
    <w:p w14:paraId="6C686D20" w14:textId="77777777" w:rsidR="00600F87" w:rsidRDefault="00600F87" w:rsidP="00600F87">
      <w:pPr>
        <w:pStyle w:val="CommentText"/>
      </w:pPr>
    </w:p>
  </w:comment>
  <w:comment w:id="625" w:author="USER" w:date="2020-12-03T05:42:00Z" w:initials="X">
    <w:p w14:paraId="7D2F6858" w14:textId="77777777" w:rsidR="00600F87" w:rsidRDefault="00600F87" w:rsidP="00600F87">
      <w:pPr>
        <w:pStyle w:val="CommentText"/>
      </w:pPr>
      <w:r>
        <w:rPr>
          <w:rStyle w:val="CommentReference"/>
        </w:rPr>
        <w:annotationRef/>
      </w:r>
      <w:r>
        <w:t xml:space="preserve">For Lao PDR: Post ME, </w:t>
      </w:r>
      <w:proofErr w:type="spellStart"/>
      <w:r>
        <w:t>thera</w:t>
      </w:r>
      <w:proofErr w:type="spellEnd"/>
      <w:r>
        <w:t xml:space="preserve"> are 2 additional copies of MoU that has been provided to assessor</w:t>
      </w:r>
    </w:p>
  </w:comment>
  <w:comment w:id="626" w:author="Dell" w:date="2021-01-28T14:08:00Z" w:initials="D">
    <w:p w14:paraId="1EC304C3" w14:textId="77777777" w:rsidR="00600F87" w:rsidRPr="002A77F7" w:rsidRDefault="00600F87" w:rsidP="00600F87">
      <w:pPr>
        <w:pStyle w:val="CommentText"/>
      </w:pPr>
      <w:r>
        <w:rPr>
          <w:rStyle w:val="CommentReference"/>
        </w:rPr>
        <w:annotationRef/>
      </w:r>
      <w:r w:rsidRPr="002A77F7">
        <w:rPr>
          <w:rFonts w:eastAsia="SimSun"/>
          <w:lang w:val="en-US" w:eastAsia="en-US" w:bidi="lo-LA"/>
        </w:rPr>
        <w:t>Most of the implementation of Article 43 (AML/CFT Law) is the signing of MOUs with foreign partners (14 MOUs: Vietnam, Cambodia, Republic of Korea, Thailand, Indonesia, Japan, China, Russia, Myanmar, Bangladesh, Brunei, Philippines, Singapore and Malaysia).</w:t>
      </w:r>
    </w:p>
  </w:comment>
  <w:comment w:id="627" w:author="PST-PC" w:date="2020-10-05T21:35:00Z" w:initials="P">
    <w:p w14:paraId="3A9A6C01" w14:textId="77777777" w:rsidR="00600F87" w:rsidRPr="000016E5" w:rsidRDefault="00600F87" w:rsidP="00600F87">
      <w:pPr>
        <w:pStyle w:val="CommentText"/>
        <w:rPr>
          <w:rFonts w:eastAsia="Phetsarath OT" w:cs="Phetsarath OT"/>
          <w:lang w:val="en-US" w:bidi="lo-LA"/>
        </w:rPr>
      </w:pPr>
      <w:r>
        <w:rPr>
          <w:rStyle w:val="CommentReference"/>
        </w:rPr>
        <w:annotationRef/>
      </w:r>
      <w:r>
        <w:rPr>
          <w:rFonts w:eastAsia="Phetsarath OT" w:cs="Phetsarath OT"/>
          <w:lang w:val="en-US" w:bidi="lo-LA"/>
        </w:rPr>
        <w:t xml:space="preserve">The article 14 of the Law on AML/CFT is the same as other specific Law which determined general principle on international cooperation, in practice relevant agencies derived into their own internal mechanism in forms </w:t>
      </w:r>
      <w:proofErr w:type="gramStart"/>
      <w:r>
        <w:rPr>
          <w:rFonts w:eastAsia="Phetsarath OT" w:cs="Phetsarath OT"/>
          <w:lang w:val="en-US" w:bidi="lo-LA"/>
        </w:rPr>
        <w:t>of  MOU</w:t>
      </w:r>
      <w:proofErr w:type="gramEnd"/>
      <w:r>
        <w:rPr>
          <w:rFonts w:eastAsia="Phetsarath OT" w:cs="Phetsarath OT"/>
          <w:lang w:val="en-US" w:bidi="lo-LA"/>
        </w:rPr>
        <w:t xml:space="preserve">, diplomatic channel, bilateral, </w:t>
      </w:r>
      <w:proofErr w:type="spellStart"/>
      <w:r>
        <w:rPr>
          <w:rFonts w:eastAsia="Phetsarath OT" w:cs="Phetsarath OT"/>
          <w:lang w:val="en-US" w:bidi="lo-LA"/>
        </w:rPr>
        <w:t>muti</w:t>
      </w:r>
      <w:proofErr w:type="spellEnd"/>
      <w:r>
        <w:rPr>
          <w:rFonts w:eastAsia="Phetsarath OT" w:cs="Phetsarath OT"/>
          <w:lang w:val="en-US" w:bidi="lo-LA"/>
        </w:rPr>
        <w:t xml:space="preserve">-lateral and being member  of international convention and etc. </w:t>
      </w:r>
    </w:p>
    <w:p w14:paraId="512E40EC" w14:textId="77777777" w:rsidR="00600F87" w:rsidRPr="00AE4979" w:rsidRDefault="00600F87" w:rsidP="00600F87">
      <w:pPr>
        <w:pStyle w:val="CommentText"/>
        <w:rPr>
          <w:rFonts w:eastAsia="Phetsarath OT"/>
          <w:b/>
          <w:bCs/>
          <w:lang w:val="en-US" w:bidi="lo-LA"/>
        </w:rPr>
      </w:pPr>
    </w:p>
    <w:p w14:paraId="767D8069" w14:textId="77777777" w:rsidR="00600F87" w:rsidRPr="00AE4979" w:rsidRDefault="00600F87" w:rsidP="00600F87">
      <w:pPr>
        <w:pStyle w:val="CommentText"/>
        <w:rPr>
          <w:rFonts w:eastAsia="Phetsarath OT"/>
          <w:b/>
          <w:bCs/>
          <w:lang w:val="en-US" w:bidi="lo-LA"/>
        </w:rPr>
      </w:pPr>
      <w:r w:rsidRPr="00AE4979">
        <w:rPr>
          <w:rFonts w:eastAsia="Phetsarath OT"/>
          <w:b/>
          <w:bCs/>
          <w:lang w:val="en-US" w:bidi="lo-LA"/>
        </w:rPr>
        <w:t>Law on Anti Money Laundering and Counter Financing of Terrorism No 50NA dated 21 July 2014</w:t>
      </w:r>
    </w:p>
    <w:p w14:paraId="47B444D0" w14:textId="77777777" w:rsidR="00600F87" w:rsidRPr="00AE4979" w:rsidRDefault="00600F87" w:rsidP="00600F87">
      <w:pPr>
        <w:pStyle w:val="CommentText"/>
        <w:rPr>
          <w:b/>
          <w:bCs/>
          <w:lang w:val="en-US"/>
        </w:rPr>
      </w:pPr>
      <w:r w:rsidRPr="00AE4979">
        <w:rPr>
          <w:b/>
          <w:bCs/>
          <w:lang w:val="en-US"/>
        </w:rPr>
        <w:t>"</w:t>
      </w:r>
      <w:r w:rsidRPr="00AE4979">
        <w:rPr>
          <w:b/>
          <w:bCs/>
        </w:rPr>
        <w:t xml:space="preserve">Article 14: International cooperation </w:t>
      </w:r>
    </w:p>
    <w:p w14:paraId="69C0C563" w14:textId="77777777" w:rsidR="00600F87" w:rsidRDefault="00600F87" w:rsidP="00600F87">
      <w:pPr>
        <w:pStyle w:val="CommentText"/>
      </w:pPr>
      <w:r>
        <w:t xml:space="preserve">The state encourages a relation and co-operation with foreign countries, regions and international community </w:t>
      </w:r>
      <w:proofErr w:type="spellStart"/>
      <w:r>
        <w:t>onAML</w:t>
      </w:r>
      <w:proofErr w:type="spellEnd"/>
      <w:r>
        <w:t>/</w:t>
      </w:r>
      <w:proofErr w:type="spellStart"/>
      <w:r>
        <w:t>CFTthrough</w:t>
      </w:r>
      <w:proofErr w:type="spellEnd"/>
      <w:r>
        <w:t xml:space="preserve"> an exchange of lessons, information, seminars, technical knowledge upgrading and capacity building, </w:t>
      </w:r>
      <w:proofErr w:type="spellStart"/>
      <w:r>
        <w:t>technicalassistance</w:t>
      </w:r>
      <w:proofErr w:type="spellEnd"/>
      <w:r>
        <w:t xml:space="preserve"> in order to develop AML/CFT efforts and comply with the international agreements and treaties, which the Lao PDR is a party to.</w:t>
      </w:r>
      <w:r>
        <w:rPr>
          <w:lang w:val="en-US"/>
        </w:rPr>
        <w:t>"</w:t>
      </w:r>
    </w:p>
  </w:comment>
  <w:comment w:id="628" w:author="USER" w:date="2020-12-03T05:44:00Z" w:initials="X">
    <w:p w14:paraId="23616166" w14:textId="77777777" w:rsidR="00600F87" w:rsidRDefault="00600F87" w:rsidP="00600F87">
      <w:pPr>
        <w:pStyle w:val="CommentText"/>
      </w:pPr>
      <w:r>
        <w:rPr>
          <w:rStyle w:val="CommentReference"/>
        </w:rPr>
        <w:annotationRef/>
      </w:r>
      <w:proofErr w:type="spellStart"/>
      <w:r>
        <w:t>Secreteriat</w:t>
      </w:r>
      <w:proofErr w:type="spellEnd"/>
      <w:r>
        <w:t>: I think is just a translation issue on the meaning of encourage. Lao PDR explanation acceptable</w:t>
      </w:r>
    </w:p>
  </w:comment>
  <w:comment w:id="629" w:author="Dell" w:date="2021-01-28T14:11:00Z" w:initials="D">
    <w:p w14:paraId="69E25840" w14:textId="77777777" w:rsidR="00600F87" w:rsidRPr="00F43232" w:rsidRDefault="00600F87" w:rsidP="00600F87">
      <w:pPr>
        <w:pStyle w:val="CommentText"/>
      </w:pPr>
      <w:r w:rsidRPr="00F43232">
        <w:rPr>
          <w:rStyle w:val="CommentReference"/>
          <w:sz w:val="20"/>
          <w:szCs w:val="20"/>
        </w:rPr>
        <w:annotationRef/>
      </w:r>
      <w:r w:rsidRPr="00F43232">
        <w:rPr>
          <w:lang w:bidi="lo-LA"/>
        </w:rPr>
        <w:t>The word</w:t>
      </w:r>
      <w:r w:rsidRPr="00F43232">
        <w:rPr>
          <w:lang w:val="en-US" w:bidi="lo-LA"/>
        </w:rPr>
        <w:t>:</w:t>
      </w:r>
      <w:r w:rsidRPr="00F43232">
        <w:rPr>
          <w:lang w:bidi="lo-LA"/>
        </w:rPr>
        <w:t xml:space="preserve"> "Encourage" means "</w:t>
      </w:r>
      <w:r w:rsidRPr="00F43232">
        <w:rPr>
          <w:lang w:val="en-US" w:bidi="lo-LA"/>
        </w:rPr>
        <w:t>Support</w:t>
      </w:r>
      <w:r w:rsidRPr="00F43232">
        <w:rPr>
          <w:lang w:bidi="lo-LA"/>
        </w:rPr>
        <w:t>".</w:t>
      </w:r>
    </w:p>
  </w:comment>
  <w:comment w:id="630" w:author="PST-PC" w:date="2020-10-05T21:45:00Z" w:initials="P">
    <w:p w14:paraId="2B60730E" w14:textId="77777777" w:rsidR="00600F87" w:rsidRPr="00BC611D" w:rsidRDefault="00600F87" w:rsidP="00600F87">
      <w:pPr>
        <w:pStyle w:val="CommentText"/>
        <w:rPr>
          <w:rFonts w:eastAsia="Phetsarath OT"/>
          <w:lang w:bidi="lo-LA"/>
        </w:rPr>
      </w:pPr>
      <w:r>
        <w:rPr>
          <w:rStyle w:val="CommentReference"/>
        </w:rPr>
        <w:annotationRef/>
      </w:r>
      <w:r w:rsidRPr="00BC611D">
        <w:rPr>
          <w:rFonts w:eastAsia="Phetsarath OT"/>
          <w:lang w:bidi="lo-LA"/>
        </w:rPr>
        <w:t>Lao PDR has in hand the Law on International Conventions and Treaties No.18/NA, dated 08 May 2017</w:t>
      </w:r>
      <w:r>
        <w:rPr>
          <w:rFonts w:eastAsia="Phetsarath OT"/>
          <w:lang w:bidi="lo-LA"/>
        </w:rPr>
        <w:t xml:space="preserve"> which determine </w:t>
      </w:r>
      <w:proofErr w:type="spellStart"/>
      <w:r>
        <w:rPr>
          <w:rFonts w:eastAsia="Phetsarath OT"/>
          <w:lang w:bidi="lo-LA"/>
        </w:rPr>
        <w:t>cooperatin</w:t>
      </w:r>
      <w:proofErr w:type="spellEnd"/>
      <w:r>
        <w:rPr>
          <w:rFonts w:eastAsia="Phetsarath OT"/>
          <w:lang w:bidi="lo-LA"/>
        </w:rPr>
        <w:t xml:space="preserve"> mechanism </w:t>
      </w:r>
      <w:r>
        <w:rPr>
          <w:rFonts w:eastAsia="Phetsarath OT"/>
          <w:highlight w:val="yellow"/>
          <w:lang w:bidi="lo-LA"/>
        </w:rPr>
        <w:t>(annex 69</w:t>
      </w:r>
      <w:r w:rsidRPr="00BC611D">
        <w:rPr>
          <w:rFonts w:eastAsia="Phetsarath OT"/>
          <w:highlight w:val="yellow"/>
          <w:lang w:bidi="lo-LA"/>
        </w:rPr>
        <w:t>)</w:t>
      </w:r>
      <w:r>
        <w:rPr>
          <w:rFonts w:eastAsia="Phetsarath OT"/>
          <w:lang w:bidi="lo-LA"/>
        </w:rPr>
        <w:t xml:space="preserve">. </w:t>
      </w:r>
    </w:p>
    <w:p w14:paraId="2E2AB7D4" w14:textId="77777777" w:rsidR="00600F87" w:rsidRDefault="00600F87" w:rsidP="00600F87">
      <w:pPr>
        <w:pStyle w:val="CommentText"/>
      </w:pPr>
    </w:p>
  </w:comment>
  <w:comment w:id="631" w:author="PST-PC" w:date="2020-10-05T21:35:00Z" w:initials="P">
    <w:p w14:paraId="37DB0E64" w14:textId="77777777" w:rsidR="00600F87" w:rsidRPr="000F17D1" w:rsidRDefault="00600F87" w:rsidP="00600F87">
      <w:pPr>
        <w:pStyle w:val="CommentText"/>
        <w:spacing w:line="276" w:lineRule="auto"/>
        <w:rPr>
          <w:rFonts w:eastAsia="Phetsarath OT"/>
          <w:color w:val="FF0000"/>
          <w:highlight w:val="yellow"/>
          <w:lang w:bidi="lo-LA"/>
        </w:rPr>
      </w:pPr>
      <w:r>
        <w:rPr>
          <w:rStyle w:val="CommentReference"/>
        </w:rPr>
        <w:annotationRef/>
      </w:r>
      <w:r w:rsidRPr="000F17D1">
        <w:rPr>
          <w:rFonts w:eastAsia="Phetsarath OT"/>
          <w:lang w:bidi="lo-LA"/>
        </w:rPr>
        <w:t xml:space="preserve">In the case of </w:t>
      </w:r>
      <w:proofErr w:type="spellStart"/>
      <w:r w:rsidRPr="000F17D1">
        <w:rPr>
          <w:rFonts w:eastAsia="Phetsarath OT"/>
          <w:lang w:bidi="lo-LA"/>
        </w:rPr>
        <w:t>interpol</w:t>
      </w:r>
      <w:proofErr w:type="spellEnd"/>
      <w:r w:rsidRPr="000F17D1">
        <w:rPr>
          <w:rFonts w:eastAsia="Phetsarath OT"/>
          <w:lang w:bidi="lo-LA"/>
        </w:rPr>
        <w:t xml:space="preserve">, they are based on the provision stated in the article 10 of the Law on Public Securities Force (amended version) No. 20/NA dated 9 May 2017. </w:t>
      </w:r>
    </w:p>
  </w:comment>
  <w:comment w:id="632" w:author="USER" w:date="2020-12-03T05:50:00Z" w:initials="X">
    <w:p w14:paraId="69C3EC04" w14:textId="77777777" w:rsidR="00600F87" w:rsidRDefault="00600F87" w:rsidP="00600F87">
      <w:pPr>
        <w:pStyle w:val="CommentText"/>
      </w:pPr>
      <w:r>
        <w:rPr>
          <w:rStyle w:val="CommentReference"/>
        </w:rPr>
        <w:annotationRef/>
      </w:r>
      <w:r w:rsidRPr="001C7462">
        <w:rPr>
          <w:rFonts w:asciiTheme="majorHAnsi" w:hAnsiTheme="majorHAnsi"/>
        </w:rPr>
        <w:t>For Lao PDR: Please identify and provide the provisions of the law or treaties that outline the means of cooperation</w:t>
      </w:r>
      <w:r>
        <w:rPr>
          <w:rFonts w:asciiTheme="majorHAnsi" w:hAnsiTheme="majorHAnsi"/>
        </w:rPr>
        <w:t xml:space="preserve"> on competent </w:t>
      </w:r>
      <w:proofErr w:type="spellStart"/>
      <w:r>
        <w:rPr>
          <w:rFonts w:asciiTheme="majorHAnsi" w:hAnsiTheme="majorHAnsi"/>
        </w:rPr>
        <w:t>authorites</w:t>
      </w:r>
      <w:proofErr w:type="spellEnd"/>
      <w:r>
        <w:rPr>
          <w:rFonts w:asciiTheme="majorHAnsi" w:hAnsiTheme="majorHAnsi"/>
        </w:rPr>
        <w:t xml:space="preserve"> except AMLIO, such as LEA and supervisory agencies</w:t>
      </w:r>
    </w:p>
  </w:comment>
  <w:comment w:id="633" w:author="Dell" w:date="2021-01-28T14:17:00Z" w:initials="D">
    <w:p w14:paraId="1C423F8E" w14:textId="4A9F4924" w:rsidR="00600F87" w:rsidRPr="00F75C41" w:rsidRDefault="00600F87" w:rsidP="00600F87">
      <w:pPr>
        <w:pStyle w:val="CommentText"/>
        <w:rPr>
          <w:b/>
          <w:bCs/>
          <w:color w:val="0070C0"/>
          <w:lang w:val="en-US" w:bidi="lo-LA"/>
        </w:rPr>
      </w:pPr>
      <w:r w:rsidRPr="00F75C41">
        <w:rPr>
          <w:rStyle w:val="CommentReference"/>
          <w:sz w:val="20"/>
          <w:szCs w:val="20"/>
        </w:rPr>
        <w:annotationRef/>
      </w:r>
      <w:r w:rsidRPr="00F75C41">
        <w:rPr>
          <w:b/>
          <w:bCs/>
          <w:color w:val="0070C0"/>
          <w:lang w:val="en-US" w:bidi="lo-LA"/>
        </w:rPr>
        <w:t>Law on I</w:t>
      </w:r>
      <w:proofErr w:type="spellStart"/>
      <w:r w:rsidRPr="00F75C41">
        <w:rPr>
          <w:b/>
          <w:bCs/>
          <w:color w:val="0070C0"/>
          <w:lang w:val="x-none" w:bidi="lo-LA"/>
        </w:rPr>
        <w:t>ntellectual</w:t>
      </w:r>
      <w:proofErr w:type="spellEnd"/>
      <w:r w:rsidRPr="00F75C41">
        <w:rPr>
          <w:b/>
          <w:bCs/>
          <w:color w:val="0070C0"/>
          <w:lang w:val="x-none" w:bidi="lo-LA"/>
        </w:rPr>
        <w:t xml:space="preserve"> </w:t>
      </w:r>
      <w:r w:rsidRPr="00F75C41">
        <w:rPr>
          <w:b/>
          <w:bCs/>
          <w:color w:val="0070C0"/>
          <w:lang w:val="en-US" w:bidi="lo-LA"/>
        </w:rPr>
        <w:t>P</w:t>
      </w:r>
      <w:proofErr w:type="spellStart"/>
      <w:r w:rsidRPr="00F75C41">
        <w:rPr>
          <w:b/>
          <w:bCs/>
          <w:color w:val="0070C0"/>
          <w:lang w:val="x-none" w:bidi="lo-LA"/>
        </w:rPr>
        <w:t>roperty</w:t>
      </w:r>
      <w:proofErr w:type="spellEnd"/>
      <w:r w:rsidRPr="00F75C41">
        <w:rPr>
          <w:b/>
          <w:bCs/>
          <w:color w:val="0070C0"/>
          <w:lang w:val="x-none" w:bidi="lo-LA"/>
        </w:rPr>
        <w:t xml:space="preserve"> </w:t>
      </w:r>
      <w:r w:rsidRPr="00F75C41">
        <w:rPr>
          <w:b/>
          <w:bCs/>
          <w:color w:val="0070C0"/>
          <w:lang w:val="en-US" w:bidi="lo-LA"/>
        </w:rPr>
        <w:t>No. 36/NA, Dated 15/11/</w:t>
      </w:r>
      <w:r w:rsidRPr="006E0560">
        <w:rPr>
          <w:b/>
          <w:bCs/>
          <w:color w:val="0070C0"/>
          <w:lang w:val="en-US" w:bidi="lo-LA"/>
        </w:rPr>
        <w:t xml:space="preserve">2017 </w:t>
      </w:r>
      <w:r w:rsidRPr="006E0560">
        <w:rPr>
          <w:b/>
          <w:bCs/>
          <w:color w:val="0070C0"/>
          <w:cs/>
          <w:lang w:val="en-US" w:bidi="lo-LA"/>
        </w:rPr>
        <w:t>(</w:t>
      </w:r>
      <w:r w:rsidRPr="006E0560">
        <w:rPr>
          <w:b/>
          <w:bCs/>
          <w:color w:val="0070C0"/>
          <w:lang w:val="en-US" w:bidi="lo-LA"/>
        </w:rPr>
        <w:t>2</w:t>
      </w:r>
      <w:r w:rsidRPr="006E0560">
        <w:rPr>
          <w:b/>
          <w:bCs/>
          <w:color w:val="0070C0"/>
          <w:vertAlign w:val="superscript"/>
          <w:lang w:val="en-US" w:bidi="lo-LA"/>
        </w:rPr>
        <w:t>nd</w:t>
      </w:r>
      <w:r w:rsidRPr="006E0560">
        <w:rPr>
          <w:b/>
          <w:bCs/>
          <w:color w:val="0070C0"/>
          <w:lang w:val="en-US" w:bidi="lo-LA"/>
        </w:rPr>
        <w:t xml:space="preserve"> Annex 4</w:t>
      </w:r>
      <w:r w:rsidR="00C97D79">
        <w:rPr>
          <w:b/>
          <w:bCs/>
          <w:color w:val="0070C0"/>
          <w:lang w:val="en-US" w:bidi="lo-LA"/>
        </w:rPr>
        <w:t>4</w:t>
      </w:r>
      <w:r w:rsidRPr="006E0560">
        <w:rPr>
          <w:b/>
          <w:bCs/>
          <w:color w:val="0070C0"/>
          <w:cs/>
          <w:lang w:val="en-US" w:bidi="lo-LA"/>
        </w:rPr>
        <w:t>)</w:t>
      </w:r>
    </w:p>
    <w:p w14:paraId="348CE5DB" w14:textId="77777777" w:rsidR="00600F87" w:rsidRPr="00F75C41" w:rsidRDefault="00600F87" w:rsidP="00600F87">
      <w:pPr>
        <w:tabs>
          <w:tab w:val="left" w:pos="850"/>
          <w:tab w:val="left" w:pos="1191"/>
          <w:tab w:val="left" w:pos="1531"/>
        </w:tabs>
        <w:spacing w:after="0" w:line="240" w:lineRule="auto"/>
        <w:jc w:val="both"/>
        <w:rPr>
          <w:rFonts w:ascii="Times New Roman" w:eastAsia="Times New Roman" w:hAnsi="Times New Roman" w:cs="Times New Roman"/>
          <w:b/>
          <w:bCs/>
          <w:color w:val="0070C0"/>
          <w:sz w:val="20"/>
          <w:szCs w:val="20"/>
          <w:lang w:val="en-US" w:eastAsia="zh-CN" w:bidi="lo-LA"/>
        </w:rPr>
      </w:pPr>
      <w:r w:rsidRPr="00F75C41">
        <w:rPr>
          <w:rFonts w:ascii="Times New Roman" w:eastAsia="Times New Roman" w:hAnsi="Times New Roman" w:cs="Times New Roman"/>
          <w:b/>
          <w:bCs/>
          <w:color w:val="0070C0"/>
          <w:sz w:val="20"/>
          <w:szCs w:val="20"/>
          <w:lang w:val="en-US" w:eastAsia="zh-CN" w:bidi="th-TH"/>
        </w:rPr>
        <w:t>“</w:t>
      </w:r>
      <w:r w:rsidRPr="00F75C41">
        <w:rPr>
          <w:rFonts w:ascii="Times New Roman" w:eastAsia="Times New Roman" w:hAnsi="Times New Roman" w:cs="Times New Roman"/>
          <w:b/>
          <w:bCs/>
          <w:color w:val="0070C0"/>
          <w:sz w:val="20"/>
          <w:szCs w:val="20"/>
          <w:lang w:val="x-none" w:eastAsia="zh-CN" w:bidi="th-TH"/>
        </w:rPr>
        <w:t>Article</w:t>
      </w:r>
      <w:r w:rsidRPr="00F75C41">
        <w:rPr>
          <w:rFonts w:ascii="Times New Roman" w:eastAsia="Times New Roman" w:hAnsi="Times New Roman" w:cs="Times New Roman"/>
          <w:b/>
          <w:bCs/>
          <w:color w:val="0070C0"/>
          <w:sz w:val="20"/>
          <w:szCs w:val="20"/>
          <w:lang w:val="en-US" w:eastAsia="zh-CN" w:bidi="th-TH"/>
        </w:rPr>
        <w:t xml:space="preserve"> 7</w:t>
      </w:r>
      <w:r w:rsidRPr="00F75C41">
        <w:rPr>
          <w:rFonts w:ascii="Times New Roman" w:eastAsia="Times New Roman" w:hAnsi="Times New Roman" w:cs="Times New Roman"/>
          <w:b/>
          <w:bCs/>
          <w:color w:val="0070C0"/>
          <w:sz w:val="20"/>
          <w:szCs w:val="20"/>
          <w:lang w:val="x-none" w:eastAsia="zh-CN" w:bidi="th-TH"/>
        </w:rPr>
        <w:t xml:space="preserve"> </w:t>
      </w:r>
      <w:r w:rsidRPr="00F75C41">
        <w:rPr>
          <w:rFonts w:ascii="Times New Roman" w:eastAsia="Times New Roman" w:hAnsi="Times New Roman" w:cs="Times New Roman"/>
          <w:b/>
          <w:bCs/>
          <w:color w:val="0070C0"/>
          <w:sz w:val="20"/>
          <w:szCs w:val="20"/>
          <w:cs/>
          <w:lang w:val="x-none" w:eastAsia="zh-CN" w:bidi="lo-LA"/>
        </w:rPr>
        <w:t>(</w:t>
      </w:r>
      <w:r w:rsidRPr="00F75C41">
        <w:rPr>
          <w:rFonts w:ascii="Times New Roman" w:eastAsia="Times New Roman" w:hAnsi="Times New Roman" w:cs="Times New Roman"/>
          <w:b/>
          <w:bCs/>
          <w:color w:val="0070C0"/>
          <w:sz w:val="20"/>
          <w:szCs w:val="20"/>
          <w:lang w:val="en-US" w:eastAsia="zh-CN" w:bidi="th-TH"/>
        </w:rPr>
        <w:t>International Cooperation</w:t>
      </w:r>
      <w:r w:rsidRPr="00F75C41">
        <w:rPr>
          <w:rFonts w:ascii="Times New Roman" w:eastAsia="Times New Roman" w:hAnsi="Times New Roman" w:cs="Times New Roman"/>
          <w:b/>
          <w:bCs/>
          <w:color w:val="0070C0"/>
          <w:sz w:val="20"/>
          <w:szCs w:val="20"/>
          <w:cs/>
          <w:lang w:val="x-none" w:eastAsia="zh-CN" w:bidi="lo-LA"/>
        </w:rPr>
        <w:t>)</w:t>
      </w:r>
    </w:p>
    <w:p w14:paraId="1C5AD009" w14:textId="77777777" w:rsidR="00600F87" w:rsidRPr="00F75C41" w:rsidRDefault="00600F87" w:rsidP="00600F87">
      <w:pPr>
        <w:tabs>
          <w:tab w:val="left" w:pos="850"/>
          <w:tab w:val="left" w:pos="1191"/>
          <w:tab w:val="left" w:pos="1531"/>
        </w:tabs>
        <w:spacing w:after="0" w:line="240" w:lineRule="auto"/>
        <w:jc w:val="both"/>
        <w:rPr>
          <w:rFonts w:ascii="Times New Roman" w:eastAsia="Times New Roman" w:hAnsi="Times New Roman" w:cs="Times New Roman"/>
          <w:color w:val="0070C0"/>
          <w:sz w:val="20"/>
          <w:szCs w:val="20"/>
          <w:lang w:val="en-US" w:eastAsia="zh-CN" w:bidi="lo-LA"/>
        </w:rPr>
      </w:pPr>
      <w:r w:rsidRPr="00F75C41">
        <w:rPr>
          <w:rFonts w:ascii="Times New Roman" w:eastAsia="Times New Roman" w:hAnsi="Times New Roman" w:cs="Times New Roman"/>
          <w:color w:val="0070C0"/>
          <w:sz w:val="20"/>
          <w:szCs w:val="20"/>
          <w:lang w:val="en-US" w:eastAsia="zh-CN" w:bidi="lo-LA"/>
        </w:rPr>
        <w:t xml:space="preserve">           </w:t>
      </w:r>
      <w:r w:rsidRPr="00F75C41">
        <w:rPr>
          <w:rFonts w:ascii="Times New Roman" w:eastAsia="Times New Roman" w:hAnsi="Times New Roman" w:cs="Times New Roman"/>
          <w:color w:val="0070C0"/>
          <w:sz w:val="20"/>
          <w:szCs w:val="20"/>
          <w:lang w:val="x-none" w:eastAsia="zh-CN" w:bidi="lo-LA"/>
        </w:rPr>
        <w:t xml:space="preserve">The State promotes cooperation with foreign countries, the region and the world in the field of intellectual property on the basis of respect for independence, mutual sovereignty, mutual benefit to develop and manage intellectual property, exchange lessons on science, technology and information technology. </w:t>
      </w:r>
      <w:r w:rsidRPr="00F75C41">
        <w:rPr>
          <w:rFonts w:ascii="Times New Roman" w:eastAsia="Times New Roman" w:hAnsi="Times New Roman" w:cs="Times New Roman"/>
          <w:color w:val="0070C0"/>
          <w:sz w:val="20"/>
          <w:szCs w:val="20"/>
          <w:lang w:val="en-US" w:eastAsia="zh-CN" w:bidi="lo-LA"/>
        </w:rPr>
        <w:t>“</w:t>
      </w:r>
    </w:p>
    <w:p w14:paraId="62EBBC10" w14:textId="77777777" w:rsidR="00600F87" w:rsidRPr="00F75C41" w:rsidRDefault="00600F87" w:rsidP="00600F87">
      <w:pPr>
        <w:tabs>
          <w:tab w:val="left" w:pos="850"/>
          <w:tab w:val="left" w:pos="1191"/>
          <w:tab w:val="left" w:pos="1531"/>
        </w:tabs>
        <w:spacing w:after="0" w:line="240" w:lineRule="auto"/>
        <w:jc w:val="both"/>
        <w:rPr>
          <w:rFonts w:ascii="Times New Roman" w:eastAsia="Times New Roman" w:hAnsi="Times New Roman" w:cs="Times New Roman"/>
          <w:b/>
          <w:bCs/>
          <w:color w:val="0070C0"/>
          <w:sz w:val="20"/>
          <w:szCs w:val="20"/>
          <w:lang w:val="en-US" w:eastAsia="zh-CN" w:bidi="lo-LA"/>
        </w:rPr>
      </w:pPr>
    </w:p>
    <w:p w14:paraId="089AA701" w14:textId="77777777" w:rsidR="00600F87" w:rsidRPr="00F75C41" w:rsidRDefault="00600F87" w:rsidP="00600F87">
      <w:pPr>
        <w:tabs>
          <w:tab w:val="left" w:pos="850"/>
          <w:tab w:val="left" w:pos="1191"/>
          <w:tab w:val="left" w:pos="1531"/>
        </w:tabs>
        <w:spacing w:after="0" w:line="240" w:lineRule="auto"/>
        <w:jc w:val="both"/>
        <w:rPr>
          <w:rFonts w:ascii="Times New Roman" w:eastAsia="Times New Roman" w:hAnsi="Times New Roman" w:cs="Times New Roman"/>
          <w:b/>
          <w:bCs/>
          <w:color w:val="0070C0"/>
          <w:sz w:val="20"/>
          <w:szCs w:val="20"/>
          <w:lang w:val="x-none" w:eastAsia="zh-CN" w:bidi="lo-LA"/>
        </w:rPr>
      </w:pPr>
      <w:r w:rsidRPr="00F75C41">
        <w:rPr>
          <w:rFonts w:ascii="Times New Roman" w:eastAsia="Times New Roman" w:hAnsi="Times New Roman" w:cs="Times New Roman"/>
          <w:b/>
          <w:bCs/>
          <w:color w:val="0070C0"/>
          <w:sz w:val="20"/>
          <w:szCs w:val="20"/>
          <w:lang w:val="en-US" w:eastAsia="zh-CN" w:bidi="lo-LA"/>
        </w:rPr>
        <w:t>Law on Land No. 70/NA, Dated 27/06/2019</w:t>
      </w:r>
      <w:r w:rsidRPr="00F75C41">
        <w:rPr>
          <w:rFonts w:ascii="Times New Roman" w:eastAsia="Times New Roman" w:hAnsi="Times New Roman" w:cs="Times New Roman"/>
          <w:b/>
          <w:bCs/>
          <w:color w:val="0070C0"/>
          <w:sz w:val="20"/>
          <w:szCs w:val="20"/>
          <w:cs/>
          <w:lang w:val="en-US" w:eastAsia="zh-CN" w:bidi="lo-LA"/>
        </w:rPr>
        <w:t xml:space="preserve"> (</w:t>
      </w:r>
      <w:r w:rsidRPr="00F75C41">
        <w:rPr>
          <w:rFonts w:ascii="Times New Roman" w:eastAsia="Phetsarath OT" w:hAnsi="Times New Roman" w:cs="Times New Roman"/>
          <w:color w:val="0070C0"/>
          <w:sz w:val="20"/>
          <w:szCs w:val="20"/>
          <w:lang w:val="en-US" w:eastAsia="zh-CN" w:bidi="lo-LA"/>
        </w:rPr>
        <w:t>1</w:t>
      </w:r>
      <w:r w:rsidRPr="00F75C41">
        <w:rPr>
          <w:rFonts w:ascii="Times New Roman" w:eastAsia="Phetsarath OT" w:hAnsi="Times New Roman" w:cs="Times New Roman"/>
          <w:color w:val="0070C0"/>
          <w:sz w:val="20"/>
          <w:szCs w:val="20"/>
          <w:vertAlign w:val="superscript"/>
          <w:lang w:val="en-US" w:eastAsia="zh-CN" w:bidi="lo-LA"/>
        </w:rPr>
        <w:t>st</w:t>
      </w:r>
      <w:r w:rsidRPr="00F75C41">
        <w:rPr>
          <w:rFonts w:ascii="Times New Roman" w:eastAsia="Phetsarath OT" w:hAnsi="Times New Roman" w:cs="Times New Roman"/>
          <w:color w:val="0070C0"/>
          <w:sz w:val="20"/>
          <w:szCs w:val="20"/>
          <w:lang w:val="en-US" w:eastAsia="zh-CN" w:bidi="lo-LA"/>
        </w:rPr>
        <w:t xml:space="preserve"> Annex 39</w:t>
      </w:r>
      <w:r w:rsidRPr="00F75C41">
        <w:rPr>
          <w:rFonts w:ascii="Times New Roman" w:eastAsia="Times New Roman" w:hAnsi="Times New Roman" w:cs="Times New Roman"/>
          <w:b/>
          <w:bCs/>
          <w:color w:val="0070C0"/>
          <w:sz w:val="20"/>
          <w:szCs w:val="20"/>
          <w:cs/>
          <w:lang w:val="en-US" w:eastAsia="zh-CN" w:bidi="lo-LA"/>
        </w:rPr>
        <w:t>)</w:t>
      </w:r>
      <w:r w:rsidRPr="00F75C41">
        <w:rPr>
          <w:rFonts w:ascii="Times New Roman" w:eastAsia="Times New Roman" w:hAnsi="Times New Roman" w:cs="Times New Roman"/>
          <w:b/>
          <w:bCs/>
          <w:color w:val="0070C0"/>
          <w:sz w:val="20"/>
          <w:szCs w:val="20"/>
          <w:lang w:val="en-US" w:eastAsia="zh-CN" w:bidi="lo-LA"/>
        </w:rPr>
        <w:t>;</w:t>
      </w:r>
    </w:p>
    <w:p w14:paraId="30058823" w14:textId="77777777" w:rsidR="00600F87" w:rsidRPr="00F75C41" w:rsidRDefault="00600F87" w:rsidP="00600F87">
      <w:pPr>
        <w:tabs>
          <w:tab w:val="left" w:pos="850"/>
          <w:tab w:val="left" w:pos="1191"/>
          <w:tab w:val="left" w:pos="1531"/>
        </w:tabs>
        <w:spacing w:after="0" w:line="240" w:lineRule="auto"/>
        <w:jc w:val="both"/>
        <w:rPr>
          <w:rFonts w:ascii="Times New Roman" w:eastAsia="Times New Roman" w:hAnsi="Times New Roman" w:cs="Times New Roman"/>
          <w:b/>
          <w:bCs/>
          <w:color w:val="0070C0"/>
          <w:sz w:val="20"/>
          <w:szCs w:val="20"/>
          <w:lang w:val="en-US" w:eastAsia="zh-CN" w:bidi="lo-LA"/>
        </w:rPr>
      </w:pPr>
      <w:r w:rsidRPr="00F75C41">
        <w:rPr>
          <w:rFonts w:ascii="Times New Roman" w:eastAsia="Times New Roman" w:hAnsi="Times New Roman" w:cs="Times New Roman"/>
          <w:b/>
          <w:bCs/>
          <w:color w:val="0070C0"/>
          <w:sz w:val="20"/>
          <w:szCs w:val="20"/>
          <w:lang w:val="x-none" w:eastAsia="zh-CN" w:bidi="th-TH"/>
        </w:rPr>
        <w:t>Article</w:t>
      </w:r>
      <w:r w:rsidRPr="00F75C41">
        <w:rPr>
          <w:rFonts w:ascii="Times New Roman" w:eastAsia="Times New Roman" w:hAnsi="Times New Roman" w:cs="Times New Roman"/>
          <w:b/>
          <w:bCs/>
          <w:color w:val="0070C0"/>
          <w:sz w:val="20"/>
          <w:szCs w:val="20"/>
          <w:lang w:val="en-US" w:eastAsia="zh-CN" w:bidi="th-TH"/>
        </w:rPr>
        <w:t>10</w:t>
      </w:r>
      <w:r w:rsidRPr="00F75C41">
        <w:rPr>
          <w:rFonts w:ascii="Times New Roman" w:eastAsia="Times New Roman" w:hAnsi="Times New Roman" w:cs="Times New Roman"/>
          <w:b/>
          <w:bCs/>
          <w:color w:val="0070C0"/>
          <w:sz w:val="20"/>
          <w:szCs w:val="20"/>
          <w:lang w:val="x-none" w:eastAsia="zh-CN" w:bidi="th-TH"/>
        </w:rPr>
        <w:t xml:space="preserve"> </w:t>
      </w:r>
      <w:r w:rsidRPr="00F75C41">
        <w:rPr>
          <w:rFonts w:ascii="Times New Roman" w:eastAsia="Times New Roman" w:hAnsi="Times New Roman" w:cs="Times New Roman"/>
          <w:b/>
          <w:bCs/>
          <w:color w:val="0070C0"/>
          <w:sz w:val="20"/>
          <w:szCs w:val="20"/>
          <w:cs/>
          <w:lang w:val="en-US" w:eastAsia="zh-CN" w:bidi="lo-LA"/>
        </w:rPr>
        <w:t xml:space="preserve"> (</w:t>
      </w:r>
      <w:r w:rsidRPr="00F75C41">
        <w:rPr>
          <w:rFonts w:ascii="Times New Roman" w:eastAsia="Times New Roman" w:hAnsi="Times New Roman" w:cs="Times New Roman"/>
          <w:b/>
          <w:bCs/>
          <w:color w:val="0070C0"/>
          <w:sz w:val="20"/>
          <w:szCs w:val="20"/>
          <w:lang w:val="en-US" w:eastAsia="zh-CN" w:bidi="th-TH"/>
        </w:rPr>
        <w:t>International Cooperation</w:t>
      </w:r>
      <w:r w:rsidRPr="00F75C41">
        <w:rPr>
          <w:rFonts w:ascii="Times New Roman" w:eastAsia="Times New Roman" w:hAnsi="Times New Roman" w:cs="Times New Roman"/>
          <w:b/>
          <w:bCs/>
          <w:color w:val="0070C0"/>
          <w:sz w:val="20"/>
          <w:szCs w:val="20"/>
          <w:cs/>
          <w:lang w:val="en-US" w:eastAsia="zh-CN" w:bidi="lo-LA"/>
        </w:rPr>
        <w:t>)</w:t>
      </w:r>
    </w:p>
    <w:p w14:paraId="5F447816" w14:textId="77777777" w:rsidR="00600F87" w:rsidRPr="00F75C41" w:rsidRDefault="00600F87" w:rsidP="00600F87">
      <w:pPr>
        <w:tabs>
          <w:tab w:val="left" w:pos="850"/>
          <w:tab w:val="left" w:pos="1191"/>
          <w:tab w:val="left" w:pos="1531"/>
        </w:tabs>
        <w:spacing w:after="0" w:line="240" w:lineRule="auto"/>
        <w:jc w:val="both"/>
        <w:rPr>
          <w:rFonts w:ascii="Times New Roman" w:eastAsia="Times New Roman" w:hAnsi="Times New Roman" w:cs="Times New Roman"/>
          <w:color w:val="0070C0"/>
          <w:sz w:val="20"/>
          <w:szCs w:val="20"/>
          <w:lang w:val="x-none" w:eastAsia="zh-CN" w:bidi="lo-LA"/>
        </w:rPr>
      </w:pPr>
      <w:r w:rsidRPr="00F75C41">
        <w:rPr>
          <w:rFonts w:ascii="Times New Roman" w:eastAsia="Times New Roman" w:hAnsi="Times New Roman" w:cs="Times New Roman"/>
          <w:color w:val="0070C0"/>
          <w:sz w:val="20"/>
          <w:szCs w:val="20"/>
          <w:lang w:val="x-none" w:eastAsia="zh-CN" w:bidi="lo-LA"/>
        </w:rPr>
        <w:t xml:space="preserve">The State </w:t>
      </w:r>
      <w:r w:rsidRPr="00F75C41">
        <w:rPr>
          <w:rFonts w:ascii="Times New Roman" w:eastAsia="Times New Roman" w:hAnsi="Times New Roman" w:cs="Times New Roman"/>
          <w:color w:val="0070C0"/>
          <w:sz w:val="20"/>
          <w:szCs w:val="20"/>
          <w:lang w:val="en-US" w:eastAsia="zh-CN" w:bidi="lo-LA"/>
        </w:rPr>
        <w:t>promotes</w:t>
      </w:r>
      <w:r w:rsidRPr="00F75C41">
        <w:rPr>
          <w:rFonts w:ascii="Times New Roman" w:eastAsia="Times New Roman" w:hAnsi="Times New Roman" w:cs="Times New Roman"/>
          <w:color w:val="0070C0"/>
          <w:sz w:val="20"/>
          <w:szCs w:val="20"/>
          <w:lang w:val="x-none" w:eastAsia="zh-CN" w:bidi="lo-LA"/>
        </w:rPr>
        <w:t xml:space="preserve"> cooperation with foreign, regional and international countries on intellectual property land through the exchange of lessons learned, information, science, technology, training and upgrading of knowledge and technical skills to make such work effective in accordance with the conventions and conventions.</w:t>
      </w:r>
    </w:p>
    <w:p w14:paraId="60BFC7DF" w14:textId="77777777" w:rsidR="00600F87" w:rsidRPr="00F75C41" w:rsidRDefault="00600F87" w:rsidP="00600F87">
      <w:pPr>
        <w:tabs>
          <w:tab w:val="left" w:pos="850"/>
          <w:tab w:val="left" w:pos="1191"/>
          <w:tab w:val="left" w:pos="1531"/>
        </w:tabs>
        <w:spacing w:after="0" w:line="240" w:lineRule="auto"/>
        <w:jc w:val="both"/>
        <w:rPr>
          <w:rFonts w:ascii="Times New Roman" w:eastAsia="Times New Roman" w:hAnsi="Times New Roman" w:cs="Times New Roman"/>
          <w:b/>
          <w:bCs/>
          <w:color w:val="0070C0"/>
          <w:sz w:val="20"/>
          <w:szCs w:val="20"/>
          <w:lang w:val="en-US" w:eastAsia="zh-CN" w:bidi="lo-LA"/>
        </w:rPr>
      </w:pPr>
    </w:p>
    <w:p w14:paraId="386394B9" w14:textId="77777777" w:rsidR="00600F87" w:rsidRPr="00F75C41" w:rsidRDefault="00600F87" w:rsidP="00600F87">
      <w:pPr>
        <w:tabs>
          <w:tab w:val="left" w:pos="850"/>
          <w:tab w:val="left" w:pos="1191"/>
          <w:tab w:val="left" w:pos="1531"/>
        </w:tabs>
        <w:spacing w:after="0" w:line="240" w:lineRule="auto"/>
        <w:jc w:val="both"/>
        <w:rPr>
          <w:rFonts w:ascii="Times New Roman" w:eastAsia="Times New Roman" w:hAnsi="Times New Roman" w:cs="Times New Roman"/>
          <w:b/>
          <w:bCs/>
          <w:color w:val="0070C0"/>
          <w:sz w:val="20"/>
          <w:szCs w:val="20"/>
          <w:lang w:val="en-US" w:eastAsia="zh-CN" w:bidi="lo-LA"/>
        </w:rPr>
      </w:pPr>
      <w:r w:rsidRPr="00F75C41">
        <w:rPr>
          <w:rFonts w:ascii="Times New Roman" w:eastAsia="Times New Roman" w:hAnsi="Times New Roman" w:cs="Times New Roman"/>
          <w:b/>
          <w:bCs/>
          <w:color w:val="0070C0"/>
          <w:sz w:val="20"/>
          <w:szCs w:val="20"/>
          <w:lang w:val="en-US" w:eastAsia="zh-CN" w:bidi="lo-LA"/>
        </w:rPr>
        <w:t>Law on Drug No.</w:t>
      </w:r>
      <w:r w:rsidRPr="00F75C41">
        <w:rPr>
          <w:rFonts w:ascii="Times New Roman" w:eastAsia="Times New Roman" w:hAnsi="Times New Roman" w:cs="Times New Roman"/>
          <w:b/>
          <w:bCs/>
          <w:color w:val="0070C0"/>
          <w:sz w:val="20"/>
          <w:szCs w:val="20"/>
          <w:cs/>
          <w:lang w:val="en-US" w:eastAsia="zh-CN" w:bidi="lo-LA"/>
        </w:rPr>
        <w:t xml:space="preserve"> 10/</w:t>
      </w:r>
      <w:r w:rsidRPr="00F75C41">
        <w:rPr>
          <w:rFonts w:ascii="Times New Roman" w:eastAsia="Times New Roman" w:hAnsi="Times New Roman" w:cs="Times New Roman"/>
          <w:b/>
          <w:bCs/>
          <w:color w:val="0070C0"/>
          <w:sz w:val="20"/>
          <w:szCs w:val="20"/>
          <w:lang w:val="en-US" w:eastAsia="zh-CN" w:bidi="lo-LA"/>
        </w:rPr>
        <w:t>NA</w:t>
      </w:r>
      <w:r w:rsidRPr="00F75C41">
        <w:rPr>
          <w:rFonts w:ascii="Times New Roman" w:eastAsia="Times New Roman" w:hAnsi="Times New Roman" w:cs="Times New Roman"/>
          <w:b/>
          <w:bCs/>
          <w:color w:val="0070C0"/>
          <w:sz w:val="20"/>
          <w:szCs w:val="20"/>
          <w:cs/>
          <w:lang w:val="en-US" w:eastAsia="zh-CN" w:bidi="lo-LA"/>
        </w:rPr>
        <w:t>,</w:t>
      </w:r>
      <w:r w:rsidRPr="00F75C41">
        <w:rPr>
          <w:rFonts w:ascii="Times New Roman" w:eastAsia="Times New Roman" w:hAnsi="Times New Roman" w:cs="Times New Roman"/>
          <w:b/>
          <w:bCs/>
          <w:color w:val="0070C0"/>
          <w:sz w:val="20"/>
          <w:szCs w:val="20"/>
          <w:lang w:val="en-US" w:eastAsia="zh-CN" w:bidi="lo-LA"/>
        </w:rPr>
        <w:t xml:space="preserve"> Dared 25/12/2017</w:t>
      </w:r>
      <w:r w:rsidRPr="00F75C41">
        <w:rPr>
          <w:rFonts w:ascii="Times New Roman" w:eastAsia="Times New Roman" w:hAnsi="Times New Roman" w:cs="Times New Roman"/>
          <w:b/>
          <w:bCs/>
          <w:color w:val="0070C0"/>
          <w:sz w:val="20"/>
          <w:szCs w:val="20"/>
          <w:cs/>
          <w:lang w:val="en-US" w:eastAsia="zh-CN" w:bidi="lo-LA"/>
        </w:rPr>
        <w:t xml:space="preserve"> (</w:t>
      </w:r>
      <w:r w:rsidRPr="00F75C41">
        <w:rPr>
          <w:rFonts w:ascii="Times New Roman" w:eastAsia="Phetsarath OT" w:hAnsi="Times New Roman" w:cs="Times New Roman"/>
          <w:color w:val="0070C0"/>
          <w:sz w:val="20"/>
          <w:szCs w:val="20"/>
          <w:lang w:val="en-US" w:eastAsia="zh-CN" w:bidi="th-TH"/>
        </w:rPr>
        <w:t>TC.Rec.36.2</w:t>
      </w:r>
      <w:r w:rsidRPr="00F75C41">
        <w:rPr>
          <w:rFonts w:ascii="Times New Roman" w:eastAsia="Times New Roman" w:hAnsi="Times New Roman" w:cs="Times New Roman"/>
          <w:b/>
          <w:bCs/>
          <w:color w:val="0070C0"/>
          <w:sz w:val="20"/>
          <w:szCs w:val="20"/>
          <w:cs/>
          <w:lang w:val="en-US" w:eastAsia="zh-CN" w:bidi="lo-LA"/>
        </w:rPr>
        <w:t>);</w:t>
      </w:r>
    </w:p>
    <w:p w14:paraId="5F4D4776" w14:textId="77777777" w:rsidR="00600F87" w:rsidRPr="00F75C41" w:rsidRDefault="00600F87" w:rsidP="00600F87">
      <w:pPr>
        <w:tabs>
          <w:tab w:val="left" w:pos="850"/>
          <w:tab w:val="left" w:pos="1191"/>
          <w:tab w:val="left" w:pos="1531"/>
        </w:tabs>
        <w:spacing w:after="0" w:line="240" w:lineRule="auto"/>
        <w:jc w:val="both"/>
        <w:rPr>
          <w:rFonts w:ascii="Times New Roman" w:eastAsia="Times New Roman" w:hAnsi="Times New Roman" w:cs="Times New Roman"/>
          <w:color w:val="0070C0"/>
          <w:sz w:val="20"/>
          <w:szCs w:val="20"/>
          <w:lang w:val="en-US" w:eastAsia="zh-CN" w:bidi="lo-LA"/>
        </w:rPr>
      </w:pPr>
      <w:r w:rsidRPr="00F75C41">
        <w:rPr>
          <w:rFonts w:ascii="Times New Roman" w:eastAsia="Times New Roman" w:hAnsi="Times New Roman" w:cs="Times New Roman"/>
          <w:b/>
          <w:bCs/>
          <w:color w:val="0070C0"/>
          <w:sz w:val="20"/>
          <w:szCs w:val="20"/>
          <w:lang w:val="x-none" w:eastAsia="zh-CN" w:bidi="th-TH"/>
        </w:rPr>
        <w:t xml:space="preserve">Article </w:t>
      </w:r>
      <w:r w:rsidRPr="00F75C41">
        <w:rPr>
          <w:rFonts w:ascii="Times New Roman" w:eastAsia="Times New Roman" w:hAnsi="Times New Roman" w:cs="Times New Roman"/>
          <w:color w:val="0070C0"/>
          <w:sz w:val="20"/>
          <w:szCs w:val="20"/>
          <w:cs/>
          <w:lang w:val="en-US" w:eastAsia="zh-CN" w:bidi="lo-LA"/>
        </w:rPr>
        <w:t>7 (</w:t>
      </w:r>
      <w:r w:rsidRPr="00F75C41">
        <w:rPr>
          <w:rFonts w:ascii="Times New Roman" w:eastAsia="Times New Roman" w:hAnsi="Times New Roman" w:cs="Times New Roman"/>
          <w:b/>
          <w:bCs/>
          <w:color w:val="0070C0"/>
          <w:sz w:val="20"/>
          <w:szCs w:val="20"/>
          <w:lang w:val="en-US" w:eastAsia="zh-CN" w:bidi="th-TH"/>
        </w:rPr>
        <w:t>International Cooperation</w:t>
      </w:r>
      <w:r w:rsidRPr="00F75C41">
        <w:rPr>
          <w:rFonts w:ascii="Times New Roman" w:eastAsia="Times New Roman" w:hAnsi="Times New Roman" w:cs="Times New Roman"/>
          <w:color w:val="0070C0"/>
          <w:sz w:val="20"/>
          <w:szCs w:val="20"/>
          <w:cs/>
          <w:lang w:val="en-US" w:eastAsia="zh-CN" w:bidi="lo-LA"/>
        </w:rPr>
        <w:t>)</w:t>
      </w:r>
      <w:r w:rsidRPr="00F75C41">
        <w:rPr>
          <w:rFonts w:ascii="Times New Roman" w:eastAsia="Times New Roman" w:hAnsi="Times New Roman" w:cs="Times New Roman"/>
          <w:color w:val="0070C0"/>
          <w:sz w:val="20"/>
          <w:szCs w:val="20"/>
          <w:lang w:val="en-US" w:eastAsia="zh-CN" w:bidi="lo-LA"/>
        </w:rPr>
        <w:t xml:space="preserve">   </w:t>
      </w:r>
    </w:p>
    <w:p w14:paraId="32BB53EF" w14:textId="77777777" w:rsidR="00600F87" w:rsidRPr="00F75C41" w:rsidRDefault="00600F87" w:rsidP="00600F87">
      <w:pPr>
        <w:tabs>
          <w:tab w:val="left" w:pos="850"/>
          <w:tab w:val="left" w:pos="1191"/>
          <w:tab w:val="left" w:pos="1531"/>
        </w:tabs>
        <w:spacing w:after="0" w:line="240" w:lineRule="auto"/>
        <w:jc w:val="both"/>
        <w:rPr>
          <w:rFonts w:ascii="Times New Roman" w:eastAsia="Times New Roman" w:hAnsi="Times New Roman" w:cs="Times New Roman"/>
          <w:color w:val="0070C0"/>
          <w:sz w:val="20"/>
          <w:szCs w:val="20"/>
          <w:lang w:val="en-US" w:eastAsia="zh-CN" w:bidi="lo-LA"/>
        </w:rPr>
      </w:pPr>
      <w:r w:rsidRPr="00F75C41">
        <w:rPr>
          <w:rFonts w:ascii="Times New Roman" w:eastAsia="Times New Roman" w:hAnsi="Times New Roman" w:cs="Times New Roman"/>
          <w:color w:val="0070C0"/>
          <w:sz w:val="20"/>
          <w:szCs w:val="20"/>
          <w:lang w:val="en-US" w:eastAsia="zh-CN" w:bidi="lo-LA"/>
        </w:rPr>
        <w:t xml:space="preserve">         The State promotes foreign, regional and international relations and cooperation on drug control, interdiction and counter-narcotics on the basis of respect for independence, sovereignty, territorial integrity and mutual benefit. </w:t>
      </w:r>
    </w:p>
    <w:p w14:paraId="578FB809" w14:textId="77777777" w:rsidR="00600F87" w:rsidRPr="00F75C41" w:rsidRDefault="00600F87" w:rsidP="00600F87">
      <w:pPr>
        <w:tabs>
          <w:tab w:val="left" w:pos="850"/>
          <w:tab w:val="left" w:pos="1191"/>
          <w:tab w:val="left" w:pos="1531"/>
        </w:tabs>
        <w:spacing w:after="0" w:line="240" w:lineRule="auto"/>
        <w:jc w:val="both"/>
        <w:rPr>
          <w:rFonts w:ascii="Times New Roman" w:eastAsia="Times New Roman" w:hAnsi="Times New Roman" w:cs="Times New Roman"/>
          <w:color w:val="0070C0"/>
          <w:sz w:val="20"/>
          <w:szCs w:val="20"/>
          <w:lang w:val="en-US" w:eastAsia="zh-CN" w:bidi="lo-LA"/>
        </w:rPr>
      </w:pPr>
    </w:p>
    <w:p w14:paraId="3F9424A9" w14:textId="77777777" w:rsidR="00600F87" w:rsidRPr="00F75C41" w:rsidRDefault="00600F87" w:rsidP="00600F87">
      <w:pPr>
        <w:tabs>
          <w:tab w:val="left" w:pos="850"/>
          <w:tab w:val="left" w:pos="1191"/>
          <w:tab w:val="left" w:pos="1531"/>
        </w:tabs>
        <w:spacing w:after="0" w:line="240" w:lineRule="auto"/>
        <w:jc w:val="both"/>
        <w:rPr>
          <w:rFonts w:ascii="Times New Roman" w:eastAsia="Times New Roman" w:hAnsi="Times New Roman" w:cs="Times New Roman"/>
          <w:color w:val="0070C0"/>
          <w:sz w:val="20"/>
          <w:szCs w:val="20"/>
          <w:lang w:val="en-US" w:eastAsia="zh-CN" w:bidi="lo-LA"/>
        </w:rPr>
      </w:pPr>
    </w:p>
    <w:p w14:paraId="314F36BF" w14:textId="3A8AEFC5" w:rsidR="00600F87" w:rsidRPr="00F75C41" w:rsidRDefault="00600F87" w:rsidP="00600F87">
      <w:pPr>
        <w:tabs>
          <w:tab w:val="left" w:pos="850"/>
          <w:tab w:val="left" w:pos="1191"/>
          <w:tab w:val="left" w:pos="1531"/>
        </w:tabs>
        <w:spacing w:after="0" w:line="240" w:lineRule="auto"/>
        <w:jc w:val="both"/>
        <w:rPr>
          <w:rFonts w:ascii="Times New Roman" w:eastAsia="Times New Roman" w:hAnsi="Times New Roman" w:cs="Times New Roman"/>
          <w:color w:val="0070C0"/>
          <w:sz w:val="20"/>
          <w:szCs w:val="20"/>
          <w:lang w:val="en-US" w:eastAsia="zh-CN" w:bidi="lo-LA"/>
        </w:rPr>
      </w:pPr>
      <w:r w:rsidRPr="00F75C41">
        <w:rPr>
          <w:rFonts w:ascii="Times New Roman" w:eastAsia="Times New Roman" w:hAnsi="Times New Roman" w:cs="Times New Roman"/>
          <w:b/>
          <w:bCs/>
          <w:color w:val="0070C0"/>
          <w:sz w:val="20"/>
          <w:szCs w:val="20"/>
          <w:lang w:val="en-US" w:eastAsia="zh-CN" w:bidi="lo-LA"/>
        </w:rPr>
        <w:t xml:space="preserve">Law on Anti-Trafficking in Person No. 73/NA, Dated 17/12/2015 </w:t>
      </w:r>
      <w:r w:rsidRPr="006E0560">
        <w:rPr>
          <w:rFonts w:ascii="Times New Roman" w:hAnsi="Times New Roman" w:cs="Times New Roman"/>
          <w:b/>
          <w:bCs/>
          <w:color w:val="0070C0"/>
          <w:sz w:val="20"/>
          <w:szCs w:val="20"/>
          <w:cs/>
          <w:lang w:val="en-US" w:bidi="lo-LA"/>
        </w:rPr>
        <w:t>(</w:t>
      </w:r>
      <w:r w:rsidRPr="006E0560">
        <w:rPr>
          <w:rFonts w:ascii="Times New Roman" w:hAnsi="Times New Roman" w:cs="Times New Roman"/>
          <w:b/>
          <w:bCs/>
          <w:color w:val="0070C0"/>
          <w:sz w:val="20"/>
          <w:szCs w:val="20"/>
          <w:lang w:val="en-US" w:bidi="lo-LA"/>
        </w:rPr>
        <w:t>2</w:t>
      </w:r>
      <w:r w:rsidRPr="006E0560">
        <w:rPr>
          <w:rFonts w:ascii="Times New Roman" w:hAnsi="Times New Roman" w:cs="Times New Roman"/>
          <w:b/>
          <w:bCs/>
          <w:color w:val="0070C0"/>
          <w:sz w:val="20"/>
          <w:szCs w:val="20"/>
          <w:vertAlign w:val="superscript"/>
          <w:lang w:val="en-US" w:bidi="lo-LA"/>
        </w:rPr>
        <w:t>nd</w:t>
      </w:r>
      <w:r w:rsidRPr="006E0560">
        <w:rPr>
          <w:rFonts w:ascii="Times New Roman" w:hAnsi="Times New Roman" w:cs="Times New Roman"/>
          <w:b/>
          <w:bCs/>
          <w:color w:val="0070C0"/>
          <w:sz w:val="20"/>
          <w:szCs w:val="20"/>
          <w:lang w:val="en-US" w:bidi="lo-LA"/>
        </w:rPr>
        <w:t xml:space="preserve"> Annex 4</w:t>
      </w:r>
      <w:r w:rsidR="00C97D79">
        <w:rPr>
          <w:rFonts w:ascii="Times New Roman" w:hAnsi="Times New Roman" w:cs="Times New Roman"/>
          <w:b/>
          <w:bCs/>
          <w:color w:val="0070C0"/>
          <w:sz w:val="20"/>
          <w:szCs w:val="20"/>
          <w:lang w:val="en-US" w:bidi="lo-LA"/>
        </w:rPr>
        <w:t>5</w:t>
      </w:r>
      <w:r w:rsidRPr="006E0560">
        <w:rPr>
          <w:rFonts w:ascii="Times New Roman" w:hAnsi="Times New Roman" w:cs="Times New Roman"/>
          <w:b/>
          <w:bCs/>
          <w:color w:val="0070C0"/>
          <w:sz w:val="20"/>
          <w:szCs w:val="20"/>
          <w:cs/>
          <w:lang w:val="en-US" w:bidi="lo-LA"/>
        </w:rPr>
        <w:t>)</w:t>
      </w:r>
      <w:r w:rsidRPr="00F75C41">
        <w:rPr>
          <w:rFonts w:ascii="Times New Roman" w:hAnsi="Times New Roman" w:cs="Times New Roman"/>
          <w:b/>
          <w:bCs/>
          <w:color w:val="0070C0"/>
          <w:sz w:val="20"/>
          <w:szCs w:val="20"/>
          <w:lang w:val="en-US" w:bidi="lo-LA"/>
        </w:rPr>
        <w:t>;</w:t>
      </w:r>
    </w:p>
    <w:p w14:paraId="46F3FE93" w14:textId="77777777" w:rsidR="00600F87" w:rsidRPr="00F75C41" w:rsidRDefault="00600F87" w:rsidP="00600F87">
      <w:pPr>
        <w:tabs>
          <w:tab w:val="left" w:pos="850"/>
          <w:tab w:val="left" w:pos="1191"/>
          <w:tab w:val="left" w:pos="1531"/>
        </w:tabs>
        <w:spacing w:after="0" w:line="240" w:lineRule="auto"/>
        <w:jc w:val="both"/>
        <w:rPr>
          <w:rFonts w:ascii="Times New Roman" w:eastAsia="Times New Roman" w:hAnsi="Times New Roman" w:cs="Times New Roman"/>
          <w:b/>
          <w:bCs/>
          <w:color w:val="0070C0"/>
          <w:sz w:val="20"/>
          <w:szCs w:val="20"/>
          <w:lang w:val="en-US" w:eastAsia="zh-CN" w:bidi="lo-LA"/>
        </w:rPr>
      </w:pPr>
      <w:r w:rsidRPr="00F75C41">
        <w:rPr>
          <w:rFonts w:ascii="Times New Roman" w:eastAsia="Times New Roman" w:hAnsi="Times New Roman" w:cs="Times New Roman"/>
          <w:b/>
          <w:bCs/>
          <w:color w:val="0070C0"/>
          <w:sz w:val="20"/>
          <w:szCs w:val="20"/>
          <w:lang w:val="x-none" w:eastAsia="zh-CN" w:bidi="th-TH"/>
        </w:rPr>
        <w:t>Article</w:t>
      </w:r>
      <w:r w:rsidRPr="00F75C41">
        <w:rPr>
          <w:rFonts w:ascii="Times New Roman" w:eastAsia="Times New Roman" w:hAnsi="Times New Roman" w:cs="Times New Roman"/>
          <w:b/>
          <w:bCs/>
          <w:color w:val="0070C0"/>
          <w:sz w:val="20"/>
          <w:szCs w:val="20"/>
          <w:cs/>
          <w:lang w:val="en-US" w:eastAsia="zh-CN" w:bidi="lo-LA"/>
        </w:rPr>
        <w:t xml:space="preserve"> 8 (</w:t>
      </w:r>
      <w:r w:rsidRPr="00F75C41">
        <w:rPr>
          <w:rFonts w:ascii="Times New Roman" w:eastAsia="Times New Roman" w:hAnsi="Times New Roman" w:cs="Times New Roman"/>
          <w:b/>
          <w:bCs/>
          <w:color w:val="0070C0"/>
          <w:sz w:val="20"/>
          <w:szCs w:val="20"/>
          <w:lang w:val="en-US" w:eastAsia="zh-CN" w:bidi="th-TH"/>
        </w:rPr>
        <w:t>International Cooperation</w:t>
      </w:r>
      <w:r w:rsidRPr="00F75C41">
        <w:rPr>
          <w:rFonts w:ascii="Times New Roman" w:eastAsia="Times New Roman" w:hAnsi="Times New Roman" w:cs="Times New Roman"/>
          <w:b/>
          <w:bCs/>
          <w:color w:val="0070C0"/>
          <w:sz w:val="20"/>
          <w:szCs w:val="20"/>
          <w:cs/>
          <w:lang w:val="en-US" w:eastAsia="zh-CN" w:bidi="lo-LA"/>
        </w:rPr>
        <w:t>)</w:t>
      </w:r>
    </w:p>
    <w:p w14:paraId="197A284B" w14:textId="77777777" w:rsidR="00600F87" w:rsidRPr="00F75C41" w:rsidRDefault="00600F87" w:rsidP="00600F87">
      <w:pPr>
        <w:tabs>
          <w:tab w:val="left" w:pos="850"/>
          <w:tab w:val="left" w:pos="1191"/>
          <w:tab w:val="left" w:pos="1531"/>
        </w:tabs>
        <w:spacing w:after="0" w:line="240" w:lineRule="auto"/>
        <w:jc w:val="both"/>
        <w:rPr>
          <w:rFonts w:ascii="Times New Roman" w:eastAsia="Times New Roman" w:hAnsi="Times New Roman" w:cs="Times New Roman"/>
          <w:color w:val="0070C0"/>
          <w:sz w:val="20"/>
          <w:szCs w:val="20"/>
          <w:lang w:val="x-none" w:eastAsia="zh-CN" w:bidi="lo-LA"/>
        </w:rPr>
      </w:pPr>
      <w:r w:rsidRPr="00F75C41">
        <w:rPr>
          <w:rFonts w:ascii="Times New Roman" w:eastAsia="Times New Roman" w:hAnsi="Times New Roman" w:cs="Times New Roman"/>
          <w:color w:val="0070C0"/>
          <w:sz w:val="20"/>
          <w:szCs w:val="20"/>
          <w:lang w:val="en-US" w:eastAsia="zh-CN" w:bidi="lo-LA"/>
        </w:rPr>
        <w:t xml:space="preserve">           </w:t>
      </w:r>
      <w:r w:rsidRPr="00F75C41">
        <w:rPr>
          <w:rFonts w:ascii="Times New Roman" w:eastAsia="Times New Roman" w:hAnsi="Times New Roman" w:cs="Times New Roman"/>
          <w:color w:val="0070C0"/>
          <w:sz w:val="20"/>
          <w:szCs w:val="20"/>
          <w:lang w:val="x-none" w:eastAsia="zh-CN" w:bidi="lo-LA"/>
        </w:rPr>
        <w:t>The Government promotes international relations and cooperation with foreign</w:t>
      </w:r>
    </w:p>
    <w:p w14:paraId="7E688562" w14:textId="77777777" w:rsidR="00600F87" w:rsidRPr="00F75C41" w:rsidRDefault="00600F87" w:rsidP="00600F87">
      <w:pPr>
        <w:tabs>
          <w:tab w:val="left" w:pos="850"/>
          <w:tab w:val="left" w:pos="1191"/>
          <w:tab w:val="left" w:pos="1531"/>
        </w:tabs>
        <w:spacing w:after="0" w:line="240" w:lineRule="auto"/>
        <w:jc w:val="both"/>
        <w:rPr>
          <w:rFonts w:ascii="Times New Roman" w:eastAsia="Times New Roman" w:hAnsi="Times New Roman" w:cs="Times New Roman"/>
          <w:color w:val="0070C0"/>
          <w:sz w:val="20"/>
          <w:szCs w:val="20"/>
          <w:lang w:val="en-US" w:eastAsia="zh-CN" w:bidi="lo-LA"/>
        </w:rPr>
      </w:pPr>
      <w:r w:rsidRPr="00F75C41">
        <w:rPr>
          <w:rFonts w:ascii="Times New Roman" w:eastAsia="Times New Roman" w:hAnsi="Times New Roman" w:cs="Times New Roman"/>
          <w:color w:val="0070C0"/>
          <w:sz w:val="20"/>
          <w:szCs w:val="20"/>
          <w:lang w:val="x-none" w:eastAsia="zh-CN" w:bidi="lo-LA"/>
        </w:rPr>
        <w:t>countries at the regional and international levels in fighting against trafficking in persons by</w:t>
      </w:r>
      <w:r w:rsidRPr="00F75C41">
        <w:rPr>
          <w:rFonts w:ascii="Times New Roman" w:eastAsia="Times New Roman" w:hAnsi="Times New Roman" w:cs="Times New Roman"/>
          <w:color w:val="0070C0"/>
          <w:sz w:val="20"/>
          <w:szCs w:val="20"/>
          <w:lang w:val="en-US" w:eastAsia="zh-CN" w:bidi="lo-LA"/>
        </w:rPr>
        <w:t xml:space="preserve"> </w:t>
      </w:r>
      <w:r w:rsidRPr="00F75C41">
        <w:rPr>
          <w:rFonts w:ascii="Times New Roman" w:eastAsia="Times New Roman" w:hAnsi="Times New Roman" w:cs="Times New Roman"/>
          <w:color w:val="0070C0"/>
          <w:sz w:val="20"/>
          <w:szCs w:val="20"/>
          <w:lang w:val="x-none" w:eastAsia="zh-CN" w:bidi="lo-LA"/>
        </w:rPr>
        <w:t>various means, such as exchange of lessons learnt, information and technology, building and</w:t>
      </w:r>
      <w:r w:rsidRPr="00F75C41">
        <w:rPr>
          <w:rFonts w:ascii="Times New Roman" w:eastAsia="Times New Roman" w:hAnsi="Times New Roman" w:cs="Times New Roman"/>
          <w:color w:val="0070C0"/>
          <w:sz w:val="20"/>
          <w:szCs w:val="20"/>
          <w:lang w:val="en-US" w:eastAsia="zh-CN" w:bidi="lo-LA"/>
        </w:rPr>
        <w:t xml:space="preserve"> </w:t>
      </w:r>
      <w:r w:rsidRPr="00F75C41">
        <w:rPr>
          <w:rFonts w:ascii="Times New Roman" w:eastAsia="Times New Roman" w:hAnsi="Times New Roman" w:cs="Times New Roman"/>
          <w:color w:val="0070C0"/>
          <w:sz w:val="20"/>
          <w:szCs w:val="20"/>
          <w:lang w:val="x-none" w:eastAsia="zh-CN" w:bidi="lo-LA"/>
        </w:rPr>
        <w:t>upgrading of capacity and knowledge for the relevant officials, competing for technical and</w:t>
      </w:r>
      <w:r w:rsidRPr="00F75C41">
        <w:rPr>
          <w:rFonts w:ascii="Times New Roman" w:eastAsia="Times New Roman" w:hAnsi="Times New Roman" w:cs="Times New Roman"/>
          <w:color w:val="0070C0"/>
          <w:sz w:val="20"/>
          <w:szCs w:val="20"/>
          <w:lang w:val="en-US" w:eastAsia="zh-CN" w:bidi="lo-LA"/>
        </w:rPr>
        <w:t xml:space="preserve"> </w:t>
      </w:r>
      <w:r w:rsidRPr="00F75C41">
        <w:rPr>
          <w:rFonts w:ascii="Times New Roman" w:eastAsia="Times New Roman" w:hAnsi="Times New Roman" w:cs="Times New Roman"/>
          <w:color w:val="0070C0"/>
          <w:sz w:val="20"/>
          <w:szCs w:val="20"/>
          <w:lang w:val="x-none" w:eastAsia="zh-CN" w:bidi="lo-LA"/>
        </w:rPr>
        <w:t>financial assistance and implementation of the international treaties and agreements which</w:t>
      </w:r>
      <w:r w:rsidRPr="00F75C41">
        <w:rPr>
          <w:rFonts w:ascii="Times New Roman" w:eastAsia="Times New Roman" w:hAnsi="Times New Roman" w:cs="Times New Roman"/>
          <w:color w:val="0070C0"/>
          <w:sz w:val="20"/>
          <w:szCs w:val="20"/>
          <w:lang w:val="en-US" w:eastAsia="zh-CN" w:bidi="lo-LA"/>
        </w:rPr>
        <w:t xml:space="preserve"> </w:t>
      </w:r>
      <w:r w:rsidRPr="00F75C41">
        <w:rPr>
          <w:rFonts w:ascii="Times New Roman" w:eastAsia="Times New Roman" w:hAnsi="Times New Roman" w:cs="Times New Roman"/>
          <w:color w:val="0070C0"/>
          <w:sz w:val="20"/>
          <w:szCs w:val="20"/>
          <w:lang w:val="x-none" w:eastAsia="zh-CN" w:bidi="lo-LA"/>
        </w:rPr>
        <w:t>the Lao PDR is the party to.</w:t>
      </w:r>
    </w:p>
    <w:p w14:paraId="0AD1ED07" w14:textId="77777777" w:rsidR="00600F87" w:rsidRPr="00F75C41" w:rsidRDefault="00600F87" w:rsidP="00600F87">
      <w:pPr>
        <w:tabs>
          <w:tab w:val="left" w:pos="850"/>
          <w:tab w:val="left" w:pos="1191"/>
          <w:tab w:val="left" w:pos="1531"/>
        </w:tabs>
        <w:spacing w:after="0" w:line="240" w:lineRule="auto"/>
        <w:jc w:val="both"/>
        <w:rPr>
          <w:rFonts w:ascii="Times New Roman" w:eastAsia="Times New Roman" w:hAnsi="Times New Roman" w:cs="Times New Roman"/>
          <w:color w:val="0070C0"/>
          <w:sz w:val="20"/>
          <w:szCs w:val="20"/>
          <w:lang w:val="en-US" w:eastAsia="zh-CN" w:bidi="lo-LA"/>
        </w:rPr>
      </w:pPr>
    </w:p>
    <w:p w14:paraId="327ED2BA" w14:textId="312E6B91" w:rsidR="00600F87" w:rsidRPr="00F75C41" w:rsidRDefault="00600F87" w:rsidP="00600F87">
      <w:pPr>
        <w:tabs>
          <w:tab w:val="left" w:pos="850"/>
          <w:tab w:val="left" w:pos="1191"/>
          <w:tab w:val="left" w:pos="1531"/>
        </w:tabs>
        <w:spacing w:after="0" w:line="240" w:lineRule="auto"/>
        <w:jc w:val="both"/>
        <w:rPr>
          <w:rFonts w:ascii="Times New Roman" w:eastAsia="Times New Roman" w:hAnsi="Times New Roman" w:cs="Times New Roman"/>
          <w:b/>
          <w:bCs/>
          <w:color w:val="0070C0"/>
          <w:sz w:val="20"/>
          <w:szCs w:val="20"/>
          <w:lang w:val="en-US" w:eastAsia="zh-CN" w:bidi="lo-LA"/>
        </w:rPr>
      </w:pPr>
      <w:r w:rsidRPr="00F75C41">
        <w:rPr>
          <w:rFonts w:ascii="Times New Roman" w:eastAsia="Times New Roman" w:hAnsi="Times New Roman" w:cs="Times New Roman"/>
          <w:b/>
          <w:bCs/>
          <w:color w:val="0070C0"/>
          <w:sz w:val="20"/>
          <w:szCs w:val="20"/>
          <w:lang w:val="x-none" w:eastAsia="zh-CN" w:bidi="th-TH"/>
        </w:rPr>
        <w:t>L</w:t>
      </w:r>
      <w:r w:rsidRPr="00F75C41">
        <w:rPr>
          <w:rFonts w:ascii="Times New Roman" w:eastAsia="Times New Roman" w:hAnsi="Times New Roman" w:cs="Times New Roman"/>
          <w:b/>
          <w:bCs/>
          <w:color w:val="0070C0"/>
          <w:sz w:val="20"/>
          <w:szCs w:val="20"/>
          <w:lang w:val="en-US" w:eastAsia="zh-CN" w:bidi="th-TH"/>
        </w:rPr>
        <w:t>aw</w:t>
      </w:r>
      <w:r w:rsidRPr="00F75C41">
        <w:rPr>
          <w:rFonts w:ascii="Times New Roman" w:eastAsia="Times New Roman" w:hAnsi="Times New Roman" w:cs="Times New Roman"/>
          <w:b/>
          <w:bCs/>
          <w:color w:val="0070C0"/>
          <w:sz w:val="20"/>
          <w:szCs w:val="20"/>
          <w:lang w:val="x-none" w:eastAsia="zh-CN" w:bidi="th-TH"/>
        </w:rPr>
        <w:t xml:space="preserve"> </w:t>
      </w:r>
      <w:r w:rsidRPr="00F75C41">
        <w:rPr>
          <w:rFonts w:ascii="Times New Roman" w:eastAsia="Times New Roman" w:hAnsi="Times New Roman" w:cs="Times New Roman"/>
          <w:b/>
          <w:bCs/>
          <w:color w:val="0070C0"/>
          <w:sz w:val="20"/>
          <w:szCs w:val="20"/>
          <w:lang w:val="en-US" w:eastAsia="zh-CN" w:bidi="th-TH"/>
        </w:rPr>
        <w:t xml:space="preserve">on Electronic Transactions No. 20/NA. Dated 7/12/2012 </w:t>
      </w:r>
      <w:r w:rsidRPr="006E0560">
        <w:rPr>
          <w:rFonts w:ascii="Times New Roman" w:hAnsi="Times New Roman" w:cs="Times New Roman"/>
          <w:b/>
          <w:bCs/>
          <w:color w:val="0070C0"/>
          <w:sz w:val="20"/>
          <w:szCs w:val="20"/>
          <w:cs/>
          <w:lang w:val="en-US" w:bidi="lo-LA"/>
        </w:rPr>
        <w:t>(</w:t>
      </w:r>
      <w:r w:rsidRPr="006E0560">
        <w:rPr>
          <w:rFonts w:ascii="Times New Roman" w:hAnsi="Times New Roman" w:cs="Times New Roman"/>
          <w:b/>
          <w:bCs/>
          <w:color w:val="0070C0"/>
          <w:sz w:val="20"/>
          <w:szCs w:val="20"/>
          <w:lang w:val="en-US" w:bidi="lo-LA"/>
        </w:rPr>
        <w:t>2</w:t>
      </w:r>
      <w:r w:rsidRPr="006E0560">
        <w:rPr>
          <w:rFonts w:ascii="Times New Roman" w:hAnsi="Times New Roman" w:cs="Times New Roman"/>
          <w:b/>
          <w:bCs/>
          <w:color w:val="0070C0"/>
          <w:sz w:val="20"/>
          <w:szCs w:val="20"/>
          <w:vertAlign w:val="superscript"/>
          <w:lang w:val="en-US" w:bidi="lo-LA"/>
        </w:rPr>
        <w:t>nd</w:t>
      </w:r>
      <w:r w:rsidRPr="006E0560">
        <w:rPr>
          <w:rFonts w:ascii="Times New Roman" w:hAnsi="Times New Roman" w:cs="Times New Roman"/>
          <w:b/>
          <w:bCs/>
          <w:color w:val="0070C0"/>
          <w:sz w:val="20"/>
          <w:szCs w:val="20"/>
          <w:lang w:val="en-US" w:bidi="lo-LA"/>
        </w:rPr>
        <w:t xml:space="preserve"> Annex </w:t>
      </w:r>
      <w:r w:rsidR="00C97D79">
        <w:rPr>
          <w:rFonts w:ascii="Times New Roman" w:hAnsi="Times New Roman" w:cs="Times New Roman"/>
          <w:b/>
          <w:bCs/>
          <w:color w:val="0070C0"/>
          <w:sz w:val="20"/>
          <w:szCs w:val="20"/>
          <w:lang w:val="en-US" w:bidi="lo-LA"/>
        </w:rPr>
        <w:t>46</w:t>
      </w:r>
      <w:r w:rsidRPr="006E0560">
        <w:rPr>
          <w:rFonts w:ascii="Times New Roman" w:hAnsi="Times New Roman" w:cs="Times New Roman"/>
          <w:b/>
          <w:bCs/>
          <w:color w:val="0070C0"/>
          <w:sz w:val="20"/>
          <w:szCs w:val="20"/>
          <w:cs/>
          <w:lang w:val="en-US" w:bidi="lo-LA"/>
        </w:rPr>
        <w:t>)</w:t>
      </w:r>
      <w:r w:rsidRPr="00F75C41">
        <w:rPr>
          <w:rFonts w:ascii="Times New Roman" w:hAnsi="Times New Roman" w:cs="Times New Roman"/>
          <w:b/>
          <w:bCs/>
          <w:color w:val="0070C0"/>
          <w:sz w:val="20"/>
          <w:szCs w:val="20"/>
          <w:lang w:val="en-US" w:bidi="lo-LA"/>
        </w:rPr>
        <w:t>;</w:t>
      </w:r>
    </w:p>
    <w:p w14:paraId="4666F15A" w14:textId="77777777" w:rsidR="00600F87" w:rsidRPr="00F75C41" w:rsidRDefault="00600F87" w:rsidP="00600F87">
      <w:pPr>
        <w:tabs>
          <w:tab w:val="left" w:pos="850"/>
          <w:tab w:val="left" w:pos="1191"/>
          <w:tab w:val="left" w:pos="1531"/>
        </w:tabs>
        <w:spacing w:after="0" w:line="240" w:lineRule="auto"/>
        <w:jc w:val="both"/>
        <w:rPr>
          <w:rFonts w:ascii="Times New Roman" w:eastAsia="Times New Roman" w:hAnsi="Times New Roman" w:cs="Times New Roman"/>
          <w:b/>
          <w:bCs/>
          <w:color w:val="0070C0"/>
          <w:sz w:val="20"/>
          <w:szCs w:val="20"/>
          <w:lang w:val="en-US" w:eastAsia="zh-CN" w:bidi="lo-LA"/>
        </w:rPr>
      </w:pPr>
      <w:r w:rsidRPr="00F75C41">
        <w:rPr>
          <w:rFonts w:ascii="Times New Roman" w:eastAsia="Times New Roman" w:hAnsi="Times New Roman" w:cs="Times New Roman"/>
          <w:b/>
          <w:bCs/>
          <w:color w:val="0070C0"/>
          <w:sz w:val="20"/>
          <w:szCs w:val="20"/>
          <w:lang w:val="x-none" w:eastAsia="zh-CN" w:bidi="th-TH"/>
        </w:rPr>
        <w:t>Article</w:t>
      </w:r>
      <w:r w:rsidRPr="00F75C41">
        <w:rPr>
          <w:rFonts w:ascii="Times New Roman" w:eastAsia="Times New Roman" w:hAnsi="Times New Roman" w:cs="Times New Roman"/>
          <w:b/>
          <w:bCs/>
          <w:color w:val="0070C0"/>
          <w:sz w:val="20"/>
          <w:szCs w:val="20"/>
          <w:cs/>
          <w:lang w:val="en-US" w:eastAsia="zh-CN" w:bidi="lo-LA"/>
        </w:rPr>
        <w:t xml:space="preserve"> 7 (</w:t>
      </w:r>
      <w:r w:rsidRPr="00F75C41">
        <w:rPr>
          <w:rFonts w:ascii="Times New Roman" w:eastAsia="Times New Roman" w:hAnsi="Times New Roman" w:cs="Times New Roman"/>
          <w:b/>
          <w:bCs/>
          <w:color w:val="0070C0"/>
          <w:sz w:val="20"/>
          <w:szCs w:val="20"/>
          <w:lang w:val="en-US" w:eastAsia="zh-CN" w:bidi="th-TH"/>
        </w:rPr>
        <w:t>International Cooperation</w:t>
      </w:r>
      <w:r w:rsidRPr="00F75C41">
        <w:rPr>
          <w:rFonts w:ascii="Times New Roman" w:eastAsia="Times New Roman" w:hAnsi="Times New Roman" w:cs="Times New Roman"/>
          <w:b/>
          <w:bCs/>
          <w:color w:val="0070C0"/>
          <w:sz w:val="20"/>
          <w:szCs w:val="20"/>
          <w:cs/>
          <w:lang w:val="en-US" w:eastAsia="zh-CN" w:bidi="lo-LA"/>
        </w:rPr>
        <w:t>)</w:t>
      </w:r>
    </w:p>
    <w:p w14:paraId="7645E3FB" w14:textId="77777777" w:rsidR="00600F87" w:rsidRPr="00F75C41"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color w:val="0070C0"/>
          <w:sz w:val="20"/>
          <w:szCs w:val="20"/>
          <w:lang w:val="x-none" w:eastAsia="zh-CN" w:bidi="lo-LA"/>
        </w:rPr>
      </w:pPr>
      <w:r w:rsidRPr="00F75C41">
        <w:rPr>
          <w:rFonts w:ascii="Times New Roman" w:eastAsia="Times New Roman" w:hAnsi="Times New Roman" w:cs="Times New Roman"/>
          <w:color w:val="0070C0"/>
          <w:sz w:val="20"/>
          <w:szCs w:val="20"/>
          <w:lang w:val="en-US" w:eastAsia="zh-CN" w:bidi="lo-LA"/>
        </w:rPr>
        <w:t xml:space="preserve">       </w:t>
      </w:r>
      <w:r w:rsidRPr="00F75C41">
        <w:rPr>
          <w:rFonts w:ascii="Times New Roman" w:eastAsia="Times New Roman" w:hAnsi="Times New Roman" w:cs="Times New Roman"/>
          <w:color w:val="0070C0"/>
          <w:sz w:val="20"/>
          <w:szCs w:val="20"/>
          <w:lang w:val="x-none" w:eastAsia="zh-CN" w:bidi="lo-LA"/>
        </w:rPr>
        <w:t xml:space="preserve">The State </w:t>
      </w:r>
      <w:r w:rsidRPr="00F75C41">
        <w:rPr>
          <w:rFonts w:ascii="Times New Roman" w:eastAsia="Times New Roman" w:hAnsi="Times New Roman" w:cs="Times New Roman"/>
          <w:color w:val="0070C0"/>
          <w:sz w:val="20"/>
          <w:szCs w:val="20"/>
          <w:lang w:val="en-US" w:eastAsia="zh-CN" w:bidi="lo-LA"/>
        </w:rPr>
        <w:t xml:space="preserve">promotes </w:t>
      </w:r>
      <w:r w:rsidRPr="00F75C41">
        <w:rPr>
          <w:rFonts w:ascii="Times New Roman" w:eastAsia="Times New Roman" w:hAnsi="Times New Roman" w:cs="Times New Roman"/>
          <w:color w:val="0070C0"/>
          <w:sz w:val="20"/>
          <w:szCs w:val="20"/>
          <w:lang w:val="x-none" w:eastAsia="zh-CN" w:bidi="lo-LA"/>
        </w:rPr>
        <w:t>cooperates with foreign countries and regional and international</w:t>
      </w:r>
    </w:p>
    <w:p w14:paraId="72480FAA" w14:textId="77777777" w:rsidR="00600F87" w:rsidRPr="00F75C41"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color w:val="0070C0"/>
          <w:sz w:val="20"/>
          <w:szCs w:val="20"/>
          <w:lang w:val="x-none" w:eastAsia="zh-CN" w:bidi="lo-LA"/>
        </w:rPr>
      </w:pPr>
      <w:r w:rsidRPr="00F75C41">
        <w:rPr>
          <w:rFonts w:ascii="Times New Roman" w:eastAsia="Times New Roman" w:hAnsi="Times New Roman" w:cs="Times New Roman"/>
          <w:color w:val="0070C0"/>
          <w:sz w:val="20"/>
          <w:szCs w:val="20"/>
          <w:lang w:val="x-none" w:eastAsia="zh-CN" w:bidi="lo-LA"/>
        </w:rPr>
        <w:t>organizations on matters related to electronic transactions, by sharing of experiences,</w:t>
      </w:r>
    </w:p>
    <w:p w14:paraId="518DD3C9" w14:textId="77777777" w:rsidR="00600F87" w:rsidRPr="00F75C41"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color w:val="0070C0"/>
          <w:sz w:val="20"/>
          <w:szCs w:val="20"/>
          <w:lang w:val="x-none" w:eastAsia="zh-CN" w:bidi="lo-LA"/>
        </w:rPr>
      </w:pPr>
      <w:r w:rsidRPr="00F75C41">
        <w:rPr>
          <w:rFonts w:ascii="Times New Roman" w:eastAsia="Times New Roman" w:hAnsi="Times New Roman" w:cs="Times New Roman"/>
          <w:color w:val="0070C0"/>
          <w:sz w:val="20"/>
          <w:szCs w:val="20"/>
          <w:lang w:val="x-none" w:eastAsia="zh-CN" w:bidi="lo-LA"/>
        </w:rPr>
        <w:t>information, techniques, technology, scientific research, education, and human</w:t>
      </w:r>
    </w:p>
    <w:p w14:paraId="49029691" w14:textId="77777777" w:rsidR="00600F87" w:rsidRPr="00F75C41"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color w:val="0070C0"/>
          <w:sz w:val="20"/>
          <w:szCs w:val="20"/>
          <w:lang w:val="x-none" w:eastAsia="zh-CN" w:bidi="lo-LA"/>
        </w:rPr>
      </w:pPr>
      <w:r w:rsidRPr="00F75C41">
        <w:rPr>
          <w:rFonts w:ascii="Times New Roman" w:eastAsia="Times New Roman" w:hAnsi="Times New Roman" w:cs="Times New Roman"/>
          <w:color w:val="0070C0"/>
          <w:sz w:val="20"/>
          <w:szCs w:val="20"/>
          <w:lang w:val="x-none" w:eastAsia="zh-CN" w:bidi="lo-LA"/>
        </w:rPr>
        <w:t>resource development, and complies with requirements in international agreements</w:t>
      </w:r>
    </w:p>
    <w:p w14:paraId="03571CA2" w14:textId="77777777" w:rsidR="00600F87" w:rsidRPr="00F75C41"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color w:val="0070C0"/>
          <w:sz w:val="20"/>
          <w:szCs w:val="20"/>
          <w:lang w:val="en-US" w:eastAsia="zh-CN" w:bidi="lo-LA"/>
        </w:rPr>
      </w:pPr>
      <w:r w:rsidRPr="00F75C41">
        <w:rPr>
          <w:rFonts w:ascii="Times New Roman" w:eastAsia="Times New Roman" w:hAnsi="Times New Roman" w:cs="Times New Roman"/>
          <w:color w:val="0070C0"/>
          <w:sz w:val="20"/>
          <w:szCs w:val="20"/>
          <w:lang w:val="x-none" w:eastAsia="zh-CN" w:bidi="lo-LA"/>
        </w:rPr>
        <w:t>and treaties to which Lao PDR is a party.</w:t>
      </w:r>
    </w:p>
    <w:p w14:paraId="3FF2322B" w14:textId="77777777" w:rsidR="00600F87" w:rsidRPr="00F75C41"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b/>
          <w:bCs/>
          <w:color w:val="0070C0"/>
          <w:sz w:val="20"/>
          <w:szCs w:val="20"/>
          <w:lang w:val="en-US" w:eastAsia="zh-CN" w:bidi="lo-LA"/>
        </w:rPr>
      </w:pPr>
    </w:p>
    <w:p w14:paraId="497B61C1" w14:textId="77777777" w:rsidR="00600F87" w:rsidRPr="00F75C41" w:rsidRDefault="00600F87" w:rsidP="00600F87">
      <w:pPr>
        <w:tabs>
          <w:tab w:val="left" w:pos="850"/>
          <w:tab w:val="left" w:pos="1191"/>
          <w:tab w:val="left" w:pos="1531"/>
        </w:tabs>
        <w:spacing w:after="0" w:line="240" w:lineRule="auto"/>
        <w:jc w:val="both"/>
        <w:rPr>
          <w:rFonts w:ascii="Times New Roman" w:eastAsia="Times New Roman" w:hAnsi="Times New Roman" w:cs="Times New Roman"/>
          <w:b/>
          <w:bCs/>
          <w:color w:val="0070C0"/>
          <w:sz w:val="20"/>
          <w:szCs w:val="20"/>
          <w:lang w:val="en-US" w:eastAsia="zh-CN" w:bidi="lo-LA"/>
        </w:rPr>
      </w:pPr>
      <w:r w:rsidRPr="00F75C41">
        <w:rPr>
          <w:rFonts w:ascii="Times New Roman" w:eastAsia="Times New Roman" w:hAnsi="Times New Roman" w:cs="Times New Roman"/>
          <w:b/>
          <w:bCs/>
          <w:color w:val="0070C0"/>
          <w:sz w:val="20"/>
          <w:szCs w:val="20"/>
          <w:lang w:val="en-US" w:eastAsia="zh-CN" w:bidi="lo-LA"/>
        </w:rPr>
        <w:t xml:space="preserve">Law on Immigration and Foreigner Management of the Lao PDR No. 59/NA, Dated 26/12/2014 </w:t>
      </w:r>
      <w:r w:rsidRPr="00F75C41">
        <w:rPr>
          <w:rFonts w:ascii="Times New Roman" w:eastAsia="Times New Roman" w:hAnsi="Times New Roman" w:cs="Times New Roman"/>
          <w:b/>
          <w:bCs/>
          <w:color w:val="0070C0"/>
          <w:sz w:val="20"/>
          <w:szCs w:val="20"/>
          <w:cs/>
          <w:lang w:val="en-US" w:eastAsia="zh-CN" w:bidi="lo-LA"/>
        </w:rPr>
        <w:t>(</w:t>
      </w:r>
      <w:r w:rsidRPr="00F75C41">
        <w:rPr>
          <w:rFonts w:ascii="Times New Roman" w:eastAsia="Phetsarath OT" w:hAnsi="Times New Roman" w:cs="Times New Roman"/>
          <w:b/>
          <w:bCs/>
          <w:color w:val="0070C0"/>
          <w:sz w:val="20"/>
          <w:szCs w:val="20"/>
          <w:lang w:val="en-US" w:eastAsia="zh-CN" w:bidi="lo-LA"/>
        </w:rPr>
        <w:t>1</w:t>
      </w:r>
      <w:r w:rsidRPr="00F75C41">
        <w:rPr>
          <w:rFonts w:ascii="Times New Roman" w:eastAsia="Phetsarath OT" w:hAnsi="Times New Roman" w:cs="Times New Roman"/>
          <w:b/>
          <w:bCs/>
          <w:color w:val="0070C0"/>
          <w:sz w:val="20"/>
          <w:szCs w:val="20"/>
          <w:vertAlign w:val="superscript"/>
          <w:lang w:val="en-US" w:eastAsia="zh-CN" w:bidi="lo-LA"/>
        </w:rPr>
        <w:t>st</w:t>
      </w:r>
      <w:r w:rsidRPr="00F75C41">
        <w:rPr>
          <w:rFonts w:ascii="Times New Roman" w:eastAsia="Phetsarath OT" w:hAnsi="Times New Roman" w:cs="Times New Roman"/>
          <w:b/>
          <w:bCs/>
          <w:color w:val="0070C0"/>
          <w:sz w:val="20"/>
          <w:szCs w:val="20"/>
          <w:lang w:val="en-US" w:eastAsia="zh-CN" w:bidi="lo-LA"/>
        </w:rPr>
        <w:t xml:space="preserve"> Annex 59</w:t>
      </w:r>
      <w:r w:rsidRPr="00F75C41">
        <w:rPr>
          <w:rFonts w:ascii="Times New Roman" w:eastAsia="Times New Roman" w:hAnsi="Times New Roman" w:cs="Times New Roman"/>
          <w:b/>
          <w:bCs/>
          <w:color w:val="0070C0"/>
          <w:sz w:val="20"/>
          <w:szCs w:val="20"/>
          <w:cs/>
          <w:lang w:val="en-US" w:eastAsia="zh-CN" w:bidi="lo-LA"/>
        </w:rPr>
        <w:t>)</w:t>
      </w:r>
      <w:r w:rsidRPr="00F75C41">
        <w:rPr>
          <w:rFonts w:ascii="Times New Roman" w:eastAsia="Times New Roman" w:hAnsi="Times New Roman" w:cs="Times New Roman"/>
          <w:b/>
          <w:bCs/>
          <w:color w:val="0070C0"/>
          <w:sz w:val="20"/>
          <w:szCs w:val="20"/>
          <w:lang w:val="en-US" w:eastAsia="zh-CN" w:bidi="lo-LA"/>
        </w:rPr>
        <w:t>;</w:t>
      </w:r>
    </w:p>
    <w:p w14:paraId="1D62038E" w14:textId="77777777" w:rsidR="00600F87" w:rsidRPr="00F75C41" w:rsidRDefault="00600F87" w:rsidP="00600F87">
      <w:pPr>
        <w:tabs>
          <w:tab w:val="left" w:pos="850"/>
          <w:tab w:val="left" w:pos="1191"/>
          <w:tab w:val="left" w:pos="1531"/>
        </w:tabs>
        <w:spacing w:after="0" w:line="240" w:lineRule="auto"/>
        <w:jc w:val="both"/>
        <w:rPr>
          <w:rFonts w:ascii="Times New Roman" w:eastAsia="Times New Roman" w:hAnsi="Times New Roman" w:cs="Times New Roman"/>
          <w:b/>
          <w:bCs/>
          <w:color w:val="0070C0"/>
          <w:sz w:val="20"/>
          <w:szCs w:val="20"/>
          <w:lang w:val="en-US" w:eastAsia="zh-CN" w:bidi="lo-LA"/>
        </w:rPr>
      </w:pPr>
      <w:r w:rsidRPr="00F75C41">
        <w:rPr>
          <w:rFonts w:ascii="Times New Roman" w:eastAsia="Times New Roman" w:hAnsi="Times New Roman" w:cs="Times New Roman"/>
          <w:b/>
          <w:bCs/>
          <w:color w:val="0070C0"/>
          <w:sz w:val="20"/>
          <w:szCs w:val="20"/>
          <w:lang w:val="x-none" w:eastAsia="zh-CN" w:bidi="th-TH"/>
        </w:rPr>
        <w:t>Article</w:t>
      </w:r>
      <w:r w:rsidRPr="00F75C41">
        <w:rPr>
          <w:rFonts w:ascii="Times New Roman" w:eastAsia="Times New Roman" w:hAnsi="Times New Roman" w:cs="Times New Roman"/>
          <w:b/>
          <w:bCs/>
          <w:color w:val="0070C0"/>
          <w:sz w:val="20"/>
          <w:szCs w:val="20"/>
          <w:cs/>
          <w:lang w:val="en-US" w:eastAsia="zh-CN" w:bidi="lo-LA"/>
        </w:rPr>
        <w:t xml:space="preserve"> 8 (</w:t>
      </w:r>
      <w:r w:rsidRPr="00F75C41">
        <w:rPr>
          <w:rFonts w:ascii="Times New Roman" w:eastAsia="Times New Roman" w:hAnsi="Times New Roman" w:cs="Times New Roman"/>
          <w:b/>
          <w:bCs/>
          <w:color w:val="0070C0"/>
          <w:sz w:val="20"/>
          <w:szCs w:val="20"/>
          <w:lang w:val="en-US" w:eastAsia="zh-CN" w:bidi="th-TH"/>
        </w:rPr>
        <w:t>International Cooperation</w:t>
      </w:r>
      <w:r w:rsidRPr="00F75C41">
        <w:rPr>
          <w:rFonts w:ascii="Times New Roman" w:eastAsia="Times New Roman" w:hAnsi="Times New Roman" w:cs="Times New Roman"/>
          <w:b/>
          <w:bCs/>
          <w:color w:val="0070C0"/>
          <w:sz w:val="20"/>
          <w:szCs w:val="20"/>
          <w:cs/>
          <w:lang w:val="en-US" w:eastAsia="zh-CN" w:bidi="lo-LA"/>
        </w:rPr>
        <w:t>)</w:t>
      </w:r>
    </w:p>
    <w:p w14:paraId="542F1B47" w14:textId="77777777" w:rsidR="00600F87" w:rsidRPr="00F75C41" w:rsidRDefault="00600F87" w:rsidP="00600F87">
      <w:pPr>
        <w:autoSpaceDE w:val="0"/>
        <w:autoSpaceDN w:val="0"/>
        <w:adjustRightInd w:val="0"/>
        <w:spacing w:after="0" w:line="240" w:lineRule="auto"/>
        <w:rPr>
          <w:rFonts w:ascii="Times New Roman" w:hAnsi="Times New Roman" w:cs="Times New Roman"/>
          <w:color w:val="0070C0"/>
          <w:sz w:val="20"/>
          <w:szCs w:val="20"/>
          <w:lang w:val="en-US" w:bidi="th-TH"/>
        </w:rPr>
      </w:pPr>
      <w:r w:rsidRPr="00F75C41">
        <w:rPr>
          <w:rFonts w:ascii="Times New Roman" w:hAnsi="Times New Roman" w:cs="Times New Roman"/>
          <w:color w:val="0070C0"/>
          <w:sz w:val="20"/>
          <w:szCs w:val="20"/>
          <w:lang w:val="en-US" w:bidi="th-TH"/>
        </w:rPr>
        <w:t xml:space="preserve">          The State promotes foreign, regional and international cooperation in</w:t>
      </w:r>
    </w:p>
    <w:p w14:paraId="2E365194" w14:textId="77777777" w:rsidR="00600F87" w:rsidRPr="00F75C41" w:rsidRDefault="00600F87" w:rsidP="00600F87">
      <w:pPr>
        <w:autoSpaceDE w:val="0"/>
        <w:autoSpaceDN w:val="0"/>
        <w:adjustRightInd w:val="0"/>
        <w:spacing w:after="0" w:line="240" w:lineRule="auto"/>
        <w:rPr>
          <w:rFonts w:ascii="Times New Roman" w:hAnsi="Times New Roman" w:cs="Times New Roman"/>
          <w:color w:val="0070C0"/>
          <w:sz w:val="20"/>
          <w:szCs w:val="20"/>
          <w:lang w:val="en-US" w:bidi="th-TH"/>
        </w:rPr>
      </w:pPr>
      <w:r w:rsidRPr="00F75C41">
        <w:rPr>
          <w:rFonts w:ascii="Times New Roman" w:hAnsi="Times New Roman" w:cs="Times New Roman"/>
          <w:color w:val="0070C0"/>
          <w:sz w:val="20"/>
          <w:szCs w:val="20"/>
          <w:lang w:val="en-US" w:bidi="th-TH"/>
        </w:rPr>
        <w:t>forms of exchanging lessons, technologies, information, upgrading technical</w:t>
      </w:r>
    </w:p>
    <w:p w14:paraId="74E46BFC" w14:textId="77777777" w:rsidR="00600F87" w:rsidRPr="00F75C41" w:rsidRDefault="00600F87" w:rsidP="00600F87">
      <w:pPr>
        <w:autoSpaceDE w:val="0"/>
        <w:autoSpaceDN w:val="0"/>
        <w:adjustRightInd w:val="0"/>
        <w:spacing w:after="0" w:line="240" w:lineRule="auto"/>
        <w:rPr>
          <w:rFonts w:ascii="Times New Roman" w:hAnsi="Times New Roman" w:cs="Times New Roman"/>
          <w:color w:val="0070C0"/>
          <w:sz w:val="20"/>
          <w:szCs w:val="20"/>
          <w:lang w:val="en-US" w:bidi="th-TH"/>
        </w:rPr>
      </w:pPr>
      <w:r w:rsidRPr="00F75C41">
        <w:rPr>
          <w:rFonts w:ascii="Times New Roman" w:hAnsi="Times New Roman" w:cs="Times New Roman"/>
          <w:color w:val="0070C0"/>
          <w:sz w:val="20"/>
          <w:szCs w:val="20"/>
          <w:lang w:val="en-US" w:bidi="th-TH"/>
        </w:rPr>
        <w:t>knowledges on the works of immigration and foreigner management of the</w:t>
      </w:r>
    </w:p>
    <w:p w14:paraId="7A0F9EDA" w14:textId="77777777" w:rsidR="00600F87" w:rsidRPr="00F75C41" w:rsidRDefault="00600F87" w:rsidP="00600F87">
      <w:pPr>
        <w:autoSpaceDE w:val="0"/>
        <w:autoSpaceDN w:val="0"/>
        <w:adjustRightInd w:val="0"/>
        <w:spacing w:after="0" w:line="240" w:lineRule="auto"/>
        <w:rPr>
          <w:rFonts w:ascii="Times New Roman" w:hAnsi="Times New Roman" w:cs="Times New Roman"/>
          <w:color w:val="0070C0"/>
          <w:sz w:val="20"/>
          <w:szCs w:val="20"/>
          <w:lang w:val="en-US" w:bidi="th-TH"/>
        </w:rPr>
      </w:pPr>
      <w:r w:rsidRPr="00F75C41">
        <w:rPr>
          <w:rFonts w:ascii="Times New Roman" w:hAnsi="Times New Roman" w:cs="Times New Roman"/>
          <w:color w:val="0070C0"/>
          <w:sz w:val="20"/>
          <w:szCs w:val="20"/>
          <w:lang w:val="en-US" w:bidi="th-TH"/>
        </w:rPr>
        <w:t xml:space="preserve">Lao PDR, implementing international treaties and conventions that the Lao </w:t>
      </w:r>
      <w:r w:rsidRPr="00F75C41">
        <w:rPr>
          <w:rFonts w:ascii="Times New Roman" w:hAnsi="Times New Roman" w:cs="Times New Roman"/>
          <w:color w:val="0070C0"/>
          <w:sz w:val="20"/>
          <w:szCs w:val="20"/>
          <w:lang w:val="en-US"/>
        </w:rPr>
        <w:t>PDR is a party to.”</w:t>
      </w:r>
    </w:p>
    <w:p w14:paraId="444DF839" w14:textId="77777777" w:rsidR="00600F87" w:rsidRPr="00F75C41" w:rsidRDefault="00600F87" w:rsidP="00600F87">
      <w:pPr>
        <w:pStyle w:val="CommentText"/>
        <w:rPr>
          <w:lang w:val="en-US"/>
        </w:rPr>
      </w:pPr>
    </w:p>
  </w:comment>
  <w:comment w:id="634" w:author="PST-PC" w:date="2020-10-05T21:35:00Z" w:initials="P">
    <w:p w14:paraId="7E387340" w14:textId="77777777" w:rsidR="00600F87" w:rsidRPr="002F2E75" w:rsidRDefault="00600F87" w:rsidP="00600F87">
      <w:pPr>
        <w:pStyle w:val="CommentText"/>
        <w:rPr>
          <w:rFonts w:eastAsia="Phetsarath OT"/>
          <w:lang w:bidi="lo-LA"/>
        </w:rPr>
      </w:pPr>
      <w:r>
        <w:rPr>
          <w:rStyle w:val="CommentReference"/>
        </w:rPr>
        <w:annotationRef/>
      </w:r>
      <w:r w:rsidRPr="002F2E75">
        <w:rPr>
          <w:rFonts w:eastAsia="Phetsarath OT"/>
          <w:lang w:bidi="lo-LA"/>
        </w:rPr>
        <w:t xml:space="preserve">There is statistic on information exchange between competent authorities and their international counterparts, but </w:t>
      </w:r>
      <w:r>
        <w:rPr>
          <w:rFonts w:eastAsia="Phetsarath OT"/>
          <w:lang w:bidi="lo-LA"/>
        </w:rPr>
        <w:t xml:space="preserve">the information is not categorized due to the sensitivity. The said statistic will be provided in IO.2. </w:t>
      </w:r>
    </w:p>
  </w:comment>
  <w:comment w:id="635" w:author="Dell" w:date="2021-01-28T14:35:00Z" w:initials="D">
    <w:p w14:paraId="56AA6891" w14:textId="77777777" w:rsidR="00600F87" w:rsidRPr="00C6408B" w:rsidRDefault="00600F87" w:rsidP="00600F87">
      <w:pPr>
        <w:pStyle w:val="CommentText"/>
        <w:rPr>
          <w:spacing w:val="2"/>
          <w:highlight w:val="yellow"/>
          <w:lang w:val="en-US" w:bidi="th-TH"/>
        </w:rPr>
      </w:pPr>
      <w:r w:rsidRPr="00C6408B">
        <w:rPr>
          <w:rStyle w:val="CommentReference"/>
          <w:sz w:val="20"/>
          <w:szCs w:val="20"/>
        </w:rPr>
        <w:annotationRef/>
      </w:r>
      <w:r w:rsidRPr="00C6408B">
        <w:rPr>
          <w:rFonts w:eastAsia="Phetsarath OT"/>
          <w:lang w:val="en-US" w:bidi="lo-LA"/>
        </w:rPr>
        <w:t>E</w:t>
      </w:r>
      <w:proofErr w:type="spellStart"/>
      <w:r w:rsidRPr="00C6408B">
        <w:rPr>
          <w:spacing w:val="2"/>
          <w:lang w:val="x-none" w:bidi="th-TH"/>
        </w:rPr>
        <w:t>lectronic</w:t>
      </w:r>
      <w:proofErr w:type="spellEnd"/>
      <w:r w:rsidRPr="00C6408B">
        <w:rPr>
          <w:spacing w:val="2"/>
          <w:lang w:val="x-none" w:bidi="th-TH"/>
        </w:rPr>
        <w:t xml:space="preserve"> </w:t>
      </w:r>
      <w:proofErr w:type="spellStart"/>
      <w:r w:rsidRPr="00C6408B">
        <w:rPr>
          <w:spacing w:val="2"/>
          <w:lang w:val="x-none" w:bidi="th-TH"/>
        </w:rPr>
        <w:t>mechanim</w:t>
      </w:r>
      <w:proofErr w:type="spellEnd"/>
      <w:r w:rsidRPr="00C6408B">
        <w:rPr>
          <w:spacing w:val="2"/>
          <w:lang w:val="x-none" w:bidi="th-TH"/>
        </w:rPr>
        <w:t xml:space="preserve"> that used to exchange information WCO to support the findings</w:t>
      </w:r>
      <w:r w:rsidRPr="00C6408B">
        <w:rPr>
          <w:lang w:val="x-none" w:bidi="th-TH"/>
        </w:rPr>
        <w:annotationRef/>
      </w:r>
      <w:r w:rsidRPr="00C6408B">
        <w:rPr>
          <w:spacing w:val="2"/>
          <w:lang w:val="en-US" w:bidi="th-TH"/>
        </w:rPr>
        <w:t xml:space="preserve"> it's </w:t>
      </w:r>
      <w:r w:rsidRPr="00C6408B">
        <w:rPr>
          <w:lang w:val="en-US" w:bidi="th-TH"/>
        </w:rPr>
        <w:t xml:space="preserve">API/PNR. </w:t>
      </w:r>
      <w:r w:rsidRPr="00C6408B">
        <w:rPr>
          <w:spacing w:val="2"/>
          <w:lang w:val="en-US" w:bidi="th-TH"/>
        </w:rPr>
        <w:t>T</w:t>
      </w:r>
      <w:proofErr w:type="spellStart"/>
      <w:r w:rsidRPr="00C6408B">
        <w:rPr>
          <w:spacing w:val="2"/>
          <w:lang w:val="x-none" w:bidi="th-TH"/>
        </w:rPr>
        <w:t>ypes</w:t>
      </w:r>
      <w:proofErr w:type="spellEnd"/>
      <w:r w:rsidRPr="00C6408B">
        <w:rPr>
          <w:spacing w:val="2"/>
          <w:lang w:val="x-none" w:bidi="th-TH"/>
        </w:rPr>
        <w:t xml:space="preserve"> of information</w:t>
      </w:r>
      <w:r w:rsidRPr="00C6408B">
        <w:rPr>
          <w:spacing w:val="2"/>
          <w:lang w:val="en-US" w:bidi="th-TH"/>
        </w:rPr>
        <w:t xml:space="preserve"> that </w:t>
      </w:r>
      <w:r w:rsidRPr="00C6408B">
        <w:rPr>
          <w:lang w:val="en-US" w:bidi="lo-LA"/>
        </w:rPr>
        <w:t>c</w:t>
      </w:r>
      <w:r w:rsidRPr="00C6408B">
        <w:rPr>
          <w:lang w:val="en-US" w:bidi="th-TH"/>
        </w:rPr>
        <w:t xml:space="preserve">ustoms department </w:t>
      </w:r>
      <w:r w:rsidRPr="00C6408B">
        <w:rPr>
          <w:spacing w:val="2"/>
          <w:lang w:val="x-none" w:bidi="th-TH"/>
        </w:rPr>
        <w:t xml:space="preserve">shared through </w:t>
      </w:r>
      <w:r w:rsidRPr="00C6408B">
        <w:rPr>
          <w:spacing w:val="2"/>
          <w:lang w:val="en-US" w:bidi="th-TH"/>
        </w:rPr>
        <w:t xml:space="preserve">this platform contains: </w:t>
      </w:r>
      <w:r w:rsidRPr="006E0560">
        <w:rPr>
          <w:spacing w:val="2"/>
          <w:lang w:val="en-US" w:bidi="th-TH"/>
        </w:rPr>
        <w:t>(Pl</w:t>
      </w:r>
      <w:r w:rsidRPr="006E0560">
        <w:rPr>
          <w:spacing w:val="2"/>
          <w:lang w:val="en-US" w:bidi="lo-LA"/>
        </w:rPr>
        <w:t>e</w:t>
      </w:r>
      <w:r w:rsidRPr="006E0560">
        <w:rPr>
          <w:spacing w:val="2"/>
          <w:lang w:val="en-US" w:bidi="th-TH"/>
        </w:rPr>
        <w:t>ase see manual</w:t>
      </w:r>
      <w:r w:rsidRPr="006E0560">
        <w:rPr>
          <w:lang w:val="en-US" w:bidi="th-TH"/>
        </w:rPr>
        <w:t xml:space="preserve"> API/PNR in 2</w:t>
      </w:r>
      <w:proofErr w:type="gramStart"/>
      <w:r w:rsidRPr="006E0560">
        <w:rPr>
          <w:vertAlign w:val="superscript"/>
          <w:lang w:val="en-US" w:bidi="th-TH"/>
        </w:rPr>
        <w:t>nd</w:t>
      </w:r>
      <w:r w:rsidRPr="006E0560">
        <w:rPr>
          <w:lang w:val="en-US" w:bidi="th-TH"/>
        </w:rPr>
        <w:t xml:space="preserve">  Annex</w:t>
      </w:r>
      <w:proofErr w:type="gramEnd"/>
      <w:r w:rsidRPr="006E0560">
        <w:rPr>
          <w:lang w:val="en-US" w:bidi="th-TH"/>
        </w:rPr>
        <w:t xml:space="preserve"> 50</w:t>
      </w:r>
      <w:r w:rsidRPr="006E0560">
        <w:rPr>
          <w:spacing w:val="2"/>
          <w:lang w:val="en-US" w:bidi="th-TH"/>
        </w:rPr>
        <w:t>):</w:t>
      </w:r>
    </w:p>
    <w:p w14:paraId="627A6880" w14:textId="77777777" w:rsidR="00600F87" w:rsidRPr="00C6408B" w:rsidRDefault="00600F87" w:rsidP="00600F87">
      <w:pPr>
        <w:tabs>
          <w:tab w:val="left" w:pos="850"/>
          <w:tab w:val="left" w:pos="1191"/>
          <w:tab w:val="left" w:pos="1531"/>
        </w:tabs>
        <w:spacing w:after="0" w:line="240" w:lineRule="auto"/>
        <w:jc w:val="both"/>
        <w:rPr>
          <w:rFonts w:ascii="Times New Roman" w:eastAsia="Times New Roman" w:hAnsi="Times New Roman" w:cs="Times New Roman"/>
          <w:sz w:val="20"/>
          <w:szCs w:val="20"/>
          <w:lang w:val="en-US" w:eastAsia="zh-CN" w:bidi="th-TH"/>
        </w:rPr>
      </w:pPr>
      <w:r w:rsidRPr="00C6408B">
        <w:rPr>
          <w:rFonts w:ascii="Times New Roman" w:eastAsia="Times New Roman" w:hAnsi="Times New Roman" w:cs="Times New Roman"/>
          <w:sz w:val="20"/>
          <w:szCs w:val="20"/>
          <w:lang w:val="en-US" w:eastAsia="zh-CN" w:bidi="th-TH"/>
        </w:rPr>
        <w:t>1. Full name (last name, first name, middle name if applicable)</w:t>
      </w:r>
    </w:p>
    <w:p w14:paraId="0D07F0F0" w14:textId="77777777" w:rsidR="00600F87" w:rsidRPr="00C6408B" w:rsidRDefault="00600F87" w:rsidP="00600F87">
      <w:pPr>
        <w:tabs>
          <w:tab w:val="left" w:pos="850"/>
          <w:tab w:val="left" w:pos="1191"/>
          <w:tab w:val="left" w:pos="1531"/>
        </w:tabs>
        <w:spacing w:after="0" w:line="240" w:lineRule="auto"/>
        <w:jc w:val="both"/>
        <w:rPr>
          <w:rFonts w:ascii="Times New Roman" w:eastAsia="Times New Roman" w:hAnsi="Times New Roman" w:cs="Times New Roman"/>
          <w:sz w:val="20"/>
          <w:szCs w:val="20"/>
          <w:lang w:val="en-US" w:eastAsia="zh-CN" w:bidi="th-TH"/>
        </w:rPr>
      </w:pPr>
      <w:r w:rsidRPr="00C6408B">
        <w:rPr>
          <w:rFonts w:ascii="Times New Roman" w:eastAsia="Times New Roman" w:hAnsi="Times New Roman" w:cs="Times New Roman"/>
          <w:sz w:val="20"/>
          <w:szCs w:val="20"/>
          <w:lang w:val="en-US" w:eastAsia="zh-CN" w:bidi="th-TH"/>
        </w:rPr>
        <w:t>2. Gender</w:t>
      </w:r>
    </w:p>
    <w:p w14:paraId="04B2D306" w14:textId="77777777" w:rsidR="00600F87" w:rsidRPr="00C6408B" w:rsidRDefault="00600F87" w:rsidP="00600F87">
      <w:pPr>
        <w:tabs>
          <w:tab w:val="left" w:pos="850"/>
          <w:tab w:val="left" w:pos="1191"/>
          <w:tab w:val="left" w:pos="1531"/>
        </w:tabs>
        <w:spacing w:after="0" w:line="240" w:lineRule="auto"/>
        <w:jc w:val="both"/>
        <w:rPr>
          <w:rFonts w:ascii="Times New Roman" w:eastAsia="Times New Roman" w:hAnsi="Times New Roman" w:cs="Times New Roman"/>
          <w:sz w:val="20"/>
          <w:szCs w:val="20"/>
          <w:lang w:val="en-US" w:eastAsia="zh-CN" w:bidi="th-TH"/>
        </w:rPr>
      </w:pPr>
      <w:r w:rsidRPr="00C6408B">
        <w:rPr>
          <w:rFonts w:ascii="Times New Roman" w:eastAsia="Times New Roman" w:hAnsi="Times New Roman" w:cs="Times New Roman"/>
          <w:sz w:val="20"/>
          <w:szCs w:val="20"/>
          <w:lang w:val="en-US" w:eastAsia="zh-CN" w:bidi="th-TH"/>
        </w:rPr>
        <w:t>3. Date of birth</w:t>
      </w:r>
    </w:p>
    <w:p w14:paraId="5B564A9F" w14:textId="77777777" w:rsidR="00600F87" w:rsidRPr="00C6408B" w:rsidRDefault="00600F87" w:rsidP="00600F87">
      <w:pPr>
        <w:tabs>
          <w:tab w:val="left" w:pos="850"/>
          <w:tab w:val="left" w:pos="1191"/>
          <w:tab w:val="left" w:pos="1531"/>
        </w:tabs>
        <w:spacing w:after="0" w:line="240" w:lineRule="auto"/>
        <w:jc w:val="both"/>
        <w:rPr>
          <w:rFonts w:ascii="Times New Roman" w:eastAsia="Times New Roman" w:hAnsi="Times New Roman" w:cs="Times New Roman"/>
          <w:sz w:val="20"/>
          <w:szCs w:val="20"/>
          <w:lang w:val="en-US" w:eastAsia="zh-CN" w:bidi="th-TH"/>
        </w:rPr>
      </w:pPr>
      <w:r w:rsidRPr="00C6408B">
        <w:rPr>
          <w:rFonts w:ascii="Times New Roman" w:eastAsia="Times New Roman" w:hAnsi="Times New Roman" w:cs="Times New Roman"/>
          <w:sz w:val="20"/>
          <w:szCs w:val="20"/>
          <w:lang w:val="en-US" w:eastAsia="zh-CN" w:bidi="th-TH"/>
        </w:rPr>
        <w:t>4. Nationality</w:t>
      </w:r>
    </w:p>
    <w:p w14:paraId="18798D81" w14:textId="77777777" w:rsidR="00600F87" w:rsidRPr="00C6408B" w:rsidRDefault="00600F87" w:rsidP="00600F87">
      <w:pPr>
        <w:tabs>
          <w:tab w:val="left" w:pos="850"/>
          <w:tab w:val="left" w:pos="1191"/>
          <w:tab w:val="left" w:pos="1531"/>
        </w:tabs>
        <w:spacing w:after="0" w:line="240" w:lineRule="auto"/>
        <w:jc w:val="both"/>
        <w:rPr>
          <w:rFonts w:ascii="Times New Roman" w:eastAsia="Times New Roman" w:hAnsi="Times New Roman" w:cs="Times New Roman"/>
          <w:sz w:val="20"/>
          <w:szCs w:val="20"/>
          <w:lang w:val="en-US" w:eastAsia="zh-CN" w:bidi="th-TH"/>
        </w:rPr>
      </w:pPr>
      <w:r w:rsidRPr="00C6408B">
        <w:rPr>
          <w:rFonts w:ascii="Times New Roman" w:eastAsia="Times New Roman" w:hAnsi="Times New Roman" w:cs="Times New Roman"/>
          <w:sz w:val="20"/>
          <w:szCs w:val="20"/>
          <w:lang w:val="en-US" w:eastAsia="zh-CN" w:bidi="th-TH"/>
        </w:rPr>
        <w:t>5. Country of residence</w:t>
      </w:r>
    </w:p>
    <w:p w14:paraId="0A365C3E" w14:textId="77777777" w:rsidR="00600F87" w:rsidRPr="00C6408B" w:rsidRDefault="00600F87" w:rsidP="00600F87">
      <w:pPr>
        <w:tabs>
          <w:tab w:val="left" w:pos="850"/>
          <w:tab w:val="left" w:pos="1191"/>
          <w:tab w:val="left" w:pos="1531"/>
        </w:tabs>
        <w:spacing w:after="0" w:line="240" w:lineRule="auto"/>
        <w:jc w:val="both"/>
        <w:rPr>
          <w:rFonts w:ascii="Times New Roman" w:eastAsia="Times New Roman" w:hAnsi="Times New Roman" w:cs="Times New Roman"/>
          <w:sz w:val="20"/>
          <w:szCs w:val="20"/>
          <w:lang w:val="en-US" w:eastAsia="zh-CN" w:bidi="th-TH"/>
        </w:rPr>
      </w:pPr>
      <w:r w:rsidRPr="00C6408B">
        <w:rPr>
          <w:rFonts w:ascii="Times New Roman" w:eastAsia="Times New Roman" w:hAnsi="Times New Roman" w:cs="Times New Roman"/>
          <w:sz w:val="20"/>
          <w:szCs w:val="20"/>
          <w:lang w:val="en-US" w:eastAsia="zh-CN" w:bidi="th-TH"/>
        </w:rPr>
        <w:t>6. Travel document type (normally passport)</w:t>
      </w:r>
    </w:p>
    <w:p w14:paraId="627D69D9" w14:textId="77777777" w:rsidR="00600F87" w:rsidRPr="00C6408B" w:rsidRDefault="00600F87" w:rsidP="00600F87">
      <w:pPr>
        <w:pStyle w:val="CommentText"/>
      </w:pPr>
      <w:r w:rsidRPr="00C6408B">
        <w:rPr>
          <w:rFonts w:eastAsia="SimSun"/>
          <w:lang w:val="en-US" w:eastAsia="en-US"/>
        </w:rPr>
        <w:t>7. Travel document number (expiry date and country of issue for passport).</w:t>
      </w:r>
    </w:p>
  </w:comment>
  <w:comment w:id="636" w:author="PST-PC" w:date="2020-10-05T21:35:00Z" w:initials="P">
    <w:p w14:paraId="005293EF" w14:textId="77777777" w:rsidR="00600F87" w:rsidRPr="006663AC" w:rsidRDefault="00600F87" w:rsidP="00600F87">
      <w:pPr>
        <w:pStyle w:val="CommentText"/>
      </w:pPr>
      <w:r>
        <w:rPr>
          <w:rStyle w:val="CommentReference"/>
        </w:rPr>
        <w:annotationRef/>
      </w:r>
      <w:r>
        <w:rPr>
          <w:rFonts w:eastAsia="Phetsarath OT"/>
          <w:lang w:bidi="lo-LA"/>
        </w:rPr>
        <w:t>Despite t</w:t>
      </w:r>
      <w:r w:rsidRPr="006663AC">
        <w:rPr>
          <w:rFonts w:eastAsia="Phetsarath OT"/>
          <w:lang w:bidi="lo-LA"/>
        </w:rPr>
        <w:t>he existing legislation does not outline the prioritisation and timely execution of requests</w:t>
      </w:r>
      <w:r w:rsidRPr="006663AC">
        <w:rPr>
          <w:rFonts w:eastAsia="Phetsarath OT"/>
          <w:cs/>
          <w:lang w:bidi="lo-LA"/>
        </w:rPr>
        <w:t xml:space="preserve">, </w:t>
      </w:r>
      <w:r w:rsidRPr="006663AC">
        <w:rPr>
          <w:rFonts w:eastAsia="Phetsarath OT"/>
          <w:lang w:bidi="lo-LA"/>
        </w:rPr>
        <w:t xml:space="preserve">but in terms of the actual implementation the competent authorities prioritize </w:t>
      </w:r>
      <w:r>
        <w:rPr>
          <w:rFonts w:eastAsia="Phetsarath OT"/>
          <w:lang w:bidi="lo-LA"/>
        </w:rPr>
        <w:t xml:space="preserve">and execute </w:t>
      </w:r>
      <w:r w:rsidRPr="006663AC">
        <w:rPr>
          <w:rFonts w:eastAsia="Phetsarath OT"/>
          <w:lang w:bidi="lo-LA"/>
        </w:rPr>
        <w:t>an inward request based on priority of risk</w:t>
      </w:r>
      <w:r>
        <w:rPr>
          <w:rFonts w:eastAsia="Phetsarath OT"/>
          <w:lang w:bidi="lo-LA"/>
        </w:rPr>
        <w:t xml:space="preserve">. </w:t>
      </w:r>
      <w:r w:rsidRPr="006663AC">
        <w:rPr>
          <w:rFonts w:eastAsia="Phetsarath OT"/>
          <w:lang w:bidi="lo-LA"/>
        </w:rPr>
        <w:t xml:space="preserve"> </w:t>
      </w:r>
    </w:p>
  </w:comment>
  <w:comment w:id="637" w:author="Dell" w:date="2021-01-28T15:11:00Z" w:initials="D">
    <w:p w14:paraId="7B01F317" w14:textId="77777777" w:rsidR="00600F87" w:rsidRDefault="00600F87" w:rsidP="00600F87">
      <w:pPr>
        <w:pStyle w:val="CommentText"/>
        <w:spacing w:line="276" w:lineRule="auto"/>
      </w:pPr>
      <w:r>
        <w:rPr>
          <w:rStyle w:val="CommentReference"/>
        </w:rPr>
        <w:annotationRef/>
      </w:r>
      <w:r w:rsidRPr="002B5C61">
        <w:rPr>
          <w:rFonts w:eastAsia="Phetsarath OT"/>
          <w:lang w:bidi="lo-LA"/>
        </w:rPr>
        <w:t xml:space="preserve">Please revise the word “based on </w:t>
      </w:r>
      <w:proofErr w:type="spellStart"/>
      <w:r w:rsidRPr="002B5C61">
        <w:rPr>
          <w:rFonts w:eastAsia="Phetsarath OT"/>
          <w:lang w:bidi="lo-LA"/>
        </w:rPr>
        <w:t>reciprocicy</w:t>
      </w:r>
      <w:proofErr w:type="spellEnd"/>
      <w:r w:rsidRPr="002B5C61">
        <w:rPr>
          <w:rFonts w:eastAsia="Phetsarath OT"/>
          <w:lang w:bidi="lo-LA"/>
        </w:rPr>
        <w:t xml:space="preserve"> and national priorities and interest” and replace by “based on mutual benefit” due to there was mistranslation by interpreter during P</w:t>
      </w:r>
      <w:r>
        <w:rPr>
          <w:rFonts w:eastAsia="Phetsarath OT"/>
          <w:lang w:bidi="lo-LA"/>
        </w:rPr>
        <w:t>re</w:t>
      </w:r>
      <w:r w:rsidRPr="002B5C61">
        <w:rPr>
          <w:rFonts w:eastAsia="Phetsarath OT"/>
          <w:lang w:bidi="lo-LA"/>
        </w:rPr>
        <w:t>-ME meeting.</w:t>
      </w:r>
      <w:r w:rsidRPr="002B5C61">
        <w:rPr>
          <w:rFonts w:ascii="Calibri" w:eastAsia="SimSun" w:hAnsi="Calibri"/>
          <w:color w:val="0070C0"/>
          <w:sz w:val="22"/>
          <w:szCs w:val="22"/>
          <w:lang w:val="en-US" w:eastAsia="en-US" w:bidi="lo-LA"/>
        </w:rPr>
        <w:t xml:space="preserve">  </w:t>
      </w:r>
    </w:p>
  </w:comment>
  <w:comment w:id="638" w:author="PST-PC" w:date="2020-10-05T21:35:00Z" w:initials="P">
    <w:p w14:paraId="14D7AD33" w14:textId="77777777" w:rsidR="00600F87" w:rsidRDefault="00600F87" w:rsidP="00600F87">
      <w:pPr>
        <w:pStyle w:val="CommentText"/>
        <w:spacing w:line="276" w:lineRule="auto"/>
        <w:rPr>
          <w:rFonts w:eastAsia="Phetsarath OT"/>
          <w:lang w:bidi="lo-LA"/>
        </w:rPr>
      </w:pPr>
      <w:r>
        <w:rPr>
          <w:rStyle w:val="CommentReference"/>
        </w:rPr>
        <w:annotationRef/>
      </w:r>
      <w:r w:rsidRPr="005261E2">
        <w:rPr>
          <w:rFonts w:eastAsia="Phetsarath OT"/>
          <w:lang w:bidi="lo-LA"/>
        </w:rPr>
        <w:t xml:space="preserve">Lao PDR </w:t>
      </w:r>
      <w:r>
        <w:rPr>
          <w:rFonts w:eastAsia="Phetsarath OT"/>
          <w:lang w:bidi="lo-LA"/>
        </w:rPr>
        <w:t xml:space="preserve">provides international cooperation based on reciprocity </w:t>
      </w:r>
      <w:r w:rsidRPr="005261E2">
        <w:rPr>
          <w:rFonts w:eastAsia="Phetsarath OT"/>
          <w:lang w:bidi="lo-LA"/>
        </w:rPr>
        <w:t>principle</w:t>
      </w:r>
      <w:r>
        <w:rPr>
          <w:rFonts w:eastAsia="Phetsarath OT"/>
          <w:lang w:bidi="lo-LA"/>
        </w:rPr>
        <w:t xml:space="preserve">. Prior to extension international </w:t>
      </w:r>
      <w:proofErr w:type="spellStart"/>
      <w:r>
        <w:rPr>
          <w:rFonts w:eastAsia="Phetsarath OT"/>
          <w:lang w:bidi="lo-LA"/>
        </w:rPr>
        <w:t>cooperations</w:t>
      </w:r>
      <w:proofErr w:type="spellEnd"/>
      <w:r>
        <w:rPr>
          <w:rFonts w:eastAsia="Phetsarath OT"/>
          <w:lang w:bidi="lo-LA"/>
        </w:rPr>
        <w:t xml:space="preserve">, Lao PDR will take into consideration on the following aspects: 1. Connect boundary; 2. Strategic partners, and 3. Major trading and investment partners and etc… </w:t>
      </w:r>
    </w:p>
    <w:p w14:paraId="311C3859" w14:textId="77777777" w:rsidR="00600F87" w:rsidRDefault="00600F87" w:rsidP="00600F87">
      <w:pPr>
        <w:pStyle w:val="CommentText"/>
      </w:pPr>
    </w:p>
  </w:comment>
  <w:comment w:id="639" w:author="Dell" w:date="2021-01-28T15:15:00Z" w:initials="D">
    <w:p w14:paraId="22AA785D" w14:textId="77777777" w:rsidR="00600F87" w:rsidRPr="00F90F44" w:rsidRDefault="00600F87" w:rsidP="00600F87">
      <w:pPr>
        <w:pStyle w:val="CommentText"/>
        <w:rPr>
          <w:rFonts w:eastAsia="Phetsarath OT"/>
          <w:lang w:val="x-none" w:bidi="lo-LA"/>
        </w:rPr>
      </w:pPr>
      <w:r w:rsidRPr="00F90F44">
        <w:rPr>
          <w:rStyle w:val="CommentReference"/>
          <w:sz w:val="20"/>
          <w:szCs w:val="20"/>
        </w:rPr>
        <w:annotationRef/>
      </w:r>
      <w:r w:rsidRPr="00F90F44">
        <w:rPr>
          <w:rFonts w:eastAsia="Phetsarath OT"/>
          <w:lang w:val="en-US" w:bidi="lo-LA"/>
        </w:rPr>
        <w:t>I</w:t>
      </w:r>
      <w:proofErr w:type="spellStart"/>
      <w:r w:rsidRPr="00F90F44">
        <w:rPr>
          <w:spacing w:val="2"/>
          <w:lang w:val="x-none" w:bidi="th-TH"/>
        </w:rPr>
        <w:t>nternational</w:t>
      </w:r>
      <w:proofErr w:type="spellEnd"/>
      <w:r w:rsidRPr="00F90F44">
        <w:rPr>
          <w:spacing w:val="2"/>
          <w:lang w:val="x-none" w:bidi="th-TH"/>
        </w:rPr>
        <w:t xml:space="preserve"> cooperation</w:t>
      </w:r>
      <w:r w:rsidRPr="00F90F44">
        <w:rPr>
          <w:spacing w:val="2"/>
          <w:lang w:val="en-US" w:bidi="th-TH"/>
        </w:rPr>
        <w:t xml:space="preserve"> </w:t>
      </w:r>
      <w:r w:rsidRPr="00F90F44">
        <w:rPr>
          <w:spacing w:val="2"/>
          <w:lang w:val="x-none" w:bidi="th-TH"/>
        </w:rPr>
        <w:t>based on reciprocity</w:t>
      </w:r>
      <w:r w:rsidRPr="00F90F44">
        <w:rPr>
          <w:rFonts w:eastAsia="Phetsarath OT"/>
          <w:cs/>
          <w:lang w:val="x-none" w:bidi="lo-LA"/>
        </w:rPr>
        <w:t xml:space="preserve"> </w:t>
      </w:r>
      <w:r w:rsidRPr="00F90F44">
        <w:rPr>
          <w:rFonts w:eastAsia="Phetsarath OT"/>
          <w:lang w:val="en-US" w:bidi="lo-LA"/>
        </w:rPr>
        <w:t xml:space="preserve">was identify in Article 270 of </w:t>
      </w:r>
      <w:r w:rsidRPr="00F90F44">
        <w:rPr>
          <w:lang w:val="en-US" w:bidi="lo-LA"/>
        </w:rPr>
        <w:t>Criminal Procedure Law</w:t>
      </w:r>
      <w:r w:rsidRPr="00F90F44">
        <w:rPr>
          <w:rFonts w:eastAsia="Phetsarath OT"/>
          <w:cs/>
          <w:lang w:val="x-none" w:bidi="lo-LA"/>
        </w:rPr>
        <w:t xml:space="preserve"> (</w:t>
      </w:r>
      <w:proofErr w:type="spellStart"/>
      <w:r w:rsidRPr="00F90F44">
        <w:rPr>
          <w:rFonts w:eastAsia="Phetsarath OT"/>
          <w:lang w:val="en-US" w:bidi="lo-LA"/>
        </w:rPr>
        <w:t>Plaese</w:t>
      </w:r>
      <w:proofErr w:type="spellEnd"/>
      <w:r w:rsidRPr="00F90F44">
        <w:rPr>
          <w:rFonts w:eastAsia="Phetsarath OT"/>
          <w:lang w:val="en-US" w:bidi="lo-LA"/>
        </w:rPr>
        <w:t xml:space="preserve"> see 2</w:t>
      </w:r>
      <w:r w:rsidRPr="00F90F44">
        <w:rPr>
          <w:rFonts w:eastAsia="Phetsarath OT"/>
          <w:vertAlign w:val="superscript"/>
          <w:lang w:val="en-US" w:bidi="lo-LA"/>
        </w:rPr>
        <w:t>nd</w:t>
      </w:r>
      <w:r w:rsidRPr="00F90F44">
        <w:rPr>
          <w:rFonts w:eastAsia="Phetsarath OT"/>
          <w:lang w:val="en-US" w:bidi="lo-LA"/>
        </w:rPr>
        <w:t xml:space="preserve"> draft TC</w:t>
      </w:r>
      <w:r w:rsidRPr="00F90F44">
        <w:rPr>
          <w:rFonts w:eastAsia="Phetsarath OT"/>
          <w:cs/>
          <w:lang w:val="x-none" w:bidi="lo-LA"/>
        </w:rPr>
        <w:t xml:space="preserve"> </w:t>
      </w:r>
      <w:r w:rsidRPr="00F90F44">
        <w:rPr>
          <w:rFonts w:eastAsia="Phetsarath OT"/>
          <w:lang w:val="en-US" w:bidi="lo-LA"/>
        </w:rPr>
        <w:t>40.2</w:t>
      </w:r>
      <w:r w:rsidRPr="00F90F44">
        <w:rPr>
          <w:rFonts w:eastAsia="Phetsarath OT"/>
          <w:cs/>
          <w:lang w:val="x-none" w:bidi="lo-LA"/>
        </w:rPr>
        <w:t>).</w:t>
      </w:r>
      <w:r w:rsidRPr="00F90F44">
        <w:rPr>
          <w:lang w:val="x-none" w:bidi="th-TH"/>
        </w:rPr>
        <w:t xml:space="preserve"> </w:t>
      </w:r>
      <w:r w:rsidRPr="00F90F44">
        <w:rPr>
          <w:rFonts w:eastAsia="Phetsarath OT"/>
          <w:lang w:val="x-none" w:bidi="lo-LA"/>
        </w:rPr>
        <w:t xml:space="preserve">In addition, such principles are also defined </w:t>
      </w:r>
      <w:proofErr w:type="spellStart"/>
      <w:r w:rsidRPr="00F90F44">
        <w:rPr>
          <w:rFonts w:eastAsia="Phetsarath OT"/>
          <w:lang w:val="en-US" w:bidi="lo-LA"/>
        </w:rPr>
        <w:t>i</w:t>
      </w:r>
      <w:proofErr w:type="spellEnd"/>
      <w:r w:rsidRPr="00F90F44">
        <w:rPr>
          <w:rFonts w:eastAsia="Phetsarath OT"/>
          <w:lang w:val="x-none" w:bidi="lo-LA"/>
        </w:rPr>
        <w:t xml:space="preserve">n article </w:t>
      </w:r>
      <w:r w:rsidRPr="00F90F44">
        <w:rPr>
          <w:rFonts w:eastAsia="Phetsarath OT"/>
          <w:cs/>
          <w:lang w:val="x-none" w:bidi="lo-LA"/>
        </w:rPr>
        <w:t>8</w:t>
      </w:r>
      <w:r w:rsidRPr="00F90F44">
        <w:rPr>
          <w:rFonts w:eastAsia="Phetsarath OT"/>
          <w:lang w:val="en-US" w:bidi="lo-LA"/>
        </w:rPr>
        <w:t xml:space="preserve"> </w:t>
      </w:r>
      <w:r w:rsidRPr="00F90F44">
        <w:rPr>
          <w:rFonts w:eastAsia="Phetsarath OT"/>
          <w:lang w:val="x-none" w:bidi="lo-LA"/>
        </w:rPr>
        <w:t xml:space="preserve">Clause </w:t>
      </w:r>
      <w:r w:rsidRPr="00F90F44">
        <w:rPr>
          <w:rFonts w:eastAsia="Phetsarath OT"/>
          <w:cs/>
          <w:lang w:val="x-none" w:bidi="lo-LA"/>
        </w:rPr>
        <w:t>6</w:t>
      </w:r>
      <w:r w:rsidRPr="00F90F44">
        <w:rPr>
          <w:rFonts w:eastAsia="Phetsarath OT"/>
          <w:lang w:val="en-US" w:bidi="lo-LA"/>
        </w:rPr>
        <w:t xml:space="preserve"> of </w:t>
      </w:r>
      <w:r w:rsidRPr="00F90F44">
        <w:rPr>
          <w:rFonts w:eastAsia="Phetsarath OT"/>
          <w:lang w:val="x-none" w:bidi="lo-LA"/>
        </w:rPr>
        <w:t xml:space="preserve">MLA law (Details Attachment </w:t>
      </w:r>
      <w:r w:rsidRPr="00F90F44">
        <w:rPr>
          <w:rFonts w:eastAsia="Phetsarath OT"/>
          <w:cs/>
          <w:lang w:val="x-none" w:bidi="lo-LA"/>
        </w:rPr>
        <w:t>1</w:t>
      </w:r>
      <w:proofErr w:type="spellStart"/>
      <w:r w:rsidRPr="00F90F44">
        <w:rPr>
          <w:rFonts w:eastAsia="Phetsarath OT"/>
          <w:lang w:val="x-none" w:bidi="lo-LA"/>
        </w:rPr>
        <w:t>st</w:t>
      </w:r>
      <w:proofErr w:type="spellEnd"/>
      <w:r w:rsidRPr="00F90F44">
        <w:rPr>
          <w:rFonts w:eastAsia="Phetsarath OT"/>
          <w:lang w:val="x-none" w:bidi="lo-LA"/>
        </w:rPr>
        <w:t xml:space="preserve"> annex </w:t>
      </w:r>
      <w:r w:rsidRPr="00F90F44">
        <w:rPr>
          <w:rFonts w:eastAsia="Phetsarath OT"/>
          <w:cs/>
          <w:lang w:val="x-none" w:bidi="lo-LA"/>
        </w:rPr>
        <w:t>65).</w:t>
      </w:r>
    </w:p>
    <w:p w14:paraId="00D84CF3" w14:textId="77777777" w:rsidR="00600F87" w:rsidRPr="00F90F44" w:rsidRDefault="00600F87" w:rsidP="00600F87">
      <w:pPr>
        <w:tabs>
          <w:tab w:val="left" w:pos="850"/>
          <w:tab w:val="left" w:pos="1191"/>
          <w:tab w:val="left" w:pos="1531"/>
        </w:tabs>
        <w:spacing w:after="0" w:line="240" w:lineRule="auto"/>
        <w:jc w:val="both"/>
        <w:rPr>
          <w:rFonts w:ascii="Times New Roman" w:eastAsia="Phetsarath OT" w:hAnsi="Times New Roman" w:cs="Times New Roman"/>
          <w:sz w:val="20"/>
          <w:szCs w:val="20"/>
          <w:lang w:val="en-US" w:eastAsia="zh-CN" w:bidi="lo-LA"/>
        </w:rPr>
      </w:pPr>
    </w:p>
    <w:p w14:paraId="050CAC7F" w14:textId="77777777" w:rsidR="00600F87" w:rsidRPr="00916730" w:rsidRDefault="00600F87" w:rsidP="00600F87">
      <w:pPr>
        <w:tabs>
          <w:tab w:val="left" w:pos="850"/>
          <w:tab w:val="left" w:pos="1191"/>
          <w:tab w:val="left" w:pos="1531"/>
        </w:tabs>
        <w:spacing w:after="0" w:line="240" w:lineRule="auto"/>
        <w:jc w:val="both"/>
        <w:rPr>
          <w:rFonts w:ascii="Times New Roman" w:eastAsia="Phetsarath OT" w:hAnsi="Times New Roman" w:cs="Times New Roman"/>
          <w:sz w:val="20"/>
          <w:szCs w:val="20"/>
          <w:lang w:val="en-US" w:eastAsia="zh-CN" w:bidi="lo-LA"/>
        </w:rPr>
      </w:pPr>
    </w:p>
    <w:p w14:paraId="524229AD" w14:textId="77777777" w:rsidR="00600F87" w:rsidRPr="00916730" w:rsidRDefault="00600F87" w:rsidP="00600F87">
      <w:pPr>
        <w:tabs>
          <w:tab w:val="left" w:pos="850"/>
          <w:tab w:val="left" w:pos="1191"/>
          <w:tab w:val="left" w:pos="1531"/>
        </w:tabs>
        <w:spacing w:after="0" w:line="240" w:lineRule="auto"/>
        <w:jc w:val="both"/>
        <w:rPr>
          <w:rFonts w:ascii="Times New Roman" w:eastAsia="Phetsarath OT" w:hAnsi="Times New Roman" w:cs="Times New Roman"/>
          <w:b/>
          <w:bCs/>
          <w:sz w:val="20"/>
          <w:szCs w:val="20"/>
          <w:lang w:val="en-US" w:eastAsia="zh-CN" w:bidi="lo-LA"/>
        </w:rPr>
      </w:pPr>
      <w:r w:rsidRPr="00916730">
        <w:rPr>
          <w:rFonts w:ascii="Times New Roman" w:eastAsia="Times New Roman" w:hAnsi="Times New Roman" w:cs="Times New Roman"/>
          <w:b/>
          <w:bCs/>
          <w:sz w:val="20"/>
          <w:szCs w:val="20"/>
          <w:lang w:val="en-US" w:eastAsia="zh-CN" w:bidi="lo-LA"/>
        </w:rPr>
        <w:t>Criminal Procedure Law</w:t>
      </w:r>
      <w:r w:rsidRPr="00F90F44">
        <w:rPr>
          <w:rFonts w:ascii="Times New Roman" w:eastAsia="Times New Roman" w:hAnsi="Times New Roman" w:cs="Times New Roman"/>
          <w:b/>
          <w:bCs/>
          <w:sz w:val="20"/>
          <w:szCs w:val="20"/>
          <w:lang w:val="en-US" w:eastAsia="zh-CN" w:bidi="lo-LA"/>
        </w:rPr>
        <w:t xml:space="preserve"> No.37/NA, dated 14 November 2017</w:t>
      </w:r>
      <w:r w:rsidRPr="00916730">
        <w:rPr>
          <w:rFonts w:ascii="Times New Roman" w:eastAsia="Times New Roman" w:hAnsi="Times New Roman" w:cs="Times New Roman"/>
          <w:b/>
          <w:bCs/>
          <w:sz w:val="20"/>
          <w:szCs w:val="20"/>
          <w:lang w:val="en-US" w:eastAsia="zh-CN" w:bidi="lo-LA"/>
        </w:rPr>
        <w:t>:</w:t>
      </w:r>
    </w:p>
    <w:p w14:paraId="4F45B742" w14:textId="77777777" w:rsidR="00600F87" w:rsidRPr="00916730" w:rsidRDefault="00600F87" w:rsidP="00600F87">
      <w:pPr>
        <w:spacing w:after="120"/>
        <w:jc w:val="both"/>
        <w:rPr>
          <w:rFonts w:ascii="Times New Roman" w:hAnsi="Times New Roman" w:cs="Times New Roman"/>
          <w:sz w:val="20"/>
          <w:szCs w:val="20"/>
        </w:rPr>
      </w:pPr>
      <w:r w:rsidRPr="00F90F44">
        <w:rPr>
          <w:rFonts w:ascii="Times New Roman" w:hAnsi="Times New Roman" w:cs="Times New Roman"/>
          <w:b/>
          <w:bCs/>
          <w:sz w:val="20"/>
          <w:szCs w:val="20"/>
        </w:rPr>
        <w:t>“</w:t>
      </w:r>
      <w:r w:rsidRPr="00916730">
        <w:rPr>
          <w:rFonts w:ascii="Times New Roman" w:hAnsi="Times New Roman" w:cs="Times New Roman"/>
          <w:b/>
          <w:bCs/>
          <w:sz w:val="20"/>
          <w:szCs w:val="20"/>
        </w:rPr>
        <w:t xml:space="preserve">Article 270. Principle of International Cooperation in Criminal Proceedings </w:t>
      </w:r>
      <w:r w:rsidRPr="00916730">
        <w:rPr>
          <w:rFonts w:ascii="Times New Roman" w:hAnsi="Times New Roman" w:cs="Times New Roman"/>
          <w:sz w:val="20"/>
          <w:szCs w:val="20"/>
        </w:rPr>
        <w:t xml:space="preserve">      </w:t>
      </w:r>
    </w:p>
    <w:p w14:paraId="40943EA9" w14:textId="77777777" w:rsidR="00600F87" w:rsidRPr="00F90F44" w:rsidRDefault="00600F87" w:rsidP="00600F87">
      <w:pPr>
        <w:spacing w:after="120"/>
        <w:jc w:val="both"/>
        <w:rPr>
          <w:rFonts w:ascii="Times New Roman" w:hAnsi="Times New Roman" w:cs="Times New Roman"/>
          <w:sz w:val="20"/>
          <w:szCs w:val="20"/>
        </w:rPr>
      </w:pPr>
      <w:r w:rsidRPr="00916730">
        <w:rPr>
          <w:rFonts w:ascii="Times New Roman" w:hAnsi="Times New Roman" w:cs="Times New Roman"/>
          <w:sz w:val="20"/>
          <w:szCs w:val="20"/>
        </w:rPr>
        <w:t xml:space="preserve">         International cooperation in criminal proceedings between the competent organization conducting criminal proceedings in the Lao PDR and competent organs of foreign countries shall comply with principles of respect for the independence, territorial sovereignty of the States, non-interference in the domestic affairs, equality and mutual benefit, and be consistent with the Constitution of Lao PDR and the fundamental principles of international law.</w:t>
      </w:r>
      <w:r w:rsidRPr="00F90F44">
        <w:rPr>
          <w:rFonts w:ascii="Times New Roman" w:hAnsi="Times New Roman" w:cs="Times New Roman"/>
          <w:sz w:val="20"/>
          <w:szCs w:val="20"/>
        </w:rPr>
        <w:t>”</w:t>
      </w:r>
    </w:p>
    <w:p w14:paraId="1234B183" w14:textId="77777777" w:rsidR="00600F87" w:rsidRPr="00916730" w:rsidRDefault="00600F87" w:rsidP="00600F87">
      <w:pPr>
        <w:spacing w:after="120"/>
        <w:jc w:val="both"/>
        <w:rPr>
          <w:rFonts w:ascii="Times New Roman" w:hAnsi="Times New Roman" w:cs="Times New Roman"/>
          <w:sz w:val="20"/>
          <w:szCs w:val="20"/>
        </w:rPr>
      </w:pPr>
    </w:p>
    <w:p w14:paraId="0A8AB972" w14:textId="77777777" w:rsidR="00600F87" w:rsidRPr="00916730" w:rsidRDefault="00600F87" w:rsidP="00600F87">
      <w:pPr>
        <w:tabs>
          <w:tab w:val="left" w:pos="850"/>
          <w:tab w:val="left" w:pos="1191"/>
          <w:tab w:val="left" w:pos="1531"/>
        </w:tabs>
        <w:spacing w:after="0" w:line="240" w:lineRule="auto"/>
        <w:rPr>
          <w:rFonts w:ascii="Times New Roman" w:eastAsia="Phetsarath OT" w:hAnsi="Times New Roman" w:cs="Times New Roman"/>
          <w:b/>
          <w:bCs/>
          <w:sz w:val="20"/>
          <w:szCs w:val="20"/>
          <w:lang w:val="en-US" w:eastAsia="zh-CN" w:bidi="lo-LA"/>
        </w:rPr>
      </w:pPr>
      <w:r w:rsidRPr="00916730">
        <w:rPr>
          <w:rFonts w:ascii="Times New Roman" w:eastAsia="Phetsarath OT" w:hAnsi="Times New Roman" w:cs="Times New Roman"/>
          <w:b/>
          <w:bCs/>
          <w:sz w:val="20"/>
          <w:szCs w:val="20"/>
          <w:lang w:val="en-US" w:eastAsia="zh-CN" w:bidi="lo-LA"/>
        </w:rPr>
        <w:t>MLA Law No.    /NA, Dated 12/11/2020:</w:t>
      </w:r>
    </w:p>
    <w:p w14:paraId="06F90F80" w14:textId="77777777" w:rsidR="00600F87" w:rsidRPr="00916730" w:rsidRDefault="00600F87" w:rsidP="00600F87">
      <w:pPr>
        <w:tabs>
          <w:tab w:val="left" w:pos="850"/>
          <w:tab w:val="left" w:pos="1191"/>
          <w:tab w:val="left" w:pos="1531"/>
        </w:tabs>
        <w:spacing w:after="0" w:line="240" w:lineRule="auto"/>
        <w:jc w:val="both"/>
        <w:rPr>
          <w:rFonts w:ascii="Times New Roman" w:eastAsia="Times New Roman" w:hAnsi="Times New Roman" w:cs="Times New Roman"/>
          <w:b/>
          <w:sz w:val="20"/>
          <w:szCs w:val="20"/>
          <w:lang w:eastAsia="zh-CN"/>
        </w:rPr>
      </w:pPr>
      <w:r w:rsidRPr="00F90F44">
        <w:rPr>
          <w:rFonts w:ascii="Times New Roman" w:eastAsia="Times New Roman" w:hAnsi="Times New Roman" w:cs="Times New Roman"/>
          <w:b/>
          <w:sz w:val="20"/>
          <w:szCs w:val="20"/>
          <w:lang w:eastAsia="zh-CN"/>
        </w:rPr>
        <w:t>“</w:t>
      </w:r>
      <w:r w:rsidRPr="00916730">
        <w:rPr>
          <w:rFonts w:ascii="Times New Roman" w:eastAsia="Times New Roman" w:hAnsi="Times New Roman" w:cs="Times New Roman"/>
          <w:b/>
          <w:sz w:val="20"/>
          <w:szCs w:val="20"/>
          <w:lang w:eastAsia="zh-CN"/>
        </w:rPr>
        <w:t xml:space="preserve">Article 8 Refusal of Cooperation </w:t>
      </w:r>
    </w:p>
    <w:p w14:paraId="1BD4671C" w14:textId="77777777" w:rsidR="00600F87" w:rsidRPr="00916730" w:rsidRDefault="00600F87" w:rsidP="00600F87">
      <w:pPr>
        <w:spacing w:after="0" w:line="240" w:lineRule="auto"/>
        <w:ind w:firstLine="720"/>
        <w:jc w:val="both"/>
        <w:rPr>
          <w:rFonts w:ascii="Times New Roman" w:hAnsi="Times New Roman" w:cs="Times New Roman"/>
          <w:sz w:val="20"/>
          <w:szCs w:val="20"/>
        </w:rPr>
      </w:pPr>
      <w:r w:rsidRPr="00916730">
        <w:rPr>
          <w:rFonts w:ascii="Times New Roman" w:hAnsi="Times New Roman" w:cs="Times New Roman"/>
          <w:sz w:val="20"/>
          <w:szCs w:val="20"/>
        </w:rPr>
        <w:t>Lao PDR reserves the right of refuse to provide international cooperation for mutual legal assistance in criminal matters on any of the following grounds:</w:t>
      </w:r>
    </w:p>
    <w:p w14:paraId="3E846D32" w14:textId="77777777" w:rsidR="00600F87" w:rsidRPr="00916730" w:rsidRDefault="00600F87" w:rsidP="00600F87">
      <w:pPr>
        <w:numPr>
          <w:ilvl w:val="0"/>
          <w:numId w:val="197"/>
        </w:numPr>
        <w:pBdr>
          <w:top w:val="nil"/>
          <w:left w:val="nil"/>
          <w:bottom w:val="nil"/>
          <w:right w:val="nil"/>
          <w:between w:val="nil"/>
        </w:pBdr>
        <w:spacing w:after="0" w:line="240" w:lineRule="auto"/>
        <w:ind w:left="1080"/>
        <w:jc w:val="both"/>
        <w:rPr>
          <w:rFonts w:ascii="Times New Roman" w:hAnsi="Times New Roman" w:cs="Times New Roman"/>
          <w:sz w:val="20"/>
          <w:szCs w:val="20"/>
        </w:rPr>
      </w:pPr>
      <w:r w:rsidRPr="00916730">
        <w:rPr>
          <w:rFonts w:ascii="Times New Roman" w:hAnsi="Times New Roman" w:cs="Times New Roman"/>
          <w:sz w:val="20"/>
          <w:szCs w:val="20"/>
        </w:rPr>
        <w:t xml:space="preserve">The cooperation will provide a negative impact to sovereignty, peace, national security or interest of Lao PDR; </w:t>
      </w:r>
    </w:p>
    <w:p w14:paraId="795DF0B3" w14:textId="77777777" w:rsidR="00600F87" w:rsidRPr="00916730" w:rsidRDefault="00600F87" w:rsidP="00600F87">
      <w:pPr>
        <w:numPr>
          <w:ilvl w:val="0"/>
          <w:numId w:val="197"/>
        </w:numPr>
        <w:pBdr>
          <w:top w:val="nil"/>
          <w:left w:val="nil"/>
          <w:bottom w:val="nil"/>
          <w:right w:val="nil"/>
          <w:between w:val="nil"/>
        </w:pBdr>
        <w:spacing w:after="0" w:line="240" w:lineRule="auto"/>
        <w:ind w:left="1080"/>
        <w:jc w:val="both"/>
        <w:rPr>
          <w:rFonts w:ascii="Times New Roman" w:hAnsi="Times New Roman" w:cs="Times New Roman"/>
          <w:sz w:val="20"/>
          <w:szCs w:val="20"/>
        </w:rPr>
      </w:pPr>
      <w:r w:rsidRPr="00916730">
        <w:rPr>
          <w:rFonts w:ascii="Times New Roman" w:hAnsi="Times New Roman" w:cs="Times New Roman"/>
          <w:sz w:val="20"/>
          <w:szCs w:val="20"/>
        </w:rPr>
        <w:t xml:space="preserve">The providing of cooperation is inconsistent with treaty to which the Lao PDR is party to and inconsistent with the Law of Lao PDR;      </w:t>
      </w:r>
    </w:p>
    <w:p w14:paraId="23E8058E" w14:textId="77777777" w:rsidR="00600F87" w:rsidRPr="00916730" w:rsidRDefault="00600F87" w:rsidP="00600F87">
      <w:pPr>
        <w:numPr>
          <w:ilvl w:val="0"/>
          <w:numId w:val="197"/>
        </w:numPr>
        <w:pBdr>
          <w:top w:val="nil"/>
          <w:left w:val="nil"/>
          <w:bottom w:val="nil"/>
          <w:right w:val="nil"/>
          <w:between w:val="nil"/>
        </w:pBdr>
        <w:spacing w:after="0" w:line="240" w:lineRule="auto"/>
        <w:ind w:left="1080"/>
        <w:jc w:val="both"/>
        <w:rPr>
          <w:rFonts w:ascii="Times New Roman" w:hAnsi="Times New Roman" w:cs="Times New Roman"/>
          <w:sz w:val="20"/>
          <w:szCs w:val="20"/>
        </w:rPr>
      </w:pPr>
      <w:r w:rsidRPr="00916730">
        <w:rPr>
          <w:rFonts w:ascii="Times New Roman" w:hAnsi="Times New Roman" w:cs="Times New Roman"/>
          <w:sz w:val="20"/>
          <w:szCs w:val="20"/>
        </w:rPr>
        <w:t>Activities stated in the request for cooperation is not criminal offenses as stipulated in the Penal Code or other legislation of Lao PDR and in the law of requesting state;</w:t>
      </w:r>
    </w:p>
    <w:p w14:paraId="1729DC40" w14:textId="77777777" w:rsidR="00600F87" w:rsidRPr="00916730" w:rsidRDefault="00600F87" w:rsidP="00600F87">
      <w:pPr>
        <w:numPr>
          <w:ilvl w:val="0"/>
          <w:numId w:val="197"/>
        </w:numPr>
        <w:pBdr>
          <w:top w:val="nil"/>
          <w:left w:val="nil"/>
          <w:bottom w:val="nil"/>
          <w:right w:val="nil"/>
          <w:between w:val="nil"/>
        </w:pBdr>
        <w:spacing w:after="0" w:line="240" w:lineRule="auto"/>
        <w:ind w:left="1080"/>
        <w:jc w:val="both"/>
        <w:rPr>
          <w:rFonts w:ascii="Times New Roman" w:hAnsi="Times New Roman" w:cs="Times New Roman"/>
          <w:sz w:val="20"/>
          <w:szCs w:val="20"/>
        </w:rPr>
      </w:pPr>
      <w:r w:rsidRPr="00916730">
        <w:rPr>
          <w:rFonts w:ascii="Times New Roman" w:hAnsi="Times New Roman" w:cs="Times New Roman"/>
          <w:sz w:val="20"/>
          <w:szCs w:val="20"/>
        </w:rPr>
        <w:t>The request for cooperation relates to the investigation, prosecution or punishment of any person for a political or military offense;</w:t>
      </w:r>
    </w:p>
    <w:p w14:paraId="3BF3378D" w14:textId="77777777" w:rsidR="00600F87" w:rsidRPr="00916730" w:rsidRDefault="00600F87" w:rsidP="00600F87">
      <w:pPr>
        <w:numPr>
          <w:ilvl w:val="0"/>
          <w:numId w:val="197"/>
        </w:numPr>
        <w:pBdr>
          <w:top w:val="nil"/>
          <w:left w:val="nil"/>
          <w:bottom w:val="nil"/>
          <w:right w:val="nil"/>
          <w:between w:val="nil"/>
        </w:pBdr>
        <w:spacing w:after="0" w:line="240" w:lineRule="auto"/>
        <w:ind w:left="1080"/>
        <w:jc w:val="both"/>
        <w:rPr>
          <w:rFonts w:ascii="Times New Roman" w:hAnsi="Times New Roman" w:cs="Times New Roman"/>
          <w:sz w:val="20"/>
          <w:szCs w:val="20"/>
        </w:rPr>
      </w:pPr>
      <w:r w:rsidRPr="00916730">
        <w:rPr>
          <w:rFonts w:ascii="Times New Roman" w:hAnsi="Times New Roman" w:cs="Times New Roman"/>
          <w:sz w:val="20"/>
          <w:szCs w:val="20"/>
        </w:rPr>
        <w:t>The request for cooperation is based on the premise that it was created for the purpose of investigating, prosecuting, punishing or otherwise causing harm to any person on the basis of race, religion, gender, ethnicity, nationality or political affiliation;</w:t>
      </w:r>
    </w:p>
    <w:p w14:paraId="7CA6EDD1" w14:textId="77777777" w:rsidR="00600F87" w:rsidRPr="00916730" w:rsidRDefault="00600F87" w:rsidP="00600F87">
      <w:pPr>
        <w:numPr>
          <w:ilvl w:val="0"/>
          <w:numId w:val="197"/>
        </w:numPr>
        <w:pBdr>
          <w:top w:val="nil"/>
          <w:left w:val="nil"/>
          <w:bottom w:val="nil"/>
          <w:right w:val="nil"/>
          <w:between w:val="nil"/>
        </w:pBdr>
        <w:spacing w:after="0" w:line="240" w:lineRule="auto"/>
        <w:ind w:left="1080"/>
        <w:jc w:val="both"/>
        <w:rPr>
          <w:rFonts w:ascii="Times New Roman" w:hAnsi="Times New Roman" w:cs="Times New Roman"/>
          <w:sz w:val="20"/>
          <w:szCs w:val="20"/>
        </w:rPr>
      </w:pPr>
      <w:r w:rsidRPr="00916730">
        <w:rPr>
          <w:rFonts w:ascii="Times New Roman" w:hAnsi="Times New Roman" w:cs="Times New Roman"/>
          <w:sz w:val="20"/>
          <w:szCs w:val="20"/>
        </w:rPr>
        <w:t>The cooperation may cause damage to the criminal case or procedure being carried out in the Lao PDR or conflict with the criminal law of the Lao PDR;</w:t>
      </w:r>
    </w:p>
    <w:p w14:paraId="2AFE63B6" w14:textId="77777777" w:rsidR="00600F87" w:rsidRPr="00916730" w:rsidRDefault="00600F87" w:rsidP="00600F87">
      <w:pPr>
        <w:numPr>
          <w:ilvl w:val="0"/>
          <w:numId w:val="197"/>
        </w:numPr>
        <w:pBdr>
          <w:top w:val="nil"/>
          <w:left w:val="nil"/>
          <w:bottom w:val="nil"/>
          <w:right w:val="nil"/>
          <w:between w:val="nil"/>
        </w:pBdr>
        <w:spacing w:after="0" w:line="240" w:lineRule="auto"/>
        <w:ind w:left="1080"/>
        <w:jc w:val="both"/>
        <w:rPr>
          <w:rFonts w:ascii="Times New Roman" w:hAnsi="Times New Roman" w:cs="Times New Roman"/>
          <w:sz w:val="20"/>
          <w:szCs w:val="20"/>
        </w:rPr>
      </w:pPr>
      <w:r w:rsidRPr="00916730">
        <w:rPr>
          <w:rFonts w:ascii="Times New Roman" w:hAnsi="Times New Roman" w:cs="Times New Roman"/>
          <w:sz w:val="20"/>
          <w:szCs w:val="20"/>
        </w:rPr>
        <w:t>The requesting state does not specify the details and purpose of the use of the information or assistance in its application;</w:t>
      </w:r>
    </w:p>
    <w:p w14:paraId="7C440F76" w14:textId="77777777" w:rsidR="00600F87" w:rsidRPr="00916730" w:rsidRDefault="00600F87" w:rsidP="00600F87">
      <w:pPr>
        <w:numPr>
          <w:ilvl w:val="0"/>
          <w:numId w:val="197"/>
        </w:numPr>
        <w:pBdr>
          <w:top w:val="nil"/>
          <w:left w:val="nil"/>
          <w:bottom w:val="nil"/>
          <w:right w:val="nil"/>
          <w:between w:val="nil"/>
        </w:pBdr>
        <w:spacing w:after="0" w:line="240" w:lineRule="auto"/>
        <w:ind w:left="1080"/>
        <w:jc w:val="both"/>
        <w:rPr>
          <w:rFonts w:ascii="Times New Roman" w:hAnsi="Times New Roman" w:cs="Times New Roman"/>
          <w:sz w:val="20"/>
          <w:szCs w:val="20"/>
        </w:rPr>
      </w:pPr>
      <w:r w:rsidRPr="00916730">
        <w:rPr>
          <w:rFonts w:ascii="Times New Roman" w:hAnsi="Times New Roman" w:cs="Times New Roman"/>
          <w:sz w:val="20"/>
          <w:szCs w:val="20"/>
        </w:rPr>
        <w:t>Providing of cooperation may cause damages to the criminal case or procedure being carried out in the Lao PDR or in conflict with the Law on Criminal Procedure of Lao PDR;</w:t>
      </w:r>
    </w:p>
    <w:p w14:paraId="5A12139B" w14:textId="77777777" w:rsidR="00600F87" w:rsidRPr="00916730" w:rsidRDefault="00600F87" w:rsidP="00600F87">
      <w:pPr>
        <w:numPr>
          <w:ilvl w:val="0"/>
          <w:numId w:val="197"/>
        </w:numPr>
        <w:pBdr>
          <w:top w:val="nil"/>
          <w:left w:val="nil"/>
          <w:bottom w:val="nil"/>
          <w:right w:val="nil"/>
          <w:between w:val="nil"/>
        </w:pBdr>
        <w:spacing w:after="0" w:line="240" w:lineRule="auto"/>
        <w:ind w:left="1080"/>
        <w:jc w:val="both"/>
        <w:rPr>
          <w:rFonts w:ascii="Times New Roman" w:hAnsi="Times New Roman" w:cs="Times New Roman"/>
          <w:sz w:val="20"/>
          <w:szCs w:val="20"/>
        </w:rPr>
      </w:pPr>
      <w:r w:rsidRPr="00916730">
        <w:rPr>
          <w:rFonts w:ascii="Times New Roman" w:hAnsi="Times New Roman" w:cs="Times New Roman"/>
          <w:sz w:val="20"/>
          <w:szCs w:val="20"/>
        </w:rPr>
        <w:t>The request for cooperation may cause harm or insecurity to any person within or outside the territory of the Lao PDR;</w:t>
      </w:r>
    </w:p>
    <w:p w14:paraId="02871753" w14:textId="77777777" w:rsidR="00600F87" w:rsidRPr="00916730" w:rsidRDefault="00600F87" w:rsidP="00600F87">
      <w:pPr>
        <w:numPr>
          <w:ilvl w:val="0"/>
          <w:numId w:val="197"/>
        </w:numPr>
        <w:pBdr>
          <w:top w:val="nil"/>
          <w:left w:val="nil"/>
          <w:bottom w:val="nil"/>
          <w:right w:val="nil"/>
          <w:between w:val="nil"/>
        </w:pBdr>
        <w:spacing w:after="0" w:line="240" w:lineRule="auto"/>
        <w:ind w:left="1080"/>
        <w:jc w:val="both"/>
        <w:rPr>
          <w:rFonts w:ascii="Times New Roman" w:hAnsi="Times New Roman" w:cs="Times New Roman"/>
          <w:sz w:val="20"/>
          <w:szCs w:val="20"/>
        </w:rPr>
      </w:pPr>
      <w:r w:rsidRPr="00916730">
        <w:rPr>
          <w:rFonts w:ascii="Times New Roman" w:hAnsi="Times New Roman" w:cs="Times New Roman"/>
          <w:sz w:val="20"/>
          <w:szCs w:val="20"/>
        </w:rPr>
        <w:t>The request for such cooperation may cause a severe burden for Lao PDR.</w:t>
      </w:r>
      <w:r w:rsidRPr="00F90F44">
        <w:rPr>
          <w:rFonts w:ascii="Times New Roman" w:hAnsi="Times New Roman" w:cs="Times New Roman"/>
          <w:sz w:val="20"/>
          <w:szCs w:val="20"/>
        </w:rPr>
        <w:t>”</w:t>
      </w:r>
    </w:p>
    <w:p w14:paraId="139681DA" w14:textId="77777777" w:rsidR="00600F87" w:rsidRPr="00F90F44" w:rsidRDefault="00600F87" w:rsidP="00600F87">
      <w:pPr>
        <w:pStyle w:val="CommentText"/>
      </w:pPr>
    </w:p>
  </w:comment>
  <w:comment w:id="640" w:author="Dell" w:date="2021-01-28T15:24:00Z" w:initials="D">
    <w:p w14:paraId="1000529B" w14:textId="77777777" w:rsidR="00600F87" w:rsidRDefault="00600F87" w:rsidP="00600F87">
      <w:pPr>
        <w:pStyle w:val="CommentText"/>
      </w:pPr>
      <w:r>
        <w:rPr>
          <w:rStyle w:val="CommentReference"/>
        </w:rPr>
        <w:annotationRef/>
      </w:r>
      <w:r w:rsidRPr="008B07E9">
        <w:t xml:space="preserve">A provision on feedback providing will be stipulate in the MLA guideline. However, prior to MLA law enactment, The Lao PDR undertook base on </w:t>
      </w:r>
      <w:proofErr w:type="spellStart"/>
      <w:proofErr w:type="gramStart"/>
      <w:r w:rsidRPr="008B07E9">
        <w:t>TC.Rec</w:t>
      </w:r>
      <w:proofErr w:type="spellEnd"/>
      <w:proofErr w:type="gramEnd"/>
      <w:r w:rsidRPr="008B07E9">
        <w:t xml:space="preserve"> 40.4.</w:t>
      </w:r>
    </w:p>
  </w:comment>
  <w:comment w:id="641" w:author="PST-PC" w:date="2020-10-05T21:35:00Z" w:initials="P">
    <w:p w14:paraId="776DB695" w14:textId="77777777" w:rsidR="00600F87" w:rsidRPr="009332D5" w:rsidRDefault="00600F87" w:rsidP="00600F87">
      <w:pPr>
        <w:pStyle w:val="CommentText"/>
        <w:rPr>
          <w:rFonts w:eastAsia="Phetsarath OT"/>
          <w:lang w:val="en-US" w:bidi="lo-LA"/>
        </w:rPr>
      </w:pPr>
      <w:r>
        <w:rPr>
          <w:rStyle w:val="CommentReference"/>
        </w:rPr>
        <w:annotationRef/>
      </w:r>
      <w:proofErr w:type="spellStart"/>
      <w:r w:rsidRPr="009332D5">
        <w:rPr>
          <w:rFonts w:eastAsia="Phetsarath OT"/>
          <w:lang w:val="en-US" w:bidi="lo-LA"/>
        </w:rPr>
        <w:t>Pleae</w:t>
      </w:r>
      <w:proofErr w:type="spellEnd"/>
      <w:r w:rsidRPr="009332D5">
        <w:rPr>
          <w:rFonts w:eastAsia="Phetsarath OT"/>
          <w:lang w:val="en-US" w:bidi="lo-LA"/>
        </w:rPr>
        <w:t xml:space="preserve"> kindly refers to </w:t>
      </w:r>
      <w:proofErr w:type="spellStart"/>
      <w:proofErr w:type="gramStart"/>
      <w:r w:rsidRPr="009332D5">
        <w:rPr>
          <w:rFonts w:eastAsia="Phetsarath OT"/>
          <w:lang w:val="en-US" w:bidi="lo-LA"/>
        </w:rPr>
        <w:t>TC.Rec</w:t>
      </w:r>
      <w:proofErr w:type="spellEnd"/>
      <w:proofErr w:type="gramEnd"/>
      <w:r w:rsidRPr="009332D5">
        <w:rPr>
          <w:rFonts w:eastAsia="Phetsarath OT"/>
          <w:lang w:val="en-US" w:bidi="lo-LA"/>
        </w:rPr>
        <w:t xml:space="preserve"> 40.4</w:t>
      </w:r>
    </w:p>
  </w:comment>
  <w:comment w:id="642" w:author="PST-PC" w:date="2020-10-05T21:35:00Z" w:initials="P">
    <w:p w14:paraId="47026DC3" w14:textId="77777777" w:rsidR="00600F87" w:rsidRPr="000F17D1" w:rsidRDefault="00600F87" w:rsidP="00600F87">
      <w:pPr>
        <w:pStyle w:val="CommentText"/>
        <w:spacing w:line="276" w:lineRule="auto"/>
        <w:rPr>
          <w:rFonts w:eastAsia="Phetsarath OT"/>
          <w:lang w:bidi="lo-LA"/>
        </w:rPr>
      </w:pPr>
      <w:r>
        <w:rPr>
          <w:rStyle w:val="CommentReference"/>
        </w:rPr>
        <w:annotationRef/>
      </w:r>
      <w:r w:rsidRPr="00A40E19">
        <w:rPr>
          <w:rFonts w:eastAsia="Phetsarath OT"/>
          <w:lang w:bidi="lo-LA"/>
        </w:rPr>
        <w:t xml:space="preserve">In C40.5 (a)-(d) determined scope of information exchange in which in article 5 (b. stated that in the case of </w:t>
      </w:r>
      <w:proofErr w:type="gramStart"/>
      <w:r w:rsidRPr="00A40E19">
        <w:rPr>
          <w:rFonts w:eastAsia="Phetsarath OT"/>
          <w:lang w:bidi="lo-LA"/>
        </w:rPr>
        <w:t xml:space="preserve">“ </w:t>
      </w:r>
      <w:r w:rsidRPr="00A40E19">
        <w:rPr>
          <w:rFonts w:eastAsia="Phetsarath OT"/>
          <w:lang w:val="en-US" w:bidi="lo-LA"/>
        </w:rPr>
        <w:t>It</w:t>
      </w:r>
      <w:proofErr w:type="gramEnd"/>
      <w:r w:rsidRPr="00A40E19">
        <w:rPr>
          <w:rFonts w:eastAsia="Phetsarath OT"/>
          <w:lang w:val="en-US" w:bidi="lo-LA"/>
        </w:rPr>
        <w:t xml:space="preserve"> will impair </w:t>
      </w:r>
      <w:proofErr w:type="spellStart"/>
      <w:r w:rsidRPr="00A40E19">
        <w:rPr>
          <w:rFonts w:eastAsia="Phetsarath OT"/>
          <w:lang w:val="en-US" w:bidi="lo-LA"/>
        </w:rPr>
        <w:t>a</w:t>
      </w:r>
      <w:proofErr w:type="spellEnd"/>
      <w:r w:rsidRPr="00A40E19">
        <w:rPr>
          <w:rFonts w:eastAsia="Phetsarath OT"/>
          <w:lang w:val="en-US" w:bidi="lo-LA"/>
        </w:rPr>
        <w:t xml:space="preserve"> ongoing investigation</w:t>
      </w:r>
      <w:r w:rsidRPr="00A40E19">
        <w:rPr>
          <w:rFonts w:eastAsia="Phetsarath OT"/>
          <w:lang w:bidi="lo-LA"/>
        </w:rPr>
        <w:t xml:space="preserve">” of the MOU signed between AMLIO and AMLC. </w:t>
      </w:r>
    </w:p>
  </w:comment>
  <w:comment w:id="643" w:author="PST-PC" w:date="2020-10-05T21:53:00Z" w:initials="P">
    <w:p w14:paraId="4339A097" w14:textId="77777777" w:rsidR="00600F87" w:rsidRPr="007B6B6D" w:rsidRDefault="00600F87" w:rsidP="00600F87">
      <w:pPr>
        <w:pStyle w:val="CommentText"/>
        <w:spacing w:line="276" w:lineRule="auto"/>
      </w:pPr>
      <w:r>
        <w:rPr>
          <w:rStyle w:val="CommentReference"/>
        </w:rPr>
        <w:annotationRef/>
      </w:r>
      <w:r w:rsidRPr="007B6B6D">
        <w:rPr>
          <w:rFonts w:eastAsia="Phetsarath OT"/>
          <w:lang w:bidi="lo-LA"/>
        </w:rPr>
        <w:t xml:space="preserve">Attached herewith MOUs signed between LSCO </w:t>
      </w:r>
      <w:r>
        <w:rPr>
          <w:rFonts w:eastAsia="Phetsarath OT"/>
          <w:lang w:bidi="lo-LA"/>
        </w:rPr>
        <w:t>and its foreign counterparts. (</w:t>
      </w:r>
      <w:r w:rsidRPr="007B6B6D">
        <w:rPr>
          <w:rFonts w:eastAsia="Phetsarath OT"/>
          <w:lang w:bidi="lo-LA"/>
        </w:rPr>
        <w:t>6 MOUs Thailand, China, Vietnam, South Korea, Myanmar and Cambodia).</w:t>
      </w:r>
      <w:r>
        <w:rPr>
          <w:rFonts w:eastAsia="Phetsarath OT"/>
          <w:lang w:bidi="lo-LA"/>
        </w:rPr>
        <w:t xml:space="preserve"> </w:t>
      </w:r>
      <w:r w:rsidRPr="007B6B6D">
        <w:t xml:space="preserve"> </w:t>
      </w:r>
    </w:p>
  </w:comment>
  <w:comment w:id="644" w:author="USER" w:date="2020-12-03T06:09:00Z" w:initials="X">
    <w:p w14:paraId="14D29707" w14:textId="77777777" w:rsidR="00600F87" w:rsidRDefault="00600F87" w:rsidP="00600F87">
      <w:pPr>
        <w:pStyle w:val="CommentText"/>
      </w:pPr>
      <w:r>
        <w:rPr>
          <w:rStyle w:val="CommentReference"/>
        </w:rPr>
        <w:annotationRef/>
      </w:r>
      <w:r w:rsidRPr="001E25E0">
        <w:rPr>
          <w:highlight w:val="yellow"/>
        </w:rPr>
        <w:t xml:space="preserve">For Lao PDR: Please provide clear articles on </w:t>
      </w:r>
      <w:r w:rsidRPr="001E25E0">
        <w:rPr>
          <w:rFonts w:eastAsia="Phetsarath OT"/>
          <w:highlight w:val="yellow"/>
          <w:lang w:bidi="lo-LA"/>
        </w:rPr>
        <w:t>6 MOUs Thailand, China, Vietnam, South Korea, Myanmar and Cambodia that mention the safeguard of exchange information</w:t>
      </w:r>
    </w:p>
  </w:comment>
  <w:comment w:id="645" w:author="Dell" w:date="2021-01-28T15:27:00Z" w:initials="D">
    <w:p w14:paraId="6DF896AC" w14:textId="77777777" w:rsidR="00600F87" w:rsidRDefault="00600F87" w:rsidP="00600F87">
      <w:pPr>
        <w:pStyle w:val="CommentText"/>
        <w:spacing w:line="276" w:lineRule="auto"/>
      </w:pPr>
      <w:r>
        <w:rPr>
          <w:rStyle w:val="CommentReference"/>
        </w:rPr>
        <w:annotationRef/>
      </w:r>
      <w:r w:rsidRPr="000C76B0">
        <w:rPr>
          <w:rFonts w:eastAsia="Phetsarath OT"/>
          <w:lang w:bidi="lo-LA"/>
        </w:rPr>
        <w:t>AMLIO will coordinate and seek approval from its foreign counterpart prior submission of each MOU signed.</w:t>
      </w:r>
    </w:p>
  </w:comment>
  <w:comment w:id="646" w:author="PST-PC" w:date="2020-10-05T21:35:00Z" w:initials="P">
    <w:p w14:paraId="74B927FC" w14:textId="77777777" w:rsidR="00600F87" w:rsidRPr="007B6B6D" w:rsidRDefault="00600F87" w:rsidP="00600F87">
      <w:pPr>
        <w:pStyle w:val="CommentText"/>
        <w:spacing w:line="276" w:lineRule="auto"/>
        <w:rPr>
          <w:rFonts w:eastAsia="Phetsarath OT"/>
          <w:lang w:bidi="lo-LA"/>
        </w:rPr>
      </w:pPr>
      <w:r>
        <w:rPr>
          <w:rStyle w:val="CommentReference"/>
        </w:rPr>
        <w:annotationRef/>
      </w:r>
      <w:r w:rsidRPr="000D0986">
        <w:rPr>
          <w:rStyle w:val="CommentReference"/>
          <w:sz w:val="20"/>
          <w:szCs w:val="20"/>
        </w:rPr>
        <w:annotationRef/>
      </w:r>
      <w:r w:rsidRPr="007B6B6D">
        <w:rPr>
          <w:rFonts w:eastAsia="Phetsarath OT"/>
          <w:lang w:bidi="lo-LA"/>
        </w:rPr>
        <w:t xml:space="preserve">AMLIO relied on the clause 2.2 of SOP as a general principle for information exchange with its foreign partners in which the conditions on confidentiality of information </w:t>
      </w:r>
      <w:proofErr w:type="gramStart"/>
      <w:r w:rsidRPr="007B6B6D">
        <w:rPr>
          <w:rFonts w:eastAsia="Phetsarath OT"/>
          <w:lang w:bidi="lo-LA"/>
        </w:rPr>
        <w:t>is</w:t>
      </w:r>
      <w:proofErr w:type="gramEnd"/>
      <w:r w:rsidRPr="007B6B6D">
        <w:rPr>
          <w:rFonts w:eastAsia="Phetsarath OT"/>
          <w:lang w:bidi="lo-LA"/>
        </w:rPr>
        <w:t xml:space="preserve"> also included as indicated in (TC.Rec.40.4). </w:t>
      </w:r>
    </w:p>
  </w:comment>
  <w:comment w:id="647" w:author="USER" w:date="2020-12-14T12:09:00Z" w:initials="X">
    <w:p w14:paraId="7E3FF723" w14:textId="77777777" w:rsidR="00600F87" w:rsidRDefault="00600F87" w:rsidP="00600F87">
      <w:pPr>
        <w:pStyle w:val="CommentText"/>
      </w:pPr>
      <w:r>
        <w:rPr>
          <w:rStyle w:val="CommentReference"/>
        </w:rPr>
        <w:annotationRef/>
      </w:r>
      <w:r>
        <w:rPr>
          <w:highlight w:val="yellow"/>
        </w:rPr>
        <w:t>For Lao PDR: Please provide</w:t>
      </w:r>
      <w:r w:rsidRPr="00F647B2">
        <w:rPr>
          <w:highlight w:val="yellow"/>
        </w:rPr>
        <w:t xml:space="preserve"> a better translation from Lao PDR as this translation seems insufficient to impose an obligation on AMLIO to keep information and cooperation confidential</w:t>
      </w:r>
      <w:r>
        <w:rPr>
          <w:highlight w:val="yellow"/>
        </w:rPr>
        <w:t>.</w:t>
      </w:r>
      <w:r w:rsidRPr="00F647B2">
        <w:rPr>
          <w:highlight w:val="yellow"/>
        </w:rPr>
        <w:t xml:space="preserve"> </w:t>
      </w:r>
      <w:r>
        <w:rPr>
          <w:highlight w:val="yellow"/>
        </w:rPr>
        <w:t>I</w:t>
      </w:r>
      <w:r w:rsidRPr="00F647B2">
        <w:rPr>
          <w:highlight w:val="yellow"/>
        </w:rPr>
        <w:t>t only mentions “confidentiality” with little context.</w:t>
      </w:r>
      <w:r>
        <w:t xml:space="preserve"> </w:t>
      </w:r>
      <w:r w:rsidRPr="001E25E0">
        <w:rPr>
          <w:highlight w:val="yellow"/>
        </w:rPr>
        <w:t xml:space="preserve">And </w:t>
      </w:r>
      <w:proofErr w:type="gramStart"/>
      <w:r w:rsidRPr="001E25E0">
        <w:rPr>
          <w:highlight w:val="yellow"/>
        </w:rPr>
        <w:t>also</w:t>
      </w:r>
      <w:proofErr w:type="gramEnd"/>
      <w:r w:rsidRPr="001E25E0">
        <w:rPr>
          <w:highlight w:val="yellow"/>
        </w:rPr>
        <w:t xml:space="preserve"> the narrative of detail implementation</w:t>
      </w:r>
    </w:p>
  </w:comment>
  <w:comment w:id="648" w:author="Dell" w:date="2021-01-28T15:34:00Z" w:initials="D">
    <w:p w14:paraId="76F8FF02" w14:textId="77777777" w:rsidR="00600F87" w:rsidRPr="00DF5B78" w:rsidRDefault="00600F87" w:rsidP="00600F87">
      <w:pPr>
        <w:pStyle w:val="CommentText"/>
        <w:rPr>
          <w:color w:val="0070C0"/>
          <w:lang w:val="en-US" w:bidi="lo-LA"/>
        </w:rPr>
      </w:pPr>
      <w:r>
        <w:rPr>
          <w:rStyle w:val="CommentReference"/>
        </w:rPr>
        <w:annotationRef/>
      </w:r>
      <w:r w:rsidRPr="00DF5B78">
        <w:rPr>
          <w:color w:val="0070C0"/>
          <w:lang w:val="en-US" w:bidi="lo-LA"/>
        </w:rPr>
        <w:t xml:space="preserve">In addition to the MOUs </w:t>
      </w:r>
      <w:proofErr w:type="gramStart"/>
      <w:r w:rsidRPr="00DF5B78">
        <w:rPr>
          <w:color w:val="0070C0"/>
          <w:lang w:val="en-US" w:bidi="lo-LA"/>
        </w:rPr>
        <w:t>provided  in</w:t>
      </w:r>
      <w:proofErr w:type="gramEnd"/>
      <w:r w:rsidRPr="00DF5B78">
        <w:rPr>
          <w:color w:val="0070C0"/>
          <w:lang w:val="en-US" w:bidi="lo-LA"/>
        </w:rPr>
        <w:t xml:space="preserve"> the additional documents after </w:t>
      </w:r>
      <w:r>
        <w:rPr>
          <w:color w:val="0070C0"/>
          <w:lang w:val="en-US" w:bidi="lo-LA"/>
        </w:rPr>
        <w:t>P</w:t>
      </w:r>
      <w:r w:rsidRPr="00DF5B78">
        <w:rPr>
          <w:color w:val="0070C0"/>
          <w:lang w:val="en-US" w:bidi="lo-LA"/>
        </w:rPr>
        <w:t xml:space="preserve">re-ME meeting, Lao PDR sets out the General Principles of Confidentiality in Article </w:t>
      </w:r>
      <w:r w:rsidRPr="00DF5B78">
        <w:rPr>
          <w:color w:val="0070C0"/>
          <w:cs/>
          <w:lang w:val="en-US" w:bidi="lo-LA"/>
        </w:rPr>
        <w:t>12 (</w:t>
      </w:r>
      <w:r w:rsidRPr="00DF5B78">
        <w:rPr>
          <w:color w:val="0070C0"/>
          <w:lang w:val="en-US" w:bidi="lo-LA"/>
        </w:rPr>
        <w:t xml:space="preserve">Confidentiality of Information) of the MLA Law No. ..... / NA, dated </w:t>
      </w:r>
      <w:r w:rsidRPr="00DF5B78">
        <w:rPr>
          <w:color w:val="0070C0"/>
          <w:cs/>
          <w:lang w:val="en-US" w:bidi="lo-LA"/>
        </w:rPr>
        <w:t xml:space="preserve">12 </w:t>
      </w:r>
      <w:r w:rsidRPr="00DF5B78">
        <w:rPr>
          <w:color w:val="0070C0"/>
          <w:lang w:val="en-US" w:bidi="lo-LA"/>
        </w:rPr>
        <w:t xml:space="preserve">November </w:t>
      </w:r>
      <w:r w:rsidRPr="00DF5B78">
        <w:rPr>
          <w:color w:val="0070C0"/>
          <w:cs/>
          <w:lang w:val="en-US" w:bidi="lo-LA"/>
        </w:rPr>
        <w:t>2020 (2</w:t>
      </w:r>
      <w:proofErr w:type="spellStart"/>
      <w:r w:rsidRPr="00DF5B78">
        <w:rPr>
          <w:color w:val="0070C0"/>
          <w:vertAlign w:val="superscript"/>
          <w:lang w:val="en-US" w:bidi="lo-LA"/>
        </w:rPr>
        <w:t>nd</w:t>
      </w:r>
      <w:proofErr w:type="spellEnd"/>
      <w:r w:rsidRPr="00DF5B78">
        <w:rPr>
          <w:color w:val="0070C0"/>
          <w:lang w:val="en-US" w:bidi="lo-LA"/>
        </w:rPr>
        <w:t xml:space="preserve"> Annex 41).</w:t>
      </w:r>
    </w:p>
    <w:p w14:paraId="495BF553" w14:textId="77777777" w:rsidR="00600F87" w:rsidRPr="00DF5B78" w:rsidRDefault="00600F87" w:rsidP="00600F87">
      <w:pPr>
        <w:tabs>
          <w:tab w:val="left" w:pos="850"/>
          <w:tab w:val="left" w:pos="1191"/>
          <w:tab w:val="left" w:pos="1531"/>
        </w:tabs>
        <w:spacing w:after="0" w:line="240" w:lineRule="auto"/>
        <w:jc w:val="both"/>
        <w:rPr>
          <w:rFonts w:ascii="Times New Roman" w:eastAsia="Times New Roman" w:hAnsi="Times New Roman" w:cs="Times New Roman"/>
          <w:color w:val="0070C0"/>
          <w:spacing w:val="2"/>
          <w:sz w:val="20"/>
          <w:szCs w:val="20"/>
          <w:lang w:val="en-US" w:eastAsia="zh-CN" w:bidi="lo-LA"/>
        </w:rPr>
      </w:pPr>
    </w:p>
    <w:p w14:paraId="67DF45E5" w14:textId="77777777" w:rsidR="00600F87" w:rsidRPr="00DF5B78" w:rsidRDefault="00600F87" w:rsidP="00600F87">
      <w:pPr>
        <w:tabs>
          <w:tab w:val="left" w:pos="850"/>
          <w:tab w:val="left" w:pos="1191"/>
          <w:tab w:val="left" w:pos="1531"/>
        </w:tabs>
        <w:spacing w:after="0" w:line="240" w:lineRule="auto"/>
        <w:jc w:val="both"/>
        <w:rPr>
          <w:rFonts w:ascii="Times New Roman" w:eastAsia="Times New Roman" w:hAnsi="Times New Roman" w:cs="Times New Roman"/>
          <w:b/>
          <w:bCs/>
          <w:color w:val="0070C0"/>
          <w:spacing w:val="2"/>
          <w:sz w:val="20"/>
          <w:szCs w:val="20"/>
          <w:lang w:eastAsia="zh-CN" w:bidi="lo-LA"/>
        </w:rPr>
      </w:pPr>
      <w:r w:rsidRPr="00DF5B78">
        <w:rPr>
          <w:rFonts w:ascii="Times New Roman" w:eastAsia="Times New Roman" w:hAnsi="Times New Roman" w:cs="Times New Roman"/>
          <w:b/>
          <w:bCs/>
          <w:color w:val="0070C0"/>
          <w:spacing w:val="2"/>
          <w:sz w:val="20"/>
          <w:szCs w:val="20"/>
          <w:lang w:eastAsia="zh-CN" w:bidi="lo-LA"/>
        </w:rPr>
        <w:t>MLA Law No.   /NA, Dated 12/11/2020</w:t>
      </w:r>
      <w:r w:rsidRPr="00DF5B78">
        <w:rPr>
          <w:rFonts w:ascii="Times New Roman" w:eastAsia="Times New Roman" w:hAnsi="Times New Roman" w:cs="Times New Roman"/>
          <w:b/>
          <w:bCs/>
          <w:color w:val="0070C0"/>
          <w:spacing w:val="2"/>
          <w:sz w:val="20"/>
          <w:szCs w:val="20"/>
          <w:cs/>
          <w:lang w:eastAsia="zh-CN" w:bidi="lo-LA"/>
        </w:rPr>
        <w:t>:</w:t>
      </w:r>
    </w:p>
    <w:p w14:paraId="7B894CBC" w14:textId="77777777" w:rsidR="00600F87" w:rsidRPr="00DF5B78" w:rsidRDefault="00600F87" w:rsidP="00600F87">
      <w:pPr>
        <w:tabs>
          <w:tab w:val="left" w:pos="850"/>
          <w:tab w:val="left" w:pos="1191"/>
          <w:tab w:val="left" w:pos="1531"/>
        </w:tabs>
        <w:spacing w:after="0" w:line="240" w:lineRule="auto"/>
        <w:jc w:val="both"/>
        <w:rPr>
          <w:rFonts w:ascii="Times New Roman" w:eastAsia="Times New Roman" w:hAnsi="Times New Roman" w:cs="Times New Roman"/>
          <w:b/>
          <w:bCs/>
          <w:color w:val="0070C0"/>
          <w:sz w:val="20"/>
          <w:szCs w:val="20"/>
          <w:lang w:eastAsia="zh-CN" w:bidi="lo-LA"/>
        </w:rPr>
      </w:pPr>
      <w:r w:rsidRPr="00DF5B78">
        <w:rPr>
          <w:rFonts w:ascii="Times New Roman" w:eastAsia="Times New Roman" w:hAnsi="Times New Roman" w:cs="Times New Roman"/>
          <w:b/>
          <w:bCs/>
          <w:color w:val="0070C0"/>
          <w:sz w:val="20"/>
          <w:szCs w:val="20"/>
          <w:lang w:eastAsia="zh-CN" w:bidi="lo-LA"/>
        </w:rPr>
        <w:t>“Article 12 Confidentiality of Information</w:t>
      </w:r>
    </w:p>
    <w:p w14:paraId="5D51D3BD" w14:textId="77777777" w:rsidR="00600F87" w:rsidRPr="00DF5B78" w:rsidRDefault="00600F87" w:rsidP="00600F87">
      <w:pPr>
        <w:tabs>
          <w:tab w:val="left" w:pos="850"/>
          <w:tab w:val="left" w:pos="1191"/>
          <w:tab w:val="left" w:pos="1531"/>
        </w:tabs>
        <w:spacing w:after="0" w:line="240" w:lineRule="auto"/>
        <w:jc w:val="both"/>
        <w:rPr>
          <w:rFonts w:ascii="Times New Roman" w:eastAsia="Times New Roman" w:hAnsi="Times New Roman" w:cs="Times New Roman"/>
          <w:color w:val="0070C0"/>
          <w:sz w:val="20"/>
          <w:szCs w:val="20"/>
          <w:lang w:eastAsia="zh-CN" w:bidi="lo-LA"/>
        </w:rPr>
      </w:pPr>
      <w:r w:rsidRPr="00DF5B78">
        <w:rPr>
          <w:rFonts w:ascii="Times New Roman" w:eastAsia="Times New Roman" w:hAnsi="Times New Roman" w:cs="Times New Roman"/>
          <w:b/>
          <w:bCs/>
          <w:color w:val="0070C0"/>
          <w:sz w:val="20"/>
          <w:szCs w:val="20"/>
          <w:lang w:eastAsia="zh-CN" w:bidi="lo-LA"/>
        </w:rPr>
        <w:t xml:space="preserve">         </w:t>
      </w:r>
      <w:r w:rsidRPr="00DF5B78">
        <w:rPr>
          <w:rFonts w:ascii="Times New Roman" w:eastAsia="Times New Roman" w:hAnsi="Times New Roman" w:cs="Times New Roman"/>
          <w:color w:val="0070C0"/>
          <w:sz w:val="20"/>
          <w:szCs w:val="20"/>
          <w:lang w:eastAsia="zh-CN" w:bidi="lo-LA"/>
        </w:rPr>
        <w:t>Lao PDR must keep the information on the requested criminal international cooperation of the State confidential, not disclosed to the public for the benefit of the case and not be disclosed or referred to a third party unless the written consent of the requesting State is granted.</w:t>
      </w:r>
    </w:p>
    <w:p w14:paraId="2734D4DA" w14:textId="77777777" w:rsidR="00600F87" w:rsidRDefault="00600F87" w:rsidP="00600F87">
      <w:pPr>
        <w:pStyle w:val="CommentText"/>
      </w:pPr>
      <w:r w:rsidRPr="00DF5B78">
        <w:rPr>
          <w:rFonts w:eastAsia="SimSun"/>
          <w:color w:val="0070C0"/>
          <w:lang w:eastAsia="en-US" w:bidi="lo-LA"/>
        </w:rPr>
        <w:t xml:space="preserve">         The requesting State shall take all necessary measures in accordance with its internal laws so as not to cause the information obtained from the cooperation in accordance with the request for cooperation between criminal countries to be used or disclosed or transferred to another person or used without permission</w:t>
      </w:r>
      <w:r w:rsidRPr="00DF5B78">
        <w:rPr>
          <w:rFonts w:eastAsia="SimSun"/>
          <w:b/>
          <w:bCs/>
          <w:color w:val="0070C0"/>
          <w:lang w:eastAsia="en-US" w:bidi="lo-LA"/>
        </w:rPr>
        <w:t xml:space="preserve"> </w:t>
      </w:r>
      <w:r w:rsidRPr="00DF5B78">
        <w:rPr>
          <w:rFonts w:eastAsia="SimSun"/>
          <w:color w:val="0070C0"/>
          <w:lang w:eastAsia="en-US" w:bidi="lo-LA"/>
        </w:rPr>
        <w:t>unless otherwise stated in the written consent.”</w:t>
      </w:r>
    </w:p>
  </w:comment>
  <w:comment w:id="649" w:author="PST-PC" w:date="2020-10-05T21:35:00Z" w:initials="P">
    <w:p w14:paraId="30D664D8" w14:textId="77777777" w:rsidR="00600F87" w:rsidRPr="00A06E8C" w:rsidRDefault="00600F87" w:rsidP="00600F87">
      <w:pPr>
        <w:pStyle w:val="CommentText"/>
        <w:spacing w:line="276" w:lineRule="auto"/>
        <w:rPr>
          <w:rFonts w:eastAsia="Phetsarath OT"/>
          <w:lang w:bidi="lo-LA"/>
        </w:rPr>
      </w:pPr>
      <w:r>
        <w:rPr>
          <w:rStyle w:val="CommentReference"/>
        </w:rPr>
        <w:annotationRef/>
      </w:r>
      <w:r w:rsidRPr="00A06E8C">
        <w:rPr>
          <w:rFonts w:eastAsia="Phetsarath OT"/>
          <w:lang w:bidi="lo-LA"/>
        </w:rPr>
        <w:t xml:space="preserve">The MOUs of other competent authorities that contained confidentiality requirements are attached herewith. </w:t>
      </w:r>
    </w:p>
    <w:p w14:paraId="2BE78E68" w14:textId="77777777" w:rsidR="00600F87" w:rsidRDefault="00600F87" w:rsidP="00600F87">
      <w:pPr>
        <w:pStyle w:val="CommentText"/>
      </w:pPr>
    </w:p>
  </w:comment>
  <w:comment w:id="650" w:author="USER" w:date="2020-12-03T06:12:00Z" w:initials="X">
    <w:p w14:paraId="6D4F00BF" w14:textId="77777777" w:rsidR="00600F87" w:rsidRDefault="00600F87" w:rsidP="00600F87">
      <w:pPr>
        <w:pStyle w:val="CommentText"/>
      </w:pPr>
      <w:r>
        <w:rPr>
          <w:rStyle w:val="CommentReference"/>
        </w:rPr>
        <w:annotationRef/>
      </w:r>
      <w:r w:rsidRPr="00F647B2">
        <w:rPr>
          <w:highlight w:val="yellow"/>
        </w:rPr>
        <w:t xml:space="preserve">[For Lao PDR: Please provide the exact articles of </w:t>
      </w:r>
      <w:proofErr w:type="spellStart"/>
      <w:r w:rsidRPr="00F647B2">
        <w:rPr>
          <w:highlight w:val="yellow"/>
        </w:rPr>
        <w:t>MoUs</w:t>
      </w:r>
      <w:proofErr w:type="spellEnd"/>
      <w:r w:rsidRPr="00F647B2">
        <w:rPr>
          <w:highlight w:val="yellow"/>
        </w:rPr>
        <w:t xml:space="preserve"> that are mentioned above]</w:t>
      </w:r>
    </w:p>
  </w:comment>
  <w:comment w:id="651" w:author="Dell" w:date="2021-01-28T15:36:00Z" w:initials="D">
    <w:p w14:paraId="0ADC9ED8" w14:textId="77777777" w:rsidR="00600F87" w:rsidRPr="00EA6488" w:rsidRDefault="00600F87" w:rsidP="00600F87">
      <w:pPr>
        <w:pStyle w:val="CommentText"/>
      </w:pPr>
      <w:r>
        <w:rPr>
          <w:rStyle w:val="CommentReference"/>
        </w:rPr>
        <w:annotationRef/>
      </w:r>
      <w:r w:rsidRPr="00EA6488">
        <w:rPr>
          <w:rFonts w:eastAsia="Phetsarath OT"/>
          <w:lang w:eastAsia="en-US" w:bidi="lo-LA"/>
        </w:rPr>
        <w:t xml:space="preserve">Please </w:t>
      </w:r>
      <w:r w:rsidRPr="00EA6488">
        <w:rPr>
          <w:rFonts w:eastAsia="Phetsarath OT"/>
          <w:lang w:val="en-US" w:eastAsia="en-US" w:bidi="lo-LA"/>
        </w:rPr>
        <w:t xml:space="preserve">see </w:t>
      </w:r>
      <w:r w:rsidRPr="00EA6488">
        <w:rPr>
          <w:rFonts w:eastAsia="Phetsarath OT"/>
          <w:lang w:eastAsia="en-US" w:bidi="lo-LA"/>
        </w:rPr>
        <w:t xml:space="preserve">the information in paragraph </w:t>
      </w:r>
      <w:r w:rsidRPr="00EA6488">
        <w:rPr>
          <w:rFonts w:eastAsia="Phetsarath OT"/>
          <w:cs/>
          <w:lang w:eastAsia="en-US" w:bidi="lo-LA"/>
        </w:rPr>
        <w:t>428 (</w:t>
      </w:r>
      <w:r w:rsidRPr="00EA6488">
        <w:rPr>
          <w:rFonts w:eastAsia="Phetsarath OT"/>
          <w:lang w:eastAsia="en-US" w:bidi="lo-LA"/>
        </w:rPr>
        <w:t xml:space="preserve">C </w:t>
      </w:r>
      <w:r w:rsidRPr="00EA6488">
        <w:rPr>
          <w:rFonts w:eastAsia="Phetsarath OT"/>
          <w:cs/>
          <w:lang w:eastAsia="en-US" w:bidi="lo-LA"/>
        </w:rPr>
        <w:t>40.1).</w:t>
      </w:r>
    </w:p>
  </w:comment>
  <w:comment w:id="652" w:author="Dell" w:date="2021-01-28T15:40:00Z" w:initials="D">
    <w:p w14:paraId="4CC676E5" w14:textId="77777777" w:rsidR="00600F87" w:rsidRPr="003E0A2F" w:rsidRDefault="00600F87" w:rsidP="00600F87">
      <w:pPr>
        <w:pStyle w:val="CommentText"/>
      </w:pPr>
      <w:r>
        <w:rPr>
          <w:rStyle w:val="CommentReference"/>
        </w:rPr>
        <w:annotationRef/>
      </w:r>
      <w:r w:rsidRPr="003E0A2F">
        <w:rPr>
          <w:rFonts w:eastAsia="SimSun"/>
          <w:lang w:eastAsia="en-US" w:bidi="lo-LA"/>
        </w:rPr>
        <w:t>In addition to the SOP,</w:t>
      </w:r>
      <w:r w:rsidRPr="003E0A2F">
        <w:rPr>
          <w:rFonts w:eastAsia="SimSun"/>
          <w:lang w:val="en-US" w:eastAsia="en-US" w:bidi="lo-LA"/>
        </w:rPr>
        <w:t xml:space="preserve"> there is also a</w:t>
      </w:r>
      <w:proofErr w:type="spellStart"/>
      <w:r w:rsidRPr="003E0A2F">
        <w:rPr>
          <w:rFonts w:eastAsia="SimSun"/>
          <w:lang w:eastAsia="en-US" w:bidi="lo-LA"/>
        </w:rPr>
        <w:t>rticle</w:t>
      </w:r>
      <w:proofErr w:type="spellEnd"/>
      <w:r w:rsidRPr="003E0A2F">
        <w:rPr>
          <w:rFonts w:eastAsia="SimSun"/>
          <w:lang w:eastAsia="en-US" w:bidi="lo-LA"/>
        </w:rPr>
        <w:t xml:space="preserve"> </w:t>
      </w:r>
      <w:r w:rsidRPr="003E0A2F">
        <w:rPr>
          <w:rFonts w:eastAsia="SimSun"/>
          <w:cs/>
          <w:lang w:eastAsia="en-US" w:bidi="lo-LA"/>
        </w:rPr>
        <w:t>7 (</w:t>
      </w:r>
      <w:r w:rsidRPr="003E0A2F">
        <w:rPr>
          <w:rFonts w:eastAsia="SimSun"/>
          <w:lang w:eastAsia="en-US" w:bidi="lo-LA"/>
        </w:rPr>
        <w:t xml:space="preserve">Scope of MLA), the MLA Law, which </w:t>
      </w:r>
      <w:proofErr w:type="gramStart"/>
      <w:r w:rsidRPr="003E0A2F">
        <w:rPr>
          <w:rFonts w:eastAsia="SimSun"/>
          <w:lang w:eastAsia="en-US" w:bidi="lo-LA"/>
        </w:rPr>
        <w:t>stipulates</w:t>
      </w:r>
      <w:r w:rsidRPr="003E0A2F">
        <w:rPr>
          <w:rFonts w:eastAsia="SimSun"/>
          <w:lang w:val="en-US" w:eastAsia="en-US" w:bidi="lo-LA"/>
        </w:rPr>
        <w:t xml:space="preserve"> </w:t>
      </w:r>
      <w:r w:rsidRPr="003E0A2F">
        <w:rPr>
          <w:rFonts w:eastAsia="SimSun"/>
          <w:lang w:eastAsia="en-US" w:bidi="lo-LA"/>
        </w:rPr>
        <w:t xml:space="preserve"> that</w:t>
      </w:r>
      <w:proofErr w:type="gramEnd"/>
      <w:r w:rsidRPr="003E0A2F">
        <w:rPr>
          <w:rFonts w:eastAsia="SimSun"/>
          <w:lang w:eastAsia="en-US" w:bidi="lo-LA"/>
        </w:rPr>
        <w:t xml:space="preserve"> the relevant authorities may act on behalf of the requested foreign </w:t>
      </w:r>
      <w:r w:rsidRPr="003E0A2F">
        <w:rPr>
          <w:rFonts w:eastAsia="SimSun"/>
          <w:lang w:val="x-none" w:eastAsia="en-US" w:bidi="lo-LA"/>
        </w:rPr>
        <w:t>counter</w:t>
      </w:r>
      <w:r w:rsidRPr="003E0A2F">
        <w:rPr>
          <w:rFonts w:eastAsia="SimSun"/>
          <w:lang w:eastAsia="en-US" w:bidi="lo-LA"/>
        </w:rPr>
        <w:t xml:space="preserve">part. </w:t>
      </w:r>
      <w:r w:rsidRPr="003E0A2F">
        <w:rPr>
          <w:rFonts w:eastAsia="SimSun"/>
          <w:lang w:val="x-none" w:eastAsia="en-US" w:bidi="lo-LA"/>
        </w:rPr>
        <w:t>(2</w:t>
      </w:r>
      <w:r w:rsidRPr="003E0A2F">
        <w:rPr>
          <w:rFonts w:eastAsia="SimSun"/>
          <w:vertAlign w:val="superscript"/>
          <w:lang w:val="en-US" w:eastAsia="en-US" w:bidi="lo-LA"/>
        </w:rPr>
        <w:t>nd</w:t>
      </w:r>
      <w:r w:rsidRPr="003E0A2F">
        <w:rPr>
          <w:rFonts w:eastAsia="SimSun"/>
          <w:lang w:val="en-US" w:eastAsia="en-US" w:bidi="lo-LA"/>
        </w:rPr>
        <w:t xml:space="preserve"> </w:t>
      </w:r>
      <w:r w:rsidRPr="003E0A2F">
        <w:rPr>
          <w:rFonts w:eastAsia="SimSun"/>
          <w:lang w:val="x-none" w:eastAsia="en-US" w:bidi="lo-LA"/>
        </w:rPr>
        <w:t xml:space="preserve"> Annex 41)</w:t>
      </w:r>
      <w:r w:rsidRPr="003E0A2F">
        <w:rPr>
          <w:rFonts w:eastAsia="SimSun"/>
          <w:cs/>
          <w:lang w:val="x-none" w:eastAsia="en-US" w:bidi="lo-LA"/>
        </w:rPr>
        <w:t>.</w:t>
      </w:r>
    </w:p>
  </w:comment>
  <w:comment w:id="653" w:author="Dell" w:date="2021-01-28T15:44:00Z" w:initials="D">
    <w:p w14:paraId="74CC1265" w14:textId="77777777" w:rsidR="00600F87" w:rsidRPr="00A577E4" w:rsidRDefault="00600F87" w:rsidP="00600F87">
      <w:pPr>
        <w:pStyle w:val="CommentText"/>
        <w:jc w:val="thaiDistribute"/>
        <w:rPr>
          <w:lang w:val="en-US" w:bidi="lo-LA"/>
        </w:rPr>
      </w:pPr>
      <w:r>
        <w:rPr>
          <w:rStyle w:val="CommentReference"/>
        </w:rPr>
        <w:annotationRef/>
      </w:r>
      <w:r w:rsidRPr="00A577E4">
        <w:rPr>
          <w:lang w:val="en-US" w:bidi="lo-LA"/>
        </w:rPr>
        <w:t xml:space="preserve">In addition to Article 44 par 1 of the AML / CFT Law (TC 37.1), there </w:t>
      </w:r>
      <w:proofErr w:type="gramStart"/>
      <w:r w:rsidRPr="00A577E4">
        <w:rPr>
          <w:lang w:val="en-US" w:bidi="lo-LA"/>
        </w:rPr>
        <w:t>are  also</w:t>
      </w:r>
      <w:proofErr w:type="gramEnd"/>
      <w:r w:rsidRPr="00A577E4">
        <w:rPr>
          <w:lang w:val="en-US" w:bidi="lo-LA"/>
        </w:rPr>
        <w:t xml:space="preserve"> Article 2 and Article 7 of the MLA Law that respond to your question.</w:t>
      </w:r>
    </w:p>
    <w:p w14:paraId="53EA9969" w14:textId="77777777" w:rsidR="00600F87" w:rsidRPr="00A577E4" w:rsidRDefault="00600F87" w:rsidP="00600F87">
      <w:pPr>
        <w:tabs>
          <w:tab w:val="left" w:pos="850"/>
          <w:tab w:val="left" w:pos="1191"/>
          <w:tab w:val="left" w:pos="1531"/>
        </w:tabs>
        <w:spacing w:after="0" w:line="240" w:lineRule="auto"/>
        <w:jc w:val="thaiDistribute"/>
        <w:rPr>
          <w:rFonts w:ascii="Times New Roman" w:eastAsia="Times New Roman" w:hAnsi="Times New Roman" w:cs="Times New Roman"/>
          <w:b/>
          <w:bCs/>
          <w:sz w:val="20"/>
          <w:szCs w:val="20"/>
          <w:lang w:val="en-US" w:eastAsia="zh-CN" w:bidi="lo-LA"/>
        </w:rPr>
      </w:pPr>
    </w:p>
    <w:p w14:paraId="6A0C4090" w14:textId="77777777" w:rsidR="00600F87" w:rsidRPr="00A577E4" w:rsidRDefault="00600F87" w:rsidP="00600F87">
      <w:pPr>
        <w:tabs>
          <w:tab w:val="left" w:pos="850"/>
          <w:tab w:val="left" w:pos="1191"/>
          <w:tab w:val="left" w:pos="1531"/>
        </w:tabs>
        <w:spacing w:after="0" w:line="240" w:lineRule="auto"/>
        <w:rPr>
          <w:rFonts w:ascii="Times New Roman" w:eastAsia="Times New Roman" w:hAnsi="Times New Roman" w:cs="Times New Roman"/>
          <w:b/>
          <w:bCs/>
          <w:spacing w:val="2"/>
          <w:sz w:val="20"/>
          <w:szCs w:val="20"/>
          <w:lang w:eastAsia="zh-CN" w:bidi="lo-LA"/>
        </w:rPr>
      </w:pPr>
      <w:r w:rsidRPr="00A577E4">
        <w:rPr>
          <w:rFonts w:ascii="Times New Roman" w:eastAsia="Times New Roman" w:hAnsi="Times New Roman" w:cs="Times New Roman"/>
          <w:b/>
          <w:bCs/>
          <w:sz w:val="20"/>
          <w:szCs w:val="20"/>
          <w:lang w:eastAsia="zh-CN" w:bidi="lo-LA"/>
        </w:rPr>
        <w:t>MLA Law No.   /NA, Dated 12/12/2020</w:t>
      </w:r>
      <w:r w:rsidRPr="00A577E4">
        <w:rPr>
          <w:rFonts w:ascii="Times New Roman" w:eastAsia="Times New Roman" w:hAnsi="Times New Roman" w:cs="Times New Roman"/>
          <w:b/>
          <w:bCs/>
          <w:spacing w:val="2"/>
          <w:sz w:val="20"/>
          <w:szCs w:val="20"/>
          <w:cs/>
          <w:lang w:eastAsia="zh-CN" w:bidi="lo-LA"/>
        </w:rPr>
        <w:t>:</w:t>
      </w:r>
    </w:p>
    <w:p w14:paraId="7315B1F8" w14:textId="77777777" w:rsidR="00600F87" w:rsidRPr="00A577E4" w:rsidRDefault="00600F87" w:rsidP="00600F87">
      <w:pPr>
        <w:keepNext/>
        <w:keepLines/>
        <w:tabs>
          <w:tab w:val="left" w:pos="850"/>
          <w:tab w:val="left" w:pos="1191"/>
          <w:tab w:val="left" w:pos="1531"/>
        </w:tabs>
        <w:spacing w:after="0" w:line="288" w:lineRule="auto"/>
        <w:ind w:left="1440" w:hanging="1440"/>
        <w:jc w:val="both"/>
        <w:outlineLvl w:val="0"/>
        <w:rPr>
          <w:rFonts w:ascii="Times New Roman" w:eastAsia="Times New Roman" w:hAnsi="Times New Roman" w:cs="Times New Roman"/>
          <w:bCs/>
          <w:sz w:val="20"/>
          <w:szCs w:val="20"/>
          <w:lang w:val="x-none" w:eastAsia="zh-CN" w:bidi="th-TH"/>
        </w:rPr>
      </w:pPr>
      <w:r w:rsidRPr="00A577E4">
        <w:rPr>
          <w:rFonts w:ascii="Times New Roman" w:eastAsia="Times New Roman" w:hAnsi="Times New Roman" w:cs="Times New Roman"/>
          <w:b/>
          <w:bCs/>
          <w:sz w:val="20"/>
          <w:szCs w:val="20"/>
          <w:lang w:val="en-US" w:eastAsia="zh-CN" w:bidi="th-TH"/>
        </w:rPr>
        <w:t>“</w:t>
      </w:r>
      <w:r w:rsidRPr="00A577E4">
        <w:rPr>
          <w:rFonts w:ascii="Times New Roman" w:eastAsia="Times New Roman" w:hAnsi="Times New Roman" w:cs="Times New Roman"/>
          <w:b/>
          <w:bCs/>
          <w:sz w:val="20"/>
          <w:szCs w:val="20"/>
          <w:lang w:val="x-none" w:eastAsia="zh-CN" w:bidi="th-TH"/>
        </w:rPr>
        <w:t>Article 2</w:t>
      </w:r>
      <w:r w:rsidRPr="00A577E4">
        <w:rPr>
          <w:rFonts w:ascii="Times New Roman" w:eastAsia="Times New Roman" w:hAnsi="Times New Roman" w:cs="Times New Roman"/>
          <w:b/>
          <w:bCs/>
          <w:sz w:val="20"/>
          <w:szCs w:val="20"/>
          <w:lang w:val="en-US" w:eastAsia="zh-CN" w:bidi="th-TH"/>
        </w:rPr>
        <w:t xml:space="preserve"> </w:t>
      </w:r>
      <w:r w:rsidRPr="00A577E4">
        <w:rPr>
          <w:rFonts w:ascii="Times New Roman" w:eastAsia="Times New Roman" w:hAnsi="Times New Roman" w:cs="Times New Roman"/>
          <w:b/>
          <w:bCs/>
          <w:sz w:val="20"/>
          <w:szCs w:val="20"/>
          <w:lang w:val="x-none" w:eastAsia="zh-CN" w:bidi="th-TH"/>
        </w:rPr>
        <w:t>International Cooperation for Mutual Legal Assistance in Criminal Matters</w:t>
      </w:r>
    </w:p>
    <w:p w14:paraId="2259793F" w14:textId="77777777" w:rsidR="00600F87" w:rsidRPr="00A577E4" w:rsidRDefault="00600F87" w:rsidP="00600F87">
      <w:pPr>
        <w:spacing w:after="0" w:line="288" w:lineRule="auto"/>
        <w:ind w:left="90" w:firstLine="720"/>
        <w:jc w:val="both"/>
        <w:rPr>
          <w:rFonts w:ascii="Times New Roman" w:hAnsi="Times New Roman" w:cs="Times New Roman"/>
          <w:sz w:val="20"/>
          <w:szCs w:val="20"/>
        </w:rPr>
      </w:pPr>
      <w:r w:rsidRPr="00A577E4">
        <w:rPr>
          <w:rFonts w:ascii="Times New Roman" w:hAnsi="Times New Roman" w:cs="Times New Roman"/>
          <w:sz w:val="20"/>
          <w:szCs w:val="20"/>
        </w:rPr>
        <w:t xml:space="preserve">International Cooperation for Mutual Legal Assistance in criminal matters means a provision of providing an international cooperation for mutual legal assistance between Lao PDR and International Country within the scope of mutual legal cooperation as defined in this Law. </w:t>
      </w:r>
    </w:p>
    <w:p w14:paraId="5D8D2CFE" w14:textId="77777777" w:rsidR="00600F87" w:rsidRPr="00A577E4" w:rsidRDefault="00600F87" w:rsidP="00600F87">
      <w:pPr>
        <w:spacing w:after="0" w:line="288" w:lineRule="auto"/>
        <w:ind w:left="90" w:firstLine="720"/>
        <w:jc w:val="both"/>
        <w:rPr>
          <w:rFonts w:ascii="Times New Roman" w:hAnsi="Times New Roman" w:cs="Times New Roman"/>
          <w:sz w:val="20"/>
          <w:szCs w:val="20"/>
        </w:rPr>
      </w:pPr>
    </w:p>
    <w:p w14:paraId="0C03F494" w14:textId="77777777" w:rsidR="00600F87" w:rsidRPr="00A577E4" w:rsidRDefault="00600F87" w:rsidP="00600F87">
      <w:pPr>
        <w:keepNext/>
        <w:keepLines/>
        <w:tabs>
          <w:tab w:val="left" w:pos="850"/>
          <w:tab w:val="left" w:pos="1191"/>
          <w:tab w:val="left" w:pos="1531"/>
        </w:tabs>
        <w:spacing w:after="0" w:line="288" w:lineRule="auto"/>
        <w:ind w:left="1440" w:hanging="1440"/>
        <w:jc w:val="both"/>
        <w:outlineLvl w:val="0"/>
        <w:rPr>
          <w:rFonts w:ascii="Times New Roman" w:eastAsia="Times New Roman" w:hAnsi="Times New Roman" w:cs="Times New Roman"/>
          <w:bCs/>
          <w:sz w:val="20"/>
          <w:szCs w:val="20"/>
          <w:lang w:val="x-none" w:eastAsia="zh-CN" w:bidi="th-TH"/>
        </w:rPr>
      </w:pPr>
      <w:r w:rsidRPr="00A577E4">
        <w:rPr>
          <w:rFonts w:ascii="Times New Roman" w:eastAsia="Times New Roman" w:hAnsi="Times New Roman" w:cs="Times New Roman"/>
          <w:b/>
          <w:bCs/>
          <w:sz w:val="20"/>
          <w:szCs w:val="20"/>
          <w:lang w:val="x-none" w:eastAsia="zh-CN" w:bidi="th-TH"/>
        </w:rPr>
        <w:t>Article 7</w:t>
      </w:r>
      <w:r w:rsidRPr="00A577E4">
        <w:rPr>
          <w:rFonts w:ascii="Times New Roman" w:eastAsia="Times New Roman" w:hAnsi="Times New Roman" w:cs="Times New Roman"/>
          <w:b/>
          <w:bCs/>
          <w:sz w:val="20"/>
          <w:szCs w:val="20"/>
          <w:lang w:val="en-US" w:eastAsia="zh-CN" w:bidi="th-TH"/>
        </w:rPr>
        <w:t xml:space="preserve"> </w:t>
      </w:r>
      <w:r w:rsidRPr="00A577E4">
        <w:rPr>
          <w:rFonts w:ascii="Times New Roman" w:eastAsia="Times New Roman" w:hAnsi="Times New Roman" w:cs="Times New Roman"/>
          <w:b/>
          <w:bCs/>
          <w:sz w:val="20"/>
          <w:szCs w:val="20"/>
          <w:lang w:val="x-none" w:eastAsia="zh-CN" w:bidi="th-TH"/>
        </w:rPr>
        <w:t>Scope of International Cooperation for Mutual Legal Assistance</w:t>
      </w:r>
    </w:p>
    <w:p w14:paraId="0ECA7F40" w14:textId="77777777" w:rsidR="00600F87" w:rsidRPr="00A577E4" w:rsidRDefault="00600F87" w:rsidP="00600F87">
      <w:pPr>
        <w:spacing w:after="0" w:line="288" w:lineRule="auto"/>
        <w:ind w:firstLine="720"/>
        <w:jc w:val="both"/>
        <w:rPr>
          <w:rFonts w:ascii="Times New Roman" w:hAnsi="Times New Roman" w:cs="Times New Roman"/>
          <w:sz w:val="20"/>
          <w:szCs w:val="20"/>
        </w:rPr>
      </w:pPr>
      <w:r w:rsidRPr="00A577E4">
        <w:rPr>
          <w:rFonts w:ascii="Times New Roman" w:hAnsi="Times New Roman" w:cs="Times New Roman"/>
          <w:sz w:val="20"/>
          <w:szCs w:val="20"/>
        </w:rPr>
        <w:t>International cooperation for mutual legal assistance in criminal matters shall have the following scopes:</w:t>
      </w:r>
    </w:p>
    <w:p w14:paraId="0980778C" w14:textId="77777777" w:rsidR="00600F87" w:rsidRPr="00A577E4" w:rsidRDefault="00600F87" w:rsidP="00600F87">
      <w:pPr>
        <w:numPr>
          <w:ilvl w:val="0"/>
          <w:numId w:val="198"/>
        </w:numPr>
        <w:pBdr>
          <w:top w:val="nil"/>
          <w:left w:val="nil"/>
          <w:bottom w:val="nil"/>
          <w:right w:val="nil"/>
          <w:between w:val="nil"/>
        </w:pBdr>
        <w:spacing w:after="0" w:line="288" w:lineRule="auto"/>
        <w:jc w:val="both"/>
        <w:rPr>
          <w:rFonts w:ascii="Times New Roman" w:hAnsi="Times New Roman" w:cs="Times New Roman"/>
          <w:sz w:val="20"/>
          <w:szCs w:val="20"/>
        </w:rPr>
      </w:pPr>
      <w:r w:rsidRPr="00A577E4">
        <w:rPr>
          <w:rFonts w:ascii="Times New Roman" w:hAnsi="Times New Roman" w:cs="Times New Roman"/>
          <w:sz w:val="20"/>
          <w:szCs w:val="20"/>
        </w:rPr>
        <w:t xml:space="preserve">Collecting an information; </w:t>
      </w:r>
    </w:p>
    <w:p w14:paraId="2076D94D" w14:textId="77777777" w:rsidR="00600F87" w:rsidRPr="00A577E4" w:rsidRDefault="00600F87" w:rsidP="00600F87">
      <w:pPr>
        <w:numPr>
          <w:ilvl w:val="0"/>
          <w:numId w:val="198"/>
        </w:numPr>
        <w:pBdr>
          <w:top w:val="nil"/>
          <w:left w:val="nil"/>
          <w:bottom w:val="nil"/>
          <w:right w:val="nil"/>
          <w:between w:val="nil"/>
        </w:pBdr>
        <w:spacing w:after="0" w:line="288" w:lineRule="auto"/>
        <w:jc w:val="both"/>
        <w:rPr>
          <w:rFonts w:ascii="Times New Roman" w:hAnsi="Times New Roman" w:cs="Times New Roman"/>
          <w:sz w:val="20"/>
          <w:szCs w:val="20"/>
        </w:rPr>
      </w:pPr>
      <w:r w:rsidRPr="00A577E4">
        <w:rPr>
          <w:rFonts w:ascii="Times New Roman" w:hAnsi="Times New Roman" w:cs="Times New Roman"/>
          <w:sz w:val="20"/>
          <w:szCs w:val="20"/>
        </w:rPr>
        <w:t xml:space="preserve">Providing an evidence; </w:t>
      </w:r>
    </w:p>
    <w:p w14:paraId="0A7B3598" w14:textId="77777777" w:rsidR="00600F87" w:rsidRPr="00A577E4" w:rsidRDefault="00600F87" w:rsidP="00600F87">
      <w:pPr>
        <w:numPr>
          <w:ilvl w:val="0"/>
          <w:numId w:val="198"/>
        </w:numPr>
        <w:pBdr>
          <w:top w:val="nil"/>
          <w:left w:val="nil"/>
          <w:bottom w:val="nil"/>
          <w:right w:val="nil"/>
          <w:between w:val="nil"/>
        </w:pBdr>
        <w:spacing w:after="0" w:line="288" w:lineRule="auto"/>
        <w:jc w:val="both"/>
        <w:rPr>
          <w:rFonts w:ascii="Times New Roman" w:hAnsi="Times New Roman" w:cs="Times New Roman"/>
          <w:sz w:val="20"/>
          <w:szCs w:val="20"/>
        </w:rPr>
      </w:pPr>
      <w:r w:rsidRPr="00A577E4">
        <w:rPr>
          <w:rFonts w:ascii="Times New Roman" w:hAnsi="Times New Roman" w:cs="Times New Roman"/>
          <w:sz w:val="20"/>
          <w:szCs w:val="20"/>
        </w:rPr>
        <w:t xml:space="preserve">Participation of individuals to the requesting state; </w:t>
      </w:r>
    </w:p>
    <w:p w14:paraId="33C3BACC" w14:textId="77777777" w:rsidR="00600F87" w:rsidRPr="00A577E4" w:rsidRDefault="00600F87" w:rsidP="00600F87">
      <w:pPr>
        <w:numPr>
          <w:ilvl w:val="0"/>
          <w:numId w:val="198"/>
        </w:numPr>
        <w:pBdr>
          <w:top w:val="nil"/>
          <w:left w:val="nil"/>
          <w:bottom w:val="nil"/>
          <w:right w:val="nil"/>
          <w:between w:val="nil"/>
        </w:pBdr>
        <w:spacing w:after="0" w:line="288" w:lineRule="auto"/>
        <w:jc w:val="both"/>
        <w:rPr>
          <w:rFonts w:ascii="Times New Roman" w:hAnsi="Times New Roman" w:cs="Times New Roman"/>
          <w:sz w:val="20"/>
          <w:szCs w:val="20"/>
        </w:rPr>
      </w:pPr>
      <w:r w:rsidRPr="00A577E4">
        <w:rPr>
          <w:rFonts w:ascii="Times New Roman" w:hAnsi="Times New Roman" w:cs="Times New Roman"/>
          <w:sz w:val="20"/>
          <w:szCs w:val="20"/>
        </w:rPr>
        <w:t xml:space="preserve">Participation of offenders or individuals who detained in Lao PDR;  </w:t>
      </w:r>
    </w:p>
    <w:p w14:paraId="76E1EEE3" w14:textId="77777777" w:rsidR="00600F87" w:rsidRPr="00A577E4" w:rsidRDefault="00600F87" w:rsidP="00600F87">
      <w:pPr>
        <w:numPr>
          <w:ilvl w:val="0"/>
          <w:numId w:val="198"/>
        </w:numPr>
        <w:pBdr>
          <w:top w:val="nil"/>
          <w:left w:val="nil"/>
          <w:bottom w:val="nil"/>
          <w:right w:val="nil"/>
          <w:between w:val="nil"/>
        </w:pBdr>
        <w:spacing w:after="0" w:line="288" w:lineRule="auto"/>
        <w:jc w:val="both"/>
        <w:rPr>
          <w:rFonts w:ascii="Times New Roman" w:hAnsi="Times New Roman" w:cs="Times New Roman"/>
          <w:sz w:val="20"/>
          <w:szCs w:val="20"/>
        </w:rPr>
      </w:pPr>
      <w:r w:rsidRPr="00A577E4">
        <w:rPr>
          <w:rFonts w:ascii="Times New Roman" w:hAnsi="Times New Roman" w:cs="Times New Roman"/>
          <w:sz w:val="20"/>
          <w:szCs w:val="20"/>
        </w:rPr>
        <w:t>Address</w:t>
      </w:r>
      <w:r w:rsidRPr="00A577E4">
        <w:rPr>
          <w:rFonts w:ascii="Times New Roman" w:hAnsi="Times New Roman" w:cs="Times New Roman"/>
          <w:sz w:val="20"/>
          <w:szCs w:val="20"/>
          <w:lang w:bidi="lo-LA"/>
        </w:rPr>
        <w:t xml:space="preserve"> searching </w:t>
      </w:r>
      <w:r w:rsidRPr="00A577E4">
        <w:rPr>
          <w:rFonts w:ascii="Times New Roman" w:hAnsi="Times New Roman" w:cs="Times New Roman"/>
          <w:sz w:val="20"/>
          <w:szCs w:val="20"/>
        </w:rPr>
        <w:t xml:space="preserve">and Identities; </w:t>
      </w:r>
    </w:p>
    <w:p w14:paraId="54965EF1" w14:textId="77777777" w:rsidR="00600F87" w:rsidRPr="00A577E4" w:rsidRDefault="00600F87" w:rsidP="00600F87">
      <w:pPr>
        <w:numPr>
          <w:ilvl w:val="0"/>
          <w:numId w:val="198"/>
        </w:numPr>
        <w:pBdr>
          <w:top w:val="nil"/>
          <w:left w:val="nil"/>
          <w:bottom w:val="nil"/>
          <w:right w:val="nil"/>
          <w:between w:val="nil"/>
        </w:pBdr>
        <w:spacing w:after="0" w:line="288" w:lineRule="auto"/>
        <w:jc w:val="both"/>
        <w:rPr>
          <w:rFonts w:ascii="Times New Roman" w:hAnsi="Times New Roman" w:cs="Times New Roman"/>
          <w:sz w:val="20"/>
          <w:szCs w:val="20"/>
        </w:rPr>
      </w:pPr>
      <w:r w:rsidRPr="00A577E4">
        <w:rPr>
          <w:rFonts w:ascii="Times New Roman" w:hAnsi="Times New Roman" w:cs="Times New Roman"/>
          <w:sz w:val="20"/>
          <w:szCs w:val="20"/>
        </w:rPr>
        <w:t xml:space="preserve">Searching, Seizure and Provide an evidence; </w:t>
      </w:r>
    </w:p>
    <w:p w14:paraId="27C533B8" w14:textId="77777777" w:rsidR="00600F87" w:rsidRPr="00A577E4" w:rsidRDefault="00600F87" w:rsidP="00600F87">
      <w:pPr>
        <w:numPr>
          <w:ilvl w:val="0"/>
          <w:numId w:val="198"/>
        </w:numPr>
        <w:pBdr>
          <w:top w:val="nil"/>
          <w:left w:val="nil"/>
          <w:bottom w:val="nil"/>
          <w:right w:val="nil"/>
          <w:between w:val="nil"/>
        </w:pBdr>
        <w:spacing w:after="0" w:line="288" w:lineRule="auto"/>
        <w:jc w:val="both"/>
        <w:rPr>
          <w:rFonts w:ascii="Times New Roman" w:hAnsi="Times New Roman" w:cs="Times New Roman"/>
          <w:sz w:val="20"/>
          <w:szCs w:val="20"/>
        </w:rPr>
      </w:pPr>
      <w:r w:rsidRPr="00A577E4">
        <w:rPr>
          <w:rFonts w:ascii="Times New Roman" w:hAnsi="Times New Roman" w:cs="Times New Roman"/>
          <w:sz w:val="20"/>
          <w:szCs w:val="20"/>
        </w:rPr>
        <w:t xml:space="preserve">Seizure and Freezing; </w:t>
      </w:r>
    </w:p>
    <w:p w14:paraId="535DF076" w14:textId="77777777" w:rsidR="00600F87" w:rsidRPr="00A577E4" w:rsidRDefault="00600F87" w:rsidP="00600F87">
      <w:pPr>
        <w:numPr>
          <w:ilvl w:val="0"/>
          <w:numId w:val="198"/>
        </w:numPr>
        <w:pBdr>
          <w:top w:val="nil"/>
          <w:left w:val="nil"/>
          <w:bottom w:val="nil"/>
          <w:right w:val="nil"/>
          <w:between w:val="nil"/>
        </w:pBdr>
        <w:spacing w:after="0" w:line="288" w:lineRule="auto"/>
        <w:jc w:val="both"/>
        <w:rPr>
          <w:rFonts w:ascii="Times New Roman" w:hAnsi="Times New Roman" w:cs="Times New Roman"/>
          <w:sz w:val="20"/>
          <w:szCs w:val="20"/>
        </w:rPr>
      </w:pPr>
      <w:r w:rsidRPr="00A577E4">
        <w:rPr>
          <w:rFonts w:ascii="Times New Roman" w:hAnsi="Times New Roman" w:cs="Times New Roman"/>
          <w:sz w:val="20"/>
          <w:szCs w:val="20"/>
        </w:rPr>
        <w:t xml:space="preserve">Confiscations of Assets and Items; </w:t>
      </w:r>
    </w:p>
    <w:p w14:paraId="55DEB7CE" w14:textId="77777777" w:rsidR="00600F87" w:rsidRDefault="00600F87" w:rsidP="00600F87">
      <w:pPr>
        <w:pStyle w:val="CommentText"/>
      </w:pPr>
      <w:r w:rsidRPr="00A577E4">
        <w:rPr>
          <w:rFonts w:eastAsia="SimSun"/>
          <w:lang w:eastAsia="en-US"/>
        </w:rPr>
        <w:t>Other criminal matters as stipulated in treaty to which Lao PDR is a party.”</w:t>
      </w:r>
    </w:p>
  </w:comment>
  <w:comment w:id="654" w:author="PST-PC" w:date="2020-10-05T21:35:00Z" w:initials="P">
    <w:p w14:paraId="5C3E4AFA" w14:textId="77777777" w:rsidR="00600F87" w:rsidRPr="00301B6E" w:rsidRDefault="00600F87" w:rsidP="00600F87">
      <w:pPr>
        <w:pStyle w:val="CommentText"/>
        <w:spacing w:line="276" w:lineRule="auto"/>
        <w:rPr>
          <w:rFonts w:eastAsia="Phetsarath OT"/>
          <w:lang w:val="en-US" w:bidi="lo-LA"/>
        </w:rPr>
      </w:pPr>
      <w:r>
        <w:rPr>
          <w:rStyle w:val="CommentReference"/>
        </w:rPr>
        <w:annotationRef/>
      </w:r>
      <w:r>
        <w:rPr>
          <w:rFonts w:eastAsia="Phetsarath OT"/>
          <w:lang w:val="en-US" w:bidi="lo-LA"/>
        </w:rPr>
        <w:t xml:space="preserve">Please kindly refers to </w:t>
      </w:r>
      <w:r w:rsidRPr="00B909AF">
        <w:rPr>
          <w:rFonts w:eastAsia="Phetsarath OT"/>
          <w:lang w:val="en-US" w:bidi="lo-LA"/>
        </w:rPr>
        <w:t xml:space="preserve">the clause 2.2 </w:t>
      </w:r>
      <w:r>
        <w:rPr>
          <w:rFonts w:eastAsia="Phetsarath OT"/>
          <w:lang w:val="en-US" w:bidi="lo-LA"/>
        </w:rPr>
        <w:t>(bullet 6</w:t>
      </w:r>
      <w:r w:rsidRPr="00301B6E">
        <w:rPr>
          <w:rFonts w:eastAsia="Phetsarath OT"/>
          <w:vertAlign w:val="superscript"/>
          <w:lang w:val="en-US" w:bidi="lo-LA"/>
        </w:rPr>
        <w:t>th</w:t>
      </w:r>
      <w:r>
        <w:rPr>
          <w:rFonts w:eastAsia="Phetsarath OT"/>
          <w:lang w:val="en-US" w:bidi="lo-LA"/>
        </w:rPr>
        <w:t xml:space="preserve">) </w:t>
      </w:r>
      <w:r w:rsidRPr="00B909AF">
        <w:rPr>
          <w:rFonts w:eastAsia="Phetsarath OT"/>
          <w:lang w:val="en-US" w:bidi="lo-LA"/>
        </w:rPr>
        <w:t xml:space="preserve">of the SOP </w:t>
      </w:r>
      <w:r>
        <w:rPr>
          <w:rFonts w:eastAsia="Phetsarath OT"/>
          <w:lang w:val="en-US" w:bidi="lo-LA"/>
        </w:rPr>
        <w:t xml:space="preserve">as indicated in the TC.Rec.40.4. </w:t>
      </w:r>
    </w:p>
  </w:comment>
  <w:comment w:id="655" w:author="Dell" w:date="2021-01-28T16:00:00Z" w:initials="D">
    <w:p w14:paraId="5CCF3D4C" w14:textId="77777777" w:rsidR="00600F87" w:rsidRDefault="00600F87" w:rsidP="00600F87">
      <w:pPr>
        <w:pStyle w:val="CommentText"/>
      </w:pPr>
      <w:r>
        <w:rPr>
          <w:rStyle w:val="CommentReference"/>
        </w:rPr>
        <w:annotationRef/>
      </w:r>
      <w:r>
        <w:t>Yes.</w:t>
      </w:r>
    </w:p>
  </w:comment>
  <w:comment w:id="656" w:author="PST-PC" w:date="2020-10-05T21:35:00Z" w:initials="P">
    <w:p w14:paraId="156F7CB4" w14:textId="77777777" w:rsidR="00600F87" w:rsidRPr="00301B6E" w:rsidRDefault="00600F87" w:rsidP="00600F87">
      <w:pPr>
        <w:pStyle w:val="CommentText"/>
        <w:spacing w:line="276" w:lineRule="auto"/>
        <w:rPr>
          <w:rFonts w:eastAsia="Phetsarath OT"/>
          <w:lang w:bidi="lo-LA"/>
        </w:rPr>
      </w:pPr>
      <w:r>
        <w:rPr>
          <w:rStyle w:val="CommentReference"/>
        </w:rPr>
        <w:annotationRef/>
      </w:r>
      <w:r w:rsidRPr="00301B6E">
        <w:rPr>
          <w:rFonts w:eastAsia="Phetsarath OT"/>
          <w:lang w:bidi="lo-LA"/>
        </w:rPr>
        <w:t xml:space="preserve">Every </w:t>
      </w:r>
      <w:proofErr w:type="gramStart"/>
      <w:r w:rsidRPr="00301B6E">
        <w:rPr>
          <w:rFonts w:eastAsia="Phetsarath OT"/>
          <w:lang w:bidi="lo-LA"/>
        </w:rPr>
        <w:t>legislations</w:t>
      </w:r>
      <w:proofErr w:type="gramEnd"/>
      <w:r w:rsidRPr="00301B6E">
        <w:rPr>
          <w:rFonts w:eastAsia="Phetsarath OT"/>
          <w:lang w:bidi="lo-LA"/>
        </w:rPr>
        <w:t xml:space="preserve"> determined the general scope of international cooperation as a benchmark for providing international cooperation with counterparts. </w:t>
      </w:r>
    </w:p>
    <w:p w14:paraId="710FD509" w14:textId="77777777" w:rsidR="00600F87" w:rsidRDefault="00600F87" w:rsidP="00600F87">
      <w:pPr>
        <w:pStyle w:val="CommentText"/>
      </w:pPr>
    </w:p>
  </w:comment>
  <w:comment w:id="657" w:author="Dell" w:date="2021-01-28T16:01:00Z" w:initials="D">
    <w:p w14:paraId="076CBDB3" w14:textId="77777777" w:rsidR="00600F87" w:rsidRDefault="00600F87" w:rsidP="00600F87">
      <w:pPr>
        <w:pStyle w:val="CommentText"/>
        <w:spacing w:line="276" w:lineRule="auto"/>
      </w:pPr>
      <w:r>
        <w:rPr>
          <w:rStyle w:val="CommentReference"/>
        </w:rPr>
        <w:annotationRef/>
      </w:r>
      <w:r w:rsidRPr="00C200BC">
        <w:rPr>
          <w:rFonts w:eastAsia="Phetsarath OT"/>
          <w:lang w:bidi="lo-LA"/>
        </w:rPr>
        <w:t xml:space="preserve">Please see the information provided in par </w:t>
      </w:r>
      <w:r w:rsidRPr="00C200BC">
        <w:rPr>
          <w:rFonts w:eastAsia="Phetsarath OT"/>
          <w:cs/>
          <w:lang w:bidi="lo-LA"/>
        </w:rPr>
        <w:t xml:space="preserve">429 </w:t>
      </w:r>
      <w:r w:rsidRPr="00C200BC">
        <w:rPr>
          <w:rFonts w:eastAsia="Phetsarath OT"/>
          <w:lang w:bidi="lo-LA"/>
        </w:rPr>
        <w:t xml:space="preserve">and </w:t>
      </w:r>
      <w:r w:rsidRPr="00C200BC">
        <w:rPr>
          <w:rFonts w:eastAsia="Phetsarath OT"/>
          <w:cs/>
          <w:lang w:bidi="lo-LA"/>
        </w:rPr>
        <w:t xml:space="preserve">430 </w:t>
      </w:r>
      <w:r w:rsidRPr="00C200BC">
        <w:rPr>
          <w:rFonts w:eastAsia="Phetsarath OT"/>
          <w:lang w:bidi="lo-LA"/>
        </w:rPr>
        <w:t xml:space="preserve">of the </w:t>
      </w:r>
      <w:r w:rsidRPr="00C200BC">
        <w:rPr>
          <w:rFonts w:eastAsia="Phetsarath OT"/>
          <w:cs/>
          <w:lang w:bidi="lo-LA"/>
        </w:rPr>
        <w:t>2</w:t>
      </w:r>
      <w:proofErr w:type="spellStart"/>
      <w:r w:rsidRPr="00AB7B5D">
        <w:rPr>
          <w:rFonts w:eastAsia="Phetsarath OT"/>
          <w:vertAlign w:val="superscript"/>
          <w:lang w:bidi="lo-LA"/>
        </w:rPr>
        <w:t>nd</w:t>
      </w:r>
      <w:proofErr w:type="spellEnd"/>
      <w:r w:rsidRPr="00C200BC">
        <w:rPr>
          <w:rFonts w:eastAsia="Phetsarath OT"/>
          <w:lang w:bidi="lo-LA"/>
        </w:rPr>
        <w:t xml:space="preserve"> TC C</w:t>
      </w:r>
      <w:r w:rsidRPr="00C200BC">
        <w:rPr>
          <w:rFonts w:eastAsia="Phetsarath OT"/>
          <w:cs/>
          <w:lang w:bidi="lo-LA"/>
        </w:rPr>
        <w:t>40.1.</w:t>
      </w:r>
    </w:p>
  </w:comment>
  <w:comment w:id="658" w:author="PST-PC" w:date="2020-10-05T21:35:00Z" w:initials="P">
    <w:p w14:paraId="71B62037" w14:textId="77777777" w:rsidR="00600F87" w:rsidRPr="00A10795" w:rsidRDefault="00600F87" w:rsidP="00600F87">
      <w:pPr>
        <w:pStyle w:val="CommentText"/>
        <w:rPr>
          <w:rFonts w:ascii="Phetsarath OT" w:eastAsia="Phetsarath OT" w:hAnsi="Phetsarath OT" w:cs="Phetsarath OT"/>
        </w:rPr>
      </w:pPr>
      <w:r>
        <w:rPr>
          <w:rStyle w:val="CommentReference"/>
        </w:rPr>
        <w:annotationRef/>
      </w:r>
      <w:r>
        <w:rPr>
          <w:rStyle w:val="CommentReference"/>
        </w:rPr>
        <w:annotationRef/>
      </w:r>
      <w:r w:rsidRPr="00301B6E">
        <w:rPr>
          <w:rFonts w:eastAsia="Phetsarath OT"/>
          <w:lang w:bidi="lo-LA"/>
        </w:rPr>
        <w:t xml:space="preserve">Every </w:t>
      </w:r>
      <w:proofErr w:type="gramStart"/>
      <w:r w:rsidRPr="00301B6E">
        <w:rPr>
          <w:rFonts w:eastAsia="Phetsarath OT"/>
          <w:lang w:bidi="lo-LA"/>
        </w:rPr>
        <w:t>legislations</w:t>
      </w:r>
      <w:proofErr w:type="gramEnd"/>
      <w:r w:rsidRPr="00301B6E">
        <w:rPr>
          <w:rFonts w:eastAsia="Phetsarath OT"/>
          <w:lang w:bidi="lo-LA"/>
        </w:rPr>
        <w:t xml:space="preserve"> determined the general scope of international cooperation as a benchmark for providing international cooperation with counterparts.</w:t>
      </w:r>
    </w:p>
    <w:p w14:paraId="72FED3EA" w14:textId="77777777" w:rsidR="00600F87" w:rsidRDefault="00600F87" w:rsidP="00600F87">
      <w:pPr>
        <w:pStyle w:val="CommentText"/>
        <w:rPr>
          <w:lang w:bidi="lo-LA"/>
        </w:rPr>
      </w:pPr>
    </w:p>
  </w:comment>
  <w:comment w:id="659" w:author="Dell" w:date="2021-01-28T16:02:00Z" w:initials="D">
    <w:p w14:paraId="3514B49D" w14:textId="77777777" w:rsidR="00600F87" w:rsidRDefault="00600F87" w:rsidP="00600F87">
      <w:pPr>
        <w:pStyle w:val="CommentText"/>
      </w:pPr>
      <w:r>
        <w:rPr>
          <w:rStyle w:val="CommentReference"/>
        </w:rPr>
        <w:annotationRef/>
      </w:r>
      <w:r w:rsidRPr="00C200BC">
        <w:rPr>
          <w:rFonts w:eastAsia="Phetsarath OT"/>
          <w:lang w:bidi="lo-LA"/>
        </w:rPr>
        <w:t xml:space="preserve">Please see the information provided in paragraphs </w:t>
      </w:r>
      <w:r w:rsidRPr="00C200BC">
        <w:rPr>
          <w:rFonts w:eastAsia="Phetsarath OT"/>
          <w:cs/>
          <w:lang w:bidi="lo-LA"/>
        </w:rPr>
        <w:t xml:space="preserve">429 </w:t>
      </w:r>
      <w:r w:rsidRPr="00C200BC">
        <w:rPr>
          <w:rFonts w:eastAsia="Phetsarath OT"/>
          <w:lang w:bidi="lo-LA"/>
        </w:rPr>
        <w:t xml:space="preserve">and </w:t>
      </w:r>
      <w:r w:rsidRPr="00C200BC">
        <w:rPr>
          <w:rFonts w:eastAsia="Phetsarath OT"/>
          <w:cs/>
          <w:lang w:bidi="lo-LA"/>
        </w:rPr>
        <w:t>4</w:t>
      </w:r>
      <w:r w:rsidRPr="00C200BC">
        <w:rPr>
          <w:rFonts w:eastAsia="Phetsarath OT"/>
          <w:lang w:bidi="lo-LA"/>
        </w:rPr>
        <w:t>45</w:t>
      </w:r>
      <w:r w:rsidRPr="00C200BC">
        <w:rPr>
          <w:rFonts w:eastAsia="Phetsarath OT"/>
          <w:cs/>
          <w:lang w:bidi="lo-LA"/>
        </w:rPr>
        <w:t xml:space="preserve"> </w:t>
      </w:r>
      <w:r w:rsidRPr="00C200BC">
        <w:rPr>
          <w:rFonts w:eastAsia="Phetsarath OT"/>
          <w:lang w:bidi="lo-LA"/>
        </w:rPr>
        <w:t xml:space="preserve">of the </w:t>
      </w:r>
      <w:r w:rsidRPr="00C200BC">
        <w:rPr>
          <w:rFonts w:eastAsia="Phetsarath OT"/>
          <w:cs/>
          <w:lang w:bidi="lo-LA"/>
        </w:rPr>
        <w:t>2</w:t>
      </w:r>
      <w:proofErr w:type="spellStart"/>
      <w:r w:rsidRPr="000F5EA2">
        <w:rPr>
          <w:rFonts w:eastAsia="Phetsarath OT"/>
          <w:vertAlign w:val="superscript"/>
          <w:lang w:bidi="lo-LA"/>
        </w:rPr>
        <w:t>nd</w:t>
      </w:r>
      <w:proofErr w:type="spellEnd"/>
      <w:r w:rsidRPr="00C200BC">
        <w:rPr>
          <w:rFonts w:eastAsia="Phetsarath OT"/>
          <w:lang w:bidi="lo-LA"/>
        </w:rPr>
        <w:t xml:space="preserve"> TC C</w:t>
      </w:r>
      <w:r w:rsidRPr="00C200BC">
        <w:rPr>
          <w:rFonts w:eastAsia="Phetsarath OT"/>
          <w:cs/>
          <w:lang w:bidi="lo-LA"/>
        </w:rPr>
        <w:t>40.1</w:t>
      </w:r>
      <w:r w:rsidRPr="00C200BC">
        <w:rPr>
          <w:rFonts w:eastAsia="Phetsarath OT"/>
          <w:lang w:bidi="lo-LA"/>
        </w:rPr>
        <w:t>2</w:t>
      </w:r>
      <w:r w:rsidRPr="00C200BC">
        <w:rPr>
          <w:rFonts w:eastAsia="Phetsarath OT"/>
          <w:cs/>
          <w:lang w:bidi="lo-LA"/>
        </w:rPr>
        <w:t>.</w:t>
      </w:r>
    </w:p>
  </w:comment>
  <w:comment w:id="660" w:author="PST-PC" w:date="2020-10-05T21:49:00Z" w:initials="P">
    <w:p w14:paraId="7661C792" w14:textId="77777777" w:rsidR="00600F87" w:rsidRPr="00731FF7" w:rsidRDefault="00600F87" w:rsidP="00600F87">
      <w:pPr>
        <w:pStyle w:val="CommentText"/>
        <w:rPr>
          <w:rFonts w:eastAsia="Phetsarath OT"/>
        </w:rPr>
      </w:pPr>
      <w:r>
        <w:rPr>
          <w:rStyle w:val="CommentReference"/>
        </w:rPr>
        <w:annotationRef/>
      </w:r>
      <w:r w:rsidRPr="00731FF7">
        <w:rPr>
          <w:rFonts w:eastAsia="Phetsarath OT"/>
          <w:lang w:bidi="lo-LA"/>
        </w:rPr>
        <w:t xml:space="preserve">Every </w:t>
      </w:r>
      <w:proofErr w:type="gramStart"/>
      <w:r w:rsidRPr="00731FF7">
        <w:rPr>
          <w:rFonts w:eastAsia="Phetsarath OT"/>
          <w:lang w:bidi="lo-LA"/>
        </w:rPr>
        <w:t>legislations</w:t>
      </w:r>
      <w:proofErr w:type="gramEnd"/>
      <w:r w:rsidRPr="00731FF7">
        <w:rPr>
          <w:rFonts w:eastAsia="Phetsarath OT"/>
          <w:lang w:bidi="lo-LA"/>
        </w:rPr>
        <w:t xml:space="preserve"> determined the general scope of international cooperation as a benchmark for providing international cooperation with counterparts.</w:t>
      </w:r>
    </w:p>
    <w:p w14:paraId="20321265" w14:textId="77777777" w:rsidR="00600F87" w:rsidRDefault="00600F87" w:rsidP="00600F87">
      <w:pPr>
        <w:pStyle w:val="CommentText"/>
        <w:rPr>
          <w:rFonts w:eastAsia="Phetsarath OT"/>
        </w:rPr>
      </w:pPr>
      <w:r w:rsidRPr="00731FF7">
        <w:rPr>
          <w:rFonts w:eastAsia="Phetsarath OT"/>
        </w:rPr>
        <w:t xml:space="preserve">Details attached herewith: </w:t>
      </w:r>
    </w:p>
    <w:p w14:paraId="3BF864F7" w14:textId="77777777" w:rsidR="00600F87" w:rsidRPr="00731FF7" w:rsidRDefault="00600F87" w:rsidP="00600F87">
      <w:pPr>
        <w:pStyle w:val="CommentText"/>
        <w:rPr>
          <w:rFonts w:eastAsia="Phetsarath OT"/>
        </w:rPr>
      </w:pPr>
      <w:r>
        <w:rPr>
          <w:rFonts w:eastAsia="Phetsarath OT"/>
        </w:rPr>
        <w:t xml:space="preserve">- </w:t>
      </w:r>
      <w:r w:rsidRPr="00731FF7">
        <w:rPr>
          <w:rFonts w:eastAsia="Phetsarath OT"/>
        </w:rPr>
        <w:t xml:space="preserve">MOU between LSCO and </w:t>
      </w:r>
      <w:proofErr w:type="gramStart"/>
      <w:r w:rsidRPr="00731FF7">
        <w:rPr>
          <w:rFonts w:eastAsia="Phetsarath OT"/>
        </w:rPr>
        <w:t xml:space="preserve">Thailand; </w:t>
      </w:r>
      <w:r w:rsidRPr="00731FF7">
        <w:rPr>
          <w:rFonts w:eastAsia="Phetsarath OT"/>
          <w:cs/>
          <w:lang w:val="en-US" w:bidi="lo-LA"/>
        </w:rPr>
        <w:t xml:space="preserve"> </w:t>
      </w:r>
      <w:r w:rsidRPr="00731FF7">
        <w:rPr>
          <w:rFonts w:eastAsia="Phetsarath OT"/>
          <w:highlight w:val="yellow"/>
          <w:cs/>
          <w:lang w:val="en-US" w:bidi="lo-LA"/>
        </w:rPr>
        <w:t>(</w:t>
      </w:r>
      <w:proofErr w:type="gramEnd"/>
      <w:r>
        <w:rPr>
          <w:rFonts w:eastAsia="Phetsarath OT"/>
          <w:highlight w:val="yellow"/>
          <w:lang w:val="en-US" w:bidi="lo-LA"/>
        </w:rPr>
        <w:t>annex 46</w:t>
      </w:r>
      <w:r w:rsidRPr="00731FF7">
        <w:rPr>
          <w:rFonts w:eastAsia="Phetsarath OT"/>
          <w:highlight w:val="yellow"/>
          <w:cs/>
          <w:lang w:val="en-US" w:bidi="lo-LA"/>
        </w:rPr>
        <w:t>)</w:t>
      </w:r>
    </w:p>
    <w:p w14:paraId="43461B04" w14:textId="77777777" w:rsidR="00600F87" w:rsidRPr="002A5A8F" w:rsidRDefault="00600F87" w:rsidP="00600F87">
      <w:pPr>
        <w:pStyle w:val="CommentText"/>
        <w:rPr>
          <w:rFonts w:eastAsia="Phetsarath OT"/>
          <w:highlight w:val="yellow"/>
          <w:lang w:val="en-US" w:bidi="lo-LA"/>
        </w:rPr>
      </w:pPr>
      <w:r w:rsidRPr="00731FF7">
        <w:rPr>
          <w:rFonts w:eastAsia="Phetsarath OT"/>
          <w:cs/>
          <w:lang w:val="en-US" w:bidi="lo-LA"/>
        </w:rPr>
        <w:t xml:space="preserve">- </w:t>
      </w:r>
      <w:r w:rsidRPr="00731FF7">
        <w:rPr>
          <w:rFonts w:eastAsia="Phetsarath OT"/>
        </w:rPr>
        <w:t xml:space="preserve">MOU between LSCO and China; </w:t>
      </w:r>
      <w:r w:rsidRPr="00731FF7">
        <w:rPr>
          <w:rFonts w:eastAsia="Phetsarath OT"/>
          <w:cs/>
          <w:lang w:val="en-US" w:bidi="lo-LA"/>
        </w:rPr>
        <w:t xml:space="preserve"> </w:t>
      </w:r>
      <w:r w:rsidRPr="00731FF7">
        <w:rPr>
          <w:rFonts w:eastAsia="Phetsarath OT"/>
          <w:highlight w:val="yellow"/>
          <w:cs/>
          <w:lang w:val="en-US" w:bidi="lo-LA"/>
        </w:rPr>
        <w:t>(</w:t>
      </w:r>
      <w:r>
        <w:rPr>
          <w:rFonts w:eastAsia="Phetsarath OT"/>
          <w:highlight w:val="yellow"/>
          <w:lang w:val="en-US" w:bidi="lo-LA"/>
        </w:rPr>
        <w:t>annex 47</w:t>
      </w:r>
      <w:r w:rsidRPr="00731FF7">
        <w:rPr>
          <w:rFonts w:eastAsia="Phetsarath OT"/>
          <w:highlight w:val="yellow"/>
          <w:cs/>
          <w:lang w:val="en-US" w:bidi="lo-LA"/>
        </w:rPr>
        <w:t>)</w:t>
      </w:r>
      <w:r>
        <w:rPr>
          <w:rFonts w:eastAsia="Phetsarath OT"/>
          <w:highlight w:val="yellow"/>
          <w:lang w:val="en-US" w:bidi="lo-LA"/>
        </w:rPr>
        <w:t>.</w:t>
      </w:r>
    </w:p>
  </w:comment>
  <w:comment w:id="661" w:author="Dell" w:date="2021-01-28T16:03:00Z" w:initials="D">
    <w:p w14:paraId="738746A3" w14:textId="77777777" w:rsidR="00600F87" w:rsidRPr="003B3F95" w:rsidRDefault="00600F87" w:rsidP="00600F87">
      <w:pPr>
        <w:pStyle w:val="CommentText"/>
      </w:pPr>
      <w:r>
        <w:rPr>
          <w:rStyle w:val="CommentReference"/>
        </w:rPr>
        <w:annotationRef/>
      </w:r>
      <w:r w:rsidRPr="003B3F95">
        <w:rPr>
          <w:rFonts w:eastAsia="SimSun"/>
          <w:lang w:eastAsia="en-US" w:bidi="lo-LA"/>
        </w:rPr>
        <w:t xml:space="preserve">In addition to Article </w:t>
      </w:r>
      <w:r w:rsidRPr="003B3F95">
        <w:rPr>
          <w:rFonts w:eastAsia="SimSun"/>
          <w:cs/>
          <w:lang w:eastAsia="en-US" w:bidi="lo-LA"/>
        </w:rPr>
        <w:t xml:space="preserve">43 </w:t>
      </w:r>
      <w:r w:rsidRPr="003B3F95">
        <w:rPr>
          <w:rFonts w:eastAsia="SimSun"/>
          <w:lang w:eastAsia="en-US" w:bidi="lo-LA"/>
        </w:rPr>
        <w:t xml:space="preserve">of the AML / CFT law. In practice, in accordance with the MOUs signed by Lao PDR with foreign partners, it can be </w:t>
      </w:r>
      <w:proofErr w:type="gramStart"/>
      <w:r w:rsidRPr="003B3F95">
        <w:rPr>
          <w:rFonts w:eastAsia="SimSun"/>
          <w:lang w:eastAsia="en-US" w:bidi="lo-LA"/>
        </w:rPr>
        <w:t>respond</w:t>
      </w:r>
      <w:proofErr w:type="gramEnd"/>
      <w:r w:rsidRPr="003B3F95">
        <w:rPr>
          <w:rFonts w:eastAsia="SimSun"/>
          <w:lang w:eastAsia="en-US" w:bidi="lo-LA"/>
        </w:rPr>
        <w:t xml:space="preserve"> in this matter c.</w:t>
      </w:r>
      <w:r w:rsidRPr="003B3F95">
        <w:rPr>
          <w:rFonts w:eastAsia="SimSun"/>
          <w:cs/>
          <w:lang w:eastAsia="en-US" w:bidi="lo-LA"/>
        </w:rPr>
        <w:t>40.14 (</w:t>
      </w:r>
      <w:r w:rsidRPr="003B3F95">
        <w:rPr>
          <w:rFonts w:eastAsia="SimSun"/>
          <w:lang w:eastAsia="en-US" w:bidi="lo-LA"/>
        </w:rPr>
        <w:t>a) - (c).</w:t>
      </w:r>
    </w:p>
  </w:comment>
  <w:comment w:id="662" w:author="PST-PC" w:date="2020-10-05T21:35:00Z" w:initials="P">
    <w:p w14:paraId="27ADC16B" w14:textId="77777777" w:rsidR="00600F87" w:rsidRPr="00454DD6" w:rsidRDefault="00600F87" w:rsidP="00600F87">
      <w:pPr>
        <w:pStyle w:val="CommentText"/>
        <w:rPr>
          <w:rFonts w:eastAsia="Phetsarath OT"/>
          <w:lang w:bidi="lo-LA"/>
        </w:rPr>
      </w:pPr>
      <w:r>
        <w:rPr>
          <w:rStyle w:val="CommentReference"/>
        </w:rPr>
        <w:annotationRef/>
      </w:r>
      <w:r>
        <w:rPr>
          <w:rFonts w:eastAsia="Phetsarath OT"/>
          <w:lang w:bidi="lo-LA"/>
        </w:rPr>
        <w:t>I</w:t>
      </w:r>
      <w:r w:rsidRPr="00454DD6">
        <w:rPr>
          <w:rFonts w:eastAsia="Phetsarath OT"/>
          <w:lang w:bidi="lo-LA"/>
        </w:rPr>
        <w:t xml:space="preserve">t is a </w:t>
      </w:r>
      <w:proofErr w:type="gramStart"/>
      <w:r w:rsidRPr="00454DD6">
        <w:rPr>
          <w:rFonts w:eastAsia="Phetsarath OT"/>
          <w:lang w:bidi="lo-LA"/>
        </w:rPr>
        <w:t>principle</w:t>
      </w:r>
      <w:proofErr w:type="gramEnd"/>
      <w:r w:rsidRPr="00454DD6">
        <w:rPr>
          <w:rFonts w:eastAsia="Phetsarath OT"/>
          <w:lang w:bidi="lo-LA"/>
        </w:rPr>
        <w:t xml:space="preserve"> rules of Lao PDR in terms of determination of international cooperation to be stated in a Law and can be used as reference in terms of actual implementation. </w:t>
      </w:r>
    </w:p>
    <w:p w14:paraId="4FE1F66B" w14:textId="77777777" w:rsidR="00600F87" w:rsidRDefault="00600F87" w:rsidP="00600F87">
      <w:pPr>
        <w:pStyle w:val="CommentText"/>
      </w:pPr>
    </w:p>
  </w:comment>
  <w:comment w:id="663" w:author="PST-PC" w:date="2020-10-05T21:53:00Z" w:initials="P">
    <w:p w14:paraId="2AB74AD4" w14:textId="77777777" w:rsidR="00600F87" w:rsidRPr="00561896" w:rsidRDefault="00600F87" w:rsidP="00600F87">
      <w:pPr>
        <w:pStyle w:val="CommentText"/>
        <w:rPr>
          <w:rFonts w:eastAsia="Phetsarath OT"/>
          <w:highlight w:val="yellow"/>
          <w:lang w:val="en-US" w:bidi="lo-LA"/>
        </w:rPr>
      </w:pPr>
      <w:r>
        <w:rPr>
          <w:rStyle w:val="CommentReference"/>
        </w:rPr>
        <w:annotationRef/>
      </w:r>
      <w:r w:rsidRPr="00561896">
        <w:rPr>
          <w:rFonts w:eastAsia="Phetsarath OT"/>
          <w:lang w:val="en-US" w:bidi="lo-LA"/>
        </w:rPr>
        <w:t xml:space="preserve">The Law on Security (amended version attached </w:t>
      </w:r>
      <w:proofErr w:type="spellStart"/>
      <w:r w:rsidRPr="00561896">
        <w:rPr>
          <w:rFonts w:eastAsia="Phetsarath OT"/>
          <w:lang w:val="en-US" w:bidi="lo-LA"/>
        </w:rPr>
        <w:t>herwith</w:t>
      </w:r>
      <w:proofErr w:type="spellEnd"/>
      <w:r w:rsidRPr="00561896">
        <w:rPr>
          <w:rFonts w:eastAsia="Phetsarath OT"/>
          <w:lang w:val="en-US" w:bidi="lo-LA"/>
        </w:rPr>
        <w:t>)</w:t>
      </w:r>
      <w:r w:rsidRPr="00561896">
        <w:rPr>
          <w:rFonts w:eastAsia="Phetsarath OT"/>
          <w:cs/>
          <w:lang w:val="en-US" w:bidi="lo-LA"/>
        </w:rPr>
        <w:t xml:space="preserve"> </w:t>
      </w:r>
      <w:r w:rsidRPr="00561896">
        <w:rPr>
          <w:rFonts w:eastAsia="Phetsarath OT"/>
          <w:highlight w:val="yellow"/>
          <w:cs/>
          <w:lang w:val="en-US" w:bidi="lo-LA"/>
        </w:rPr>
        <w:t>(</w:t>
      </w:r>
      <w:r w:rsidRPr="00561896">
        <w:rPr>
          <w:rFonts w:eastAsia="Phetsarath OT"/>
          <w:highlight w:val="yellow"/>
          <w:lang w:val="en-US" w:bidi="lo-LA"/>
        </w:rPr>
        <w:t>annex 72</w:t>
      </w:r>
      <w:r w:rsidRPr="00561896">
        <w:rPr>
          <w:rFonts w:eastAsia="Phetsarath OT"/>
          <w:highlight w:val="yellow"/>
          <w:cs/>
          <w:lang w:val="en-US" w:bidi="lo-LA"/>
        </w:rPr>
        <w:t>)</w:t>
      </w:r>
    </w:p>
    <w:p w14:paraId="54BE6654" w14:textId="77777777" w:rsidR="00600F87" w:rsidRPr="00561896" w:rsidRDefault="00600F87" w:rsidP="00600F87">
      <w:pPr>
        <w:autoSpaceDE w:val="0"/>
        <w:spacing w:after="0" w:line="240" w:lineRule="auto"/>
        <w:rPr>
          <w:rFonts w:ascii="Times New Roman" w:hAnsi="Times New Roman" w:cs="Times New Roman"/>
          <w:color w:val="000000"/>
          <w:sz w:val="20"/>
          <w:szCs w:val="20"/>
        </w:rPr>
      </w:pPr>
    </w:p>
    <w:p w14:paraId="27689103" w14:textId="77777777" w:rsidR="00600F87" w:rsidRPr="00561896" w:rsidRDefault="00600F87" w:rsidP="00600F87">
      <w:pPr>
        <w:autoSpaceDE w:val="0"/>
        <w:spacing w:after="0" w:line="240" w:lineRule="auto"/>
        <w:rPr>
          <w:rFonts w:ascii="Times New Roman" w:hAnsi="Times New Roman" w:cs="Times New Roman"/>
          <w:b/>
          <w:bCs/>
          <w:sz w:val="20"/>
          <w:szCs w:val="20"/>
        </w:rPr>
      </w:pPr>
      <w:r w:rsidRPr="00561896">
        <w:rPr>
          <w:rFonts w:ascii="Times New Roman" w:hAnsi="Times New Roman" w:cs="Times New Roman"/>
          <w:b/>
          <w:bCs/>
          <w:sz w:val="20"/>
          <w:szCs w:val="20"/>
        </w:rPr>
        <w:t>"Article 184 (Amended) Prohibition for the Securities Commission and Personnel of the Office of the Securities Commission</w:t>
      </w:r>
    </w:p>
    <w:p w14:paraId="718FFA87" w14:textId="77777777" w:rsidR="00600F87" w:rsidRPr="00561896" w:rsidRDefault="00600F87" w:rsidP="00600F87">
      <w:pPr>
        <w:autoSpaceDE w:val="0"/>
        <w:spacing w:after="0" w:line="240" w:lineRule="auto"/>
        <w:rPr>
          <w:rFonts w:ascii="Times New Roman" w:hAnsi="Times New Roman" w:cs="Times New Roman"/>
          <w:b/>
          <w:bCs/>
          <w:color w:val="000000"/>
          <w:sz w:val="20"/>
          <w:szCs w:val="20"/>
        </w:rPr>
      </w:pPr>
    </w:p>
    <w:p w14:paraId="3B8AF019" w14:textId="77777777" w:rsidR="00600F87" w:rsidRPr="00561896" w:rsidRDefault="00600F87" w:rsidP="00600F87">
      <w:pPr>
        <w:autoSpaceDE w:val="0"/>
        <w:spacing w:after="0" w:line="240" w:lineRule="auto"/>
        <w:rPr>
          <w:rFonts w:ascii="Times New Roman" w:hAnsi="Times New Roman" w:cs="Times New Roman"/>
          <w:color w:val="000000"/>
          <w:sz w:val="20"/>
          <w:szCs w:val="20"/>
        </w:rPr>
      </w:pPr>
      <w:r w:rsidRPr="00561896">
        <w:rPr>
          <w:rFonts w:ascii="Times New Roman" w:hAnsi="Times New Roman" w:cs="Times New Roman"/>
          <w:color w:val="000000"/>
          <w:sz w:val="20"/>
          <w:szCs w:val="20"/>
        </w:rPr>
        <w:t xml:space="preserve">The Securities Commission and its Personnel are prohibited from the following acts: </w:t>
      </w:r>
    </w:p>
    <w:p w14:paraId="5C29CE04" w14:textId="77777777" w:rsidR="00600F87" w:rsidRPr="00561896" w:rsidRDefault="00600F87" w:rsidP="00600F87">
      <w:pPr>
        <w:autoSpaceDE w:val="0"/>
        <w:spacing w:after="0" w:line="240" w:lineRule="auto"/>
        <w:rPr>
          <w:rFonts w:ascii="Times New Roman" w:hAnsi="Times New Roman" w:cs="Times New Roman"/>
          <w:color w:val="000000"/>
          <w:sz w:val="20"/>
          <w:szCs w:val="20"/>
        </w:rPr>
      </w:pPr>
    </w:p>
    <w:p w14:paraId="4AD14E9D" w14:textId="77777777" w:rsidR="00600F87" w:rsidRPr="00561896" w:rsidRDefault="00600F87" w:rsidP="00600F87">
      <w:pPr>
        <w:pStyle w:val="ListParagraph"/>
        <w:numPr>
          <w:ilvl w:val="0"/>
          <w:numId w:val="70"/>
        </w:numPr>
        <w:tabs>
          <w:tab w:val="clear" w:pos="850"/>
          <w:tab w:val="clear" w:pos="1191"/>
          <w:tab w:val="clear" w:pos="1531"/>
        </w:tabs>
        <w:suppressAutoHyphens/>
        <w:autoSpaceDE w:val="0"/>
        <w:autoSpaceDN w:val="0"/>
        <w:spacing w:line="276" w:lineRule="auto"/>
        <w:contextualSpacing w:val="0"/>
        <w:jc w:val="left"/>
        <w:rPr>
          <w:color w:val="000000"/>
          <w:sz w:val="20"/>
          <w:szCs w:val="20"/>
        </w:rPr>
      </w:pPr>
      <w:r w:rsidRPr="00561896">
        <w:rPr>
          <w:color w:val="000000"/>
          <w:sz w:val="20"/>
          <w:szCs w:val="20"/>
        </w:rPr>
        <w:t>Disclose, provide, or use the confidential information of any natural person, legal person under their own management and other internal and external information derived from their performance prior authorization</w:t>
      </w:r>
      <w:r w:rsidRPr="00561896">
        <w:rPr>
          <w:color w:val="000000"/>
          <w:sz w:val="20"/>
          <w:szCs w:val="20"/>
          <w:lang w:val="en-US"/>
        </w:rPr>
        <w:t>;</w:t>
      </w:r>
    </w:p>
    <w:p w14:paraId="5AC1AABC" w14:textId="77777777" w:rsidR="00600F87" w:rsidRPr="00561896" w:rsidRDefault="00600F87" w:rsidP="00600F87">
      <w:pPr>
        <w:pStyle w:val="CommentText"/>
      </w:pPr>
      <w:r w:rsidRPr="00561896">
        <w:rPr>
          <w:color w:val="000000"/>
          <w:lang w:val="en-US"/>
        </w:rPr>
        <w:t>xxx"</w:t>
      </w:r>
    </w:p>
  </w:comment>
  <w:comment w:id="664" w:author="PST-PC" w:date="2020-10-05T21:35:00Z" w:initials="P">
    <w:p w14:paraId="52BFD5FF" w14:textId="77777777" w:rsidR="00600F87" w:rsidRDefault="00600F87" w:rsidP="00600F87">
      <w:pPr>
        <w:pStyle w:val="CommentText"/>
      </w:pPr>
      <w:r>
        <w:rPr>
          <w:rStyle w:val="CommentReference"/>
        </w:rPr>
        <w:annotationRef/>
      </w:r>
      <w:r>
        <w:t xml:space="preserve">Law on Commercial Bank. </w:t>
      </w:r>
    </w:p>
  </w:comment>
  <w:comment w:id="665" w:author="PST-PC" w:date="2020-10-05T21:35:00Z" w:initials="P">
    <w:p w14:paraId="24818077" w14:textId="77777777" w:rsidR="00600F87" w:rsidRDefault="00600F87" w:rsidP="00600F87">
      <w:pPr>
        <w:pStyle w:val="CommentText"/>
        <w:rPr>
          <w:lang w:bidi="lo-LA"/>
        </w:rPr>
      </w:pPr>
      <w:r>
        <w:rPr>
          <w:rStyle w:val="CommentReference"/>
        </w:rPr>
        <w:annotationRef/>
      </w:r>
      <w:r w:rsidRPr="002447B5">
        <w:rPr>
          <w:lang w:bidi="lo-LA"/>
        </w:rPr>
        <w:t xml:space="preserve">Every </w:t>
      </w:r>
      <w:proofErr w:type="spellStart"/>
      <w:r w:rsidRPr="002447B5">
        <w:rPr>
          <w:lang w:bidi="lo-LA"/>
        </w:rPr>
        <w:t>legislan</w:t>
      </w:r>
      <w:proofErr w:type="spellEnd"/>
      <w:r w:rsidRPr="002447B5">
        <w:rPr>
          <w:lang w:bidi="lo-LA"/>
        </w:rPr>
        <w:t xml:space="preserve"> determined confidentiality requirement</w:t>
      </w:r>
    </w:p>
    <w:p w14:paraId="172A0D21" w14:textId="77777777" w:rsidR="00600F87" w:rsidRDefault="00600F87" w:rsidP="00600F87">
      <w:pPr>
        <w:pStyle w:val="CommentText"/>
        <w:rPr>
          <w:rFonts w:ascii="Phetsarath OT" w:hAnsi="Phetsarath OT" w:cs="Phetsarath OT"/>
          <w:color w:val="FF0000"/>
          <w:lang w:val="en-US" w:bidi="lo-LA"/>
        </w:rPr>
      </w:pPr>
      <w:r>
        <w:rPr>
          <w:lang w:bidi="lo-LA"/>
        </w:rPr>
        <w:t xml:space="preserve">For </w:t>
      </w:r>
      <w:proofErr w:type="gramStart"/>
      <w:r>
        <w:rPr>
          <w:lang w:bidi="lo-LA"/>
        </w:rPr>
        <w:t>instance</w:t>
      </w:r>
      <w:proofErr w:type="gramEnd"/>
      <w:r>
        <w:rPr>
          <w:lang w:bidi="lo-LA"/>
        </w:rPr>
        <w:t xml:space="preserve"> article 67 clause 3 of the Law on Accounting (</w:t>
      </w:r>
      <w:r w:rsidRPr="002447B5">
        <w:rPr>
          <w:lang w:bidi="lo-LA"/>
        </w:rPr>
        <w:t xml:space="preserve">amended version) </w:t>
      </w:r>
      <w:r w:rsidRPr="002447B5">
        <w:rPr>
          <w:cs/>
          <w:lang w:val="en-US" w:bidi="lo-LA"/>
        </w:rPr>
        <w:t>(</w:t>
      </w:r>
      <w:r w:rsidRPr="002447B5">
        <w:rPr>
          <w:lang w:val="en-US" w:bidi="lo-LA"/>
        </w:rPr>
        <w:t>details can be referred to TC</w:t>
      </w:r>
      <w:r>
        <w:rPr>
          <w:lang w:val="en-US" w:bidi="lo-LA"/>
        </w:rPr>
        <w:t>.</w:t>
      </w:r>
      <w:r w:rsidRPr="002447B5">
        <w:rPr>
          <w:lang w:val="en-US" w:bidi="lo-LA"/>
        </w:rPr>
        <w:t>Re</w:t>
      </w:r>
      <w:r>
        <w:rPr>
          <w:lang w:val="en-US" w:bidi="lo-LA"/>
        </w:rPr>
        <w:t>c</w:t>
      </w:r>
      <w:r w:rsidRPr="002447B5">
        <w:rPr>
          <w:lang w:val="en-US" w:bidi="lo-LA"/>
        </w:rPr>
        <w:t>.11.1)</w:t>
      </w:r>
    </w:p>
    <w:p w14:paraId="434671CC" w14:textId="77777777" w:rsidR="00600F87" w:rsidRPr="002447B5" w:rsidRDefault="00600F87" w:rsidP="00600F87">
      <w:pPr>
        <w:pStyle w:val="CommentText"/>
        <w:rPr>
          <w:rFonts w:ascii="Phetsarath OT" w:hAnsi="Phetsarath OT" w:cs="Phetsarath OT"/>
          <w:color w:val="FF0000"/>
          <w:lang w:val="en-US" w:bidi="lo-LA"/>
        </w:rPr>
      </w:pPr>
    </w:p>
    <w:p w14:paraId="00886B8A" w14:textId="77777777" w:rsidR="00600F87" w:rsidRPr="00AF3337" w:rsidRDefault="00600F87" w:rsidP="00600F87">
      <w:pPr>
        <w:pStyle w:val="CommentText"/>
        <w:rPr>
          <w:b/>
          <w:bCs/>
          <w:lang w:val="en-US" w:bidi="lo-LA"/>
        </w:rPr>
      </w:pPr>
      <w:r w:rsidRPr="00AF3337">
        <w:rPr>
          <w:b/>
          <w:bCs/>
          <w:lang w:val="en-US" w:bidi="lo-LA"/>
        </w:rPr>
        <w:t>Law on Accounting Law (Amended) No 47 NA dated 26 Dec 2013</w:t>
      </w:r>
    </w:p>
    <w:p w14:paraId="0C924B1A" w14:textId="77777777" w:rsidR="00600F87" w:rsidRDefault="00600F87" w:rsidP="00600F87">
      <w:pPr>
        <w:pStyle w:val="CommentText"/>
        <w:rPr>
          <w:lang w:val="en-US"/>
        </w:rPr>
      </w:pPr>
      <w:r>
        <w:rPr>
          <w:lang w:val="en-US"/>
        </w:rPr>
        <w:t>"</w:t>
      </w:r>
      <w:r w:rsidRPr="00AF3337">
        <w:rPr>
          <w:b/>
          <w:bCs/>
        </w:rPr>
        <w:t>Article 67 (New). Prohibitions for officials and general employees</w:t>
      </w:r>
      <w:r>
        <w:t xml:space="preserve"> </w:t>
      </w:r>
    </w:p>
    <w:p w14:paraId="6357E03D" w14:textId="77777777" w:rsidR="00600F87" w:rsidRDefault="00600F87" w:rsidP="00600F87">
      <w:pPr>
        <w:pStyle w:val="CommentText"/>
        <w:rPr>
          <w:lang w:val="en-US"/>
        </w:rPr>
      </w:pPr>
      <w:r>
        <w:t xml:space="preserve">Officials and general officer are prohibited from acting as follows: </w:t>
      </w:r>
    </w:p>
    <w:p w14:paraId="3D42678E" w14:textId="77777777" w:rsidR="00600F87" w:rsidRDefault="00600F87" w:rsidP="00600F87">
      <w:pPr>
        <w:pStyle w:val="CommentText"/>
        <w:rPr>
          <w:lang w:val="en-US"/>
        </w:rPr>
      </w:pPr>
      <w:r>
        <w:t xml:space="preserve">1. Compiling accounts, preparing financial statements and carrying out bookkeeping for any enterprise; </w:t>
      </w:r>
    </w:p>
    <w:p w14:paraId="378B7739" w14:textId="77777777" w:rsidR="00600F87" w:rsidRDefault="00600F87" w:rsidP="00600F87">
      <w:pPr>
        <w:pStyle w:val="CommentText"/>
        <w:rPr>
          <w:lang w:val="en-US"/>
        </w:rPr>
      </w:pPr>
      <w:r>
        <w:t xml:space="preserve">2. Colluding with implementing accounting entities in concealing [information], falsifying financial statements for their own interest and causing damage to State interests; </w:t>
      </w:r>
    </w:p>
    <w:p w14:paraId="7C6987DE" w14:textId="77777777" w:rsidR="00600F87" w:rsidRDefault="00600F87" w:rsidP="00600F87">
      <w:pPr>
        <w:pStyle w:val="CommentText"/>
        <w:rPr>
          <w:lang w:val="en-US"/>
        </w:rPr>
      </w:pPr>
      <w:r>
        <w:t xml:space="preserve">3. Disclosing known confidential information of legal entities and organizations; </w:t>
      </w:r>
    </w:p>
    <w:p w14:paraId="778E3865" w14:textId="77777777" w:rsidR="00600F87" w:rsidRDefault="00600F87" w:rsidP="00600F87">
      <w:pPr>
        <w:pStyle w:val="CommentText"/>
        <w:rPr>
          <w:lang w:val="en-US"/>
        </w:rPr>
      </w:pPr>
      <w:r>
        <w:t xml:space="preserve">4. Abusing their position by impeding, concealing, falsifying or altering data in reference to accounting documents for their own or another party’s interests; </w:t>
      </w:r>
    </w:p>
    <w:p w14:paraId="2616787F" w14:textId="77777777" w:rsidR="00600F87" w:rsidRDefault="00600F87" w:rsidP="00600F87">
      <w:pPr>
        <w:pStyle w:val="CommentText"/>
        <w:rPr>
          <w:lang w:val="en-US"/>
        </w:rPr>
      </w:pPr>
      <w:r>
        <w:t xml:space="preserve">5. Giving advice in relation to or protecting implementing accounting entities breaching regulations; </w:t>
      </w:r>
    </w:p>
    <w:p w14:paraId="47197914" w14:textId="77777777" w:rsidR="00600F87" w:rsidRDefault="00600F87" w:rsidP="00600F87">
      <w:pPr>
        <w:pStyle w:val="CommentText"/>
        <w:rPr>
          <w:lang w:val="en-US"/>
        </w:rPr>
      </w:pPr>
      <w:r>
        <w:t xml:space="preserve">6. Claiming, requesting, offering or receiving bribes or other interests; </w:t>
      </w:r>
    </w:p>
    <w:p w14:paraId="3746BF0B" w14:textId="77777777" w:rsidR="00600F87" w:rsidRDefault="00600F87" w:rsidP="00600F87">
      <w:pPr>
        <w:pStyle w:val="CommentText"/>
      </w:pPr>
      <w:r>
        <w:t>7. Acting in violation of regulations</w:t>
      </w:r>
      <w:r w:rsidRPr="00A371A7">
        <w:rPr>
          <w:rFonts w:cs="DokChampa"/>
          <w:lang w:val="en-US" w:bidi="lo-LA"/>
        </w:rPr>
        <w:t>."</w:t>
      </w:r>
    </w:p>
  </w:comment>
  <w:comment w:id="666" w:author="PST-PC" w:date="2020-10-05T21:35:00Z" w:initials="P">
    <w:p w14:paraId="301BED7A" w14:textId="77777777" w:rsidR="00600F87" w:rsidRPr="002447B5" w:rsidRDefault="00600F87" w:rsidP="00600F87">
      <w:pPr>
        <w:pStyle w:val="CommentText"/>
      </w:pPr>
      <w:r>
        <w:rPr>
          <w:rStyle w:val="CommentReference"/>
        </w:rPr>
        <w:annotationRef/>
      </w:r>
      <w:r w:rsidRPr="002447B5">
        <w:rPr>
          <w:rFonts w:eastAsia="Phetsarath OT"/>
          <w:lang w:bidi="lo-LA"/>
        </w:rPr>
        <w:t>Please kindly refers to par</w:t>
      </w:r>
      <w:r w:rsidRPr="002447B5">
        <w:rPr>
          <w:rFonts w:eastAsia="Phetsarath OT"/>
          <w:cs/>
          <w:lang w:bidi="lo-LA"/>
        </w:rPr>
        <w:t xml:space="preserve"> 477.</w:t>
      </w:r>
    </w:p>
  </w:comment>
  <w:comment w:id="667" w:author="PST-PC" w:date="2020-10-05T21:35:00Z" w:initials="P">
    <w:p w14:paraId="3A722B0D" w14:textId="77777777" w:rsidR="00600F87" w:rsidRDefault="00600F87" w:rsidP="00600F87">
      <w:pPr>
        <w:pStyle w:val="CommentText"/>
      </w:pPr>
      <w:r>
        <w:rPr>
          <w:rStyle w:val="CommentReference"/>
        </w:rPr>
        <w:annotationRef/>
      </w:r>
      <w:r w:rsidRPr="002447B5">
        <w:rPr>
          <w:rFonts w:eastAsia="Phetsarath OT"/>
          <w:lang w:bidi="lo-LA"/>
        </w:rPr>
        <w:t>Please kindly refers to par</w:t>
      </w:r>
      <w:r w:rsidRPr="002447B5">
        <w:rPr>
          <w:rFonts w:eastAsia="Phetsarath OT"/>
          <w:cs/>
          <w:lang w:bidi="lo-LA"/>
        </w:rPr>
        <w:t xml:space="preserve"> </w:t>
      </w:r>
      <w:r w:rsidRPr="002447B5">
        <w:rPr>
          <w:rFonts w:eastAsia="Phetsarath OT"/>
          <w:sz w:val="16"/>
          <w:szCs w:val="16"/>
          <w:cs/>
          <w:lang w:bidi="lo-LA"/>
        </w:rPr>
        <w:t>47</w:t>
      </w:r>
      <w:r w:rsidRPr="002447B5">
        <w:rPr>
          <w:rFonts w:eastAsia="Phetsarath OT"/>
          <w:sz w:val="16"/>
          <w:szCs w:val="16"/>
          <w:lang w:bidi="lo-LA"/>
        </w:rPr>
        <w:t>9</w:t>
      </w:r>
      <w:r>
        <w:rPr>
          <w:rFonts w:eastAsia="Phetsarath OT"/>
          <w:sz w:val="16"/>
          <w:szCs w:val="16"/>
          <w:lang w:bidi="lo-LA"/>
        </w:rPr>
        <w:t xml:space="preserve">. </w:t>
      </w:r>
    </w:p>
  </w:comment>
  <w:comment w:id="668" w:author="PST-PC" w:date="2020-10-05T21:35:00Z" w:initials="P">
    <w:p w14:paraId="48EA615F" w14:textId="77777777" w:rsidR="00600F87" w:rsidRDefault="00600F87" w:rsidP="00600F87">
      <w:pPr>
        <w:pStyle w:val="CommentText"/>
      </w:pPr>
      <w:r>
        <w:rPr>
          <w:rStyle w:val="CommentReference"/>
        </w:rPr>
        <w:annotationRef/>
      </w:r>
      <w:r w:rsidRPr="008E2DAB">
        <w:rPr>
          <w:lang w:val="en-US"/>
        </w:rPr>
        <w:t xml:space="preserve">Yes, </w:t>
      </w:r>
      <w:r w:rsidRPr="008E2DAB">
        <w:t>article 271 covers intellig</w:t>
      </w:r>
      <w:r>
        <w:t>ence and investigation purposes</w:t>
      </w:r>
      <w:r>
        <w:rPr>
          <w:lang w:val="en-US"/>
        </w:rPr>
        <w:t>.</w:t>
      </w:r>
    </w:p>
  </w:comment>
  <w:comment w:id="669" w:author="PST-PC" w:date="2020-10-05T21:35:00Z" w:initials="P">
    <w:p w14:paraId="62A65692" w14:textId="77777777" w:rsidR="00600F87" w:rsidRPr="002447B5" w:rsidRDefault="00600F87" w:rsidP="00600F87">
      <w:pPr>
        <w:pStyle w:val="CommentText"/>
        <w:rPr>
          <w:rFonts w:eastAsia="Phetsarath OT" w:cs="Phetsarath OT"/>
          <w:lang w:bidi="lo-LA"/>
        </w:rPr>
      </w:pPr>
      <w:r>
        <w:rPr>
          <w:rStyle w:val="CommentReference"/>
        </w:rPr>
        <w:annotationRef/>
      </w:r>
      <w:r>
        <w:rPr>
          <w:rFonts w:eastAsia="Phetsarath OT" w:cs="Phetsarath OT"/>
          <w:lang w:bidi="lo-LA"/>
        </w:rPr>
        <w:t xml:space="preserve">As indicated in the article 272 (par 2) of the Law on Criminal Procedure (2017) and indicated in TC.Rec.37.1 and other list of offenses stated in the Penal Code. In addition, it is also indicated in the MOUs or international convention that Lao PDR signed with its foreign counterparts. </w:t>
      </w:r>
    </w:p>
  </w:comment>
  <w:comment w:id="670" w:author="PST-PC" w:date="2020-10-05T21:35:00Z" w:initials="P">
    <w:p w14:paraId="22540FCF" w14:textId="77777777" w:rsidR="00600F87" w:rsidRDefault="00600F87" w:rsidP="00600F87">
      <w:pPr>
        <w:pStyle w:val="CommentText"/>
      </w:pPr>
      <w:r>
        <w:rPr>
          <w:rStyle w:val="CommentReference"/>
        </w:rPr>
        <w:annotationRef/>
      </w:r>
      <w:r>
        <w:rPr>
          <w:lang w:val="en-US"/>
        </w:rPr>
        <w:t xml:space="preserve">Article 42 (1) not article 14 of the Law on AML/CFT.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D7F382A" w15:done="0"/>
  <w15:commentEx w15:paraId="50557260" w15:paraIdParent="2D7F382A" w15:done="0"/>
  <w15:commentEx w15:paraId="24B4DD16" w15:paraIdParent="2D7F382A" w15:done="0"/>
  <w15:commentEx w15:paraId="7911A67C" w15:done="0"/>
  <w15:commentEx w15:paraId="352CEC8B" w15:paraIdParent="7911A67C" w15:done="0"/>
  <w15:commentEx w15:paraId="772CDD6B" w15:paraIdParent="7911A67C" w15:done="0"/>
  <w15:commentEx w15:paraId="177B4FF7" w15:done="0"/>
  <w15:commentEx w15:paraId="12FBE57D" w15:paraIdParent="177B4FF7" w15:done="0"/>
  <w15:commentEx w15:paraId="70B7646F" w15:done="0"/>
  <w15:commentEx w15:paraId="4694EEE2" w15:paraIdParent="70B7646F" w15:done="0"/>
  <w15:commentEx w15:paraId="4489D15A" w15:paraIdParent="70B7646F" w15:done="0"/>
  <w15:commentEx w15:paraId="5A9D37FB" w15:done="0"/>
  <w15:commentEx w15:paraId="1EF382E6" w15:done="0"/>
  <w15:commentEx w15:paraId="7EF17E94" w15:paraIdParent="1EF382E6" w15:done="0"/>
  <w15:commentEx w15:paraId="0C5D0CF6" w15:paraIdParent="1EF382E6" w15:done="0"/>
  <w15:commentEx w15:paraId="721429C5" w15:done="0"/>
  <w15:commentEx w15:paraId="0A934CF3" w15:paraIdParent="721429C5" w15:done="0"/>
  <w15:commentEx w15:paraId="04786B35" w15:paraIdParent="721429C5" w15:done="0"/>
  <w15:commentEx w15:paraId="4078F2A3" w15:done="0"/>
  <w15:commentEx w15:paraId="7B0137DE" w15:paraIdParent="4078F2A3" w15:done="0"/>
  <w15:commentEx w15:paraId="242D0362" w15:paraIdParent="4078F2A3" w15:done="0"/>
  <w15:commentEx w15:paraId="78C94BFC" w15:done="0"/>
  <w15:commentEx w15:paraId="5D750AFD" w15:paraIdParent="78C94BFC" w15:done="0"/>
  <w15:commentEx w15:paraId="2FC500F9" w15:paraIdParent="78C94BFC" w15:done="0"/>
  <w15:commentEx w15:paraId="0DB3AF5A" w15:done="0"/>
  <w15:commentEx w15:paraId="493FD578" w15:done="0"/>
  <w15:commentEx w15:paraId="22170687" w15:paraIdParent="493FD578" w15:done="0"/>
  <w15:commentEx w15:paraId="30ED298C" w15:done="0"/>
  <w15:commentEx w15:paraId="676A0176" w15:paraIdParent="30ED298C" w15:done="0"/>
  <w15:commentEx w15:paraId="155FA83E" w15:done="0"/>
  <w15:commentEx w15:paraId="11C617D6" w15:paraIdParent="155FA83E" w15:done="0"/>
  <w15:commentEx w15:paraId="04A8C094" w15:paraIdParent="155FA83E" w15:done="0"/>
  <w15:commentEx w15:paraId="778D20E4" w15:done="0"/>
  <w15:commentEx w15:paraId="007E3AB8" w15:done="0"/>
  <w15:commentEx w15:paraId="325964D7" w15:done="0"/>
  <w15:commentEx w15:paraId="2A7E52EA" w15:paraIdParent="325964D7" w15:done="0"/>
  <w15:commentEx w15:paraId="0421D2F3" w15:paraIdParent="325964D7" w15:done="0"/>
  <w15:commentEx w15:paraId="387932DE" w15:done="0"/>
  <w15:commentEx w15:paraId="043D87E2" w15:done="0"/>
  <w15:commentEx w15:paraId="640731A7" w15:done="0"/>
  <w15:commentEx w15:paraId="0308B5D4" w15:paraIdParent="640731A7" w15:done="0"/>
  <w15:commentEx w15:paraId="4F8048A0" w15:paraIdParent="640731A7" w15:done="0"/>
  <w15:commentEx w15:paraId="0034378C" w15:done="0"/>
  <w15:commentEx w15:paraId="56680A6D" w15:done="0"/>
  <w15:commentEx w15:paraId="39B948D2" w15:done="0"/>
  <w15:commentEx w15:paraId="05A53C59" w15:done="0"/>
  <w15:commentEx w15:paraId="2D1C747B" w15:done="0"/>
  <w15:commentEx w15:paraId="17A782D9" w15:done="0"/>
  <w15:commentEx w15:paraId="6A31A883" w15:paraIdParent="17A782D9" w15:done="0"/>
  <w15:commentEx w15:paraId="34C0B665" w15:done="0"/>
  <w15:commentEx w15:paraId="7F5A5BC4" w15:done="0"/>
  <w15:commentEx w15:paraId="5A0A4173" w15:done="0"/>
  <w15:commentEx w15:paraId="5E958D71" w15:done="0"/>
  <w15:commentEx w15:paraId="2A6018AB" w15:done="0"/>
  <w15:commentEx w15:paraId="7C882A79" w15:done="0"/>
  <w15:commentEx w15:paraId="439F322F" w15:done="0"/>
  <w15:commentEx w15:paraId="4D551BA7" w15:paraIdParent="439F322F" w15:done="0"/>
  <w15:commentEx w15:paraId="17A79925" w15:done="0"/>
  <w15:commentEx w15:paraId="70039CA9" w15:done="0"/>
  <w15:commentEx w15:paraId="559DF3C2" w15:paraIdParent="70039CA9" w15:done="0"/>
  <w15:commentEx w15:paraId="56AA8C98" w15:paraIdParent="70039CA9" w15:done="0"/>
  <w15:commentEx w15:paraId="1C7B4DB1" w15:done="0"/>
  <w15:commentEx w15:paraId="71ADF552" w15:done="0"/>
  <w15:commentEx w15:paraId="1E48EDB1" w15:done="0"/>
  <w15:commentEx w15:paraId="1B2B34DD" w15:done="0"/>
  <w15:commentEx w15:paraId="6A87BA5B" w15:done="0"/>
  <w15:commentEx w15:paraId="6ED3570B" w15:done="0"/>
  <w15:commentEx w15:paraId="5CCA4F87" w15:done="0"/>
  <w15:commentEx w15:paraId="32F268BB" w15:done="0"/>
  <w15:commentEx w15:paraId="49B7E119" w15:done="0"/>
  <w15:commentEx w15:paraId="44BE6AC4" w15:done="0"/>
  <w15:commentEx w15:paraId="036BD5FE" w15:done="0"/>
  <w15:commentEx w15:paraId="711BDA43" w15:done="0"/>
  <w15:commentEx w15:paraId="2718E1B3" w15:done="0"/>
  <w15:commentEx w15:paraId="5EE18447" w15:done="0"/>
  <w15:commentEx w15:paraId="62F6C954" w15:done="0"/>
  <w15:commentEx w15:paraId="42EED0F6" w15:done="0"/>
  <w15:commentEx w15:paraId="74E26928" w15:done="0"/>
  <w15:commentEx w15:paraId="5FA752A0" w15:done="0"/>
  <w15:commentEx w15:paraId="76B333EB" w15:done="0"/>
  <w15:commentEx w15:paraId="6497B454" w15:done="0"/>
  <w15:commentEx w15:paraId="76556F4C" w15:done="0"/>
  <w15:commentEx w15:paraId="5719EC4F" w15:done="0"/>
  <w15:commentEx w15:paraId="32043E1E" w15:done="0"/>
  <w15:commentEx w15:paraId="0F51EAEF" w15:done="0"/>
  <w15:commentEx w15:paraId="02C791F3" w15:done="0"/>
  <w15:commentEx w15:paraId="005AACDB" w15:done="0"/>
  <w15:commentEx w15:paraId="66CD8DCB" w15:done="0"/>
  <w15:commentEx w15:paraId="427904B8" w15:done="0"/>
  <w15:commentEx w15:paraId="49D250F2" w15:done="0"/>
  <w15:commentEx w15:paraId="247839E5" w15:paraIdParent="49D250F2" w15:done="0"/>
  <w15:commentEx w15:paraId="5FCA55FF" w15:paraIdParent="49D250F2" w15:done="0"/>
  <w15:commentEx w15:paraId="07A6F1D8" w15:done="0"/>
  <w15:commentEx w15:paraId="2A988EB0" w15:paraIdParent="07A6F1D8" w15:done="0"/>
  <w15:commentEx w15:paraId="751B6A53" w15:done="0"/>
  <w15:commentEx w15:paraId="37CAE132" w15:paraIdParent="751B6A53" w15:done="0"/>
  <w15:commentEx w15:paraId="7D2E1C7E" w15:done="0"/>
  <w15:commentEx w15:paraId="6D080C1A" w15:paraIdParent="7D2E1C7E" w15:done="0"/>
  <w15:commentEx w15:paraId="19BC3796" w15:paraIdParent="7D2E1C7E" w15:done="0"/>
  <w15:commentEx w15:paraId="68C524DF" w15:done="0"/>
  <w15:commentEx w15:paraId="6E2480B6" w15:paraIdParent="68C524DF" w15:done="0"/>
  <w15:commentEx w15:paraId="096AB012" w15:paraIdParent="68C524DF" w15:done="0"/>
  <w15:commentEx w15:paraId="5CF15005" w15:done="0"/>
  <w15:commentEx w15:paraId="3097B379" w15:paraIdParent="5CF15005" w15:done="0"/>
  <w15:commentEx w15:paraId="7FC6ED0E" w15:paraIdParent="5CF15005" w15:done="0"/>
  <w15:commentEx w15:paraId="46CCF2C3" w15:done="0"/>
  <w15:commentEx w15:paraId="05CF0FE3" w15:paraIdParent="46CCF2C3" w15:done="0"/>
  <w15:commentEx w15:paraId="3F89F975" w15:done="0"/>
  <w15:commentEx w15:paraId="2B33D672" w15:paraIdParent="3F89F975" w15:done="0"/>
  <w15:commentEx w15:paraId="332AB178" w15:paraIdParent="3F89F975" w15:done="0"/>
  <w15:commentEx w15:paraId="24616DF6" w15:done="0"/>
  <w15:commentEx w15:paraId="48C44CFC" w15:done="0"/>
  <w15:commentEx w15:paraId="00FAF01B" w15:done="0"/>
  <w15:commentEx w15:paraId="35D9E518" w15:paraIdParent="00FAF01B" w15:done="0"/>
  <w15:commentEx w15:paraId="62A91C86" w15:done="0"/>
  <w15:commentEx w15:paraId="0CB820AB" w15:paraIdParent="62A91C86" w15:done="0"/>
  <w15:commentEx w15:paraId="0EC9FE64" w15:done="0"/>
  <w15:commentEx w15:paraId="7630F3A1" w15:paraIdParent="0EC9FE64" w15:done="0"/>
  <w15:commentEx w15:paraId="14E87CAE" w15:paraIdParent="0EC9FE64" w15:done="0"/>
  <w15:commentEx w15:paraId="4EFF5542" w15:done="0"/>
  <w15:commentEx w15:paraId="3476A2DD" w15:paraIdParent="4EFF5542" w15:done="0"/>
  <w15:commentEx w15:paraId="7000E211" w15:done="0"/>
  <w15:commentEx w15:paraId="6CED88A1" w15:paraIdParent="7000E211" w15:done="0"/>
  <w15:commentEx w15:paraId="10413994" w15:paraIdParent="7000E211" w15:done="0"/>
  <w15:commentEx w15:paraId="54EEBD74" w15:done="0"/>
  <w15:commentEx w15:paraId="54745542" w15:done="0"/>
  <w15:commentEx w15:paraId="0DF796BA" w15:paraIdParent="54745542" w15:done="0"/>
  <w15:commentEx w15:paraId="2C763D42" w15:paraIdParent="54745542" w15:done="0"/>
  <w15:commentEx w15:paraId="67886606" w15:done="0"/>
  <w15:commentEx w15:paraId="1A6F994B" w15:paraIdParent="67886606" w15:done="0"/>
  <w15:commentEx w15:paraId="76BED416" w15:done="0"/>
  <w15:commentEx w15:paraId="5741E8A4" w15:done="0"/>
  <w15:commentEx w15:paraId="1686C66E" w15:paraIdParent="5741E8A4" w15:done="0"/>
  <w15:commentEx w15:paraId="4727D6B1" w15:done="0"/>
  <w15:commentEx w15:paraId="158AD654" w15:done="0"/>
  <w15:commentEx w15:paraId="0A4D096B" w15:paraIdParent="158AD654" w15:done="0"/>
  <w15:commentEx w15:paraId="486F0A7D" w15:paraIdParent="158AD654" w15:done="0"/>
  <w15:commentEx w15:paraId="7B733341" w15:paraIdParent="158AD654" w15:done="0"/>
  <w15:commentEx w15:paraId="24D8474F" w15:done="0"/>
  <w15:commentEx w15:paraId="74F0C769" w15:done="0"/>
  <w15:commentEx w15:paraId="259E370D" w15:done="0"/>
  <w15:commentEx w15:paraId="4606C9CE" w15:done="0"/>
  <w15:commentEx w15:paraId="17AFB0D3" w15:done="0"/>
  <w15:commentEx w15:paraId="4A1F5C0E" w15:done="0"/>
  <w15:commentEx w15:paraId="249FA4BD" w15:done="0"/>
  <w15:commentEx w15:paraId="1B7FB6E8" w15:paraIdParent="249FA4BD" w15:done="0"/>
  <w15:commentEx w15:paraId="0D989739" w15:paraIdParent="249FA4BD" w15:done="0"/>
  <w15:commentEx w15:paraId="30AD814A" w15:paraIdParent="249FA4BD" w15:done="0"/>
  <w15:commentEx w15:paraId="31EE12A1" w15:done="0"/>
  <w15:commentEx w15:paraId="154D6D11" w15:paraIdParent="31EE12A1" w15:done="0"/>
  <w15:commentEx w15:paraId="565DD458" w15:done="0"/>
  <w15:commentEx w15:paraId="1BA98D91" w15:done="0"/>
  <w15:commentEx w15:paraId="3F475B23" w15:done="0"/>
  <w15:commentEx w15:paraId="2F803544" w15:paraIdParent="3F475B23" w15:done="0"/>
  <w15:commentEx w15:paraId="5C8B18AD" w15:paraIdParent="3F475B23" w15:done="0"/>
  <w15:commentEx w15:paraId="42E4F059" w15:done="0"/>
  <w15:commentEx w15:paraId="64884C97" w15:done="0"/>
  <w15:commentEx w15:paraId="5BEF235B" w15:done="0"/>
  <w15:commentEx w15:paraId="21305D86" w15:done="0"/>
  <w15:commentEx w15:paraId="2015AFC4" w15:done="0"/>
  <w15:commentEx w15:paraId="6877AE2F" w15:done="0"/>
  <w15:commentEx w15:paraId="52623F7A" w15:paraIdParent="6877AE2F" w15:done="0"/>
  <w15:commentEx w15:paraId="44E1DE51" w15:paraIdParent="6877AE2F" w15:done="0"/>
  <w15:commentEx w15:paraId="4F8A4B3E" w15:done="0"/>
  <w15:commentEx w15:paraId="032DD855" w15:done="0"/>
  <w15:commentEx w15:paraId="401AF9CF" w15:done="0"/>
  <w15:commentEx w15:paraId="65EE41FB" w15:done="0"/>
  <w15:commentEx w15:paraId="3BD9E315" w15:done="0"/>
  <w15:commentEx w15:paraId="30E96490" w15:done="0"/>
  <w15:commentEx w15:paraId="1A32EB72" w15:done="0"/>
  <w15:commentEx w15:paraId="0FECAF4D" w15:done="0"/>
  <w15:commentEx w15:paraId="060DC79C" w15:done="0"/>
  <w15:commentEx w15:paraId="0B30D2C1" w15:done="0"/>
  <w15:commentEx w15:paraId="2583D2C2" w15:done="0"/>
  <w15:commentEx w15:paraId="4D801161" w15:done="0"/>
  <w15:commentEx w15:paraId="056CD423" w15:done="0"/>
  <w15:commentEx w15:paraId="71F31BAB" w15:done="0"/>
  <w15:commentEx w15:paraId="16795A32" w15:paraIdParent="71F31BAB" w15:done="0"/>
  <w15:commentEx w15:paraId="56BC76BF" w15:done="0"/>
  <w15:commentEx w15:paraId="172450EF" w15:paraIdParent="56BC76BF" w15:done="0"/>
  <w15:commentEx w15:paraId="6741A89A" w15:done="0"/>
  <w15:commentEx w15:paraId="35CBEEB4" w15:done="0"/>
  <w15:commentEx w15:paraId="6B91300D" w15:paraIdParent="35CBEEB4" w15:done="0"/>
  <w15:commentEx w15:paraId="44D1740C" w15:paraIdParent="35CBEEB4" w15:done="0"/>
  <w15:commentEx w15:paraId="25782384" w15:done="0"/>
  <w15:commentEx w15:paraId="0CF7519A" w15:paraIdParent="25782384" w15:done="0"/>
  <w15:commentEx w15:paraId="6D8AF1D1" w15:done="0"/>
  <w15:commentEx w15:paraId="29835C1B" w15:done="0"/>
  <w15:commentEx w15:paraId="32C1F111" w15:done="0"/>
  <w15:commentEx w15:paraId="71D49D9E" w15:done="0"/>
  <w15:commentEx w15:paraId="062D58E1" w15:done="0"/>
  <w15:commentEx w15:paraId="73EA22A1" w15:done="0"/>
  <w15:commentEx w15:paraId="49FD2300" w15:done="0"/>
  <w15:commentEx w15:paraId="2A60D207" w15:done="0"/>
  <w15:commentEx w15:paraId="4F743433" w15:done="0"/>
  <w15:commentEx w15:paraId="1CE10EB3" w15:done="0"/>
  <w15:commentEx w15:paraId="436F1536" w15:done="0"/>
  <w15:commentEx w15:paraId="67027558" w15:done="0"/>
  <w15:commentEx w15:paraId="1E1D964C" w15:done="0"/>
  <w15:commentEx w15:paraId="0F556485" w15:done="0"/>
  <w15:commentEx w15:paraId="41633696" w15:done="0"/>
  <w15:commentEx w15:paraId="617F5747" w15:done="0"/>
  <w15:commentEx w15:paraId="19B4648B" w15:done="0"/>
  <w15:commentEx w15:paraId="1FFD5AA1" w15:done="0"/>
  <w15:commentEx w15:paraId="33330877" w15:done="0"/>
  <w15:commentEx w15:paraId="47D885FC" w15:done="0"/>
  <w15:commentEx w15:paraId="5898FCB2" w15:done="0"/>
  <w15:commentEx w15:paraId="002324F1" w15:done="0"/>
  <w15:commentEx w15:paraId="5F4CD0B8" w15:done="0"/>
  <w15:commentEx w15:paraId="20F01244" w15:done="0"/>
  <w15:commentEx w15:paraId="62BF2CF4" w15:done="0"/>
  <w15:commentEx w15:paraId="1F216C79" w15:done="0"/>
  <w15:commentEx w15:paraId="604B2669" w15:done="0"/>
  <w15:commentEx w15:paraId="3E0D7CC9" w15:done="0"/>
  <w15:commentEx w15:paraId="2679016A" w15:done="0"/>
  <w15:commentEx w15:paraId="0B38038C" w15:done="0"/>
  <w15:commentEx w15:paraId="256DAAEF" w15:done="0"/>
  <w15:commentEx w15:paraId="7B4353DC" w15:done="0"/>
  <w15:commentEx w15:paraId="60F5123C" w15:done="0"/>
  <w15:commentEx w15:paraId="0A23FF84" w15:done="0"/>
  <w15:commentEx w15:paraId="220E13CB" w15:done="0"/>
  <w15:commentEx w15:paraId="111A0600" w15:done="0"/>
  <w15:commentEx w15:paraId="43A1F21B" w15:done="0"/>
  <w15:commentEx w15:paraId="36D1CC34" w15:done="0"/>
  <w15:commentEx w15:paraId="289B9084" w15:done="0"/>
  <w15:commentEx w15:paraId="6D494670" w15:done="0"/>
  <w15:commentEx w15:paraId="2F2039AA" w15:done="0"/>
  <w15:commentEx w15:paraId="0250F5B8" w15:done="0"/>
  <w15:commentEx w15:paraId="76EF47D7" w15:done="0"/>
  <w15:commentEx w15:paraId="53B059EB" w15:done="0"/>
  <w15:commentEx w15:paraId="2F7666A9" w15:done="0"/>
  <w15:commentEx w15:paraId="6C4D3683" w15:done="0"/>
  <w15:commentEx w15:paraId="6931269D" w15:done="0"/>
  <w15:commentEx w15:paraId="1DA34BF3" w15:done="0"/>
  <w15:commentEx w15:paraId="1CA566DF" w15:done="0"/>
  <w15:commentEx w15:paraId="10683854" w15:done="0"/>
  <w15:commentEx w15:paraId="0945B4A7" w15:done="0"/>
  <w15:commentEx w15:paraId="0CABD80E" w15:done="0"/>
  <w15:commentEx w15:paraId="378C3BF2" w15:done="0"/>
  <w15:commentEx w15:paraId="19E488DC" w15:done="0"/>
  <w15:commentEx w15:paraId="492D78E7" w15:done="0"/>
  <w15:commentEx w15:paraId="1213DF7B" w15:done="0"/>
  <w15:commentEx w15:paraId="1F71211E" w15:done="0"/>
  <w15:commentEx w15:paraId="52102E8D" w15:done="0"/>
  <w15:commentEx w15:paraId="04D6D687" w15:done="0"/>
  <w15:commentEx w15:paraId="1550D23C" w15:done="0"/>
  <w15:commentEx w15:paraId="0C2FF8B7" w15:done="0"/>
  <w15:commentEx w15:paraId="043BBB8D" w15:done="0"/>
  <w15:commentEx w15:paraId="28497504" w15:done="0"/>
  <w15:commentEx w15:paraId="251AE190" w15:done="0"/>
  <w15:commentEx w15:paraId="134C1341" w15:done="0"/>
  <w15:commentEx w15:paraId="688B5218" w15:done="0"/>
  <w15:commentEx w15:paraId="43D94660" w15:done="0"/>
  <w15:commentEx w15:paraId="016D9AAF" w15:done="0"/>
  <w15:commentEx w15:paraId="64D3DBD3" w15:done="0"/>
  <w15:commentEx w15:paraId="2EA52CF5" w15:done="0"/>
  <w15:commentEx w15:paraId="1B3CBFB8" w15:done="0"/>
  <w15:commentEx w15:paraId="0493B217" w15:done="0"/>
  <w15:commentEx w15:paraId="3123D155" w15:done="0"/>
  <w15:commentEx w15:paraId="46226D77" w15:done="0"/>
  <w15:commentEx w15:paraId="50C3F6D1" w15:done="0"/>
  <w15:commentEx w15:paraId="27E70354" w15:done="0"/>
  <w15:commentEx w15:paraId="64776722" w15:done="0"/>
  <w15:commentEx w15:paraId="53BC7757" w15:done="0"/>
  <w15:commentEx w15:paraId="5F65BBEE" w15:done="0"/>
  <w15:commentEx w15:paraId="5CE7789E" w15:done="0"/>
  <w15:commentEx w15:paraId="7C9C0F06" w15:done="0"/>
  <w15:commentEx w15:paraId="09F95BDC" w15:done="0"/>
  <w15:commentEx w15:paraId="3AD92F42" w15:done="0"/>
  <w15:commentEx w15:paraId="38F6D623" w15:done="0"/>
  <w15:commentEx w15:paraId="188FD615" w15:done="0"/>
  <w15:commentEx w15:paraId="61149B86" w15:done="0"/>
  <w15:commentEx w15:paraId="6E9F50D9" w15:done="0"/>
  <w15:commentEx w15:paraId="70ED879F" w15:done="0"/>
  <w15:commentEx w15:paraId="6378C317" w15:done="0"/>
  <w15:commentEx w15:paraId="2AE12B97" w15:done="0"/>
  <w15:commentEx w15:paraId="1B51F85B" w15:done="0"/>
  <w15:commentEx w15:paraId="32B16CE3" w15:done="0"/>
  <w15:commentEx w15:paraId="5BAB1249" w15:done="0"/>
  <w15:commentEx w15:paraId="4CE961D8" w15:done="0"/>
  <w15:commentEx w15:paraId="305B87D1" w15:done="0"/>
  <w15:commentEx w15:paraId="4A2025E5" w15:done="0"/>
  <w15:commentEx w15:paraId="4E5AA03A" w15:done="0"/>
  <w15:commentEx w15:paraId="176DFF48" w15:done="0"/>
  <w15:commentEx w15:paraId="71E73A54" w15:done="0"/>
  <w15:commentEx w15:paraId="2B856B55" w15:done="0"/>
  <w15:commentEx w15:paraId="3873610A" w15:done="0"/>
  <w15:commentEx w15:paraId="6EC2A884" w15:done="0"/>
  <w15:commentEx w15:paraId="3CC7D03B" w15:done="0"/>
  <w15:commentEx w15:paraId="1782EE2C" w15:done="0"/>
  <w15:commentEx w15:paraId="14F7DC96" w15:done="0"/>
  <w15:commentEx w15:paraId="1ADD648E" w15:done="0"/>
  <w15:commentEx w15:paraId="52C2DACB" w15:done="0"/>
  <w15:commentEx w15:paraId="185070FF" w15:paraIdParent="52C2DACB" w15:done="0"/>
  <w15:commentEx w15:paraId="610B928B" w15:paraIdParent="52C2DACB" w15:done="0"/>
  <w15:commentEx w15:paraId="310DD58E" w15:done="0"/>
  <w15:commentEx w15:paraId="7AC66B6B" w15:paraIdParent="310DD58E" w15:done="0"/>
  <w15:commentEx w15:paraId="2913E8F9" w15:paraIdParent="310DD58E" w15:done="0"/>
  <w15:commentEx w15:paraId="7948A159" w15:done="0"/>
  <w15:commentEx w15:paraId="7262C871" w15:paraIdParent="7948A159" w15:done="0"/>
  <w15:commentEx w15:paraId="52B093A8" w15:paraIdParent="7948A159" w15:done="0"/>
  <w15:commentEx w15:paraId="5B1D7091" w15:done="0"/>
  <w15:commentEx w15:paraId="13745108" w15:paraIdParent="5B1D7091" w15:done="0"/>
  <w15:commentEx w15:paraId="70555806" w15:done="0"/>
  <w15:commentEx w15:paraId="151EE042" w15:paraIdParent="70555806" w15:done="0"/>
  <w15:commentEx w15:paraId="5C8E040A" w15:paraIdParent="70555806" w15:done="0"/>
  <w15:commentEx w15:paraId="4F3DD916" w15:done="0"/>
  <w15:commentEx w15:paraId="12BDF896" w15:done="0"/>
  <w15:commentEx w15:paraId="1CF652EF" w15:paraIdParent="12BDF896" w15:done="0"/>
  <w15:commentEx w15:paraId="3F0F9F06" w15:paraIdParent="12BDF896" w15:done="0"/>
  <w15:commentEx w15:paraId="30D85665" w15:done="0"/>
  <w15:commentEx w15:paraId="53A08C86" w15:done="0"/>
  <w15:commentEx w15:paraId="513BC114" w15:done="0"/>
  <w15:commentEx w15:paraId="7C6AF248" w15:paraIdParent="513BC114" w15:done="0"/>
  <w15:commentEx w15:paraId="2A9F9EBA" w15:paraIdParent="513BC114" w15:done="0"/>
  <w15:commentEx w15:paraId="489907A8" w15:done="0"/>
  <w15:commentEx w15:paraId="31C799D0" w15:done="0"/>
  <w15:commentEx w15:paraId="456F8273" w15:done="0"/>
  <w15:commentEx w15:paraId="5AA942AC" w15:done="0"/>
  <w15:commentEx w15:paraId="17376C49" w15:done="0"/>
  <w15:commentEx w15:paraId="14A6AEB4" w15:done="0"/>
  <w15:commentEx w15:paraId="5A9C38C3" w15:done="0"/>
  <w15:commentEx w15:paraId="363A6F2D" w15:done="0"/>
  <w15:commentEx w15:paraId="7AC7DF1F" w15:done="0"/>
  <w15:commentEx w15:paraId="60C796EE" w15:paraIdParent="7AC7DF1F" w15:done="0"/>
  <w15:commentEx w15:paraId="0AE1A4FF" w15:paraIdParent="7AC7DF1F" w15:done="0"/>
  <w15:commentEx w15:paraId="4E2610AF" w15:done="0"/>
  <w15:commentEx w15:paraId="6CC41BF8" w15:paraIdParent="4E2610AF" w15:done="0"/>
  <w15:commentEx w15:paraId="1F580302" w15:paraIdParent="4E2610AF" w15:done="0"/>
  <w15:commentEx w15:paraId="0E782811" w15:done="0"/>
  <w15:commentEx w15:paraId="544900CC" w15:done="0"/>
  <w15:commentEx w15:paraId="451DD31A" w15:done="0"/>
  <w15:commentEx w15:paraId="243870B4" w15:paraIdParent="451DD31A" w15:done="0"/>
  <w15:commentEx w15:paraId="05E73DE0" w15:paraIdParent="451DD31A" w15:done="0"/>
  <w15:commentEx w15:paraId="133D7B0B" w15:done="0"/>
  <w15:commentEx w15:paraId="38A5FF1B" w15:done="0"/>
  <w15:commentEx w15:paraId="53388BCB" w15:done="0"/>
  <w15:commentEx w15:paraId="3381C49E" w15:done="0"/>
  <w15:commentEx w15:paraId="1460BF5D" w15:done="0"/>
  <w15:commentEx w15:paraId="5E99FDB8" w15:done="0"/>
  <w15:commentEx w15:paraId="54A758C1" w15:done="0"/>
  <w15:commentEx w15:paraId="6385832E" w15:paraIdParent="54A758C1" w15:done="0"/>
  <w15:commentEx w15:paraId="14065CAC" w15:done="0"/>
  <w15:commentEx w15:paraId="531DE79C" w15:done="0"/>
  <w15:commentEx w15:paraId="05ABD29F" w15:done="0"/>
  <w15:commentEx w15:paraId="2BBBCDDE" w15:paraIdParent="05ABD29F" w15:done="0"/>
  <w15:commentEx w15:paraId="5ED588A6" w15:paraIdParent="05ABD29F" w15:done="0"/>
  <w15:commentEx w15:paraId="6EF4660D" w15:done="0"/>
  <w15:commentEx w15:paraId="30FC026D" w15:paraIdParent="6EF4660D" w15:done="0"/>
  <w15:commentEx w15:paraId="4EF5D342" w15:paraIdParent="6EF4660D" w15:done="0"/>
  <w15:commentEx w15:paraId="7255F562" w15:done="0"/>
  <w15:commentEx w15:paraId="66B3A676" w15:done="0"/>
  <w15:commentEx w15:paraId="0682C02A" w15:done="0"/>
  <w15:commentEx w15:paraId="6112B1FE" w15:paraIdParent="0682C02A" w15:done="0"/>
  <w15:commentEx w15:paraId="254359F5" w15:paraIdParent="0682C02A" w15:done="0"/>
  <w15:commentEx w15:paraId="23DEC913" w15:done="0"/>
  <w15:commentEx w15:paraId="5A10A574" w15:done="0"/>
  <w15:commentEx w15:paraId="3AED01E7" w15:done="0"/>
  <w15:commentEx w15:paraId="316EBF07" w15:done="0"/>
  <w15:commentEx w15:paraId="503134EF" w15:done="0"/>
  <w15:commentEx w15:paraId="0AC88A05" w15:done="0"/>
  <w15:commentEx w15:paraId="6C686D20" w15:done="0"/>
  <w15:commentEx w15:paraId="7D2F6858" w15:paraIdParent="6C686D20" w15:done="0"/>
  <w15:commentEx w15:paraId="1EC304C3" w15:paraIdParent="6C686D20" w15:done="0"/>
  <w15:commentEx w15:paraId="69C0C563" w15:done="0"/>
  <w15:commentEx w15:paraId="23616166" w15:paraIdParent="69C0C563" w15:done="0"/>
  <w15:commentEx w15:paraId="69E25840" w15:paraIdParent="69C0C563" w15:done="0"/>
  <w15:commentEx w15:paraId="2E2AB7D4" w15:done="0"/>
  <w15:commentEx w15:paraId="37DB0E64" w15:done="0"/>
  <w15:commentEx w15:paraId="69C3EC04" w15:paraIdParent="37DB0E64" w15:done="0"/>
  <w15:commentEx w15:paraId="444DF839" w15:paraIdParent="37DB0E64" w15:done="0"/>
  <w15:commentEx w15:paraId="7E387340" w15:done="0"/>
  <w15:commentEx w15:paraId="627D69D9" w15:done="0"/>
  <w15:commentEx w15:paraId="005293EF" w15:done="0"/>
  <w15:commentEx w15:paraId="7B01F317" w15:done="0"/>
  <w15:commentEx w15:paraId="311C3859" w15:done="0"/>
  <w15:commentEx w15:paraId="139681DA" w15:done="0"/>
  <w15:commentEx w15:paraId="1000529B" w15:done="0"/>
  <w15:commentEx w15:paraId="776DB695" w15:done="0"/>
  <w15:commentEx w15:paraId="47026DC3" w15:done="0"/>
  <w15:commentEx w15:paraId="4339A097" w15:done="0"/>
  <w15:commentEx w15:paraId="14D29707" w15:paraIdParent="4339A097" w15:done="0"/>
  <w15:commentEx w15:paraId="6DF896AC" w15:paraIdParent="4339A097" w15:done="0"/>
  <w15:commentEx w15:paraId="74B927FC" w15:done="0"/>
  <w15:commentEx w15:paraId="7E3FF723" w15:paraIdParent="74B927FC" w15:done="0"/>
  <w15:commentEx w15:paraId="2734D4DA" w15:paraIdParent="74B927FC" w15:done="0"/>
  <w15:commentEx w15:paraId="2BE78E68" w15:done="0"/>
  <w15:commentEx w15:paraId="6D4F00BF" w15:paraIdParent="2BE78E68" w15:done="0"/>
  <w15:commentEx w15:paraId="0ADC9ED8" w15:paraIdParent="2BE78E68" w15:done="0"/>
  <w15:commentEx w15:paraId="4CC676E5" w15:done="0"/>
  <w15:commentEx w15:paraId="55DEB7CE" w15:done="0"/>
  <w15:commentEx w15:paraId="5C3E4AFA" w15:done="0"/>
  <w15:commentEx w15:paraId="5CCF3D4C" w15:done="0"/>
  <w15:commentEx w15:paraId="710FD509" w15:done="0"/>
  <w15:commentEx w15:paraId="076CBDB3" w15:done="0"/>
  <w15:commentEx w15:paraId="72FED3EA" w15:done="0"/>
  <w15:commentEx w15:paraId="3514B49D" w15:done="0"/>
  <w15:commentEx w15:paraId="43461B04" w15:done="0"/>
  <w15:commentEx w15:paraId="738746A3" w15:done="0"/>
  <w15:commentEx w15:paraId="4FE1F66B" w15:done="0"/>
  <w15:commentEx w15:paraId="5AC1AABC" w15:done="0"/>
  <w15:commentEx w15:paraId="52BFD5FF" w15:done="0"/>
  <w15:commentEx w15:paraId="3746BF0B" w15:done="0"/>
  <w15:commentEx w15:paraId="301BED7A" w15:done="0"/>
  <w15:commentEx w15:paraId="3A722B0D" w15:done="0"/>
  <w15:commentEx w15:paraId="48EA615F" w15:done="0"/>
  <w15:commentEx w15:paraId="62A65692" w15:done="0"/>
  <w15:commentEx w15:paraId="22540F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A9E0B" w16cex:dateUtc="2021-01-26T06:56:00Z"/>
  <w16cex:commentExtensible w16cex:durableId="23BA9E29" w16cex:dateUtc="2021-01-26T06:56:00Z"/>
  <w16cex:commentExtensible w16cex:durableId="23BA9FDE" w16cex:dateUtc="2021-01-26T07:04:00Z"/>
  <w16cex:commentExtensible w16cex:durableId="23BAA052" w16cex:dateUtc="2021-01-26T07:06:00Z"/>
  <w16cex:commentExtensible w16cex:durableId="23BAB07C" w16cex:dateUtc="2021-01-26T08:15:00Z"/>
  <w16cex:commentExtensible w16cex:durableId="23BAA318" w16cex:dateUtc="2021-01-26T07:18:00Z"/>
  <w16cex:commentExtensible w16cex:durableId="23BAA3AB" w16cex:dateUtc="2021-01-26T07:20:00Z"/>
  <w16cex:commentExtensible w16cex:durableId="23BAAAB9" w16cex:dateUtc="2021-01-26T07:50:00Z"/>
  <w16cex:commentExtensible w16cex:durableId="23BAAEE1" w16cex:dateUtc="2021-01-26T08:08:00Z"/>
  <w16cex:commentExtensible w16cex:durableId="23BAA16E" w16cex:dateUtc="2021-01-26T07:10:00Z"/>
  <w16cex:commentExtensible w16cex:durableId="23BAB1DF" w16cex:dateUtc="2021-01-26T08:21:00Z"/>
  <w16cex:commentExtensible w16cex:durableId="23BAB4A9" w16cex:dateUtc="2021-01-26T08:32:00Z"/>
  <w16cex:commentExtensible w16cex:durableId="23BAB9B0" w16cex:dateUtc="2021-01-26T08:54:00Z"/>
  <w16cex:commentExtensible w16cex:durableId="23BAC73A" w16cex:dateUtc="2021-01-26T09:52:00Z"/>
  <w16cex:commentExtensible w16cex:durableId="23BACA5D" w16cex:dateUtc="2021-01-26T10:05:00Z"/>
  <w16cex:commentExtensible w16cex:durableId="23BACAD6" w16cex:dateUtc="2021-01-26T10:07:00Z"/>
  <w16cex:commentExtensible w16cex:durableId="23BACAF1" w16cex:dateUtc="2021-01-26T10:08:00Z"/>
  <w16cex:commentExtensible w16cex:durableId="23BACD6E" w16cex:dateUtc="2021-01-26T10:18:00Z"/>
  <w16cex:commentExtensible w16cex:durableId="23BACDDC" w16cex:dateUtc="2021-01-26T10:20:00Z"/>
  <w16cex:commentExtensible w16cex:durableId="23BACBC2" w16cex:dateUtc="2021-01-26T10:11:00Z"/>
  <w16cex:commentExtensible w16cex:durableId="23BACF6B" w16cex:dateUtc="2021-01-26T10:27:00Z"/>
  <w16cex:commentExtensible w16cex:durableId="23BAD033" w16cex:dateUtc="2021-01-26T10:30:00Z"/>
  <w16cex:commentExtensible w16cex:durableId="23BAD113" w16cex:dateUtc="2021-01-26T10:34:00Z"/>
  <w16cex:commentExtensible w16cex:durableId="23BAD154" w16cex:dateUtc="2021-01-26T10:35:00Z"/>
  <w16cex:commentExtensible w16cex:durableId="23BAD2CF" w16cex:dateUtc="2021-01-26T10:41:00Z"/>
  <w16cex:commentExtensible w16cex:durableId="23BBA6FD" w16cex:dateUtc="2021-01-27T01:46:00Z"/>
  <w16cex:commentExtensible w16cex:durableId="23BAD660" w16cex:dateUtc="2021-01-26T10:56:00Z"/>
  <w16cex:commentExtensible w16cex:durableId="23BAD6E0" w16cex:dateUtc="2021-01-26T10:58:00Z"/>
  <w16cex:commentExtensible w16cex:durableId="23BAD884" w16cex:dateUtc="2021-01-26T11:05:00Z"/>
  <w16cex:commentExtensible w16cex:durableId="23BAD915" w16cex:dateUtc="2021-01-26T11:08:00Z"/>
  <w16cex:commentExtensible w16cex:durableId="23BAD9EC" w16cex:dateUtc="2021-01-26T11:11:00Z"/>
  <w16cex:commentExtensible w16cex:durableId="23BADA71" w16cex:dateUtc="2021-01-26T11:14:00Z"/>
  <w16cex:commentExtensible w16cex:durableId="23BADB17" w16cex:dateUtc="2021-01-26T11:16:00Z"/>
  <w16cex:commentExtensible w16cex:durableId="23BADC3D" w16cex:dateUtc="2021-01-26T11:21:00Z"/>
  <w16cex:commentExtensible w16cex:durableId="23BADC78" w16cex:dateUtc="2021-01-26T11:22:00Z"/>
  <w16cex:commentExtensible w16cex:durableId="23BADD04" w16cex:dateUtc="2021-01-26T11:25:00Z"/>
  <w16cex:commentExtensible w16cex:durableId="23BADD80" w16cex:dateUtc="2021-01-26T11:27:00Z"/>
  <w16cex:commentExtensible w16cex:durableId="23BADF77" w16cex:dateUtc="2021-01-26T11:35:00Z"/>
  <w16cex:commentExtensible w16cex:durableId="23BADFB2" w16cex:dateUtc="2021-01-26T11:36:00Z"/>
  <w16cex:commentExtensible w16cex:durableId="23BAE03B" w16cex:dateUtc="2021-01-26T11:38:00Z"/>
  <w16cex:commentExtensible w16cex:durableId="23BAE0FA" w16cex:dateUtc="2021-01-26T11:42:00Z"/>
  <w16cex:commentExtensible w16cex:durableId="23BAE1BB" w16cex:dateUtc="2021-01-26T11:45:00Z"/>
  <w16cex:commentExtensible w16cex:durableId="23BAF698" w16cex:dateUtc="2021-01-26T13:14:00Z"/>
  <w16cex:commentExtensible w16cex:durableId="23BAF715" w16cex:dateUtc="2021-01-26T13:16:00Z"/>
  <w16cex:commentExtensible w16cex:durableId="23BAFA30" w16cex:dateUtc="2021-01-26T13:29:00Z"/>
  <w16cex:commentExtensible w16cex:durableId="23BAFBFA" w16cex:dateUtc="2021-01-26T13:37:00Z"/>
  <w16cex:commentExtensible w16cex:durableId="23BB0482" w16cex:dateUtc="2021-01-26T14:13:00Z"/>
  <w16cex:commentExtensible w16cex:durableId="23BB017B" w16cex:dateUtc="2021-01-26T14:00:00Z"/>
  <w16cex:commentExtensible w16cex:durableId="23BB0A93" w16cex:dateUtc="2021-01-26T14:37:00Z"/>
  <w16cex:commentExtensible w16cex:durableId="23BB073C" w16cex:dateUtc="2021-01-26T14:25:00Z"/>
  <w16cex:commentExtensible w16cex:durableId="23BB14FA" w16cex:dateUtc="2021-01-26T15:23:00Z"/>
  <w16cex:commentExtensible w16cex:durableId="23BB153B" w16cex:dateUtc="2021-01-26T15:24:00Z"/>
  <w16cex:commentExtensible w16cex:durableId="23BB1821" w16cex:dateUtc="2021-01-26T15:37:00Z"/>
  <w16cex:commentExtensible w16cex:durableId="23BB1A8D" w16cex:dateUtc="2021-01-26T15:47:00Z"/>
  <w16cex:commentExtensible w16cex:durableId="23BB1CCF" w16cex:dateUtc="2021-01-26T15:57:00Z"/>
  <w16cex:commentExtensible w16cex:durableId="23BB1E90" w16cex:dateUtc="2021-01-26T16:04:00Z"/>
  <w16cex:commentExtensible w16cex:durableId="23BBA919" w16cex:dateUtc="2021-01-27T01:55:00Z"/>
  <w16cex:commentExtensible w16cex:durableId="23BBAC35" w16cex:dateUtc="2021-01-27T02:09:00Z"/>
  <w16cex:commentExtensible w16cex:durableId="23BBAD0B" w16cex:dateUtc="2021-01-27T02:12:00Z"/>
  <w16cex:commentExtensible w16cex:durableId="23BBAE11" w16cex:dateUtc="2021-01-27T02:17:00Z"/>
  <w16cex:commentExtensible w16cex:durableId="23BBAE84" w16cex:dateUtc="2021-01-27T02:19:00Z"/>
  <w16cex:commentExtensible w16cex:durableId="23BBB22C" w16cex:dateUtc="2021-01-27T02:34:00Z"/>
  <w16cex:commentExtensible w16cex:durableId="23BBB395" w16cex:dateUtc="2021-01-27T02:40:00Z"/>
  <w16cex:commentExtensible w16cex:durableId="23BBCDE0" w16cex:dateUtc="2021-01-27T04:32:00Z"/>
  <w16cex:commentExtensible w16cex:durableId="23BBB9EC" w16cex:dateUtc="2021-01-27T03:07:00Z"/>
  <w16cex:commentExtensible w16cex:durableId="23BBBA62" w16cex:dateUtc="2021-01-27T03:09:00Z"/>
  <w16cex:commentExtensible w16cex:durableId="23BBC356" w16cex:dateUtc="2021-01-27T03:47:00Z"/>
  <w16cex:commentExtensible w16cex:durableId="23BBCFA7" w16cex:dateUtc="2021-01-27T04:40:00Z"/>
  <w16cex:commentExtensible w16cex:durableId="23BBD47B" w16cex:dateUtc="2021-01-27T05:00:00Z"/>
  <w16cex:commentExtensible w16cex:durableId="23BBE680" w16cex:dateUtc="2021-01-27T06:17:00Z"/>
  <w16cex:commentExtensible w16cex:durableId="23BBE705" w16cex:dateUtc="2021-01-27T06:20:00Z"/>
  <w16cex:commentExtensible w16cex:durableId="23BBE955" w16cex:dateUtc="2021-01-27T06:29:00Z"/>
  <w16cex:commentExtensible w16cex:durableId="23BBECBB" w16cex:dateUtc="2021-01-27T06:44:00Z"/>
  <w16cex:commentExtensible w16cex:durableId="23BBF19F" w16cex:dateUtc="2021-01-27T07:05:00Z"/>
  <w16cex:commentExtensible w16cex:durableId="23BBF28D" w16cex:dateUtc="2021-01-27T07:09:00Z"/>
  <w16cex:commentExtensible w16cex:durableId="23BBF842" w16cex:dateUtc="2021-01-27T07:33:00Z"/>
  <w16cex:commentExtensible w16cex:durableId="23BBFCFA" w16cex:dateUtc="2021-01-27T07:53:00Z"/>
  <w16cex:commentExtensible w16cex:durableId="23BC0514" w16cex:dateUtc="2021-01-27T08:28:00Z"/>
  <w16cex:commentExtensible w16cex:durableId="23BC07D0" w16cex:dateUtc="2021-01-27T08:40:00Z"/>
  <w16cex:commentExtensible w16cex:durableId="23BC1087" w16cex:dateUtc="2021-01-27T09:17:00Z"/>
  <w16cex:commentExtensible w16cex:durableId="23BC1436" w16cex:dateUtc="2021-01-27T09:32:00Z"/>
  <w16cex:commentExtensible w16cex:durableId="23BC14EF" w16cex:dateUtc="2021-01-27T09:35:00Z"/>
  <w16cex:commentExtensible w16cex:durableId="23BC16E5" w16cex:dateUtc="2021-01-27T09:44:00Z"/>
  <w16cex:commentExtensible w16cex:durableId="23BC1B48" w16cex:dateUtc="2021-01-27T10:03:00Z"/>
  <w16cex:commentExtensible w16cex:durableId="23BC1D07" w16cex:dateUtc="2021-01-27T10:10:00Z"/>
  <w16cex:commentExtensible w16cex:durableId="23BC1DB1" w16cex:dateUtc="2021-01-27T10:13:00Z"/>
  <w16cex:commentExtensible w16cex:durableId="23BC1DBC" w16cex:dateUtc="2021-01-27T10:13:00Z"/>
  <w16cex:commentExtensible w16cex:durableId="23BC206A" w16cex:dateUtc="2021-01-27T10:24:00Z"/>
  <w16cex:commentExtensible w16cex:durableId="23BC2380" w16cex:dateUtc="2021-01-27T10:38:00Z"/>
  <w16cex:commentExtensible w16cex:durableId="23BC248D" w16cex:dateUtc="2021-01-27T10:42:00Z"/>
  <w16cex:commentExtensible w16cex:durableId="23BC268E" w16cex:dateUtc="2021-01-27T10:51:00Z"/>
  <w16cex:commentExtensible w16cex:durableId="23BC2B34" w16cex:dateUtc="2021-01-27T11:11:00Z"/>
  <w16cex:commentExtensible w16cex:durableId="23BC2F46" w16cex:dateUtc="2021-01-27T11:28:00Z"/>
  <w16cex:commentExtensible w16cex:durableId="23BC311B" w16cex:dateUtc="2021-01-27T11:36:00Z"/>
  <w16cex:commentExtensible w16cex:durableId="23BC449E" w16cex:dateUtc="2021-01-27T12:59:00Z"/>
  <w16cex:commentExtensible w16cex:durableId="23BC46EA" w16cex:dateUtc="2021-01-27T13:09:00Z"/>
  <w16cex:commentExtensible w16cex:durableId="23BC4704" w16cex:dateUtc="2021-01-27T13:09:00Z"/>
  <w16cex:commentExtensible w16cex:durableId="23BC471B" w16cex:dateUtc="2021-01-27T13:10:00Z"/>
  <w16cex:commentExtensible w16cex:durableId="23BC4842" w16cex:dateUtc="2021-01-27T13:14:00Z"/>
  <w16cex:commentExtensible w16cex:durableId="23BC4B66" w16cex:dateUtc="2021-01-27T13:28:00Z"/>
  <w16cex:commentExtensible w16cex:durableId="23BC4C14" w16cex:dateUtc="2021-01-27T13:31:00Z"/>
  <w16cex:commentExtensible w16cex:durableId="23BC4BD8" w16cex:dateUtc="2021-01-27T13:30:00Z"/>
  <w16cex:commentExtensible w16cex:durableId="23BC5024" w16cex:dateUtc="2021-01-27T13:48:00Z"/>
  <w16cex:commentExtensible w16cex:durableId="23BC5155" w16cex:dateUtc="2021-01-27T13:53:00Z"/>
  <w16cex:commentExtensible w16cex:durableId="23BC5287" w16cex:dateUtc="2021-01-27T13:58:00Z"/>
  <w16cex:commentExtensible w16cex:durableId="23BC5348" w16cex:dateUtc="2021-01-27T14:02:00Z"/>
  <w16cex:commentExtensible w16cex:durableId="23BC53AB" w16cex:dateUtc="2021-01-27T14:03:00Z"/>
  <w16cex:commentExtensible w16cex:durableId="23BC545F" w16cex:dateUtc="2021-01-27T14:06:00Z"/>
  <w16cex:commentExtensible w16cex:durableId="23BC5527" w16cex:dateUtc="2021-01-27T14:09:00Z"/>
  <w16cex:commentExtensible w16cex:durableId="23BC560D" w16cex:dateUtc="2021-01-27T14:13:00Z"/>
  <w16cex:commentExtensible w16cex:durableId="23BC56AA" w16cex:dateUtc="2021-01-27T14:16:00Z"/>
  <w16cex:commentExtensible w16cex:durableId="23BC580D" w16cex:dateUtc="2021-01-27T14:22:00Z"/>
  <w16cex:commentExtensible w16cex:durableId="23BC595A" w16cex:dateUtc="2021-01-27T14:27:00Z"/>
  <w16cex:commentExtensible w16cex:durableId="23BC59E6" w16cex:dateUtc="2021-01-27T14:30:00Z"/>
  <w16cex:commentExtensible w16cex:durableId="23BC5A34" w16cex:dateUtc="2021-01-27T14:31:00Z"/>
  <w16cex:commentExtensible w16cex:durableId="23BC5A9C" w16cex:dateUtc="2021-01-27T14:33:00Z"/>
  <w16cex:commentExtensible w16cex:durableId="23BC5B44" w16cex:dateUtc="2021-01-27T14:36:00Z"/>
  <w16cex:commentExtensible w16cex:durableId="23BC5C5F" w16cex:dateUtc="2021-01-27T14:40:00Z"/>
  <w16cex:commentExtensible w16cex:durableId="23BC5D30" w16cex:dateUtc="2021-01-27T14:44:00Z"/>
  <w16cex:commentExtensible w16cex:durableId="23BC5DF8" w16cex:dateUtc="2021-01-27T14:47:00Z"/>
  <w16cex:commentExtensible w16cex:durableId="23BC5EA9" w16cex:dateUtc="2021-01-27T14:50:00Z"/>
  <w16cex:commentExtensible w16cex:durableId="23BC611E" w16cex:dateUtc="2021-01-27T15:01:00Z"/>
  <w16cex:commentExtensible w16cex:durableId="23BC6244" w16cex:dateUtc="2021-01-27T15:05:00Z"/>
  <w16cex:commentExtensible w16cex:durableId="23BC626F" w16cex:dateUtc="2021-01-27T15:06:00Z"/>
  <w16cex:commentExtensible w16cex:durableId="23BC62F7" w16cex:dateUtc="2021-01-27T15:08:00Z"/>
  <w16cex:commentExtensible w16cex:durableId="23BC634B" w16cex:dateUtc="2021-01-27T15:10:00Z"/>
  <w16cex:commentExtensible w16cex:durableId="23BC63DB" w16cex:dateUtc="2021-01-27T15:12:00Z"/>
  <w16cex:commentExtensible w16cex:durableId="23BCF95C" w16cex:dateUtc="2021-01-28T01:50:00Z"/>
  <w16cex:commentExtensible w16cex:durableId="23BCFA52" w16cex:dateUtc="2021-01-28T01:54:00Z"/>
  <w16cex:commentExtensible w16cex:durableId="23BCFB9A" w16cex:dateUtc="2021-01-28T02:00:00Z"/>
  <w16cex:commentExtensible w16cex:durableId="23BCFC4B" w16cex:dateUtc="2021-01-28T02:03:00Z"/>
  <w16cex:commentExtensible w16cex:durableId="23BCFCFE" w16cex:dateUtc="2021-01-28T02:06:00Z"/>
  <w16cex:commentExtensible w16cex:durableId="23BE71DE" w16cex:dateUtc="2021-01-29T04:37:00Z"/>
  <w16cex:commentExtensible w16cex:durableId="23BCFF8D" w16cex:dateUtc="2021-01-28T02:17:00Z"/>
  <w16cex:commentExtensible w16cex:durableId="23BC4E4E" w16cex:dateUtc="2021-01-27T13:40:00Z"/>
  <w16cex:commentExtensible w16cex:durableId="23BD03FC" w16cex:dateUtc="2021-01-28T02:35:00Z"/>
  <w16cex:commentExtensible w16cex:durableId="23BD06C3" w16cex:dateUtc="2021-01-28T02:47:00Z"/>
  <w16cex:commentExtensible w16cex:durableId="23BD0723" w16cex:dateUtc="2021-01-28T02:49:00Z"/>
  <w16cex:commentExtensible w16cex:durableId="23BD0D51" w16cex:dateUtc="2021-01-28T03:15:00Z"/>
  <w16cex:commentExtensible w16cex:durableId="23BD0FB6" w16cex:dateUtc="2021-01-28T03:25:00Z"/>
  <w16cex:commentExtensible w16cex:durableId="23BD10A8" w16cex:dateUtc="2021-01-28T03:30:00Z"/>
  <w16cex:commentExtensible w16cex:durableId="23BD13CD" w16cex:dateUtc="2021-01-28T03:43:00Z"/>
  <w16cex:commentExtensible w16cex:durableId="23BD15F0" w16cex:dateUtc="2021-01-28T03:52:00Z"/>
  <w16cex:commentExtensible w16cex:durableId="23BD1876" w16cex:dateUtc="2021-01-28T04:03:00Z"/>
  <w16cex:commentExtensible w16cex:durableId="23BD1A6B" w16cex:dateUtc="2021-01-28T04:11:00Z"/>
  <w16cex:commentExtensible w16cex:durableId="23BD1C8D" w16cex:dateUtc="2021-01-28T04:20:00Z"/>
  <w16cex:commentExtensible w16cex:durableId="23BD1DEE" w16cex:dateUtc="2021-01-28T04:26:00Z"/>
  <w16cex:commentExtensible w16cex:durableId="23BD1EC5" w16cex:dateUtc="2021-01-28T04:30:00Z"/>
  <w16cex:commentExtensible w16cex:durableId="23BD2124" w16cex:dateUtc="2021-01-28T04:40:00Z"/>
  <w16cex:commentExtensible w16cex:durableId="23BD2191" w16cex:dateUtc="2021-01-28T04:42:00Z"/>
  <w16cex:commentExtensible w16cex:durableId="23BD2254" w16cex:dateUtc="2021-01-28T04:45:00Z"/>
  <w16cex:commentExtensible w16cex:durableId="23BD2312" w16cex:dateUtc="2021-01-28T04:48:00Z"/>
  <w16cex:commentExtensible w16cex:durableId="23BD232C" w16cex:dateUtc="2021-01-28T04:49:00Z"/>
  <w16cex:commentExtensible w16cex:durableId="23BD23B4" w16cex:dateUtc="2021-01-28T04:51:00Z"/>
  <w16cex:commentExtensible w16cex:durableId="23BD2456" w16cex:dateUtc="2021-01-28T04:53:00Z"/>
  <w16cex:commentExtensible w16cex:durableId="23BD25EE" w16cex:dateUtc="2021-01-28T05:00:00Z"/>
  <w16cex:commentExtensible w16cex:durableId="23BD3E31" w16cex:dateUtc="2021-01-28T06:44:00Z"/>
  <w16cex:commentExtensible w16cex:durableId="23BD40DC" w16cex:dateUtc="2021-01-28T06:55:00Z"/>
  <w16cex:commentExtensible w16cex:durableId="23BD41A0" w16cex:dateUtc="2021-01-28T06:58:00Z"/>
  <w16cex:commentExtensible w16cex:durableId="23BD4302" w16cex:dateUtc="2021-01-28T07:04:00Z"/>
  <w16cex:commentExtensible w16cex:durableId="23BD43F0" w16cex:dateUtc="2021-01-28T07:08:00Z"/>
  <w16cex:commentExtensible w16cex:durableId="23BD44A9" w16cex:dateUtc="2021-01-28T07:11:00Z"/>
  <w16cex:commentExtensible w16cex:durableId="23BD45EB" w16cex:dateUtc="2021-01-28T07:17:00Z"/>
  <w16cex:commentExtensible w16cex:durableId="23BD4A45" w16cex:dateUtc="2021-01-28T07:35:00Z"/>
  <w16cex:commentExtensible w16cex:durableId="23BD52A7" w16cex:dateUtc="2021-01-28T08:11:00Z"/>
  <w16cex:commentExtensible w16cex:durableId="23BD53AF" w16cex:dateUtc="2021-01-28T08:15:00Z"/>
  <w16cex:commentExtensible w16cex:durableId="23BD5594" w16cex:dateUtc="2021-01-28T08:24:00Z"/>
  <w16cex:commentExtensible w16cex:durableId="23BD5671" w16cex:dateUtc="2021-01-28T08:27:00Z"/>
  <w16cex:commentExtensible w16cex:durableId="23BD5816" w16cex:dateUtc="2021-01-28T08:34:00Z"/>
  <w16cex:commentExtensible w16cex:durableId="23BD5886" w16cex:dateUtc="2021-01-28T08:36:00Z"/>
  <w16cex:commentExtensible w16cex:durableId="23BD598B" w16cex:dateUtc="2021-01-28T08:40:00Z"/>
  <w16cex:commentExtensible w16cex:durableId="23BD5A6E" w16cex:dateUtc="2021-01-28T08:44:00Z"/>
  <w16cex:commentExtensible w16cex:durableId="23BD5E0F" w16cex:dateUtc="2021-01-28T09:00:00Z"/>
  <w16cex:commentExtensible w16cex:durableId="23BD5E5E" w16cex:dateUtc="2021-01-28T09:01:00Z"/>
  <w16cex:commentExtensible w16cex:durableId="23BD5E80" w16cex:dateUtc="2021-01-28T09:02:00Z"/>
  <w16cex:commentExtensible w16cex:durableId="23BD5EC2" w16cex:dateUtc="2021-01-28T0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D7F382A" w16cid:durableId="23BA9172"/>
  <w16cid:commentId w16cid:paraId="50557260" w16cid:durableId="23BA9173"/>
  <w16cid:commentId w16cid:paraId="24B4DD16" w16cid:durableId="23BA9E0B"/>
  <w16cid:commentId w16cid:paraId="7911A67C" w16cid:durableId="23BA9174"/>
  <w16cid:commentId w16cid:paraId="352CEC8B" w16cid:durableId="23BA9175"/>
  <w16cid:commentId w16cid:paraId="772CDD6B" w16cid:durableId="23BA9E29"/>
  <w16cid:commentId w16cid:paraId="177B4FF7" w16cid:durableId="23BA9176"/>
  <w16cid:commentId w16cid:paraId="12FBE57D" w16cid:durableId="23BA9FDE"/>
  <w16cid:commentId w16cid:paraId="70B7646F" w16cid:durableId="23BA9177"/>
  <w16cid:commentId w16cid:paraId="4694EEE2" w16cid:durableId="23BA9178"/>
  <w16cid:commentId w16cid:paraId="4489D15A" w16cid:durableId="23BAA052"/>
  <w16cid:commentId w16cid:paraId="5A9D37FB" w16cid:durableId="23BA9179"/>
  <w16cid:commentId w16cid:paraId="1EF382E6" w16cid:durableId="23BA917A"/>
  <w16cid:commentId w16cid:paraId="7EF17E94" w16cid:durableId="23BA917B"/>
  <w16cid:commentId w16cid:paraId="0C5D0CF6" w16cid:durableId="23BAB07C"/>
  <w16cid:commentId w16cid:paraId="721429C5" w16cid:durableId="23BA917C"/>
  <w16cid:commentId w16cid:paraId="0A934CF3" w16cid:durableId="23BA917D"/>
  <w16cid:commentId w16cid:paraId="04786B35" w16cid:durableId="23BAA318"/>
  <w16cid:commentId w16cid:paraId="4078F2A3" w16cid:durableId="23BA917E"/>
  <w16cid:commentId w16cid:paraId="7B0137DE" w16cid:durableId="23BA917F"/>
  <w16cid:commentId w16cid:paraId="242D0362" w16cid:durableId="23BAA3AB"/>
  <w16cid:commentId w16cid:paraId="78C94BFC" w16cid:durableId="23BA9180"/>
  <w16cid:commentId w16cid:paraId="5D750AFD" w16cid:durableId="23BA9181"/>
  <w16cid:commentId w16cid:paraId="2FC500F9" w16cid:durableId="23BAAAB9"/>
  <w16cid:commentId w16cid:paraId="0DB3AF5A" w16cid:durableId="23BAAEE1"/>
  <w16cid:commentId w16cid:paraId="493FD578" w16cid:durableId="23BA9182"/>
  <w16cid:commentId w16cid:paraId="22170687" w16cid:durableId="23BAA16E"/>
  <w16cid:commentId w16cid:paraId="30ED298C" w16cid:durableId="23BA9183"/>
  <w16cid:commentId w16cid:paraId="676A0176" w16cid:durableId="23BAB1DF"/>
  <w16cid:commentId w16cid:paraId="155FA83E" w16cid:durableId="23BA9184"/>
  <w16cid:commentId w16cid:paraId="11C617D6" w16cid:durableId="23BA9185"/>
  <w16cid:commentId w16cid:paraId="04A8C094" w16cid:durableId="23BAB4A9"/>
  <w16cid:commentId w16cid:paraId="778D20E4" w16cid:durableId="23BA9186"/>
  <w16cid:commentId w16cid:paraId="007E3AB8" w16cid:durableId="23BAB9B0"/>
  <w16cid:commentId w16cid:paraId="325964D7" w16cid:durableId="23BA9187"/>
  <w16cid:commentId w16cid:paraId="2A7E52EA" w16cid:durableId="23BA9188"/>
  <w16cid:commentId w16cid:paraId="0421D2F3" w16cid:durableId="23BAC73A"/>
  <w16cid:commentId w16cid:paraId="387932DE" w16cid:durableId="23BACA5D"/>
  <w16cid:commentId w16cid:paraId="043D87E2" w16cid:durableId="23BACAD6"/>
  <w16cid:commentId w16cid:paraId="640731A7" w16cid:durableId="23BA9189"/>
  <w16cid:commentId w16cid:paraId="0308B5D4" w16cid:durableId="23BA918A"/>
  <w16cid:commentId w16cid:paraId="4F8048A0" w16cid:durableId="23BACAF1"/>
  <w16cid:commentId w16cid:paraId="0034378C" w16cid:durableId="23BA918B"/>
  <w16cid:commentId w16cid:paraId="56680A6D" w16cid:durableId="23BACD6E"/>
  <w16cid:commentId w16cid:paraId="39B948D2" w16cid:durableId="23BACDDC"/>
  <w16cid:commentId w16cid:paraId="05A53C59" w16cid:durableId="23BACBC2"/>
  <w16cid:commentId w16cid:paraId="2D1C747B" w16cid:durableId="23BACF6B"/>
  <w16cid:commentId w16cid:paraId="17A782D9" w16cid:durableId="23BA918C"/>
  <w16cid:commentId w16cid:paraId="6A31A883" w16cid:durableId="23BAD033"/>
  <w16cid:commentId w16cid:paraId="34C0B665" w16cid:durableId="23BAD113"/>
  <w16cid:commentId w16cid:paraId="7F5A5BC4" w16cid:durableId="23BAD154"/>
  <w16cid:commentId w16cid:paraId="5A0A4173" w16cid:durableId="23BAD2CF"/>
  <w16cid:commentId w16cid:paraId="5E958D71" w16cid:durableId="23BA918D"/>
  <w16cid:commentId w16cid:paraId="2A6018AB" w16cid:durableId="23BA918E"/>
  <w16cid:commentId w16cid:paraId="7C882A79" w16cid:durableId="23BBA6FD"/>
  <w16cid:commentId w16cid:paraId="439F322F" w16cid:durableId="23BA918F"/>
  <w16cid:commentId w16cid:paraId="4D551BA7" w16cid:durableId="23BA9190"/>
  <w16cid:commentId w16cid:paraId="17A79925" w16cid:durableId="23BAD660"/>
  <w16cid:commentId w16cid:paraId="70039CA9" w16cid:durableId="23BA9191"/>
  <w16cid:commentId w16cid:paraId="559DF3C2" w16cid:durableId="23BA9192"/>
  <w16cid:commentId w16cid:paraId="56AA8C98" w16cid:durableId="23BAD6E0"/>
  <w16cid:commentId w16cid:paraId="1C7B4DB1" w16cid:durableId="23BA9193"/>
  <w16cid:commentId w16cid:paraId="71ADF552" w16cid:durableId="23BAD884"/>
  <w16cid:commentId w16cid:paraId="1E48EDB1" w16cid:durableId="23BA9194"/>
  <w16cid:commentId w16cid:paraId="1B2B34DD" w16cid:durableId="23BAD915"/>
  <w16cid:commentId w16cid:paraId="6A87BA5B" w16cid:durableId="23BAD9EC"/>
  <w16cid:commentId w16cid:paraId="6ED3570B" w16cid:durableId="23BA9195"/>
  <w16cid:commentId w16cid:paraId="5CCA4F87" w16cid:durableId="23BADA71"/>
  <w16cid:commentId w16cid:paraId="32F268BB" w16cid:durableId="23BADB17"/>
  <w16cid:commentId w16cid:paraId="49B7E119" w16cid:durableId="23BA9196"/>
  <w16cid:commentId w16cid:paraId="44BE6AC4" w16cid:durableId="23BADC3D"/>
  <w16cid:commentId w16cid:paraId="036BD5FE" w16cid:durableId="23BA9197"/>
  <w16cid:commentId w16cid:paraId="711BDA43" w16cid:durableId="23BADC78"/>
  <w16cid:commentId w16cid:paraId="2718E1B3" w16cid:durableId="23BADD04"/>
  <w16cid:commentId w16cid:paraId="5EE18447" w16cid:durableId="23BADD80"/>
  <w16cid:commentId w16cid:paraId="62F6C954" w16cid:durableId="23BADF77"/>
  <w16cid:commentId w16cid:paraId="42EED0F6" w16cid:durableId="23BADFB2"/>
  <w16cid:commentId w16cid:paraId="74E26928" w16cid:durableId="23BAE03B"/>
  <w16cid:commentId w16cid:paraId="5FA752A0" w16cid:durableId="23BAE0FA"/>
  <w16cid:commentId w16cid:paraId="76B333EB" w16cid:durableId="23BAE1BB"/>
  <w16cid:commentId w16cid:paraId="6497B454" w16cid:durableId="23BAF698"/>
  <w16cid:commentId w16cid:paraId="76556F4C" w16cid:durableId="23BAF715"/>
  <w16cid:commentId w16cid:paraId="5719EC4F" w16cid:durableId="23BA9198"/>
  <w16cid:commentId w16cid:paraId="32043E1E" w16cid:durableId="23BA9199"/>
  <w16cid:commentId w16cid:paraId="0F51EAEF" w16cid:durableId="23BAFA30"/>
  <w16cid:commentId w16cid:paraId="02C791F3" w16cid:durableId="23BA919A"/>
  <w16cid:commentId w16cid:paraId="005AACDB" w16cid:durableId="23BAFBFA"/>
  <w16cid:commentId w16cid:paraId="66CD8DCB" w16cid:durableId="23BA919B"/>
  <w16cid:commentId w16cid:paraId="427904B8" w16cid:durableId="23BB0482"/>
  <w16cid:commentId w16cid:paraId="49D250F2" w16cid:durableId="23BA919C"/>
  <w16cid:commentId w16cid:paraId="247839E5" w16cid:durableId="23BA919D"/>
  <w16cid:commentId w16cid:paraId="5FCA55FF" w16cid:durableId="23BB017B"/>
  <w16cid:commentId w16cid:paraId="07A6F1D8" w16cid:durableId="23BA919E"/>
  <w16cid:commentId w16cid:paraId="2A988EB0" w16cid:durableId="23BA919F"/>
  <w16cid:commentId w16cid:paraId="751B6A53" w16cid:durableId="23BA91A0"/>
  <w16cid:commentId w16cid:paraId="37CAE132" w16cid:durableId="23BA91A1"/>
  <w16cid:commentId w16cid:paraId="7D2E1C7E" w16cid:durableId="23BA91A2"/>
  <w16cid:commentId w16cid:paraId="6D080C1A" w16cid:durableId="23BA91A3"/>
  <w16cid:commentId w16cid:paraId="19BC3796" w16cid:durableId="23BB0A93"/>
  <w16cid:commentId w16cid:paraId="68C524DF" w16cid:durableId="23BA91A4"/>
  <w16cid:commentId w16cid:paraId="6E2480B6" w16cid:durableId="23BA91A5"/>
  <w16cid:commentId w16cid:paraId="096AB012" w16cid:durableId="23BA91A6"/>
  <w16cid:commentId w16cid:paraId="5CF15005" w16cid:durableId="23BA91A7"/>
  <w16cid:commentId w16cid:paraId="3097B379" w16cid:durableId="23BA91A8"/>
  <w16cid:commentId w16cid:paraId="7FC6ED0E" w16cid:durableId="23BB073C"/>
  <w16cid:commentId w16cid:paraId="46CCF2C3" w16cid:durableId="23BA91A9"/>
  <w16cid:commentId w16cid:paraId="05CF0FE3" w16cid:durableId="23BB14FA"/>
  <w16cid:commentId w16cid:paraId="3F89F975" w16cid:durableId="23BA91AA"/>
  <w16cid:commentId w16cid:paraId="2B33D672" w16cid:durableId="23BA91AB"/>
  <w16cid:commentId w16cid:paraId="332AB178" w16cid:durableId="23BB153B"/>
  <w16cid:commentId w16cid:paraId="24616DF6" w16cid:durableId="23BA91AC"/>
  <w16cid:commentId w16cid:paraId="48C44CFC" w16cid:durableId="23BA91AD"/>
  <w16cid:commentId w16cid:paraId="00FAF01B" w16cid:durableId="23BA91AE"/>
  <w16cid:commentId w16cid:paraId="35D9E518" w16cid:durableId="23BA91AF"/>
  <w16cid:commentId w16cid:paraId="62A91C86" w16cid:durableId="23BA91B0"/>
  <w16cid:commentId w16cid:paraId="0CB820AB" w16cid:durableId="23BA91B1"/>
  <w16cid:commentId w16cid:paraId="0EC9FE64" w16cid:durableId="23BA91B2"/>
  <w16cid:commentId w16cid:paraId="7630F3A1" w16cid:durableId="23BA91B3"/>
  <w16cid:commentId w16cid:paraId="14E87CAE" w16cid:durableId="23BB1821"/>
  <w16cid:commentId w16cid:paraId="4EFF5542" w16cid:durableId="23BA91B4"/>
  <w16cid:commentId w16cid:paraId="3476A2DD" w16cid:durableId="23BA91B5"/>
  <w16cid:commentId w16cid:paraId="7000E211" w16cid:durableId="23BA91B6"/>
  <w16cid:commentId w16cid:paraId="6CED88A1" w16cid:durableId="23BA91B7"/>
  <w16cid:commentId w16cid:paraId="10413994" w16cid:durableId="23BB1A8D"/>
  <w16cid:commentId w16cid:paraId="54EEBD74" w16cid:durableId="23BB1CCF"/>
  <w16cid:commentId w16cid:paraId="54745542" w16cid:durableId="23BA91B8"/>
  <w16cid:commentId w16cid:paraId="0DF796BA" w16cid:durableId="23BA91B9"/>
  <w16cid:commentId w16cid:paraId="2C763D42" w16cid:durableId="23BB1E90"/>
  <w16cid:commentId w16cid:paraId="67886606" w16cid:durableId="23BA91BA"/>
  <w16cid:commentId w16cid:paraId="1A6F994B" w16cid:durableId="23BBA919"/>
  <w16cid:commentId w16cid:paraId="76BED416" w16cid:durableId="23BA91BB"/>
  <w16cid:commentId w16cid:paraId="5741E8A4" w16cid:durableId="23BA91BC"/>
  <w16cid:commentId w16cid:paraId="1686C66E" w16cid:durableId="23BA91BD"/>
  <w16cid:commentId w16cid:paraId="4727D6B1" w16cid:durableId="23BBAC35"/>
  <w16cid:commentId w16cid:paraId="158AD654" w16cid:durableId="23BA91BE"/>
  <w16cid:commentId w16cid:paraId="0A4D096B" w16cid:durableId="23BA91BF"/>
  <w16cid:commentId w16cid:paraId="486F0A7D" w16cid:durableId="23BA91C0"/>
  <w16cid:commentId w16cid:paraId="7B733341" w16cid:durableId="23BBAD0B"/>
  <w16cid:commentId w16cid:paraId="24D8474F" w16cid:durableId="23BBAE11"/>
  <w16cid:commentId w16cid:paraId="74F0C769" w16cid:durableId="23BA91C1"/>
  <w16cid:commentId w16cid:paraId="259E370D" w16cid:durableId="23BBAE84"/>
  <w16cid:commentId w16cid:paraId="4606C9CE" w16cid:durableId="23BA91C2"/>
  <w16cid:commentId w16cid:paraId="17AFB0D3" w16cid:durableId="23BA91C3"/>
  <w16cid:commentId w16cid:paraId="4A1F5C0E" w16cid:durableId="23BA91C4"/>
  <w16cid:commentId w16cid:paraId="249FA4BD" w16cid:durableId="23BA91C5"/>
  <w16cid:commentId w16cid:paraId="1B7FB6E8" w16cid:durableId="23BA91C6"/>
  <w16cid:commentId w16cid:paraId="0D989739" w16cid:durableId="23BA91C7"/>
  <w16cid:commentId w16cid:paraId="30AD814A" w16cid:durableId="23BBB22C"/>
  <w16cid:commentId w16cid:paraId="31EE12A1" w16cid:durableId="23BA91C8"/>
  <w16cid:commentId w16cid:paraId="154D6D11" w16cid:durableId="23BA91C9"/>
  <w16cid:commentId w16cid:paraId="565DD458" w16cid:durableId="23BA91CA"/>
  <w16cid:commentId w16cid:paraId="1BA98D91" w16cid:durableId="23BBB395"/>
  <w16cid:commentId w16cid:paraId="3F475B23" w16cid:durableId="23BA91CB"/>
  <w16cid:commentId w16cid:paraId="2F803544" w16cid:durableId="23BA91CC"/>
  <w16cid:commentId w16cid:paraId="5C8B18AD" w16cid:durableId="23BBCDE0"/>
  <w16cid:commentId w16cid:paraId="42E4F059" w16cid:durableId="23BBB9EC"/>
  <w16cid:commentId w16cid:paraId="64884C97" w16cid:durableId="23BA91CD"/>
  <w16cid:commentId w16cid:paraId="5BEF235B" w16cid:durableId="23BA91CE"/>
  <w16cid:commentId w16cid:paraId="21305D86" w16cid:durableId="23BBBA62"/>
  <w16cid:commentId w16cid:paraId="2015AFC4" w16cid:durableId="23BA91CF"/>
  <w16cid:commentId w16cid:paraId="6877AE2F" w16cid:durableId="23BA91D0"/>
  <w16cid:commentId w16cid:paraId="52623F7A" w16cid:durableId="23BA91D1"/>
  <w16cid:commentId w16cid:paraId="44E1DE51" w16cid:durableId="23BBC356"/>
  <w16cid:commentId w16cid:paraId="4F8A4B3E" w16cid:durableId="23BA91D2"/>
  <w16cid:commentId w16cid:paraId="032DD855" w16cid:durableId="23BBCFA7"/>
  <w16cid:commentId w16cid:paraId="401AF9CF" w16cid:durableId="23BA91D3"/>
  <w16cid:commentId w16cid:paraId="65EE41FB" w16cid:durableId="23BA91D4"/>
  <w16cid:commentId w16cid:paraId="3BD9E315" w16cid:durableId="23BA91D5"/>
  <w16cid:commentId w16cid:paraId="30E96490" w16cid:durableId="23BA91D6"/>
  <w16cid:commentId w16cid:paraId="1A32EB72" w16cid:durableId="23BA91D7"/>
  <w16cid:commentId w16cid:paraId="0FECAF4D" w16cid:durableId="23BA91D8"/>
  <w16cid:commentId w16cid:paraId="060DC79C" w16cid:durableId="23BA91D9"/>
  <w16cid:commentId w16cid:paraId="0B30D2C1" w16cid:durableId="23BBD47B"/>
  <w16cid:commentId w16cid:paraId="2583D2C2" w16cid:durableId="23BBE680"/>
  <w16cid:commentId w16cid:paraId="4D801161" w16cid:durableId="23BBE705"/>
  <w16cid:commentId w16cid:paraId="056CD423" w16cid:durableId="23BBE955"/>
  <w16cid:commentId w16cid:paraId="71F31BAB" w16cid:durableId="23BA91DA"/>
  <w16cid:commentId w16cid:paraId="16795A32" w16cid:durableId="23BA91DB"/>
  <w16cid:commentId w16cid:paraId="56BC76BF" w16cid:durableId="23BA91DC"/>
  <w16cid:commentId w16cid:paraId="172450EF" w16cid:durableId="23BA91DD"/>
  <w16cid:commentId w16cid:paraId="6741A89A" w16cid:durableId="23BA91DE"/>
  <w16cid:commentId w16cid:paraId="35CBEEB4" w16cid:durableId="23BA91DF"/>
  <w16cid:commentId w16cid:paraId="6B91300D" w16cid:durableId="23BA91E0"/>
  <w16cid:commentId w16cid:paraId="44D1740C" w16cid:durableId="23BBECBB"/>
  <w16cid:commentId w16cid:paraId="25782384" w16cid:durableId="23BA91E1"/>
  <w16cid:commentId w16cid:paraId="0CF7519A" w16cid:durableId="23BA91E2"/>
  <w16cid:commentId w16cid:paraId="6D8AF1D1" w16cid:durableId="23BBF19F"/>
  <w16cid:commentId w16cid:paraId="29835C1B" w16cid:durableId="23BBF28D"/>
  <w16cid:commentId w16cid:paraId="32C1F111" w16cid:durableId="23BBF842"/>
  <w16cid:commentId w16cid:paraId="71D49D9E" w16cid:durableId="23BBFCFA"/>
  <w16cid:commentId w16cid:paraId="062D58E1" w16cid:durableId="23BC0514"/>
  <w16cid:commentId w16cid:paraId="73EA22A1" w16cid:durableId="23BC07D0"/>
  <w16cid:commentId w16cid:paraId="49FD2300" w16cid:durableId="23BC1087"/>
  <w16cid:commentId w16cid:paraId="2A60D207" w16cid:durableId="23BC1436"/>
  <w16cid:commentId w16cid:paraId="4F743433" w16cid:durableId="23BC14EF"/>
  <w16cid:commentId w16cid:paraId="1CE10EB3" w16cid:durableId="23BC16E5"/>
  <w16cid:commentId w16cid:paraId="436F1536" w16cid:durableId="23BC1B48"/>
  <w16cid:commentId w16cid:paraId="67027558" w16cid:durableId="23BC1D07"/>
  <w16cid:commentId w16cid:paraId="1E1D964C" w16cid:durableId="23BC1DB1"/>
  <w16cid:commentId w16cid:paraId="0F556485" w16cid:durableId="23BC1DBC"/>
  <w16cid:commentId w16cid:paraId="41633696" w16cid:durableId="23BC206A"/>
  <w16cid:commentId w16cid:paraId="617F5747" w16cid:durableId="23BC2380"/>
  <w16cid:commentId w16cid:paraId="19B4648B" w16cid:durableId="23BC248D"/>
  <w16cid:commentId w16cid:paraId="1FFD5AA1" w16cid:durableId="23BC268E"/>
  <w16cid:commentId w16cid:paraId="33330877" w16cid:durableId="23BA91E3"/>
  <w16cid:commentId w16cid:paraId="47D885FC" w16cid:durableId="23BA91E4"/>
  <w16cid:commentId w16cid:paraId="5898FCB2" w16cid:durableId="23BA91E5"/>
  <w16cid:commentId w16cid:paraId="002324F1" w16cid:durableId="23BA91E6"/>
  <w16cid:commentId w16cid:paraId="5F4CD0B8" w16cid:durableId="23BA91E7"/>
  <w16cid:commentId w16cid:paraId="20F01244" w16cid:durableId="23BA91E8"/>
  <w16cid:commentId w16cid:paraId="62BF2CF4" w16cid:durableId="23BA91E9"/>
  <w16cid:commentId w16cid:paraId="1F216C79" w16cid:durableId="23BA91EA"/>
  <w16cid:commentId w16cid:paraId="604B2669" w16cid:durableId="23BA91EB"/>
  <w16cid:commentId w16cid:paraId="3E0D7CC9" w16cid:durableId="23BA91EC"/>
  <w16cid:commentId w16cid:paraId="2679016A" w16cid:durableId="23BA91ED"/>
  <w16cid:commentId w16cid:paraId="0B38038C" w16cid:durableId="23BA91EE"/>
  <w16cid:commentId w16cid:paraId="256DAAEF" w16cid:durableId="23BA91EF"/>
  <w16cid:commentId w16cid:paraId="7B4353DC" w16cid:durableId="23BA91F0"/>
  <w16cid:commentId w16cid:paraId="60F5123C" w16cid:durableId="23BA91F1"/>
  <w16cid:commentId w16cid:paraId="0A23FF84" w16cid:durableId="23BA91F2"/>
  <w16cid:commentId w16cid:paraId="220E13CB" w16cid:durableId="23BA91F3"/>
  <w16cid:commentId w16cid:paraId="111A0600" w16cid:durableId="23BA91F4"/>
  <w16cid:commentId w16cid:paraId="43A1F21B" w16cid:durableId="23BA91F5"/>
  <w16cid:commentId w16cid:paraId="36D1CC34" w16cid:durableId="23BA91F6"/>
  <w16cid:commentId w16cid:paraId="289B9084" w16cid:durableId="23BA91F7"/>
  <w16cid:commentId w16cid:paraId="6D494670" w16cid:durableId="23BA91F8"/>
  <w16cid:commentId w16cid:paraId="2F2039AA" w16cid:durableId="23BA91F9"/>
  <w16cid:commentId w16cid:paraId="0250F5B8" w16cid:durableId="23BA91FA"/>
  <w16cid:commentId w16cid:paraId="76EF47D7" w16cid:durableId="23BA91FB"/>
  <w16cid:commentId w16cid:paraId="53B059EB" w16cid:durableId="23BA91FC"/>
  <w16cid:commentId w16cid:paraId="2F7666A9" w16cid:durableId="23BA91FD"/>
  <w16cid:commentId w16cid:paraId="6C4D3683" w16cid:durableId="23BA91FE"/>
  <w16cid:commentId w16cid:paraId="6931269D" w16cid:durableId="23BA91FF"/>
  <w16cid:commentId w16cid:paraId="1DA34BF3" w16cid:durableId="23BA9200"/>
  <w16cid:commentId w16cid:paraId="1CA566DF" w16cid:durableId="23BA9201"/>
  <w16cid:commentId w16cid:paraId="10683854" w16cid:durableId="23BA9202"/>
  <w16cid:commentId w16cid:paraId="0945B4A7" w16cid:durableId="23BA9203"/>
  <w16cid:commentId w16cid:paraId="0CABD80E" w16cid:durableId="23BA9204"/>
  <w16cid:commentId w16cid:paraId="378C3BF2" w16cid:durableId="23BA9205"/>
  <w16cid:commentId w16cid:paraId="19E488DC" w16cid:durableId="23BA9206"/>
  <w16cid:commentId w16cid:paraId="492D78E7" w16cid:durableId="23BA9207"/>
  <w16cid:commentId w16cid:paraId="1213DF7B" w16cid:durableId="23BA9208"/>
  <w16cid:commentId w16cid:paraId="1F71211E" w16cid:durableId="23BA9209"/>
  <w16cid:commentId w16cid:paraId="52102E8D" w16cid:durableId="23BA920A"/>
  <w16cid:commentId w16cid:paraId="04D6D687" w16cid:durableId="23BA920B"/>
  <w16cid:commentId w16cid:paraId="1550D23C" w16cid:durableId="23BA920C"/>
  <w16cid:commentId w16cid:paraId="0C2FF8B7" w16cid:durableId="23BA920D"/>
  <w16cid:commentId w16cid:paraId="043BBB8D" w16cid:durableId="23BC2B34"/>
  <w16cid:commentId w16cid:paraId="28497504" w16cid:durableId="23BC2F46"/>
  <w16cid:commentId w16cid:paraId="251AE190" w16cid:durableId="23BC311B"/>
  <w16cid:commentId w16cid:paraId="134C1341" w16cid:durableId="23BC449E"/>
  <w16cid:commentId w16cid:paraId="688B5218" w16cid:durableId="23BC46EA"/>
  <w16cid:commentId w16cid:paraId="43D94660" w16cid:durableId="23BC4704"/>
  <w16cid:commentId w16cid:paraId="016D9AAF" w16cid:durableId="23BC471B"/>
  <w16cid:commentId w16cid:paraId="64D3DBD3" w16cid:durableId="23BC4842"/>
  <w16cid:commentId w16cid:paraId="2EA52CF5" w16cid:durableId="23BA920E"/>
  <w16cid:commentId w16cid:paraId="1B3CBFB8" w16cid:durableId="23BA920F"/>
  <w16cid:commentId w16cid:paraId="0493B217" w16cid:durableId="23BC4B66"/>
  <w16cid:commentId w16cid:paraId="3123D155" w16cid:durableId="23BC4C14"/>
  <w16cid:commentId w16cid:paraId="46226D77" w16cid:durableId="23BC4BD8"/>
  <w16cid:commentId w16cid:paraId="50C3F6D1" w16cid:durableId="23BA9210"/>
  <w16cid:commentId w16cid:paraId="27E70354" w16cid:durableId="23BA9211"/>
  <w16cid:commentId w16cid:paraId="64776722" w16cid:durableId="23BC5024"/>
  <w16cid:commentId w16cid:paraId="53BC7757" w16cid:durableId="23BC5155"/>
  <w16cid:commentId w16cid:paraId="5F65BBEE" w16cid:durableId="23BC5287"/>
  <w16cid:commentId w16cid:paraId="5CE7789E" w16cid:durableId="23BC5348"/>
  <w16cid:commentId w16cid:paraId="7C9C0F06" w16cid:durableId="23BC53AB"/>
  <w16cid:commentId w16cid:paraId="09F95BDC" w16cid:durableId="23BC545F"/>
  <w16cid:commentId w16cid:paraId="3AD92F42" w16cid:durableId="23BC5527"/>
  <w16cid:commentId w16cid:paraId="38F6D623" w16cid:durableId="23BC560D"/>
  <w16cid:commentId w16cid:paraId="188FD615" w16cid:durableId="23BA9212"/>
  <w16cid:commentId w16cid:paraId="61149B86" w16cid:durableId="23BC56AA"/>
  <w16cid:commentId w16cid:paraId="6E9F50D9" w16cid:durableId="23BC580D"/>
  <w16cid:commentId w16cid:paraId="70ED879F" w16cid:durableId="23BC595A"/>
  <w16cid:commentId w16cid:paraId="6378C317" w16cid:durableId="23BC59E6"/>
  <w16cid:commentId w16cid:paraId="2AE12B97" w16cid:durableId="23BC5A34"/>
  <w16cid:commentId w16cid:paraId="1B51F85B" w16cid:durableId="23BC5A9C"/>
  <w16cid:commentId w16cid:paraId="32B16CE3" w16cid:durableId="23BC5B44"/>
  <w16cid:commentId w16cid:paraId="5BAB1249" w16cid:durableId="23BC5C5F"/>
  <w16cid:commentId w16cid:paraId="4CE961D8" w16cid:durableId="23BC5D30"/>
  <w16cid:commentId w16cid:paraId="305B87D1" w16cid:durableId="23BC5DF8"/>
  <w16cid:commentId w16cid:paraId="4A2025E5" w16cid:durableId="23BA9213"/>
  <w16cid:commentId w16cid:paraId="4E5AA03A" w16cid:durableId="23BC5EA9"/>
  <w16cid:commentId w16cid:paraId="176DFF48" w16cid:durableId="23BC611E"/>
  <w16cid:commentId w16cid:paraId="71E73A54" w16cid:durableId="23BC6244"/>
  <w16cid:commentId w16cid:paraId="2B856B55" w16cid:durableId="23BA9214"/>
  <w16cid:commentId w16cid:paraId="3873610A" w16cid:durableId="23BC626F"/>
  <w16cid:commentId w16cid:paraId="6EC2A884" w16cid:durableId="23BA9215"/>
  <w16cid:commentId w16cid:paraId="3CC7D03B" w16cid:durableId="23BC62F7"/>
  <w16cid:commentId w16cid:paraId="1782EE2C" w16cid:durableId="23BA9216"/>
  <w16cid:commentId w16cid:paraId="14F7DC96" w16cid:durableId="23BC634B"/>
  <w16cid:commentId w16cid:paraId="1ADD648E" w16cid:durableId="23BC63DB"/>
  <w16cid:commentId w16cid:paraId="52C2DACB" w16cid:durableId="23BA9217"/>
  <w16cid:commentId w16cid:paraId="185070FF" w16cid:durableId="23BA9218"/>
  <w16cid:commentId w16cid:paraId="610B928B" w16cid:durableId="23BCF95C"/>
  <w16cid:commentId w16cid:paraId="310DD58E" w16cid:durableId="23BA9219"/>
  <w16cid:commentId w16cid:paraId="7AC66B6B" w16cid:durableId="23BA921A"/>
  <w16cid:commentId w16cid:paraId="2913E8F9" w16cid:durableId="23BCFA52"/>
  <w16cid:commentId w16cid:paraId="7948A159" w16cid:durableId="23BA921B"/>
  <w16cid:commentId w16cid:paraId="7262C871" w16cid:durableId="23BA921C"/>
  <w16cid:commentId w16cid:paraId="52B093A8" w16cid:durableId="23BCFB9A"/>
  <w16cid:commentId w16cid:paraId="5B1D7091" w16cid:durableId="23BA921D"/>
  <w16cid:commentId w16cid:paraId="13745108" w16cid:durableId="23BCFC4B"/>
  <w16cid:commentId w16cid:paraId="70555806" w16cid:durableId="23BA921E"/>
  <w16cid:commentId w16cid:paraId="151EE042" w16cid:durableId="23BA921F"/>
  <w16cid:commentId w16cid:paraId="5C8E040A" w16cid:durableId="23BCFCFE"/>
  <w16cid:commentId w16cid:paraId="4F3DD916" w16cid:durableId="23BA9220"/>
  <w16cid:commentId w16cid:paraId="12BDF896" w16cid:durableId="23BA9221"/>
  <w16cid:commentId w16cid:paraId="1CF652EF" w16cid:durableId="23BA9222"/>
  <w16cid:commentId w16cid:paraId="3F0F9F06" w16cid:durableId="23BE71DE"/>
  <w16cid:commentId w16cid:paraId="30D85665" w16cid:durableId="23BA9223"/>
  <w16cid:commentId w16cid:paraId="53A08C86" w16cid:durableId="23BA9224"/>
  <w16cid:commentId w16cid:paraId="513BC114" w16cid:durableId="23BA9225"/>
  <w16cid:commentId w16cid:paraId="7C6AF248" w16cid:durableId="23BA9226"/>
  <w16cid:commentId w16cid:paraId="2A9F9EBA" w16cid:durableId="23BCFF8D"/>
  <w16cid:commentId w16cid:paraId="489907A8" w16cid:durableId="23BA9227"/>
  <w16cid:commentId w16cid:paraId="31C799D0" w16cid:durableId="23BC4E4E"/>
  <w16cid:commentId w16cid:paraId="456F8273" w16cid:durableId="23BD03FC"/>
  <w16cid:commentId w16cid:paraId="5AA942AC" w16cid:durableId="23BD06C3"/>
  <w16cid:commentId w16cid:paraId="17376C49" w16cid:durableId="23BD0723"/>
  <w16cid:commentId w16cid:paraId="14A6AEB4" w16cid:durableId="23BD0D51"/>
  <w16cid:commentId w16cid:paraId="5A9C38C3" w16cid:durableId="23BD0FB6"/>
  <w16cid:commentId w16cid:paraId="363A6F2D" w16cid:durableId="23BD10A8"/>
  <w16cid:commentId w16cid:paraId="7AC7DF1F" w16cid:durableId="23BA9228"/>
  <w16cid:commentId w16cid:paraId="60C796EE" w16cid:durableId="23BA9229"/>
  <w16cid:commentId w16cid:paraId="0AE1A4FF" w16cid:durableId="23BD13CD"/>
  <w16cid:commentId w16cid:paraId="4E2610AF" w16cid:durableId="23BA922A"/>
  <w16cid:commentId w16cid:paraId="6CC41BF8" w16cid:durableId="23BA922B"/>
  <w16cid:commentId w16cid:paraId="1F580302" w16cid:durableId="23BD15F0"/>
  <w16cid:commentId w16cid:paraId="0E782811" w16cid:durableId="23BD1876"/>
  <w16cid:commentId w16cid:paraId="544900CC" w16cid:durableId="23BD1A6B"/>
  <w16cid:commentId w16cid:paraId="451DD31A" w16cid:durableId="23BA922C"/>
  <w16cid:commentId w16cid:paraId="243870B4" w16cid:durableId="23BA922D"/>
  <w16cid:commentId w16cid:paraId="05E73DE0" w16cid:durableId="23BD1C8D"/>
  <w16cid:commentId w16cid:paraId="133D7B0B" w16cid:durableId="23BD1DEE"/>
  <w16cid:commentId w16cid:paraId="38A5FF1B" w16cid:durableId="23BD1EC5"/>
  <w16cid:commentId w16cid:paraId="53388BCB" w16cid:durableId="23BD2124"/>
  <w16cid:commentId w16cid:paraId="3381C49E" w16cid:durableId="23BA922E"/>
  <w16cid:commentId w16cid:paraId="1460BF5D" w16cid:durableId="23BA922F"/>
  <w16cid:commentId w16cid:paraId="5E99FDB8" w16cid:durableId="23BD2191"/>
  <w16cid:commentId w16cid:paraId="54A758C1" w16cid:durableId="23BA9230"/>
  <w16cid:commentId w16cid:paraId="6385832E" w16cid:durableId="23BD2254"/>
  <w16cid:commentId w16cid:paraId="14065CAC" w16cid:durableId="23BD2312"/>
  <w16cid:commentId w16cid:paraId="531DE79C" w16cid:durableId="23BD232C"/>
  <w16cid:commentId w16cid:paraId="05ABD29F" w16cid:durableId="23BA9231"/>
  <w16cid:commentId w16cid:paraId="2BBBCDDE" w16cid:durableId="23BA9232"/>
  <w16cid:commentId w16cid:paraId="5ED588A6" w16cid:durableId="23BD23B4"/>
  <w16cid:commentId w16cid:paraId="6EF4660D" w16cid:durableId="23BA9233"/>
  <w16cid:commentId w16cid:paraId="30FC026D" w16cid:durableId="23BA9234"/>
  <w16cid:commentId w16cid:paraId="4EF5D342" w16cid:durableId="23BD2456"/>
  <w16cid:commentId w16cid:paraId="7255F562" w16cid:durableId="23BA9235"/>
  <w16cid:commentId w16cid:paraId="66B3A676" w16cid:durableId="23BA9236"/>
  <w16cid:commentId w16cid:paraId="0682C02A" w16cid:durableId="23BA9237"/>
  <w16cid:commentId w16cid:paraId="6112B1FE" w16cid:durableId="23BA9238"/>
  <w16cid:commentId w16cid:paraId="254359F5" w16cid:durableId="23BD25EE"/>
  <w16cid:commentId w16cid:paraId="23DEC913" w16cid:durableId="23BA9239"/>
  <w16cid:commentId w16cid:paraId="5A10A574" w16cid:durableId="23BA923A"/>
  <w16cid:commentId w16cid:paraId="3AED01E7" w16cid:durableId="23BD3E31"/>
  <w16cid:commentId w16cid:paraId="316EBF07" w16cid:durableId="23BD40DC"/>
  <w16cid:commentId w16cid:paraId="503134EF" w16cid:durableId="23BD41A0"/>
  <w16cid:commentId w16cid:paraId="0AC88A05" w16cid:durableId="23BD4302"/>
  <w16cid:commentId w16cid:paraId="6C686D20" w16cid:durableId="23BA923B"/>
  <w16cid:commentId w16cid:paraId="7D2F6858" w16cid:durableId="23BA923C"/>
  <w16cid:commentId w16cid:paraId="1EC304C3" w16cid:durableId="23BD43F0"/>
  <w16cid:commentId w16cid:paraId="69C0C563" w16cid:durableId="23BA923D"/>
  <w16cid:commentId w16cid:paraId="23616166" w16cid:durableId="23BA923E"/>
  <w16cid:commentId w16cid:paraId="69E25840" w16cid:durableId="23BD44A9"/>
  <w16cid:commentId w16cid:paraId="2E2AB7D4" w16cid:durableId="23BA923F"/>
  <w16cid:commentId w16cid:paraId="37DB0E64" w16cid:durableId="23BA9240"/>
  <w16cid:commentId w16cid:paraId="69C3EC04" w16cid:durableId="23BA9241"/>
  <w16cid:commentId w16cid:paraId="444DF839" w16cid:durableId="23BD45EB"/>
  <w16cid:commentId w16cid:paraId="7E387340" w16cid:durableId="23BA9242"/>
  <w16cid:commentId w16cid:paraId="627D69D9" w16cid:durableId="23BD4A45"/>
  <w16cid:commentId w16cid:paraId="005293EF" w16cid:durableId="23BA9243"/>
  <w16cid:commentId w16cid:paraId="7B01F317" w16cid:durableId="23BD52A7"/>
  <w16cid:commentId w16cid:paraId="311C3859" w16cid:durableId="23BA9244"/>
  <w16cid:commentId w16cid:paraId="139681DA" w16cid:durableId="23BD53AF"/>
  <w16cid:commentId w16cid:paraId="1000529B" w16cid:durableId="23BD5594"/>
  <w16cid:commentId w16cid:paraId="776DB695" w16cid:durableId="23BA9245"/>
  <w16cid:commentId w16cid:paraId="47026DC3" w16cid:durableId="23BA9246"/>
  <w16cid:commentId w16cid:paraId="4339A097" w16cid:durableId="23BA9247"/>
  <w16cid:commentId w16cid:paraId="14D29707" w16cid:durableId="23BA9248"/>
  <w16cid:commentId w16cid:paraId="6DF896AC" w16cid:durableId="23BD5671"/>
  <w16cid:commentId w16cid:paraId="74B927FC" w16cid:durableId="23BA9249"/>
  <w16cid:commentId w16cid:paraId="7E3FF723" w16cid:durableId="23BA924A"/>
  <w16cid:commentId w16cid:paraId="2734D4DA" w16cid:durableId="23BD5816"/>
  <w16cid:commentId w16cid:paraId="2BE78E68" w16cid:durableId="23BA924B"/>
  <w16cid:commentId w16cid:paraId="6D4F00BF" w16cid:durableId="23BA924C"/>
  <w16cid:commentId w16cid:paraId="0ADC9ED8" w16cid:durableId="23BD5886"/>
  <w16cid:commentId w16cid:paraId="4CC676E5" w16cid:durableId="23BD598B"/>
  <w16cid:commentId w16cid:paraId="55DEB7CE" w16cid:durableId="23BD5A6E"/>
  <w16cid:commentId w16cid:paraId="5C3E4AFA" w16cid:durableId="23BA924D"/>
  <w16cid:commentId w16cid:paraId="5CCF3D4C" w16cid:durableId="23BD5E0F"/>
  <w16cid:commentId w16cid:paraId="710FD509" w16cid:durableId="23BA924E"/>
  <w16cid:commentId w16cid:paraId="076CBDB3" w16cid:durableId="23BD5E5E"/>
  <w16cid:commentId w16cid:paraId="72FED3EA" w16cid:durableId="23BA924F"/>
  <w16cid:commentId w16cid:paraId="3514B49D" w16cid:durableId="23BD5E80"/>
  <w16cid:commentId w16cid:paraId="43461B04" w16cid:durableId="23BA9250"/>
  <w16cid:commentId w16cid:paraId="738746A3" w16cid:durableId="23BD5EC2"/>
  <w16cid:commentId w16cid:paraId="4FE1F66B" w16cid:durableId="23BA9251"/>
  <w16cid:commentId w16cid:paraId="5AC1AABC" w16cid:durableId="23BA9252"/>
  <w16cid:commentId w16cid:paraId="52BFD5FF" w16cid:durableId="23BA9253"/>
  <w16cid:commentId w16cid:paraId="3746BF0B" w16cid:durableId="23BA9254"/>
  <w16cid:commentId w16cid:paraId="301BED7A" w16cid:durableId="23BA9255"/>
  <w16cid:commentId w16cid:paraId="3A722B0D" w16cid:durableId="23BA9256"/>
  <w16cid:commentId w16cid:paraId="48EA615F" w16cid:durableId="23BA9257"/>
  <w16cid:commentId w16cid:paraId="62A65692" w16cid:durableId="23BA9258"/>
  <w16cid:commentId w16cid:paraId="22540FCF" w16cid:durableId="23BA92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5062D" w14:textId="77777777" w:rsidR="00077980" w:rsidRDefault="00077980">
      <w:pPr>
        <w:spacing w:after="0" w:line="240" w:lineRule="auto"/>
      </w:pPr>
      <w:r>
        <w:separator/>
      </w:r>
    </w:p>
  </w:endnote>
  <w:endnote w:type="continuationSeparator" w:id="0">
    <w:p w14:paraId="1A36B1F2" w14:textId="77777777" w:rsidR="00077980" w:rsidRDefault="00077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Phetsarath OT">
    <w:panose1 w:val="02000500000000000001"/>
    <w:charset w:val="81"/>
    <w:family w:val="auto"/>
    <w:pitch w:val="variable"/>
    <w:sig w:usb0="F7FFAEFF" w:usb1="FBDFFFFF" w:usb2="1FFBFFFF" w:usb3="00000000" w:csb0="8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DokChampa">
    <w:panose1 w:val="020B0604020202020204"/>
    <w:charset w:val="00"/>
    <w:family w:val="swiss"/>
    <w:pitch w:val="variable"/>
    <w:sig w:usb0="83000003" w:usb1="00000000" w:usb2="00000000" w:usb3="00000000" w:csb0="00010001" w:csb1="00000000"/>
  </w:font>
  <w:font w:name="Times">
    <w:panose1 w:val="02020603050405020304"/>
    <w:charset w:val="00"/>
    <w:family w:val="roman"/>
    <w:pitch w:val="variable"/>
    <w:sig w:usb0="E0002EFF" w:usb1="C000785B" w:usb2="00000009" w:usb3="00000000" w:csb0="000001FF" w:csb1="00000000"/>
  </w:font>
  <w:font w:name="TH SarabunPSK">
    <w:altName w:val="Microsoft Sans Serif"/>
    <w:charset w:val="DE"/>
    <w:family w:val="swiss"/>
    <w:pitch w:val="variable"/>
    <w:sig w:usb0="21000007" w:usb1="00000000" w:usb2="00000000" w:usb3="00000000" w:csb0="0001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8303"/>
    </w:tblGrid>
    <w:tr w:rsidR="00C1057D" w:rsidRPr="00820759" w14:paraId="717B0E4B" w14:textId="77777777" w:rsidTr="00A7574D">
      <w:tc>
        <w:tcPr>
          <w:tcW w:w="733" w:type="dxa"/>
        </w:tcPr>
        <w:sdt>
          <w:sdtPr>
            <w:rPr>
              <w:rFonts w:ascii="Cambria" w:hAnsi="Cambria"/>
              <w:sz w:val="28"/>
              <w:szCs w:val="28"/>
            </w:rPr>
            <w:id w:val="-1921548952"/>
            <w:docPartObj>
              <w:docPartGallery w:val="Page Numbers (Top of Page)"/>
              <w:docPartUnique/>
            </w:docPartObj>
          </w:sdtPr>
          <w:sdtEndPr>
            <w:rPr>
              <w:noProof/>
            </w:rPr>
          </w:sdtEndPr>
          <w:sdtContent>
            <w:p w14:paraId="1F65F0B8" w14:textId="54A85BD2" w:rsidR="00C1057D" w:rsidRPr="004B14DE" w:rsidRDefault="00C1057D" w:rsidP="00A7574D">
              <w:pPr>
                <w:pStyle w:val="Header"/>
                <w:rPr>
                  <w:rFonts w:ascii="Cambria" w:hAnsi="Cambria"/>
                  <w:noProof/>
                  <w:sz w:val="28"/>
                  <w:szCs w:val="28"/>
                </w:rPr>
              </w:pPr>
              <w:r w:rsidRPr="004B14DE">
                <w:rPr>
                  <w:rFonts w:ascii="Cambria" w:hAnsi="Cambria"/>
                  <w:sz w:val="28"/>
                  <w:szCs w:val="28"/>
                </w:rPr>
                <w:fldChar w:fldCharType="begin"/>
              </w:r>
              <w:r w:rsidRPr="004B14DE">
                <w:rPr>
                  <w:rFonts w:ascii="Cambria" w:hAnsi="Cambria"/>
                  <w:sz w:val="28"/>
                  <w:szCs w:val="28"/>
                </w:rPr>
                <w:instrText xml:space="preserve"> PAGE   \* MERGEFORMAT </w:instrText>
              </w:r>
              <w:r w:rsidRPr="004B14DE">
                <w:rPr>
                  <w:rFonts w:ascii="Cambria" w:hAnsi="Cambria"/>
                  <w:sz w:val="28"/>
                  <w:szCs w:val="28"/>
                </w:rPr>
                <w:fldChar w:fldCharType="separate"/>
              </w:r>
              <w:r>
                <w:rPr>
                  <w:rFonts w:ascii="Cambria" w:hAnsi="Cambria"/>
                  <w:noProof/>
                  <w:sz w:val="28"/>
                  <w:szCs w:val="28"/>
                </w:rPr>
                <w:t>50</w:t>
              </w:r>
              <w:r w:rsidRPr="004B14DE">
                <w:rPr>
                  <w:rFonts w:ascii="Cambria" w:hAnsi="Cambria"/>
                  <w:noProof/>
                  <w:sz w:val="28"/>
                  <w:szCs w:val="28"/>
                </w:rPr>
                <w:fldChar w:fldCharType="end"/>
              </w:r>
            </w:p>
          </w:sdtContent>
        </w:sdt>
      </w:tc>
      <w:tc>
        <w:tcPr>
          <w:tcW w:w="8509" w:type="dxa"/>
        </w:tcPr>
        <w:p w14:paraId="24D0989A" w14:textId="77777777" w:rsidR="00C1057D" w:rsidRPr="004B14DE" w:rsidRDefault="00C1057D" w:rsidP="00A7574D">
          <w:pPr>
            <w:pStyle w:val="Header"/>
            <w:jc w:val="right"/>
            <w:rPr>
              <w:rFonts w:ascii="Cambria" w:hAnsi="Cambria"/>
              <w:sz w:val="16"/>
              <w:szCs w:val="16"/>
            </w:rPr>
          </w:pPr>
          <w:r w:rsidRPr="004B14DE">
            <w:rPr>
              <w:rFonts w:ascii="Cambria" w:hAnsi="Cambria"/>
              <w:sz w:val="16"/>
              <w:szCs w:val="16"/>
            </w:rPr>
            <w:t>Anti-money laundering and counter-terrorist financing measures in [country] [year] @ APG [year]</w:t>
          </w:r>
        </w:p>
      </w:tc>
    </w:tr>
  </w:tbl>
  <w:p w14:paraId="18E03A3D" w14:textId="77777777" w:rsidR="00C1057D" w:rsidRPr="00A7574D" w:rsidRDefault="00C1057D" w:rsidP="007464BE">
    <w:pPr>
      <w:pStyle w:val="Head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518C5" w14:textId="77777777" w:rsidR="00C1057D" w:rsidRDefault="00C105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8"/>
      <w:gridCol w:w="628"/>
    </w:tblGrid>
    <w:tr w:rsidR="00C1057D" w:rsidRPr="00A7574D" w14:paraId="3BA8E4B1" w14:textId="77777777" w:rsidTr="00A7574D">
      <w:tc>
        <w:tcPr>
          <w:tcW w:w="9144" w:type="dxa"/>
        </w:tcPr>
        <w:sdt>
          <w:sdtPr>
            <w:rPr>
              <w:rFonts w:ascii="Cambria" w:hAnsi="Cambria"/>
              <w:sz w:val="28"/>
              <w:szCs w:val="28"/>
            </w:rPr>
            <w:id w:val="1356471411"/>
            <w:docPartObj>
              <w:docPartGallery w:val="Page Numbers (Top of Page)"/>
              <w:docPartUnique/>
            </w:docPartObj>
          </w:sdtPr>
          <w:sdtEndPr>
            <w:rPr>
              <w:noProof/>
            </w:rPr>
          </w:sdtEndPr>
          <w:sdtContent>
            <w:p w14:paraId="43B7284A" w14:textId="77777777" w:rsidR="00C1057D" w:rsidRPr="004B14DE" w:rsidRDefault="00C1057D" w:rsidP="00A7574D">
              <w:pPr>
                <w:pStyle w:val="Header"/>
                <w:rPr>
                  <w:rFonts w:ascii="Cambria" w:hAnsi="Cambria"/>
                  <w:noProof/>
                  <w:sz w:val="28"/>
                  <w:szCs w:val="28"/>
                </w:rPr>
              </w:pPr>
              <w:r w:rsidRPr="004B14DE">
                <w:rPr>
                  <w:rFonts w:ascii="Cambria" w:hAnsi="Cambria"/>
                  <w:sz w:val="16"/>
                  <w:szCs w:val="16"/>
                </w:rPr>
                <w:t>Anti-money laundering and counter-terrorist financing measures in [country] [year] @ APG [year]</w:t>
              </w:r>
              <w:r w:rsidRPr="004B14DE">
                <w:rPr>
                  <w:rFonts w:ascii="Cambria" w:hAnsi="Cambria"/>
                  <w:sz w:val="20"/>
                  <w:szCs w:val="20"/>
                </w:rPr>
                <w:t xml:space="preserve"> </w:t>
              </w:r>
            </w:p>
          </w:sdtContent>
        </w:sdt>
      </w:tc>
      <w:tc>
        <w:tcPr>
          <w:tcW w:w="654" w:type="dxa"/>
        </w:tcPr>
        <w:sdt>
          <w:sdtPr>
            <w:rPr>
              <w:rFonts w:ascii="Cambria" w:hAnsi="Cambria"/>
              <w:sz w:val="28"/>
            </w:rPr>
            <w:id w:val="-1320109340"/>
            <w:docPartObj>
              <w:docPartGallery w:val="Page Numbers (Bottom of Page)"/>
              <w:docPartUnique/>
            </w:docPartObj>
          </w:sdtPr>
          <w:sdtEndPr>
            <w:rPr>
              <w:noProof/>
            </w:rPr>
          </w:sdtEndPr>
          <w:sdtContent>
            <w:p w14:paraId="649177AC" w14:textId="77777777" w:rsidR="00C1057D" w:rsidRPr="00A7574D" w:rsidRDefault="00C1057D" w:rsidP="00A7574D">
              <w:pPr>
                <w:pStyle w:val="Footer"/>
                <w:jc w:val="right"/>
                <w:rPr>
                  <w:rFonts w:ascii="Cambria" w:eastAsiaTheme="minorHAnsi" w:hAnsi="Cambria" w:cstheme="minorBidi"/>
                  <w:noProof/>
                  <w:sz w:val="28"/>
                  <w:lang w:eastAsia="en-US"/>
                </w:rPr>
              </w:pPr>
              <w:r w:rsidRPr="00A7574D">
                <w:rPr>
                  <w:rFonts w:ascii="Cambria" w:hAnsi="Cambria"/>
                  <w:sz w:val="28"/>
                  <w:szCs w:val="28"/>
                </w:rPr>
                <w:fldChar w:fldCharType="begin"/>
              </w:r>
              <w:r w:rsidRPr="00A7574D">
                <w:rPr>
                  <w:rFonts w:ascii="Cambria" w:hAnsi="Cambria"/>
                  <w:sz w:val="28"/>
                  <w:szCs w:val="28"/>
                </w:rPr>
                <w:instrText xml:space="preserve"> PAGE   \* MERGEFORMAT </w:instrText>
              </w:r>
              <w:r w:rsidRPr="00A7574D">
                <w:rPr>
                  <w:rFonts w:ascii="Cambria" w:hAnsi="Cambria"/>
                  <w:sz w:val="28"/>
                  <w:szCs w:val="28"/>
                </w:rPr>
                <w:fldChar w:fldCharType="separate"/>
              </w:r>
              <w:r>
                <w:rPr>
                  <w:rFonts w:ascii="Cambria" w:hAnsi="Cambria"/>
                  <w:noProof/>
                  <w:sz w:val="28"/>
                  <w:szCs w:val="28"/>
                </w:rPr>
                <w:t>43</w:t>
              </w:r>
              <w:r w:rsidRPr="00A7574D">
                <w:rPr>
                  <w:rFonts w:ascii="Cambria" w:hAnsi="Cambria"/>
                  <w:noProof/>
                  <w:sz w:val="28"/>
                  <w:szCs w:val="28"/>
                </w:rPr>
                <w:fldChar w:fldCharType="end"/>
              </w:r>
            </w:p>
          </w:sdtContent>
        </w:sdt>
      </w:tc>
    </w:tr>
  </w:tbl>
  <w:p w14:paraId="595A20A8" w14:textId="77777777" w:rsidR="00C1057D" w:rsidRDefault="00C1057D" w:rsidP="007464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C89F8" w14:textId="77777777" w:rsidR="00077980" w:rsidRDefault="00077980">
      <w:pPr>
        <w:spacing w:after="0" w:line="240" w:lineRule="auto"/>
      </w:pPr>
      <w:r>
        <w:separator/>
      </w:r>
    </w:p>
  </w:footnote>
  <w:footnote w:type="continuationSeparator" w:id="0">
    <w:p w14:paraId="63ED244A" w14:textId="77777777" w:rsidR="00077980" w:rsidRDefault="00077980">
      <w:pPr>
        <w:spacing w:after="0" w:line="240" w:lineRule="auto"/>
      </w:pPr>
      <w:r>
        <w:continuationSeparator/>
      </w:r>
    </w:p>
  </w:footnote>
  <w:footnote w:id="1">
    <w:p w14:paraId="6E43ABCF" w14:textId="77777777" w:rsidR="00C1057D" w:rsidRPr="00A22622" w:rsidRDefault="00C1057D" w:rsidP="0079151E">
      <w:pPr>
        <w:pStyle w:val="FootnoteText"/>
        <w:rPr>
          <w:rFonts w:asciiTheme="majorHAnsi" w:hAnsiTheme="majorHAnsi"/>
          <w:sz w:val="18"/>
        </w:rPr>
      </w:pPr>
      <w:r w:rsidRPr="00A22622">
        <w:rPr>
          <w:rStyle w:val="FootnoteReference"/>
          <w:rFonts w:asciiTheme="majorHAnsi" w:hAnsiTheme="majorHAnsi"/>
          <w:sz w:val="18"/>
        </w:rPr>
        <w:footnoteRef/>
      </w:r>
      <w:r w:rsidRPr="00A22622">
        <w:rPr>
          <w:rFonts w:asciiTheme="majorHAnsi" w:hAnsiTheme="majorHAnsi"/>
          <w:sz w:val="18"/>
        </w:rPr>
        <w:t xml:space="preserve"> NCC Decision on Appointment of Committees for drafting of sub-legislation for implementing measures on counter proliferation financing “PF” 6 February 2019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88203" w14:textId="77777777" w:rsidR="00C1057D" w:rsidRPr="000745CA" w:rsidRDefault="00C1057D" w:rsidP="005616B8">
    <w:pPr>
      <w:pStyle w:val="Header"/>
      <w:rPr>
        <w:rFonts w:asciiTheme="majorHAnsi" w:hAnsiTheme="majorHAnsi"/>
        <w:color w:val="4E9EB2"/>
        <w:w w:val="120"/>
        <w:sz w:val="20"/>
        <w:szCs w:val="20"/>
      </w:rPr>
    </w:pPr>
    <w:r w:rsidRPr="000745CA">
      <w:rPr>
        <w:rFonts w:asciiTheme="majorHAnsi" w:hAnsiTheme="majorHAnsi"/>
        <w:color w:val="4E9EB2"/>
        <w:w w:val="120"/>
        <w:sz w:val="20"/>
        <w:szCs w:val="20"/>
      </w:rPr>
      <w:t xml:space="preserve">TECHNICAL COMPLIANCE </w:t>
    </w:r>
  </w:p>
  <w:tbl>
    <w:tblPr>
      <w:tblStyle w:val="TableGrid7"/>
      <w:tblpPr w:leftFromText="181" w:rightFromText="181" w:topFromText="3691" w:horzAnchor="page" w:tblpX="421" w:tblpYSpec="top"/>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92CDDC" w:themeFill="accent5" w:themeFillTint="99"/>
      <w:tblLook w:val="04A0" w:firstRow="1" w:lastRow="0" w:firstColumn="1" w:lastColumn="0" w:noHBand="0" w:noVBand="1"/>
    </w:tblPr>
    <w:tblGrid>
      <w:gridCol w:w="510"/>
    </w:tblGrid>
    <w:tr w:rsidR="00C1057D" w:rsidRPr="000745CA" w14:paraId="604BACB8" w14:textId="77777777" w:rsidTr="005616B8">
      <w:trPr>
        <w:trHeight w:hRule="exact" w:val="510"/>
      </w:trPr>
      <w:tc>
        <w:tcPr>
          <w:tcW w:w="510" w:type="dxa"/>
          <w:tcBorders>
            <w:top w:val="single" w:sz="24" w:space="0" w:color="FFFFFF" w:themeColor="background1"/>
            <w:bottom w:val="single" w:sz="18" w:space="0" w:color="FFFFFF" w:themeColor="background1"/>
          </w:tcBorders>
          <w:shd w:val="clear" w:color="auto" w:fill="D3E5EB"/>
          <w:tcMar>
            <w:left w:w="0" w:type="dxa"/>
            <w:right w:w="0" w:type="dxa"/>
          </w:tcMar>
          <w:vAlign w:val="center"/>
        </w:tcPr>
        <w:p w14:paraId="6240856E" w14:textId="77777777" w:rsidR="00C1057D" w:rsidRPr="000745CA" w:rsidRDefault="00C1057D" w:rsidP="005616B8">
          <w:pPr>
            <w:pStyle w:val="Header"/>
            <w:rPr>
              <w:rFonts w:asciiTheme="majorHAnsi" w:hAnsiTheme="majorHAnsi"/>
              <w:color w:val="4E9EB2"/>
              <w:w w:val="120"/>
              <w:sz w:val="20"/>
              <w:szCs w:val="20"/>
            </w:rPr>
          </w:pPr>
        </w:p>
      </w:tc>
    </w:tr>
    <w:tr w:rsidR="00C1057D" w:rsidRPr="000745CA" w14:paraId="470D8A31" w14:textId="77777777" w:rsidTr="005616B8">
      <w:trPr>
        <w:trHeight w:hRule="exact" w:val="510"/>
      </w:trPr>
      <w:tc>
        <w:tcPr>
          <w:tcW w:w="510" w:type="dxa"/>
          <w:shd w:val="clear" w:color="auto" w:fill="D3E5EB"/>
          <w:tcMar>
            <w:left w:w="0" w:type="dxa"/>
            <w:right w:w="0" w:type="dxa"/>
          </w:tcMar>
          <w:vAlign w:val="center"/>
        </w:tcPr>
        <w:p w14:paraId="522DEDED" w14:textId="77777777" w:rsidR="00C1057D" w:rsidRPr="000745CA" w:rsidRDefault="00C1057D" w:rsidP="005616B8">
          <w:pPr>
            <w:pStyle w:val="Header"/>
            <w:rPr>
              <w:rFonts w:asciiTheme="majorHAnsi" w:hAnsiTheme="majorHAnsi"/>
              <w:color w:val="4E9EB2"/>
              <w:w w:val="120"/>
              <w:sz w:val="20"/>
              <w:szCs w:val="20"/>
            </w:rPr>
          </w:pPr>
        </w:p>
      </w:tc>
    </w:tr>
    <w:tr w:rsidR="00C1057D" w:rsidRPr="000745CA" w14:paraId="31F66D37" w14:textId="77777777" w:rsidTr="005616B8">
      <w:trPr>
        <w:trHeight w:hRule="exact" w:val="510"/>
      </w:trPr>
      <w:tc>
        <w:tcPr>
          <w:tcW w:w="510" w:type="dxa"/>
          <w:shd w:val="clear" w:color="auto" w:fill="D3E5EB"/>
          <w:tcMar>
            <w:left w:w="0" w:type="dxa"/>
            <w:right w:w="0" w:type="dxa"/>
          </w:tcMar>
          <w:vAlign w:val="center"/>
        </w:tcPr>
        <w:p w14:paraId="6D7B659F" w14:textId="77777777" w:rsidR="00C1057D" w:rsidRPr="000745CA" w:rsidRDefault="00C1057D" w:rsidP="005616B8">
          <w:pPr>
            <w:pStyle w:val="Header"/>
            <w:rPr>
              <w:rFonts w:asciiTheme="majorHAnsi" w:hAnsiTheme="majorHAnsi"/>
              <w:color w:val="4E9EB2"/>
              <w:w w:val="120"/>
              <w:sz w:val="20"/>
              <w:szCs w:val="20"/>
            </w:rPr>
          </w:pPr>
        </w:p>
      </w:tc>
    </w:tr>
    <w:tr w:rsidR="00C1057D" w:rsidRPr="000745CA" w14:paraId="0AAAEE36" w14:textId="77777777" w:rsidTr="005616B8">
      <w:trPr>
        <w:trHeight w:hRule="exact" w:val="510"/>
      </w:trPr>
      <w:tc>
        <w:tcPr>
          <w:tcW w:w="510" w:type="dxa"/>
          <w:tcBorders>
            <w:bottom w:val="single" w:sz="18" w:space="0" w:color="FFFFFF" w:themeColor="background1"/>
          </w:tcBorders>
          <w:shd w:val="clear" w:color="auto" w:fill="D3E5EB"/>
          <w:tcMar>
            <w:left w:w="0" w:type="dxa"/>
            <w:right w:w="0" w:type="dxa"/>
          </w:tcMar>
          <w:vAlign w:val="center"/>
        </w:tcPr>
        <w:p w14:paraId="55C8928C" w14:textId="77777777" w:rsidR="00C1057D" w:rsidRPr="000745CA" w:rsidRDefault="00C1057D" w:rsidP="005616B8">
          <w:pPr>
            <w:pStyle w:val="Header"/>
            <w:rPr>
              <w:rFonts w:asciiTheme="majorHAnsi" w:hAnsiTheme="majorHAnsi"/>
              <w:color w:val="4E9EB2"/>
              <w:w w:val="120"/>
              <w:sz w:val="20"/>
              <w:szCs w:val="20"/>
            </w:rPr>
          </w:pPr>
        </w:p>
      </w:tc>
    </w:tr>
    <w:tr w:rsidR="00C1057D" w:rsidRPr="000745CA" w14:paraId="2DE42DC9" w14:textId="77777777" w:rsidTr="005616B8">
      <w:trPr>
        <w:trHeight w:hRule="exact" w:val="510"/>
      </w:trPr>
      <w:tc>
        <w:tcPr>
          <w:tcW w:w="510" w:type="dxa"/>
          <w:shd w:val="clear" w:color="auto" w:fill="D3E5EB"/>
          <w:tcMar>
            <w:left w:w="0" w:type="dxa"/>
            <w:right w:w="0" w:type="dxa"/>
          </w:tcMar>
          <w:vAlign w:val="center"/>
        </w:tcPr>
        <w:p w14:paraId="5A814FED" w14:textId="77777777" w:rsidR="00C1057D" w:rsidRPr="000745CA" w:rsidRDefault="00C1057D" w:rsidP="005616B8">
          <w:pPr>
            <w:pStyle w:val="Header"/>
            <w:rPr>
              <w:rFonts w:asciiTheme="majorHAnsi" w:hAnsiTheme="majorHAnsi"/>
              <w:color w:val="4E9EB2"/>
              <w:w w:val="120"/>
              <w:sz w:val="20"/>
              <w:szCs w:val="20"/>
            </w:rPr>
          </w:pPr>
        </w:p>
      </w:tc>
    </w:tr>
    <w:tr w:rsidR="00C1057D" w:rsidRPr="000745CA" w14:paraId="695C4937" w14:textId="77777777" w:rsidTr="005616B8">
      <w:trPr>
        <w:trHeight w:hRule="exact" w:val="510"/>
      </w:trPr>
      <w:tc>
        <w:tcPr>
          <w:tcW w:w="510" w:type="dxa"/>
          <w:shd w:val="clear" w:color="auto" w:fill="D3E5EB"/>
          <w:tcMar>
            <w:left w:w="0" w:type="dxa"/>
            <w:right w:w="0" w:type="dxa"/>
          </w:tcMar>
          <w:vAlign w:val="center"/>
        </w:tcPr>
        <w:p w14:paraId="25BD4712" w14:textId="77777777" w:rsidR="00C1057D" w:rsidRPr="000745CA" w:rsidRDefault="00C1057D" w:rsidP="005616B8">
          <w:pPr>
            <w:pStyle w:val="Header"/>
            <w:rPr>
              <w:rFonts w:asciiTheme="majorHAnsi" w:hAnsiTheme="majorHAnsi"/>
              <w:color w:val="4E9EB2"/>
              <w:w w:val="120"/>
              <w:sz w:val="20"/>
              <w:szCs w:val="20"/>
            </w:rPr>
          </w:pPr>
        </w:p>
      </w:tc>
    </w:tr>
    <w:tr w:rsidR="00C1057D" w:rsidRPr="000745CA" w14:paraId="683A97B2" w14:textId="77777777" w:rsidTr="005616B8">
      <w:trPr>
        <w:trHeight w:hRule="exact" w:val="510"/>
      </w:trPr>
      <w:tc>
        <w:tcPr>
          <w:tcW w:w="510" w:type="dxa"/>
          <w:shd w:val="clear" w:color="auto" w:fill="D3E5EB"/>
          <w:tcMar>
            <w:left w:w="0" w:type="dxa"/>
            <w:right w:w="0" w:type="dxa"/>
          </w:tcMar>
          <w:vAlign w:val="center"/>
        </w:tcPr>
        <w:p w14:paraId="1471AE5B" w14:textId="77777777" w:rsidR="00C1057D" w:rsidRPr="000745CA" w:rsidRDefault="00C1057D" w:rsidP="005616B8">
          <w:pPr>
            <w:pStyle w:val="Header"/>
            <w:rPr>
              <w:rFonts w:asciiTheme="majorHAnsi" w:hAnsiTheme="majorHAnsi"/>
              <w:color w:val="4E9EB2"/>
              <w:w w:val="120"/>
              <w:sz w:val="20"/>
              <w:szCs w:val="20"/>
            </w:rPr>
          </w:pPr>
        </w:p>
      </w:tc>
    </w:tr>
    <w:tr w:rsidR="00C1057D" w:rsidRPr="000745CA" w14:paraId="1BC0AB27" w14:textId="77777777" w:rsidTr="005616B8">
      <w:trPr>
        <w:trHeight w:hRule="exact" w:val="510"/>
      </w:trPr>
      <w:tc>
        <w:tcPr>
          <w:tcW w:w="510" w:type="dxa"/>
          <w:shd w:val="clear" w:color="auto" w:fill="D3E5EB"/>
          <w:tcMar>
            <w:left w:w="0" w:type="dxa"/>
            <w:right w:w="0" w:type="dxa"/>
          </w:tcMar>
          <w:vAlign w:val="center"/>
        </w:tcPr>
        <w:p w14:paraId="2ADA822C" w14:textId="77777777" w:rsidR="00C1057D" w:rsidRPr="000745CA" w:rsidRDefault="00C1057D" w:rsidP="005616B8">
          <w:pPr>
            <w:pStyle w:val="Header"/>
            <w:rPr>
              <w:rFonts w:asciiTheme="majorHAnsi" w:hAnsiTheme="majorHAnsi"/>
              <w:color w:val="4E9EB2"/>
              <w:w w:val="120"/>
              <w:sz w:val="20"/>
              <w:szCs w:val="20"/>
            </w:rPr>
          </w:pPr>
        </w:p>
      </w:tc>
    </w:tr>
    <w:tr w:rsidR="00C1057D" w:rsidRPr="000745CA" w14:paraId="4FE98386" w14:textId="77777777" w:rsidTr="005616B8">
      <w:trPr>
        <w:cantSplit/>
        <w:trHeight w:hRule="exact" w:val="4273"/>
      </w:trPr>
      <w:tc>
        <w:tcPr>
          <w:tcW w:w="510" w:type="dxa"/>
          <w:shd w:val="clear" w:color="auto" w:fill="F2F2F2" w:themeFill="background1" w:themeFillShade="F2"/>
          <w:tcMar>
            <w:left w:w="0" w:type="dxa"/>
            <w:right w:w="0" w:type="dxa"/>
          </w:tcMar>
          <w:textDirection w:val="btLr"/>
          <w:vAlign w:val="center"/>
        </w:tcPr>
        <w:p w14:paraId="4972B07D" w14:textId="77777777" w:rsidR="00C1057D" w:rsidRPr="000745CA" w:rsidRDefault="00C1057D" w:rsidP="005616B8">
          <w:pPr>
            <w:pStyle w:val="Header"/>
            <w:ind w:left="113" w:right="113"/>
            <w:jc w:val="center"/>
            <w:rPr>
              <w:rFonts w:asciiTheme="majorHAnsi" w:hAnsiTheme="majorHAnsi"/>
              <w:color w:val="4E9EB2"/>
              <w:w w:val="120"/>
              <w:sz w:val="20"/>
              <w:szCs w:val="20"/>
            </w:rPr>
          </w:pPr>
          <w:r w:rsidRPr="000745CA">
            <w:rPr>
              <w:rFonts w:asciiTheme="majorHAnsi" w:hAnsiTheme="majorHAnsi"/>
              <w:color w:val="4E9EB2"/>
              <w:w w:val="120"/>
              <w:sz w:val="20"/>
              <w:szCs w:val="20"/>
            </w:rPr>
            <w:t>Technical compliance</w:t>
          </w:r>
        </w:p>
      </w:tc>
    </w:tr>
  </w:tbl>
  <w:p w14:paraId="4C679CE5" w14:textId="77777777" w:rsidR="00C1057D" w:rsidRPr="000745CA" w:rsidRDefault="00C1057D" w:rsidP="005616B8">
    <w:pPr>
      <w:pStyle w:val="Header"/>
      <w:rPr>
        <w:rFonts w:asciiTheme="majorHAnsi" w:hAnsiTheme="majorHAnsi"/>
        <w:color w:val="4E9EB2"/>
        <w:w w:val="12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BA12F" w14:textId="77777777" w:rsidR="00C1057D" w:rsidRPr="00AF25D9" w:rsidRDefault="00C1057D" w:rsidP="00AF25D9">
    <w:pPr>
      <w:pStyle w:val="Header"/>
      <w:tabs>
        <w:tab w:val="left" w:pos="8100"/>
      </w:tabs>
      <w:jc w:val="right"/>
      <w:rPr>
        <w:rFonts w:asciiTheme="majorHAnsi" w:hAnsiTheme="majorHAnsi"/>
        <w:color w:val="4E9EB2"/>
        <w:w w:val="120"/>
        <w:sz w:val="20"/>
        <w:szCs w:val="20"/>
      </w:rPr>
    </w:pPr>
    <w:r w:rsidRPr="00AF25D9">
      <w:rPr>
        <w:rFonts w:asciiTheme="majorHAnsi" w:hAnsiTheme="majorHAnsi"/>
        <w:color w:val="4E9EB2"/>
        <w:w w:val="120"/>
        <w:sz w:val="20"/>
        <w:szCs w:val="20"/>
      </w:rPr>
      <w:t>TECHNICAL COMPLIANCE</w:t>
    </w:r>
  </w:p>
  <w:tbl>
    <w:tblPr>
      <w:tblStyle w:val="TableGrid7"/>
      <w:tblpPr w:leftFromText="181" w:rightFromText="181" w:topFromText="3691" w:horzAnchor="page" w:tblpX="11001" w:tblpYSpec="top"/>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92CDDC" w:themeFill="accent5" w:themeFillTint="99"/>
      <w:tblLook w:val="04A0" w:firstRow="1" w:lastRow="0" w:firstColumn="1" w:lastColumn="0" w:noHBand="0" w:noVBand="1"/>
    </w:tblPr>
    <w:tblGrid>
      <w:gridCol w:w="510"/>
    </w:tblGrid>
    <w:tr w:rsidR="00C1057D" w:rsidRPr="000745CA" w14:paraId="26B74E69" w14:textId="77777777" w:rsidTr="002A6763">
      <w:trPr>
        <w:trHeight w:hRule="exact" w:val="510"/>
      </w:trPr>
      <w:tc>
        <w:tcPr>
          <w:tcW w:w="510" w:type="dxa"/>
          <w:tcBorders>
            <w:top w:val="single" w:sz="24" w:space="0" w:color="FFFFFF" w:themeColor="background1"/>
            <w:bottom w:val="single" w:sz="18" w:space="0" w:color="FFFFFF" w:themeColor="background1"/>
          </w:tcBorders>
          <w:shd w:val="clear" w:color="auto" w:fill="D3E5EB"/>
          <w:tcMar>
            <w:left w:w="0" w:type="dxa"/>
            <w:right w:w="0" w:type="dxa"/>
          </w:tcMar>
          <w:vAlign w:val="center"/>
        </w:tcPr>
        <w:p w14:paraId="02237E77" w14:textId="77777777" w:rsidR="00C1057D" w:rsidRPr="000745CA" w:rsidRDefault="00C1057D" w:rsidP="00AF25D9">
          <w:pPr>
            <w:pStyle w:val="Header"/>
            <w:rPr>
              <w:rFonts w:asciiTheme="majorHAnsi" w:hAnsiTheme="majorHAnsi"/>
              <w:color w:val="4E9EB2"/>
              <w:w w:val="120"/>
              <w:sz w:val="20"/>
              <w:szCs w:val="20"/>
            </w:rPr>
          </w:pPr>
        </w:p>
      </w:tc>
    </w:tr>
    <w:tr w:rsidR="00C1057D" w:rsidRPr="000745CA" w14:paraId="19CE696E" w14:textId="77777777" w:rsidTr="002A6763">
      <w:trPr>
        <w:trHeight w:hRule="exact" w:val="510"/>
      </w:trPr>
      <w:tc>
        <w:tcPr>
          <w:tcW w:w="510" w:type="dxa"/>
          <w:shd w:val="clear" w:color="auto" w:fill="D3E5EB"/>
          <w:tcMar>
            <w:left w:w="0" w:type="dxa"/>
            <w:right w:w="0" w:type="dxa"/>
          </w:tcMar>
          <w:vAlign w:val="center"/>
        </w:tcPr>
        <w:p w14:paraId="6147C7F2" w14:textId="77777777" w:rsidR="00C1057D" w:rsidRPr="000745CA" w:rsidRDefault="00C1057D" w:rsidP="00AF25D9">
          <w:pPr>
            <w:pStyle w:val="Header"/>
            <w:rPr>
              <w:rFonts w:asciiTheme="majorHAnsi" w:hAnsiTheme="majorHAnsi"/>
              <w:color w:val="4E9EB2"/>
              <w:w w:val="120"/>
              <w:sz w:val="20"/>
              <w:szCs w:val="20"/>
            </w:rPr>
          </w:pPr>
        </w:p>
      </w:tc>
    </w:tr>
    <w:tr w:rsidR="00C1057D" w:rsidRPr="000745CA" w14:paraId="49B4026D" w14:textId="77777777" w:rsidTr="002A6763">
      <w:trPr>
        <w:trHeight w:hRule="exact" w:val="510"/>
      </w:trPr>
      <w:tc>
        <w:tcPr>
          <w:tcW w:w="510" w:type="dxa"/>
          <w:shd w:val="clear" w:color="auto" w:fill="D3E5EB"/>
          <w:tcMar>
            <w:left w:w="0" w:type="dxa"/>
            <w:right w:w="0" w:type="dxa"/>
          </w:tcMar>
          <w:vAlign w:val="center"/>
        </w:tcPr>
        <w:p w14:paraId="1EAF64A0" w14:textId="77777777" w:rsidR="00C1057D" w:rsidRPr="000745CA" w:rsidRDefault="00C1057D" w:rsidP="00AF25D9">
          <w:pPr>
            <w:pStyle w:val="Header"/>
            <w:rPr>
              <w:rFonts w:asciiTheme="majorHAnsi" w:hAnsiTheme="majorHAnsi"/>
              <w:color w:val="4E9EB2"/>
              <w:w w:val="120"/>
              <w:sz w:val="20"/>
              <w:szCs w:val="20"/>
            </w:rPr>
          </w:pPr>
        </w:p>
      </w:tc>
    </w:tr>
    <w:tr w:rsidR="00C1057D" w:rsidRPr="000745CA" w14:paraId="0A450D97" w14:textId="77777777" w:rsidTr="002A6763">
      <w:trPr>
        <w:trHeight w:hRule="exact" w:val="510"/>
      </w:trPr>
      <w:tc>
        <w:tcPr>
          <w:tcW w:w="510" w:type="dxa"/>
          <w:tcBorders>
            <w:bottom w:val="single" w:sz="18" w:space="0" w:color="FFFFFF" w:themeColor="background1"/>
          </w:tcBorders>
          <w:shd w:val="clear" w:color="auto" w:fill="D3E5EB"/>
          <w:tcMar>
            <w:left w:w="0" w:type="dxa"/>
            <w:right w:w="0" w:type="dxa"/>
          </w:tcMar>
          <w:vAlign w:val="center"/>
        </w:tcPr>
        <w:p w14:paraId="19CDE132" w14:textId="77777777" w:rsidR="00C1057D" w:rsidRPr="000745CA" w:rsidRDefault="00C1057D" w:rsidP="00AF25D9">
          <w:pPr>
            <w:pStyle w:val="Header"/>
            <w:rPr>
              <w:rFonts w:asciiTheme="majorHAnsi" w:hAnsiTheme="majorHAnsi"/>
              <w:color w:val="4E9EB2"/>
              <w:w w:val="120"/>
              <w:sz w:val="20"/>
              <w:szCs w:val="20"/>
            </w:rPr>
          </w:pPr>
        </w:p>
      </w:tc>
    </w:tr>
    <w:tr w:rsidR="00C1057D" w:rsidRPr="000745CA" w14:paraId="7217D47B" w14:textId="77777777" w:rsidTr="002A6763">
      <w:trPr>
        <w:trHeight w:hRule="exact" w:val="510"/>
      </w:trPr>
      <w:tc>
        <w:tcPr>
          <w:tcW w:w="510" w:type="dxa"/>
          <w:shd w:val="clear" w:color="auto" w:fill="D3E5EB"/>
          <w:tcMar>
            <w:left w:w="0" w:type="dxa"/>
            <w:right w:w="0" w:type="dxa"/>
          </w:tcMar>
          <w:vAlign w:val="center"/>
        </w:tcPr>
        <w:p w14:paraId="162705D7" w14:textId="77777777" w:rsidR="00C1057D" w:rsidRPr="000745CA" w:rsidRDefault="00C1057D" w:rsidP="00AF25D9">
          <w:pPr>
            <w:pStyle w:val="Header"/>
            <w:rPr>
              <w:rFonts w:asciiTheme="majorHAnsi" w:hAnsiTheme="majorHAnsi"/>
              <w:color w:val="4E9EB2"/>
              <w:w w:val="120"/>
              <w:sz w:val="20"/>
              <w:szCs w:val="20"/>
            </w:rPr>
          </w:pPr>
        </w:p>
      </w:tc>
    </w:tr>
    <w:tr w:rsidR="00C1057D" w:rsidRPr="000745CA" w14:paraId="769A920E" w14:textId="77777777" w:rsidTr="002A6763">
      <w:trPr>
        <w:trHeight w:hRule="exact" w:val="510"/>
      </w:trPr>
      <w:tc>
        <w:tcPr>
          <w:tcW w:w="510" w:type="dxa"/>
          <w:shd w:val="clear" w:color="auto" w:fill="D3E5EB"/>
          <w:tcMar>
            <w:left w:w="0" w:type="dxa"/>
            <w:right w:w="0" w:type="dxa"/>
          </w:tcMar>
          <w:vAlign w:val="center"/>
        </w:tcPr>
        <w:p w14:paraId="173F688C" w14:textId="77777777" w:rsidR="00C1057D" w:rsidRPr="000745CA" w:rsidRDefault="00C1057D" w:rsidP="00AF25D9">
          <w:pPr>
            <w:pStyle w:val="Header"/>
            <w:rPr>
              <w:rFonts w:asciiTheme="majorHAnsi" w:hAnsiTheme="majorHAnsi"/>
              <w:color w:val="4E9EB2"/>
              <w:w w:val="120"/>
              <w:sz w:val="20"/>
              <w:szCs w:val="20"/>
            </w:rPr>
          </w:pPr>
        </w:p>
      </w:tc>
    </w:tr>
    <w:tr w:rsidR="00C1057D" w:rsidRPr="000745CA" w14:paraId="5867FFF1" w14:textId="77777777" w:rsidTr="002A6763">
      <w:trPr>
        <w:trHeight w:hRule="exact" w:val="510"/>
      </w:trPr>
      <w:tc>
        <w:tcPr>
          <w:tcW w:w="510" w:type="dxa"/>
          <w:shd w:val="clear" w:color="auto" w:fill="D3E5EB"/>
          <w:tcMar>
            <w:left w:w="0" w:type="dxa"/>
            <w:right w:w="0" w:type="dxa"/>
          </w:tcMar>
          <w:vAlign w:val="center"/>
        </w:tcPr>
        <w:p w14:paraId="22E22311" w14:textId="77777777" w:rsidR="00C1057D" w:rsidRPr="000745CA" w:rsidRDefault="00C1057D" w:rsidP="00AF25D9">
          <w:pPr>
            <w:pStyle w:val="Header"/>
            <w:rPr>
              <w:rFonts w:asciiTheme="majorHAnsi" w:hAnsiTheme="majorHAnsi"/>
              <w:color w:val="4E9EB2"/>
              <w:w w:val="120"/>
              <w:sz w:val="20"/>
              <w:szCs w:val="20"/>
            </w:rPr>
          </w:pPr>
        </w:p>
      </w:tc>
    </w:tr>
    <w:tr w:rsidR="00C1057D" w:rsidRPr="000745CA" w14:paraId="3442CB70" w14:textId="77777777" w:rsidTr="002A6763">
      <w:trPr>
        <w:trHeight w:hRule="exact" w:val="510"/>
      </w:trPr>
      <w:tc>
        <w:tcPr>
          <w:tcW w:w="510" w:type="dxa"/>
          <w:shd w:val="clear" w:color="auto" w:fill="D3E5EB"/>
          <w:tcMar>
            <w:left w:w="0" w:type="dxa"/>
            <w:right w:w="0" w:type="dxa"/>
          </w:tcMar>
          <w:vAlign w:val="center"/>
        </w:tcPr>
        <w:p w14:paraId="28D2A64E" w14:textId="77777777" w:rsidR="00C1057D" w:rsidRPr="000745CA" w:rsidRDefault="00C1057D" w:rsidP="00AF25D9">
          <w:pPr>
            <w:pStyle w:val="Header"/>
            <w:rPr>
              <w:rFonts w:asciiTheme="majorHAnsi" w:hAnsiTheme="majorHAnsi"/>
              <w:color w:val="4E9EB2"/>
              <w:w w:val="120"/>
              <w:sz w:val="20"/>
              <w:szCs w:val="20"/>
            </w:rPr>
          </w:pPr>
        </w:p>
      </w:tc>
    </w:tr>
    <w:tr w:rsidR="00C1057D" w:rsidRPr="000745CA" w14:paraId="27BA2FCC" w14:textId="77777777" w:rsidTr="002A6763">
      <w:trPr>
        <w:cantSplit/>
        <w:trHeight w:hRule="exact" w:val="4273"/>
      </w:trPr>
      <w:tc>
        <w:tcPr>
          <w:tcW w:w="510" w:type="dxa"/>
          <w:shd w:val="clear" w:color="auto" w:fill="F2F2F2" w:themeFill="background1" w:themeFillShade="F2"/>
          <w:tcMar>
            <w:left w:w="0" w:type="dxa"/>
            <w:right w:w="0" w:type="dxa"/>
          </w:tcMar>
          <w:textDirection w:val="tbRl"/>
          <w:vAlign w:val="center"/>
        </w:tcPr>
        <w:p w14:paraId="01835E02" w14:textId="77777777" w:rsidR="00C1057D" w:rsidRPr="000745CA" w:rsidRDefault="00C1057D" w:rsidP="00AF25D9">
          <w:pPr>
            <w:pStyle w:val="Header"/>
            <w:jc w:val="center"/>
            <w:rPr>
              <w:rFonts w:asciiTheme="majorHAnsi" w:hAnsiTheme="majorHAnsi"/>
              <w:color w:val="4E9EB2"/>
              <w:w w:val="120"/>
              <w:sz w:val="20"/>
              <w:szCs w:val="20"/>
            </w:rPr>
          </w:pPr>
          <w:r w:rsidRPr="000745CA">
            <w:rPr>
              <w:rFonts w:asciiTheme="majorHAnsi" w:hAnsiTheme="majorHAnsi"/>
              <w:color w:val="4E9EB2"/>
              <w:w w:val="120"/>
              <w:sz w:val="20"/>
              <w:szCs w:val="20"/>
            </w:rPr>
            <w:t>Technical compliance</w:t>
          </w:r>
        </w:p>
      </w:tc>
    </w:tr>
  </w:tbl>
  <w:p w14:paraId="2CC85A03" w14:textId="77777777" w:rsidR="00C1057D" w:rsidRPr="004A2613" w:rsidRDefault="00C1057D" w:rsidP="004A2613">
    <w:pPr>
      <w:pStyle w:val="Header"/>
      <w:jc w:val="right"/>
      <w:rPr>
        <w:rFonts w:asciiTheme="majorHAnsi" w:hAnsiTheme="majorHAnsi"/>
        <w:color w:val="4E9EB2"/>
        <w:w w:val="12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7"/>
      <w:tblpPr w:leftFromText="181" w:rightFromText="181" w:topFromText="3691" w:horzAnchor="page" w:tblpX="11001" w:tblpYSpec="top"/>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92CDDC" w:themeFill="accent5" w:themeFillTint="99"/>
      <w:tblLook w:val="04A0" w:firstRow="1" w:lastRow="0" w:firstColumn="1" w:lastColumn="0" w:noHBand="0" w:noVBand="1"/>
    </w:tblPr>
    <w:tblGrid>
      <w:gridCol w:w="510"/>
    </w:tblGrid>
    <w:tr w:rsidR="00C1057D" w:rsidRPr="000745CA" w14:paraId="6D01FB81" w14:textId="77777777" w:rsidTr="005616B8">
      <w:trPr>
        <w:trHeight w:hRule="exact" w:val="510"/>
      </w:trPr>
      <w:tc>
        <w:tcPr>
          <w:tcW w:w="510" w:type="dxa"/>
          <w:tcBorders>
            <w:top w:val="single" w:sz="24" w:space="0" w:color="FFFFFF" w:themeColor="background1"/>
            <w:bottom w:val="single" w:sz="18" w:space="0" w:color="FFFFFF" w:themeColor="background1"/>
          </w:tcBorders>
          <w:shd w:val="clear" w:color="auto" w:fill="D3E5EB"/>
          <w:tcMar>
            <w:left w:w="0" w:type="dxa"/>
            <w:right w:w="0" w:type="dxa"/>
          </w:tcMar>
          <w:vAlign w:val="center"/>
        </w:tcPr>
        <w:p w14:paraId="2F731539" w14:textId="77777777" w:rsidR="00C1057D" w:rsidRPr="000745CA" w:rsidRDefault="00C1057D" w:rsidP="00060A7C">
          <w:pPr>
            <w:pStyle w:val="Header"/>
            <w:rPr>
              <w:rFonts w:asciiTheme="majorHAnsi" w:hAnsiTheme="majorHAnsi"/>
              <w:color w:val="4E9EB2"/>
              <w:w w:val="120"/>
              <w:sz w:val="20"/>
              <w:szCs w:val="20"/>
            </w:rPr>
          </w:pPr>
        </w:p>
      </w:tc>
    </w:tr>
    <w:tr w:rsidR="00C1057D" w:rsidRPr="000745CA" w14:paraId="111BD673" w14:textId="77777777" w:rsidTr="005616B8">
      <w:trPr>
        <w:trHeight w:hRule="exact" w:val="510"/>
      </w:trPr>
      <w:tc>
        <w:tcPr>
          <w:tcW w:w="510" w:type="dxa"/>
          <w:shd w:val="clear" w:color="auto" w:fill="D3E5EB"/>
          <w:tcMar>
            <w:left w:w="0" w:type="dxa"/>
            <w:right w:w="0" w:type="dxa"/>
          </w:tcMar>
          <w:vAlign w:val="center"/>
        </w:tcPr>
        <w:p w14:paraId="001A6EDD" w14:textId="77777777" w:rsidR="00C1057D" w:rsidRPr="000745CA" w:rsidRDefault="00C1057D" w:rsidP="00060A7C">
          <w:pPr>
            <w:pStyle w:val="Header"/>
            <w:rPr>
              <w:rFonts w:asciiTheme="majorHAnsi" w:hAnsiTheme="majorHAnsi"/>
              <w:color w:val="4E9EB2"/>
              <w:w w:val="120"/>
              <w:sz w:val="20"/>
              <w:szCs w:val="20"/>
            </w:rPr>
          </w:pPr>
        </w:p>
      </w:tc>
    </w:tr>
    <w:tr w:rsidR="00C1057D" w:rsidRPr="000745CA" w14:paraId="0E857CEC" w14:textId="77777777" w:rsidTr="005616B8">
      <w:trPr>
        <w:trHeight w:hRule="exact" w:val="510"/>
      </w:trPr>
      <w:tc>
        <w:tcPr>
          <w:tcW w:w="510" w:type="dxa"/>
          <w:shd w:val="clear" w:color="auto" w:fill="D3E5EB"/>
          <w:tcMar>
            <w:left w:w="0" w:type="dxa"/>
            <w:right w:w="0" w:type="dxa"/>
          </w:tcMar>
          <w:vAlign w:val="center"/>
        </w:tcPr>
        <w:p w14:paraId="73FEBC2A" w14:textId="77777777" w:rsidR="00C1057D" w:rsidRPr="000745CA" w:rsidRDefault="00C1057D" w:rsidP="00060A7C">
          <w:pPr>
            <w:pStyle w:val="Header"/>
            <w:rPr>
              <w:rFonts w:asciiTheme="majorHAnsi" w:hAnsiTheme="majorHAnsi"/>
              <w:color w:val="4E9EB2"/>
              <w:w w:val="120"/>
              <w:sz w:val="20"/>
              <w:szCs w:val="20"/>
            </w:rPr>
          </w:pPr>
        </w:p>
      </w:tc>
    </w:tr>
    <w:tr w:rsidR="00C1057D" w:rsidRPr="000745CA" w14:paraId="13A546BA" w14:textId="77777777" w:rsidTr="005616B8">
      <w:trPr>
        <w:trHeight w:hRule="exact" w:val="510"/>
      </w:trPr>
      <w:tc>
        <w:tcPr>
          <w:tcW w:w="510" w:type="dxa"/>
          <w:tcBorders>
            <w:bottom w:val="single" w:sz="18" w:space="0" w:color="FFFFFF" w:themeColor="background1"/>
          </w:tcBorders>
          <w:shd w:val="clear" w:color="auto" w:fill="D3E5EB"/>
          <w:tcMar>
            <w:left w:w="0" w:type="dxa"/>
            <w:right w:w="0" w:type="dxa"/>
          </w:tcMar>
          <w:vAlign w:val="center"/>
        </w:tcPr>
        <w:p w14:paraId="3216115F" w14:textId="77777777" w:rsidR="00C1057D" w:rsidRPr="000745CA" w:rsidRDefault="00C1057D" w:rsidP="00060A7C">
          <w:pPr>
            <w:pStyle w:val="Header"/>
            <w:rPr>
              <w:rFonts w:asciiTheme="majorHAnsi" w:hAnsiTheme="majorHAnsi"/>
              <w:color w:val="4E9EB2"/>
              <w:w w:val="120"/>
              <w:sz w:val="20"/>
              <w:szCs w:val="20"/>
            </w:rPr>
          </w:pPr>
        </w:p>
      </w:tc>
    </w:tr>
    <w:tr w:rsidR="00C1057D" w:rsidRPr="000745CA" w14:paraId="29D67D9F" w14:textId="77777777" w:rsidTr="005616B8">
      <w:trPr>
        <w:trHeight w:hRule="exact" w:val="510"/>
      </w:trPr>
      <w:tc>
        <w:tcPr>
          <w:tcW w:w="510" w:type="dxa"/>
          <w:shd w:val="clear" w:color="auto" w:fill="D3E5EB"/>
          <w:tcMar>
            <w:left w:w="0" w:type="dxa"/>
            <w:right w:w="0" w:type="dxa"/>
          </w:tcMar>
          <w:vAlign w:val="center"/>
        </w:tcPr>
        <w:p w14:paraId="4696FF8C" w14:textId="77777777" w:rsidR="00C1057D" w:rsidRPr="000745CA" w:rsidRDefault="00C1057D" w:rsidP="00060A7C">
          <w:pPr>
            <w:pStyle w:val="Header"/>
            <w:rPr>
              <w:rFonts w:asciiTheme="majorHAnsi" w:hAnsiTheme="majorHAnsi"/>
              <w:color w:val="4E9EB2"/>
              <w:w w:val="120"/>
              <w:sz w:val="20"/>
              <w:szCs w:val="20"/>
            </w:rPr>
          </w:pPr>
        </w:p>
      </w:tc>
    </w:tr>
    <w:tr w:rsidR="00C1057D" w:rsidRPr="000745CA" w14:paraId="5ADF5CC7" w14:textId="77777777" w:rsidTr="005616B8">
      <w:trPr>
        <w:trHeight w:hRule="exact" w:val="510"/>
      </w:trPr>
      <w:tc>
        <w:tcPr>
          <w:tcW w:w="510" w:type="dxa"/>
          <w:shd w:val="clear" w:color="auto" w:fill="D3E5EB"/>
          <w:tcMar>
            <w:left w:w="0" w:type="dxa"/>
            <w:right w:w="0" w:type="dxa"/>
          </w:tcMar>
          <w:vAlign w:val="center"/>
        </w:tcPr>
        <w:p w14:paraId="249DF57C" w14:textId="77777777" w:rsidR="00C1057D" w:rsidRPr="000745CA" w:rsidRDefault="00C1057D" w:rsidP="00060A7C">
          <w:pPr>
            <w:pStyle w:val="Header"/>
            <w:rPr>
              <w:rFonts w:asciiTheme="majorHAnsi" w:hAnsiTheme="majorHAnsi"/>
              <w:color w:val="4E9EB2"/>
              <w:w w:val="120"/>
              <w:sz w:val="20"/>
              <w:szCs w:val="20"/>
            </w:rPr>
          </w:pPr>
        </w:p>
      </w:tc>
    </w:tr>
    <w:tr w:rsidR="00C1057D" w:rsidRPr="000745CA" w14:paraId="361782FC" w14:textId="77777777" w:rsidTr="005616B8">
      <w:trPr>
        <w:trHeight w:hRule="exact" w:val="510"/>
      </w:trPr>
      <w:tc>
        <w:tcPr>
          <w:tcW w:w="510" w:type="dxa"/>
          <w:shd w:val="clear" w:color="auto" w:fill="D3E5EB"/>
          <w:tcMar>
            <w:left w:w="0" w:type="dxa"/>
            <w:right w:w="0" w:type="dxa"/>
          </w:tcMar>
          <w:vAlign w:val="center"/>
        </w:tcPr>
        <w:p w14:paraId="45F72A1D" w14:textId="77777777" w:rsidR="00C1057D" w:rsidRPr="000745CA" w:rsidRDefault="00C1057D" w:rsidP="00060A7C">
          <w:pPr>
            <w:pStyle w:val="Header"/>
            <w:rPr>
              <w:rFonts w:asciiTheme="majorHAnsi" w:hAnsiTheme="majorHAnsi"/>
              <w:color w:val="4E9EB2"/>
              <w:w w:val="120"/>
              <w:sz w:val="20"/>
              <w:szCs w:val="20"/>
            </w:rPr>
          </w:pPr>
        </w:p>
      </w:tc>
    </w:tr>
    <w:tr w:rsidR="00C1057D" w:rsidRPr="000745CA" w14:paraId="526C74ED" w14:textId="77777777" w:rsidTr="005616B8">
      <w:trPr>
        <w:trHeight w:hRule="exact" w:val="510"/>
      </w:trPr>
      <w:tc>
        <w:tcPr>
          <w:tcW w:w="510" w:type="dxa"/>
          <w:shd w:val="clear" w:color="auto" w:fill="D3E5EB"/>
          <w:tcMar>
            <w:left w:w="0" w:type="dxa"/>
            <w:right w:w="0" w:type="dxa"/>
          </w:tcMar>
          <w:vAlign w:val="center"/>
        </w:tcPr>
        <w:p w14:paraId="3F08DF54" w14:textId="77777777" w:rsidR="00C1057D" w:rsidRPr="000745CA" w:rsidRDefault="00C1057D" w:rsidP="00060A7C">
          <w:pPr>
            <w:pStyle w:val="Header"/>
            <w:rPr>
              <w:rFonts w:asciiTheme="majorHAnsi" w:hAnsiTheme="majorHAnsi"/>
              <w:color w:val="4E9EB2"/>
              <w:w w:val="120"/>
              <w:sz w:val="20"/>
              <w:szCs w:val="20"/>
            </w:rPr>
          </w:pPr>
        </w:p>
      </w:tc>
    </w:tr>
    <w:tr w:rsidR="00C1057D" w:rsidRPr="000745CA" w14:paraId="01D0FE08" w14:textId="77777777" w:rsidTr="005616B8">
      <w:trPr>
        <w:cantSplit/>
        <w:trHeight w:hRule="exact" w:val="4273"/>
      </w:trPr>
      <w:tc>
        <w:tcPr>
          <w:tcW w:w="510" w:type="dxa"/>
          <w:shd w:val="clear" w:color="auto" w:fill="F2F2F2" w:themeFill="background1" w:themeFillShade="F2"/>
          <w:tcMar>
            <w:left w:w="0" w:type="dxa"/>
            <w:right w:w="0" w:type="dxa"/>
          </w:tcMar>
          <w:textDirection w:val="tbRl"/>
          <w:vAlign w:val="center"/>
        </w:tcPr>
        <w:p w14:paraId="25CE9904" w14:textId="77777777" w:rsidR="00C1057D" w:rsidRPr="000745CA" w:rsidRDefault="00C1057D" w:rsidP="00060A7C">
          <w:pPr>
            <w:pStyle w:val="Header"/>
            <w:jc w:val="center"/>
            <w:rPr>
              <w:rFonts w:asciiTheme="majorHAnsi" w:hAnsiTheme="majorHAnsi"/>
              <w:color w:val="4E9EB2"/>
              <w:w w:val="120"/>
              <w:sz w:val="20"/>
              <w:szCs w:val="20"/>
            </w:rPr>
          </w:pPr>
          <w:r w:rsidRPr="000745CA">
            <w:rPr>
              <w:rFonts w:asciiTheme="majorHAnsi" w:hAnsiTheme="majorHAnsi"/>
              <w:color w:val="4E9EB2"/>
              <w:w w:val="120"/>
              <w:sz w:val="20"/>
              <w:szCs w:val="20"/>
            </w:rPr>
            <w:t>Technical compliance</w:t>
          </w:r>
        </w:p>
      </w:tc>
    </w:tr>
  </w:tbl>
  <w:p w14:paraId="49AE28A3" w14:textId="77777777" w:rsidR="00C1057D" w:rsidRPr="00554995" w:rsidRDefault="00C1057D" w:rsidP="0055499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8AB7E" w14:textId="77777777" w:rsidR="00C1057D" w:rsidRPr="000745CA" w:rsidRDefault="00C1057D" w:rsidP="004A2613">
    <w:pPr>
      <w:pStyle w:val="Header"/>
      <w:jc w:val="right"/>
      <w:rPr>
        <w:rFonts w:asciiTheme="majorHAnsi" w:hAnsiTheme="majorHAnsi"/>
        <w:color w:val="4E9EB2"/>
        <w:w w:val="120"/>
        <w:sz w:val="20"/>
        <w:szCs w:val="20"/>
      </w:rPr>
    </w:pPr>
    <w:r w:rsidRPr="000745CA">
      <w:rPr>
        <w:rFonts w:asciiTheme="majorHAnsi" w:hAnsiTheme="majorHAnsi"/>
        <w:color w:val="4E9EB2"/>
        <w:w w:val="120"/>
        <w:sz w:val="20"/>
        <w:szCs w:val="20"/>
      </w:rPr>
      <w:t xml:space="preserve">TECHNICAL COMPLIANCE </w:t>
    </w:r>
  </w:p>
  <w:tbl>
    <w:tblPr>
      <w:tblStyle w:val="TableGrid"/>
      <w:tblpPr w:leftFromText="181" w:rightFromText="181" w:topFromText="3691" w:horzAnchor="page" w:tblpX="11001" w:tblpYSpec="top"/>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92CDDC" w:themeFill="accent5" w:themeFillTint="99"/>
      <w:tblLook w:val="04A0" w:firstRow="1" w:lastRow="0" w:firstColumn="1" w:lastColumn="0" w:noHBand="0" w:noVBand="1"/>
    </w:tblPr>
    <w:tblGrid>
      <w:gridCol w:w="510"/>
    </w:tblGrid>
    <w:tr w:rsidR="00C1057D" w:rsidRPr="000745CA" w14:paraId="22E4D11E" w14:textId="77777777" w:rsidTr="002A6763">
      <w:trPr>
        <w:trHeight w:hRule="exact" w:val="510"/>
      </w:trPr>
      <w:tc>
        <w:tcPr>
          <w:tcW w:w="510" w:type="dxa"/>
          <w:tcBorders>
            <w:top w:val="single" w:sz="24" w:space="0" w:color="FFFFFF" w:themeColor="background1"/>
            <w:bottom w:val="single" w:sz="18" w:space="0" w:color="FFFFFF" w:themeColor="background1"/>
          </w:tcBorders>
          <w:shd w:val="clear" w:color="auto" w:fill="D3E5EB"/>
          <w:tcMar>
            <w:left w:w="0" w:type="dxa"/>
            <w:right w:w="0" w:type="dxa"/>
          </w:tcMar>
          <w:vAlign w:val="center"/>
        </w:tcPr>
        <w:p w14:paraId="3767C45C" w14:textId="77777777" w:rsidR="00C1057D" w:rsidRPr="000745CA" w:rsidRDefault="00C1057D" w:rsidP="00AF25D9">
          <w:pPr>
            <w:pStyle w:val="Header"/>
            <w:rPr>
              <w:rFonts w:asciiTheme="majorHAnsi" w:hAnsiTheme="majorHAnsi"/>
              <w:color w:val="4E9EB2"/>
              <w:w w:val="120"/>
              <w:sz w:val="20"/>
              <w:szCs w:val="20"/>
            </w:rPr>
          </w:pPr>
        </w:p>
      </w:tc>
    </w:tr>
    <w:tr w:rsidR="00C1057D" w:rsidRPr="000745CA" w14:paraId="45DD1C72" w14:textId="77777777" w:rsidTr="002A6763">
      <w:trPr>
        <w:trHeight w:hRule="exact" w:val="510"/>
      </w:trPr>
      <w:tc>
        <w:tcPr>
          <w:tcW w:w="510" w:type="dxa"/>
          <w:shd w:val="clear" w:color="auto" w:fill="D3E5EB"/>
          <w:tcMar>
            <w:left w:w="0" w:type="dxa"/>
            <w:right w:w="0" w:type="dxa"/>
          </w:tcMar>
          <w:vAlign w:val="center"/>
        </w:tcPr>
        <w:p w14:paraId="3F37419E" w14:textId="77777777" w:rsidR="00C1057D" w:rsidRPr="000745CA" w:rsidRDefault="00C1057D" w:rsidP="00AF25D9">
          <w:pPr>
            <w:pStyle w:val="Header"/>
            <w:rPr>
              <w:rFonts w:asciiTheme="majorHAnsi" w:hAnsiTheme="majorHAnsi"/>
              <w:color w:val="4E9EB2"/>
              <w:w w:val="120"/>
              <w:sz w:val="20"/>
              <w:szCs w:val="20"/>
            </w:rPr>
          </w:pPr>
        </w:p>
      </w:tc>
    </w:tr>
    <w:tr w:rsidR="00C1057D" w:rsidRPr="000745CA" w14:paraId="621F0523" w14:textId="77777777" w:rsidTr="002A6763">
      <w:trPr>
        <w:trHeight w:hRule="exact" w:val="510"/>
      </w:trPr>
      <w:tc>
        <w:tcPr>
          <w:tcW w:w="510" w:type="dxa"/>
          <w:shd w:val="clear" w:color="auto" w:fill="D3E5EB"/>
          <w:tcMar>
            <w:left w:w="0" w:type="dxa"/>
            <w:right w:w="0" w:type="dxa"/>
          </w:tcMar>
          <w:vAlign w:val="center"/>
        </w:tcPr>
        <w:p w14:paraId="4E991748" w14:textId="77777777" w:rsidR="00C1057D" w:rsidRPr="000745CA" w:rsidRDefault="00C1057D" w:rsidP="00AF25D9">
          <w:pPr>
            <w:pStyle w:val="Header"/>
            <w:rPr>
              <w:rFonts w:asciiTheme="majorHAnsi" w:hAnsiTheme="majorHAnsi"/>
              <w:color w:val="4E9EB2"/>
              <w:w w:val="120"/>
              <w:sz w:val="20"/>
              <w:szCs w:val="20"/>
            </w:rPr>
          </w:pPr>
        </w:p>
      </w:tc>
    </w:tr>
    <w:tr w:rsidR="00C1057D" w:rsidRPr="000745CA" w14:paraId="503BF11F" w14:textId="77777777" w:rsidTr="002A6763">
      <w:trPr>
        <w:trHeight w:hRule="exact" w:val="510"/>
      </w:trPr>
      <w:tc>
        <w:tcPr>
          <w:tcW w:w="510" w:type="dxa"/>
          <w:tcBorders>
            <w:bottom w:val="single" w:sz="18" w:space="0" w:color="FFFFFF" w:themeColor="background1"/>
          </w:tcBorders>
          <w:shd w:val="clear" w:color="auto" w:fill="D3E5EB"/>
          <w:tcMar>
            <w:left w:w="0" w:type="dxa"/>
            <w:right w:w="0" w:type="dxa"/>
          </w:tcMar>
          <w:vAlign w:val="center"/>
        </w:tcPr>
        <w:p w14:paraId="5B1503B4" w14:textId="77777777" w:rsidR="00C1057D" w:rsidRPr="000745CA" w:rsidRDefault="00C1057D" w:rsidP="00AF25D9">
          <w:pPr>
            <w:pStyle w:val="Header"/>
            <w:rPr>
              <w:rFonts w:asciiTheme="majorHAnsi" w:hAnsiTheme="majorHAnsi"/>
              <w:color w:val="4E9EB2"/>
              <w:w w:val="120"/>
              <w:sz w:val="20"/>
              <w:szCs w:val="20"/>
            </w:rPr>
          </w:pPr>
        </w:p>
      </w:tc>
    </w:tr>
    <w:tr w:rsidR="00C1057D" w:rsidRPr="000745CA" w14:paraId="1B201224" w14:textId="77777777" w:rsidTr="002A6763">
      <w:trPr>
        <w:trHeight w:hRule="exact" w:val="510"/>
      </w:trPr>
      <w:tc>
        <w:tcPr>
          <w:tcW w:w="510" w:type="dxa"/>
          <w:shd w:val="clear" w:color="auto" w:fill="D3E5EB"/>
          <w:tcMar>
            <w:left w:w="0" w:type="dxa"/>
            <w:right w:w="0" w:type="dxa"/>
          </w:tcMar>
          <w:vAlign w:val="center"/>
        </w:tcPr>
        <w:p w14:paraId="269E1F36" w14:textId="77777777" w:rsidR="00C1057D" w:rsidRPr="000745CA" w:rsidRDefault="00C1057D" w:rsidP="00AF25D9">
          <w:pPr>
            <w:pStyle w:val="Header"/>
            <w:rPr>
              <w:rFonts w:asciiTheme="majorHAnsi" w:hAnsiTheme="majorHAnsi"/>
              <w:color w:val="4E9EB2"/>
              <w:w w:val="120"/>
              <w:sz w:val="20"/>
              <w:szCs w:val="20"/>
            </w:rPr>
          </w:pPr>
        </w:p>
      </w:tc>
    </w:tr>
    <w:tr w:rsidR="00C1057D" w:rsidRPr="000745CA" w14:paraId="0B29ABD1" w14:textId="77777777" w:rsidTr="002A6763">
      <w:trPr>
        <w:trHeight w:hRule="exact" w:val="510"/>
      </w:trPr>
      <w:tc>
        <w:tcPr>
          <w:tcW w:w="510" w:type="dxa"/>
          <w:shd w:val="clear" w:color="auto" w:fill="D3E5EB"/>
          <w:tcMar>
            <w:left w:w="0" w:type="dxa"/>
            <w:right w:w="0" w:type="dxa"/>
          </w:tcMar>
          <w:vAlign w:val="center"/>
        </w:tcPr>
        <w:p w14:paraId="3864B968" w14:textId="77777777" w:rsidR="00C1057D" w:rsidRPr="000745CA" w:rsidRDefault="00C1057D" w:rsidP="00AF25D9">
          <w:pPr>
            <w:pStyle w:val="Header"/>
            <w:rPr>
              <w:rFonts w:asciiTheme="majorHAnsi" w:hAnsiTheme="majorHAnsi"/>
              <w:color w:val="4E9EB2"/>
              <w:w w:val="120"/>
              <w:sz w:val="20"/>
              <w:szCs w:val="20"/>
            </w:rPr>
          </w:pPr>
        </w:p>
      </w:tc>
    </w:tr>
    <w:tr w:rsidR="00C1057D" w:rsidRPr="000745CA" w14:paraId="2018E638" w14:textId="77777777" w:rsidTr="002A6763">
      <w:trPr>
        <w:trHeight w:hRule="exact" w:val="510"/>
      </w:trPr>
      <w:tc>
        <w:tcPr>
          <w:tcW w:w="510" w:type="dxa"/>
          <w:shd w:val="clear" w:color="auto" w:fill="D3E5EB"/>
          <w:tcMar>
            <w:left w:w="0" w:type="dxa"/>
            <w:right w:w="0" w:type="dxa"/>
          </w:tcMar>
          <w:vAlign w:val="center"/>
        </w:tcPr>
        <w:p w14:paraId="58B12D04" w14:textId="77777777" w:rsidR="00C1057D" w:rsidRPr="000745CA" w:rsidRDefault="00C1057D" w:rsidP="00AF25D9">
          <w:pPr>
            <w:pStyle w:val="Header"/>
            <w:rPr>
              <w:rFonts w:asciiTheme="majorHAnsi" w:hAnsiTheme="majorHAnsi"/>
              <w:color w:val="4E9EB2"/>
              <w:w w:val="120"/>
              <w:sz w:val="20"/>
              <w:szCs w:val="20"/>
            </w:rPr>
          </w:pPr>
        </w:p>
      </w:tc>
    </w:tr>
    <w:tr w:rsidR="00C1057D" w:rsidRPr="000745CA" w14:paraId="464070EE" w14:textId="77777777" w:rsidTr="002A6763">
      <w:trPr>
        <w:trHeight w:hRule="exact" w:val="510"/>
      </w:trPr>
      <w:tc>
        <w:tcPr>
          <w:tcW w:w="510" w:type="dxa"/>
          <w:shd w:val="clear" w:color="auto" w:fill="D3E5EB"/>
          <w:tcMar>
            <w:left w:w="0" w:type="dxa"/>
            <w:right w:w="0" w:type="dxa"/>
          </w:tcMar>
          <w:vAlign w:val="center"/>
        </w:tcPr>
        <w:p w14:paraId="7644BE2B" w14:textId="77777777" w:rsidR="00C1057D" w:rsidRPr="000745CA" w:rsidRDefault="00C1057D" w:rsidP="00AF25D9">
          <w:pPr>
            <w:pStyle w:val="Header"/>
            <w:rPr>
              <w:rFonts w:asciiTheme="majorHAnsi" w:hAnsiTheme="majorHAnsi"/>
              <w:color w:val="4E9EB2"/>
              <w:w w:val="120"/>
              <w:sz w:val="20"/>
              <w:szCs w:val="20"/>
            </w:rPr>
          </w:pPr>
        </w:p>
      </w:tc>
    </w:tr>
    <w:tr w:rsidR="00C1057D" w:rsidRPr="000745CA" w14:paraId="7B0B3A78" w14:textId="77777777" w:rsidTr="002A6763">
      <w:trPr>
        <w:cantSplit/>
        <w:trHeight w:hRule="exact" w:val="4273"/>
      </w:trPr>
      <w:tc>
        <w:tcPr>
          <w:tcW w:w="510" w:type="dxa"/>
          <w:shd w:val="clear" w:color="auto" w:fill="F2F2F2" w:themeFill="background1" w:themeFillShade="F2"/>
          <w:tcMar>
            <w:left w:w="0" w:type="dxa"/>
            <w:right w:w="0" w:type="dxa"/>
          </w:tcMar>
          <w:textDirection w:val="tbRl"/>
          <w:vAlign w:val="center"/>
        </w:tcPr>
        <w:p w14:paraId="3139374C" w14:textId="77777777" w:rsidR="00C1057D" w:rsidRPr="000745CA" w:rsidRDefault="00C1057D" w:rsidP="00AF25D9">
          <w:pPr>
            <w:pStyle w:val="Header"/>
            <w:jc w:val="center"/>
            <w:rPr>
              <w:rFonts w:asciiTheme="majorHAnsi" w:hAnsiTheme="majorHAnsi"/>
              <w:color w:val="4E9EB2"/>
              <w:w w:val="120"/>
              <w:sz w:val="20"/>
              <w:szCs w:val="20"/>
            </w:rPr>
          </w:pPr>
          <w:r w:rsidRPr="000745CA">
            <w:rPr>
              <w:rFonts w:asciiTheme="majorHAnsi" w:hAnsiTheme="majorHAnsi"/>
              <w:color w:val="4E9EB2"/>
              <w:w w:val="120"/>
              <w:sz w:val="20"/>
              <w:szCs w:val="20"/>
            </w:rPr>
            <w:t>Technical compliance</w:t>
          </w:r>
        </w:p>
      </w:tc>
    </w:tr>
  </w:tbl>
  <w:p w14:paraId="78CF01F4" w14:textId="77777777" w:rsidR="00C1057D" w:rsidRPr="004A2613" w:rsidRDefault="00C1057D" w:rsidP="004A2613">
    <w:pPr>
      <w:pStyle w:val="Header"/>
      <w:jc w:val="right"/>
      <w:rPr>
        <w:rFonts w:asciiTheme="majorHAnsi" w:hAnsiTheme="majorHAnsi"/>
        <w:color w:val="4E9EB2"/>
        <w:w w:val="12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78E6B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31737C"/>
    <w:multiLevelType w:val="hybridMultilevel"/>
    <w:tmpl w:val="E626C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5322D"/>
    <w:multiLevelType w:val="hybridMultilevel"/>
    <w:tmpl w:val="4844EA86"/>
    <w:lvl w:ilvl="0" w:tplc="7B0021FA">
      <w:start w:val="4"/>
      <w:numFmt w:val="bullet"/>
      <w:lvlText w:val="-"/>
      <w:lvlJc w:val="left"/>
      <w:pPr>
        <w:ind w:left="360" w:hanging="360"/>
      </w:pPr>
      <w:rPr>
        <w:rFonts w:ascii="Phetsarath OT" w:eastAsia="Phetsarath OT" w:hAnsi="Phetsarath OT" w:cs="Phetsarath OT"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CB4B84"/>
    <w:multiLevelType w:val="hybridMultilevel"/>
    <w:tmpl w:val="93AA4BC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396449D"/>
    <w:multiLevelType w:val="hybridMultilevel"/>
    <w:tmpl w:val="566A760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03C960FA"/>
    <w:multiLevelType w:val="hybridMultilevel"/>
    <w:tmpl w:val="C9602368"/>
    <w:lvl w:ilvl="0" w:tplc="59E40B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5E26DD"/>
    <w:multiLevelType w:val="hybridMultilevel"/>
    <w:tmpl w:val="439882C0"/>
    <w:lvl w:ilvl="0" w:tplc="859AF4D8">
      <w:start w:val="10"/>
      <w:numFmt w:val="bullet"/>
      <w:lvlText w:val="-"/>
      <w:lvlJc w:val="left"/>
      <w:pPr>
        <w:ind w:left="720" w:hanging="360"/>
      </w:pPr>
      <w:rPr>
        <w:rFonts w:ascii="Times New Roman" w:eastAsia="Times New Roman" w:hAnsi="Times New Roman"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996EE9"/>
    <w:multiLevelType w:val="hybridMultilevel"/>
    <w:tmpl w:val="611618FA"/>
    <w:lvl w:ilvl="0" w:tplc="7CA062DA">
      <w:start w:val="1"/>
      <w:numFmt w:val="lowerLetter"/>
      <w:lvlText w:val="(%1)"/>
      <w:lvlJc w:val="left"/>
      <w:pPr>
        <w:ind w:left="1710" w:hanging="567"/>
      </w:pPr>
      <w:rPr>
        <w:rFonts w:ascii="Cambria" w:eastAsia="Cambria" w:hAnsi="Cambria" w:cs="Cambria" w:hint="default"/>
        <w:b w:val="0"/>
        <w:i w:val="0"/>
        <w:w w:val="100"/>
        <w:sz w:val="22"/>
        <w:szCs w:val="22"/>
      </w:rPr>
    </w:lvl>
    <w:lvl w:ilvl="1" w:tplc="CEB4769E">
      <w:numFmt w:val="bullet"/>
      <w:lvlText w:val="•"/>
      <w:lvlJc w:val="left"/>
      <w:pPr>
        <w:ind w:left="2524" w:hanging="567"/>
      </w:pPr>
      <w:rPr>
        <w:rFonts w:hint="default"/>
      </w:rPr>
    </w:lvl>
    <w:lvl w:ilvl="2" w:tplc="11425314">
      <w:numFmt w:val="bullet"/>
      <w:lvlText w:val="•"/>
      <w:lvlJc w:val="left"/>
      <w:pPr>
        <w:ind w:left="3329" w:hanging="567"/>
      </w:pPr>
      <w:rPr>
        <w:rFonts w:hint="default"/>
      </w:rPr>
    </w:lvl>
    <w:lvl w:ilvl="3" w:tplc="AB822CAC">
      <w:numFmt w:val="bullet"/>
      <w:lvlText w:val="•"/>
      <w:lvlJc w:val="left"/>
      <w:pPr>
        <w:ind w:left="4133" w:hanging="567"/>
      </w:pPr>
      <w:rPr>
        <w:rFonts w:hint="default"/>
      </w:rPr>
    </w:lvl>
    <w:lvl w:ilvl="4" w:tplc="11BE2B50">
      <w:numFmt w:val="bullet"/>
      <w:lvlText w:val="•"/>
      <w:lvlJc w:val="left"/>
      <w:pPr>
        <w:ind w:left="4938" w:hanging="567"/>
      </w:pPr>
      <w:rPr>
        <w:rFonts w:hint="default"/>
      </w:rPr>
    </w:lvl>
    <w:lvl w:ilvl="5" w:tplc="1F008820">
      <w:numFmt w:val="bullet"/>
      <w:lvlText w:val="•"/>
      <w:lvlJc w:val="left"/>
      <w:pPr>
        <w:ind w:left="5743" w:hanging="567"/>
      </w:pPr>
      <w:rPr>
        <w:rFonts w:hint="default"/>
      </w:rPr>
    </w:lvl>
    <w:lvl w:ilvl="6" w:tplc="A22E41D2">
      <w:numFmt w:val="bullet"/>
      <w:lvlText w:val="•"/>
      <w:lvlJc w:val="left"/>
      <w:pPr>
        <w:ind w:left="6547" w:hanging="567"/>
      </w:pPr>
      <w:rPr>
        <w:rFonts w:hint="default"/>
      </w:rPr>
    </w:lvl>
    <w:lvl w:ilvl="7" w:tplc="A8787D72">
      <w:numFmt w:val="bullet"/>
      <w:lvlText w:val="•"/>
      <w:lvlJc w:val="left"/>
      <w:pPr>
        <w:ind w:left="7352" w:hanging="567"/>
      </w:pPr>
      <w:rPr>
        <w:rFonts w:hint="default"/>
      </w:rPr>
    </w:lvl>
    <w:lvl w:ilvl="8" w:tplc="EAA20A1E">
      <w:numFmt w:val="bullet"/>
      <w:lvlText w:val="•"/>
      <w:lvlJc w:val="left"/>
      <w:pPr>
        <w:ind w:left="8157" w:hanging="567"/>
      </w:pPr>
      <w:rPr>
        <w:rFonts w:hint="default"/>
      </w:rPr>
    </w:lvl>
  </w:abstractNum>
  <w:abstractNum w:abstractNumId="8" w15:restartNumberingAfterBreak="0">
    <w:nsid w:val="07027CA3"/>
    <w:multiLevelType w:val="hybridMultilevel"/>
    <w:tmpl w:val="B3509EB2"/>
    <w:lvl w:ilvl="0" w:tplc="6AF80D9A">
      <w:start w:val="1"/>
      <w:numFmt w:val="decimal"/>
      <w:lvlText w:val="%1."/>
      <w:lvlJc w:val="left"/>
      <w:pPr>
        <w:ind w:left="9291" w:hanging="360"/>
      </w:pPr>
      <w:rPr>
        <w:rFonts w:asciiTheme="majorHAnsi" w:hAnsiTheme="majorHAnsi" w:hint="default"/>
        <w:b w:val="0"/>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75914A4"/>
    <w:multiLevelType w:val="hybridMultilevel"/>
    <w:tmpl w:val="18DAA484"/>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7F90F62"/>
    <w:multiLevelType w:val="singleLevel"/>
    <w:tmpl w:val="41606694"/>
    <w:name w:val="templateBullet1"/>
    <w:lvl w:ilvl="0">
      <w:start w:val="1"/>
      <w:numFmt w:val="bullet"/>
      <w:lvlText w:val="·"/>
      <w:lvlJc w:val="left"/>
      <w:pPr>
        <w:tabs>
          <w:tab w:val="num" w:pos="850"/>
        </w:tabs>
        <w:ind w:left="850" w:hanging="408"/>
      </w:pPr>
      <w:rPr>
        <w:rFonts w:ascii="Symbol" w:hAnsi="Symbol" w:cs="Times New Roman" w:hint="default"/>
        <w:b w:val="0"/>
        <w:i w:val="0"/>
        <w:sz w:val="22"/>
      </w:rPr>
    </w:lvl>
  </w:abstractNum>
  <w:abstractNum w:abstractNumId="11" w15:restartNumberingAfterBreak="0">
    <w:nsid w:val="09582B67"/>
    <w:multiLevelType w:val="hybridMultilevel"/>
    <w:tmpl w:val="A878B3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232462"/>
    <w:multiLevelType w:val="multilevel"/>
    <w:tmpl w:val="02FE152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0A7D1F3D"/>
    <w:multiLevelType w:val="hybridMultilevel"/>
    <w:tmpl w:val="8E6439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AE52129"/>
    <w:multiLevelType w:val="hybridMultilevel"/>
    <w:tmpl w:val="BE844CD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5" w15:restartNumberingAfterBreak="0">
    <w:nsid w:val="0B6D79C7"/>
    <w:multiLevelType w:val="hybridMultilevel"/>
    <w:tmpl w:val="191E13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BD239AE"/>
    <w:multiLevelType w:val="multilevel"/>
    <w:tmpl w:val="BAD64922"/>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7" w15:restartNumberingAfterBreak="0">
    <w:nsid w:val="0C890C55"/>
    <w:multiLevelType w:val="singleLevel"/>
    <w:tmpl w:val="15B65924"/>
    <w:name w:val="templateBulletBox3"/>
    <w:lvl w:ilvl="0">
      <w:start w:val="1"/>
      <w:numFmt w:val="bullet"/>
      <w:pStyle w:val="ListBulletBox3"/>
      <w:lvlText w:val="-"/>
      <w:lvlJc w:val="left"/>
      <w:pPr>
        <w:tabs>
          <w:tab w:val="num" w:pos="1474"/>
        </w:tabs>
        <w:ind w:left="1474" w:hanging="340"/>
      </w:pPr>
      <w:rPr>
        <w:rFonts w:ascii="Symbol" w:hAnsi="Symbol" w:cs="Times New Roman" w:hint="default"/>
        <w:b w:val="0"/>
        <w:i w:val="0"/>
        <w:sz w:val="22"/>
      </w:rPr>
    </w:lvl>
  </w:abstractNum>
  <w:abstractNum w:abstractNumId="18" w15:restartNumberingAfterBreak="0">
    <w:nsid w:val="0CBE0FF0"/>
    <w:multiLevelType w:val="singleLevel"/>
    <w:tmpl w:val="30A47C7E"/>
    <w:styleLink w:val="BulletedNote"/>
    <w:lvl w:ilvl="0">
      <w:start w:val="1"/>
      <w:numFmt w:val="bullet"/>
      <w:lvlText w:val="·"/>
      <w:lvlJc w:val="left"/>
      <w:pPr>
        <w:tabs>
          <w:tab w:val="num" w:pos="283"/>
        </w:tabs>
        <w:ind w:left="283" w:hanging="283"/>
      </w:pPr>
      <w:rPr>
        <w:rFonts w:ascii="Times New Roman" w:hAnsi="Times New Roman" w:cs="Times New Roman"/>
        <w:b w:val="0"/>
        <w:i w:val="0"/>
        <w:sz w:val="22"/>
      </w:rPr>
    </w:lvl>
  </w:abstractNum>
  <w:abstractNum w:abstractNumId="19" w15:restartNumberingAfterBreak="0">
    <w:nsid w:val="0DB46DDC"/>
    <w:multiLevelType w:val="hybridMultilevel"/>
    <w:tmpl w:val="D180D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EA6B1D"/>
    <w:multiLevelType w:val="singleLevel"/>
    <w:tmpl w:val="D5A6E36A"/>
    <w:styleLink w:val="NumericNote"/>
    <w:lvl w:ilvl="0">
      <w:start w:val="1"/>
      <w:numFmt w:val="decimal"/>
      <w:lvlText w:val="%1."/>
      <w:lvlJc w:val="left"/>
      <w:pPr>
        <w:tabs>
          <w:tab w:val="num" w:pos="408"/>
        </w:tabs>
        <w:ind w:left="408" w:hanging="408"/>
      </w:pPr>
    </w:lvl>
  </w:abstractNum>
  <w:abstractNum w:abstractNumId="21" w15:restartNumberingAfterBreak="0">
    <w:nsid w:val="0FAE411E"/>
    <w:multiLevelType w:val="hybridMultilevel"/>
    <w:tmpl w:val="C938F146"/>
    <w:lvl w:ilvl="0" w:tplc="0C090001">
      <w:start w:val="1"/>
      <w:numFmt w:val="bullet"/>
      <w:lvlText w:val=""/>
      <w:lvlJc w:val="left"/>
      <w:pPr>
        <w:ind w:left="720" w:hanging="360"/>
      </w:pPr>
      <w:rPr>
        <w:rFonts w:ascii="Symbol" w:hAnsi="Symbol" w:hint="default"/>
        <w:b w:val="0"/>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118A1D8C"/>
    <w:multiLevelType w:val="hybridMultilevel"/>
    <w:tmpl w:val="4942FD3E"/>
    <w:lvl w:ilvl="0" w:tplc="04090017">
      <w:start w:val="1"/>
      <w:numFmt w:val="lowerLetter"/>
      <w:lvlText w:val="%1)"/>
      <w:lvlJc w:val="left"/>
      <w:pPr>
        <w:ind w:left="12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1A17B9E"/>
    <w:multiLevelType w:val="hybridMultilevel"/>
    <w:tmpl w:val="48487BF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4" w15:restartNumberingAfterBreak="0">
    <w:nsid w:val="12FE4AF5"/>
    <w:multiLevelType w:val="singleLevel"/>
    <w:tmpl w:val="B882C7F8"/>
    <w:styleLink w:val="NumberedNote"/>
    <w:lvl w:ilvl="0">
      <w:start w:val="1"/>
      <w:numFmt w:val="decimal"/>
      <w:lvlText w:val="%1."/>
      <w:lvlJc w:val="left"/>
      <w:pPr>
        <w:tabs>
          <w:tab w:val="num" w:pos="171"/>
        </w:tabs>
        <w:ind w:left="171" w:hanging="171"/>
      </w:pPr>
    </w:lvl>
  </w:abstractNum>
  <w:abstractNum w:abstractNumId="25" w15:restartNumberingAfterBreak="0">
    <w:nsid w:val="136A7C55"/>
    <w:multiLevelType w:val="multilevel"/>
    <w:tmpl w:val="5DDC33D0"/>
    <w:lvl w:ilvl="0">
      <w:start w:val="1"/>
      <w:numFmt w:val="decimal"/>
      <w:lvlText w:val="%1."/>
      <w:lvlJc w:val="left"/>
      <w:pPr>
        <w:ind w:left="-1080" w:hanging="360"/>
      </w:pPr>
      <w:rPr>
        <w:rFonts w:ascii="Cambria" w:hAnsi="Cambria" w:hint="default"/>
        <w:b w:val="0"/>
        <w:i w:val="0"/>
      </w:rPr>
    </w:lvl>
    <w:lvl w:ilvl="1">
      <w:start w:val="1"/>
      <w:numFmt w:val="lowerLetter"/>
      <w:lvlText w:val="%2."/>
      <w:lvlJc w:val="left"/>
      <w:pPr>
        <w:ind w:left="-360" w:hanging="360"/>
      </w:pPr>
      <w:rPr>
        <w:rFonts w:hint="default"/>
      </w:rPr>
    </w:lvl>
    <w:lvl w:ilvl="2">
      <w:start w:val="1"/>
      <w:numFmt w:val="lowerRoman"/>
      <w:lvlText w:val="%3."/>
      <w:lvlJc w:val="right"/>
      <w:pPr>
        <w:ind w:left="360" w:hanging="180"/>
      </w:pPr>
      <w:rPr>
        <w:rFonts w:hint="default"/>
      </w:rPr>
    </w:lvl>
    <w:lvl w:ilvl="3">
      <w:start w:val="1"/>
      <w:numFmt w:val="decimal"/>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520" w:hanging="18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right"/>
      <w:pPr>
        <w:ind w:left="4680" w:hanging="180"/>
      </w:pPr>
      <w:rPr>
        <w:rFonts w:hint="default"/>
      </w:rPr>
    </w:lvl>
  </w:abstractNum>
  <w:abstractNum w:abstractNumId="26" w15:restartNumberingAfterBreak="0">
    <w:nsid w:val="157968A9"/>
    <w:multiLevelType w:val="singleLevel"/>
    <w:tmpl w:val="D5A6E36A"/>
    <w:name w:val="NumericNote"/>
    <w:lvl w:ilvl="0">
      <w:start w:val="1"/>
      <w:numFmt w:val="decimal"/>
      <w:lvlText w:val="%1."/>
      <w:lvlJc w:val="left"/>
      <w:pPr>
        <w:tabs>
          <w:tab w:val="num" w:pos="850"/>
        </w:tabs>
        <w:ind w:left="850" w:hanging="408"/>
      </w:pPr>
    </w:lvl>
  </w:abstractNum>
  <w:abstractNum w:abstractNumId="27" w15:restartNumberingAfterBreak="0">
    <w:nsid w:val="178B69FA"/>
    <w:multiLevelType w:val="hybridMultilevel"/>
    <w:tmpl w:val="0D583C6E"/>
    <w:lvl w:ilvl="0" w:tplc="2722AB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8524813"/>
    <w:multiLevelType w:val="hybridMultilevel"/>
    <w:tmpl w:val="752A35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B9735F5"/>
    <w:multiLevelType w:val="hybridMultilevel"/>
    <w:tmpl w:val="64C41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C5634E5"/>
    <w:multiLevelType w:val="hybridMultilevel"/>
    <w:tmpl w:val="9CD65F12"/>
    <w:lvl w:ilvl="0" w:tplc="777A0C06">
      <w:start w:val="1"/>
      <w:numFmt w:val="decimal"/>
      <w:lvlText w:val="%1."/>
      <w:lvlJc w:val="left"/>
      <w:pPr>
        <w:ind w:left="153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FA41D38"/>
    <w:multiLevelType w:val="hybridMultilevel"/>
    <w:tmpl w:val="675213E6"/>
    <w:lvl w:ilvl="0" w:tplc="B680D724">
      <w:start w:val="1"/>
      <w:numFmt w:val="lowerLetter"/>
      <w:lvlText w:val="(%1)"/>
      <w:lvlJc w:val="left"/>
      <w:pPr>
        <w:ind w:left="1710" w:hanging="567"/>
      </w:pPr>
      <w:rPr>
        <w:rFonts w:ascii="Cambria" w:eastAsia="Cambria" w:hAnsi="Cambria" w:cs="Cambria" w:hint="default"/>
        <w:w w:val="100"/>
        <w:sz w:val="22"/>
        <w:szCs w:val="22"/>
      </w:rPr>
    </w:lvl>
    <w:lvl w:ilvl="1" w:tplc="1BC6040C">
      <w:numFmt w:val="bullet"/>
      <w:lvlText w:val="•"/>
      <w:lvlJc w:val="left"/>
      <w:pPr>
        <w:ind w:left="2524" w:hanging="567"/>
      </w:pPr>
      <w:rPr>
        <w:rFonts w:hint="default"/>
      </w:rPr>
    </w:lvl>
    <w:lvl w:ilvl="2" w:tplc="8BBAF15A">
      <w:numFmt w:val="bullet"/>
      <w:lvlText w:val="•"/>
      <w:lvlJc w:val="left"/>
      <w:pPr>
        <w:ind w:left="3329" w:hanging="567"/>
      </w:pPr>
      <w:rPr>
        <w:rFonts w:hint="default"/>
      </w:rPr>
    </w:lvl>
    <w:lvl w:ilvl="3" w:tplc="B262D42C">
      <w:numFmt w:val="bullet"/>
      <w:lvlText w:val="•"/>
      <w:lvlJc w:val="left"/>
      <w:pPr>
        <w:ind w:left="4133" w:hanging="567"/>
      </w:pPr>
      <w:rPr>
        <w:rFonts w:hint="default"/>
      </w:rPr>
    </w:lvl>
    <w:lvl w:ilvl="4" w:tplc="3D74ED50">
      <w:numFmt w:val="bullet"/>
      <w:lvlText w:val="•"/>
      <w:lvlJc w:val="left"/>
      <w:pPr>
        <w:ind w:left="4938" w:hanging="567"/>
      </w:pPr>
      <w:rPr>
        <w:rFonts w:hint="default"/>
      </w:rPr>
    </w:lvl>
    <w:lvl w:ilvl="5" w:tplc="DD5CCF4E">
      <w:numFmt w:val="bullet"/>
      <w:lvlText w:val="•"/>
      <w:lvlJc w:val="left"/>
      <w:pPr>
        <w:ind w:left="5743" w:hanging="567"/>
      </w:pPr>
      <w:rPr>
        <w:rFonts w:hint="default"/>
      </w:rPr>
    </w:lvl>
    <w:lvl w:ilvl="6" w:tplc="7FB0014A">
      <w:numFmt w:val="bullet"/>
      <w:lvlText w:val="•"/>
      <w:lvlJc w:val="left"/>
      <w:pPr>
        <w:ind w:left="6547" w:hanging="567"/>
      </w:pPr>
      <w:rPr>
        <w:rFonts w:hint="default"/>
      </w:rPr>
    </w:lvl>
    <w:lvl w:ilvl="7" w:tplc="B652E732">
      <w:numFmt w:val="bullet"/>
      <w:lvlText w:val="•"/>
      <w:lvlJc w:val="left"/>
      <w:pPr>
        <w:ind w:left="7352" w:hanging="567"/>
      </w:pPr>
      <w:rPr>
        <w:rFonts w:hint="default"/>
      </w:rPr>
    </w:lvl>
    <w:lvl w:ilvl="8" w:tplc="0826027A">
      <w:numFmt w:val="bullet"/>
      <w:lvlText w:val="•"/>
      <w:lvlJc w:val="left"/>
      <w:pPr>
        <w:ind w:left="8157" w:hanging="567"/>
      </w:pPr>
      <w:rPr>
        <w:rFonts w:hint="default"/>
      </w:rPr>
    </w:lvl>
  </w:abstractNum>
  <w:abstractNum w:abstractNumId="32" w15:restartNumberingAfterBreak="0">
    <w:nsid w:val="207D07BC"/>
    <w:multiLevelType w:val="hybridMultilevel"/>
    <w:tmpl w:val="C3621CC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3" w15:restartNumberingAfterBreak="0">
    <w:nsid w:val="22793893"/>
    <w:multiLevelType w:val="hybridMultilevel"/>
    <w:tmpl w:val="4BE2AD64"/>
    <w:lvl w:ilvl="0" w:tplc="44CE1A0A">
      <w:start w:val="1"/>
      <w:numFmt w:val="decimal"/>
      <w:pStyle w:val="FAFT-TEXTEjustifiedleft"/>
      <w:lvlText w:val="%1."/>
      <w:lvlJc w:val="left"/>
      <w:pPr>
        <w:ind w:left="720" w:hanging="360"/>
      </w:pPr>
      <w:rPr>
        <w:rFonts w:cs="Times New Roman" w:hint="default"/>
        <w:b w:val="0"/>
        <w:i w:val="0"/>
        <w:color w:val="auto"/>
      </w:rPr>
    </w:lvl>
    <w:lvl w:ilvl="1" w:tplc="41606694">
      <w:start w:val="1"/>
      <w:numFmt w:val="bullet"/>
      <w:lvlText w:val="·"/>
      <w:lvlJc w:val="left"/>
      <w:pPr>
        <w:ind w:left="1582" w:hanging="360"/>
      </w:pPr>
      <w:rPr>
        <w:rFonts w:ascii="Symbol" w:hAnsi="Symbol" w:cs="Times New Roman" w:hint="default"/>
        <w:b w:val="0"/>
        <w:i w:val="0"/>
        <w:color w:val="auto"/>
        <w:sz w:val="22"/>
      </w:rPr>
    </w:lvl>
    <w:lvl w:ilvl="2" w:tplc="1C1A5BF8">
      <w:numFmt w:val="bullet"/>
      <w:lvlText w:val="•"/>
      <w:lvlJc w:val="left"/>
      <w:pPr>
        <w:ind w:left="2482" w:hanging="360"/>
      </w:pPr>
      <w:rPr>
        <w:rFonts w:ascii="Times New Roman" w:eastAsia="Times New Roman" w:hAnsi="Times New Roman" w:hint="default"/>
      </w:rPr>
    </w:lvl>
    <w:lvl w:ilvl="3" w:tplc="0809000F" w:tentative="1">
      <w:start w:val="1"/>
      <w:numFmt w:val="decimal"/>
      <w:lvlText w:val="%4."/>
      <w:lvlJc w:val="left"/>
      <w:pPr>
        <w:ind w:left="3022" w:hanging="360"/>
      </w:pPr>
      <w:rPr>
        <w:rFonts w:cs="Times New Roman"/>
      </w:rPr>
    </w:lvl>
    <w:lvl w:ilvl="4" w:tplc="08090019" w:tentative="1">
      <w:start w:val="1"/>
      <w:numFmt w:val="lowerLetter"/>
      <w:lvlText w:val="%5."/>
      <w:lvlJc w:val="left"/>
      <w:pPr>
        <w:ind w:left="3742" w:hanging="360"/>
      </w:pPr>
      <w:rPr>
        <w:rFonts w:cs="Times New Roman"/>
      </w:rPr>
    </w:lvl>
    <w:lvl w:ilvl="5" w:tplc="0809001B" w:tentative="1">
      <w:start w:val="1"/>
      <w:numFmt w:val="lowerRoman"/>
      <w:lvlText w:val="%6."/>
      <w:lvlJc w:val="right"/>
      <w:pPr>
        <w:ind w:left="4462" w:hanging="180"/>
      </w:pPr>
      <w:rPr>
        <w:rFonts w:cs="Times New Roman"/>
      </w:rPr>
    </w:lvl>
    <w:lvl w:ilvl="6" w:tplc="0809000F" w:tentative="1">
      <w:start w:val="1"/>
      <w:numFmt w:val="decimal"/>
      <w:lvlText w:val="%7."/>
      <w:lvlJc w:val="left"/>
      <w:pPr>
        <w:ind w:left="5182" w:hanging="360"/>
      </w:pPr>
      <w:rPr>
        <w:rFonts w:cs="Times New Roman"/>
      </w:rPr>
    </w:lvl>
    <w:lvl w:ilvl="7" w:tplc="08090019" w:tentative="1">
      <w:start w:val="1"/>
      <w:numFmt w:val="lowerLetter"/>
      <w:lvlText w:val="%8."/>
      <w:lvlJc w:val="left"/>
      <w:pPr>
        <w:ind w:left="5902" w:hanging="360"/>
      </w:pPr>
      <w:rPr>
        <w:rFonts w:cs="Times New Roman"/>
      </w:rPr>
    </w:lvl>
    <w:lvl w:ilvl="8" w:tplc="0809001B" w:tentative="1">
      <w:start w:val="1"/>
      <w:numFmt w:val="lowerRoman"/>
      <w:lvlText w:val="%9."/>
      <w:lvlJc w:val="right"/>
      <w:pPr>
        <w:ind w:left="6622" w:hanging="180"/>
      </w:pPr>
      <w:rPr>
        <w:rFonts w:cs="Times New Roman"/>
      </w:rPr>
    </w:lvl>
  </w:abstractNum>
  <w:abstractNum w:abstractNumId="34" w15:restartNumberingAfterBreak="0">
    <w:nsid w:val="253F1303"/>
    <w:multiLevelType w:val="multilevel"/>
    <w:tmpl w:val="2654CD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5916BC4"/>
    <w:multiLevelType w:val="hybridMultilevel"/>
    <w:tmpl w:val="470A9EFC"/>
    <w:lvl w:ilvl="0" w:tplc="0409000F">
      <w:start w:val="1"/>
      <w:numFmt w:val="decimal"/>
      <w:lvlText w:val="%1."/>
      <w:lvlJc w:val="left"/>
      <w:pPr>
        <w:ind w:left="720" w:hanging="360"/>
      </w:pPr>
    </w:lvl>
    <w:lvl w:ilvl="1" w:tplc="AAB8C41C">
      <w:start w:val="1"/>
      <w:numFmt w:val="decimal"/>
      <w:lvlText w:val="%2."/>
      <w:lvlJc w:val="left"/>
      <w:pPr>
        <w:ind w:left="2130" w:hanging="105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7397F89"/>
    <w:multiLevelType w:val="singleLevel"/>
    <w:tmpl w:val="60A0508A"/>
    <w:name w:val="AlphaNote"/>
    <w:lvl w:ilvl="0">
      <w:start w:val="1"/>
      <w:numFmt w:val="lowerLetter"/>
      <w:pStyle w:val="StyleListBulletCambriaBefore6ptAfter6ptLinespac"/>
      <w:lvlText w:val="%1."/>
      <w:lvlJc w:val="left"/>
      <w:pPr>
        <w:tabs>
          <w:tab w:val="num" w:pos="850"/>
        </w:tabs>
        <w:ind w:left="850" w:hanging="408"/>
      </w:pPr>
    </w:lvl>
  </w:abstractNum>
  <w:abstractNum w:abstractNumId="37" w15:restartNumberingAfterBreak="0">
    <w:nsid w:val="27DA08EE"/>
    <w:multiLevelType w:val="hybridMultilevel"/>
    <w:tmpl w:val="0BA61C22"/>
    <w:lvl w:ilvl="0" w:tplc="68365A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282709A5"/>
    <w:multiLevelType w:val="hybridMultilevel"/>
    <w:tmpl w:val="D40A1EAA"/>
    <w:lvl w:ilvl="0" w:tplc="0AEEC5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ACF6F84"/>
    <w:multiLevelType w:val="singleLevel"/>
    <w:tmpl w:val="D51E568A"/>
    <w:name w:val="templateBullet2"/>
    <w:lvl w:ilvl="0">
      <w:start w:val="1"/>
      <w:numFmt w:val="bullet"/>
      <w:pStyle w:val="ListBullet2"/>
      <w:lvlText w:val="-"/>
      <w:lvlJc w:val="left"/>
      <w:pPr>
        <w:tabs>
          <w:tab w:val="num" w:pos="1190"/>
        </w:tabs>
        <w:ind w:left="1190" w:hanging="340"/>
      </w:pPr>
      <w:rPr>
        <w:rFonts w:ascii="Symbol" w:hAnsi="Symbol" w:cs="Times New Roman" w:hint="default"/>
        <w:b w:val="0"/>
        <w:i w:val="0"/>
        <w:sz w:val="22"/>
      </w:rPr>
    </w:lvl>
  </w:abstractNum>
  <w:abstractNum w:abstractNumId="40" w15:restartNumberingAfterBreak="0">
    <w:nsid w:val="2E344BA9"/>
    <w:multiLevelType w:val="hybridMultilevel"/>
    <w:tmpl w:val="AB6E3432"/>
    <w:lvl w:ilvl="0" w:tplc="0C090011">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1" w15:restartNumberingAfterBreak="0">
    <w:nsid w:val="2F79661E"/>
    <w:multiLevelType w:val="hybridMultilevel"/>
    <w:tmpl w:val="B0E007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2" w15:restartNumberingAfterBreak="0">
    <w:nsid w:val="2FAA530B"/>
    <w:multiLevelType w:val="hybridMultilevel"/>
    <w:tmpl w:val="29E0C1B8"/>
    <w:lvl w:ilvl="0" w:tplc="DCC86048">
      <w:start w:val="6"/>
      <w:numFmt w:val="bullet"/>
      <w:lvlText w:val="-"/>
      <w:lvlJc w:val="left"/>
      <w:pPr>
        <w:ind w:left="36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3" w15:restartNumberingAfterBreak="0">
    <w:nsid w:val="306C4D03"/>
    <w:multiLevelType w:val="multilevel"/>
    <w:tmpl w:val="00000896"/>
    <w:lvl w:ilvl="0">
      <w:start w:val="1"/>
      <w:numFmt w:val="decimal"/>
      <w:lvlText w:val="%1."/>
      <w:lvlJc w:val="left"/>
      <w:pPr>
        <w:ind w:hanging="360"/>
      </w:pPr>
      <w:rPr>
        <w:rFonts w:ascii="Times New Roman" w:hAnsi="Times New Roman" w:cs="Times New Roman"/>
        <w:b w:val="0"/>
        <w:bCs w:val="0"/>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4" w15:restartNumberingAfterBreak="0">
    <w:nsid w:val="35287FF0"/>
    <w:multiLevelType w:val="hybridMultilevel"/>
    <w:tmpl w:val="5BA8BFC8"/>
    <w:lvl w:ilvl="0" w:tplc="0C090017">
      <w:start w:val="1"/>
      <w:numFmt w:val="lowerLetter"/>
      <w:lvlText w:val="%1)"/>
      <w:lvlJc w:val="left"/>
      <w:pPr>
        <w:ind w:left="720" w:hanging="360"/>
      </w:pPr>
      <w:rPr>
        <w:rFonts w:hint="default"/>
        <w:b w:val="0"/>
        <w:i w:val="0"/>
        <w:color w:val="auto"/>
      </w:rPr>
    </w:lvl>
    <w:lvl w:ilvl="1" w:tplc="41606694">
      <w:start w:val="1"/>
      <w:numFmt w:val="bullet"/>
      <w:lvlText w:val="·"/>
      <w:lvlJc w:val="left"/>
      <w:pPr>
        <w:ind w:left="1582" w:hanging="360"/>
      </w:pPr>
      <w:rPr>
        <w:rFonts w:ascii="Symbol" w:hAnsi="Symbol" w:cs="Times New Roman" w:hint="default"/>
        <w:b w:val="0"/>
        <w:i w:val="0"/>
        <w:color w:val="auto"/>
        <w:sz w:val="22"/>
      </w:rPr>
    </w:lvl>
    <w:lvl w:ilvl="2" w:tplc="1C1A5BF8">
      <w:numFmt w:val="bullet"/>
      <w:lvlText w:val="•"/>
      <w:lvlJc w:val="left"/>
      <w:pPr>
        <w:ind w:left="2482" w:hanging="360"/>
      </w:pPr>
      <w:rPr>
        <w:rFonts w:ascii="Times New Roman" w:eastAsia="Times New Roman" w:hAnsi="Times New Roman" w:hint="default"/>
      </w:rPr>
    </w:lvl>
    <w:lvl w:ilvl="3" w:tplc="0809000F" w:tentative="1">
      <w:start w:val="1"/>
      <w:numFmt w:val="decimal"/>
      <w:lvlText w:val="%4."/>
      <w:lvlJc w:val="left"/>
      <w:pPr>
        <w:ind w:left="3022" w:hanging="360"/>
      </w:pPr>
      <w:rPr>
        <w:rFonts w:cs="Times New Roman"/>
      </w:rPr>
    </w:lvl>
    <w:lvl w:ilvl="4" w:tplc="08090019" w:tentative="1">
      <w:start w:val="1"/>
      <w:numFmt w:val="lowerLetter"/>
      <w:lvlText w:val="%5."/>
      <w:lvlJc w:val="left"/>
      <w:pPr>
        <w:ind w:left="3742" w:hanging="360"/>
      </w:pPr>
      <w:rPr>
        <w:rFonts w:cs="Times New Roman"/>
      </w:rPr>
    </w:lvl>
    <w:lvl w:ilvl="5" w:tplc="0809001B" w:tentative="1">
      <w:start w:val="1"/>
      <w:numFmt w:val="lowerRoman"/>
      <w:lvlText w:val="%6."/>
      <w:lvlJc w:val="right"/>
      <w:pPr>
        <w:ind w:left="4462" w:hanging="180"/>
      </w:pPr>
      <w:rPr>
        <w:rFonts w:cs="Times New Roman"/>
      </w:rPr>
    </w:lvl>
    <w:lvl w:ilvl="6" w:tplc="0809000F" w:tentative="1">
      <w:start w:val="1"/>
      <w:numFmt w:val="decimal"/>
      <w:lvlText w:val="%7."/>
      <w:lvlJc w:val="left"/>
      <w:pPr>
        <w:ind w:left="5182" w:hanging="360"/>
      </w:pPr>
      <w:rPr>
        <w:rFonts w:cs="Times New Roman"/>
      </w:rPr>
    </w:lvl>
    <w:lvl w:ilvl="7" w:tplc="08090019" w:tentative="1">
      <w:start w:val="1"/>
      <w:numFmt w:val="lowerLetter"/>
      <w:lvlText w:val="%8."/>
      <w:lvlJc w:val="left"/>
      <w:pPr>
        <w:ind w:left="5902" w:hanging="360"/>
      </w:pPr>
      <w:rPr>
        <w:rFonts w:cs="Times New Roman"/>
      </w:rPr>
    </w:lvl>
    <w:lvl w:ilvl="8" w:tplc="0809001B" w:tentative="1">
      <w:start w:val="1"/>
      <w:numFmt w:val="lowerRoman"/>
      <w:lvlText w:val="%9."/>
      <w:lvlJc w:val="right"/>
      <w:pPr>
        <w:ind w:left="6622" w:hanging="180"/>
      </w:pPr>
      <w:rPr>
        <w:rFonts w:cs="Times New Roman"/>
      </w:rPr>
    </w:lvl>
  </w:abstractNum>
  <w:abstractNum w:abstractNumId="45" w15:restartNumberingAfterBreak="0">
    <w:nsid w:val="360A4DE4"/>
    <w:multiLevelType w:val="hybridMultilevel"/>
    <w:tmpl w:val="E05819CE"/>
    <w:lvl w:ilvl="0" w:tplc="04090005">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6" w15:restartNumberingAfterBreak="0">
    <w:nsid w:val="37A33A30"/>
    <w:multiLevelType w:val="hybridMultilevel"/>
    <w:tmpl w:val="B73031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85D0A84"/>
    <w:multiLevelType w:val="multilevel"/>
    <w:tmpl w:val="7F148E5C"/>
    <w:name w:val="templateNumberBox"/>
    <w:lvl w:ilvl="0">
      <w:start w:val="1"/>
      <w:numFmt w:val="decimal"/>
      <w:pStyle w:val="ListNumberBox"/>
      <w:lvlText w:val="%1."/>
      <w:lvlJc w:val="left"/>
      <w:pPr>
        <w:tabs>
          <w:tab w:val="num" w:pos="1950"/>
        </w:tabs>
        <w:ind w:left="1950" w:hanging="408"/>
      </w:pPr>
    </w:lvl>
    <w:lvl w:ilvl="1">
      <w:start w:val="1"/>
      <w:numFmt w:val="decimal"/>
      <w:pStyle w:val="ListNumberBox2"/>
      <w:lvlText w:val="%2."/>
      <w:lvlJc w:val="left"/>
      <w:pPr>
        <w:tabs>
          <w:tab w:val="num" w:pos="2291"/>
        </w:tabs>
        <w:ind w:left="2291" w:hanging="341"/>
      </w:pPr>
    </w:lvl>
    <w:lvl w:ilvl="2">
      <w:start w:val="1"/>
      <w:numFmt w:val="decimal"/>
      <w:pStyle w:val="ListNumberBox3"/>
      <w:lvlText w:val="%3."/>
      <w:lvlJc w:val="left"/>
      <w:pPr>
        <w:tabs>
          <w:tab w:val="num" w:pos="2574"/>
        </w:tabs>
        <w:ind w:left="2574" w:hanging="340"/>
      </w:pPr>
    </w:lvl>
    <w:lvl w:ilvl="3">
      <w:start w:val="1"/>
      <w:numFmt w:val="decimal"/>
      <w:lvlText w:val="(%4)"/>
      <w:lvlJc w:val="left"/>
      <w:pPr>
        <w:tabs>
          <w:tab w:val="num" w:pos="8518"/>
        </w:tabs>
        <w:ind w:left="8518" w:hanging="360"/>
      </w:pPr>
    </w:lvl>
    <w:lvl w:ilvl="4">
      <w:start w:val="1"/>
      <w:numFmt w:val="lowerLetter"/>
      <w:lvlText w:val="(%5)"/>
      <w:lvlJc w:val="left"/>
      <w:pPr>
        <w:tabs>
          <w:tab w:val="num" w:pos="8878"/>
        </w:tabs>
        <w:ind w:left="8878" w:hanging="360"/>
      </w:pPr>
    </w:lvl>
    <w:lvl w:ilvl="5">
      <w:start w:val="1"/>
      <w:numFmt w:val="lowerRoman"/>
      <w:lvlText w:val="(%6)"/>
      <w:lvlJc w:val="left"/>
      <w:pPr>
        <w:tabs>
          <w:tab w:val="num" w:pos="9238"/>
        </w:tabs>
        <w:ind w:left="9238" w:hanging="360"/>
      </w:pPr>
    </w:lvl>
    <w:lvl w:ilvl="6">
      <w:start w:val="1"/>
      <w:numFmt w:val="decimal"/>
      <w:lvlText w:val="%7."/>
      <w:lvlJc w:val="left"/>
      <w:pPr>
        <w:tabs>
          <w:tab w:val="num" w:pos="9598"/>
        </w:tabs>
        <w:ind w:left="9598" w:hanging="360"/>
      </w:pPr>
    </w:lvl>
    <w:lvl w:ilvl="7">
      <w:start w:val="1"/>
      <w:numFmt w:val="lowerLetter"/>
      <w:lvlText w:val="%8."/>
      <w:lvlJc w:val="left"/>
      <w:pPr>
        <w:tabs>
          <w:tab w:val="num" w:pos="9958"/>
        </w:tabs>
        <w:ind w:left="9958" w:hanging="360"/>
      </w:pPr>
    </w:lvl>
    <w:lvl w:ilvl="8">
      <w:start w:val="1"/>
      <w:numFmt w:val="lowerRoman"/>
      <w:lvlText w:val="%9."/>
      <w:lvlJc w:val="left"/>
      <w:pPr>
        <w:tabs>
          <w:tab w:val="num" w:pos="10318"/>
        </w:tabs>
        <w:ind w:left="10318" w:hanging="360"/>
      </w:pPr>
    </w:lvl>
  </w:abstractNum>
  <w:abstractNum w:abstractNumId="48" w15:restartNumberingAfterBreak="0">
    <w:nsid w:val="388A37AB"/>
    <w:multiLevelType w:val="hybridMultilevel"/>
    <w:tmpl w:val="A70E45C4"/>
    <w:lvl w:ilvl="0" w:tplc="DCC8604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88E5710"/>
    <w:multiLevelType w:val="multilevel"/>
    <w:tmpl w:val="7D6073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39C2745C"/>
    <w:multiLevelType w:val="hybridMultilevel"/>
    <w:tmpl w:val="C262B10C"/>
    <w:lvl w:ilvl="0" w:tplc="EA2E811E">
      <w:start w:val="24"/>
      <w:numFmt w:val="decimal"/>
      <w:pStyle w:val="ParagraphNumbering"/>
      <w:lvlText w:val="%1.     "/>
      <w:lvlJc w:val="left"/>
      <w:pPr>
        <w:tabs>
          <w:tab w:val="num" w:pos="851"/>
        </w:tabs>
        <w:ind w:left="0" w:firstLine="0"/>
      </w:pPr>
      <w:rPr>
        <w:rFonts w:ascii="Times New Roman" w:hAnsi="Times New Roman" w:hint="default"/>
        <w:b w:val="0"/>
        <w:i w:val="0"/>
        <w:color w:val="auto"/>
        <w:sz w:val="22"/>
        <w:szCs w:val="22"/>
      </w:rPr>
    </w:lvl>
    <w:lvl w:ilvl="1" w:tplc="04090001" w:tentative="1">
      <w:start w:val="1"/>
      <w:numFmt w:val="lowerLetter"/>
      <w:lvlText w:val="%2."/>
      <w:lvlJc w:val="left"/>
      <w:pPr>
        <w:tabs>
          <w:tab w:val="num" w:pos="1233"/>
        </w:tabs>
        <w:ind w:left="1233" w:hanging="360"/>
      </w:pPr>
    </w:lvl>
    <w:lvl w:ilvl="2" w:tplc="F4F4CE2A" w:tentative="1">
      <w:start w:val="1"/>
      <w:numFmt w:val="lowerRoman"/>
      <w:lvlText w:val="%3."/>
      <w:lvlJc w:val="right"/>
      <w:pPr>
        <w:tabs>
          <w:tab w:val="num" w:pos="1953"/>
        </w:tabs>
        <w:ind w:left="1953" w:hanging="180"/>
      </w:pPr>
    </w:lvl>
    <w:lvl w:ilvl="3" w:tplc="0409000F" w:tentative="1">
      <w:start w:val="1"/>
      <w:numFmt w:val="decimal"/>
      <w:lvlText w:val="%4."/>
      <w:lvlJc w:val="left"/>
      <w:pPr>
        <w:tabs>
          <w:tab w:val="num" w:pos="2673"/>
        </w:tabs>
        <w:ind w:left="2673" w:hanging="360"/>
      </w:pPr>
    </w:lvl>
    <w:lvl w:ilvl="4" w:tplc="04090019" w:tentative="1">
      <w:start w:val="1"/>
      <w:numFmt w:val="lowerLetter"/>
      <w:lvlText w:val="%5."/>
      <w:lvlJc w:val="left"/>
      <w:pPr>
        <w:tabs>
          <w:tab w:val="num" w:pos="3393"/>
        </w:tabs>
        <w:ind w:left="3393" w:hanging="360"/>
      </w:pPr>
    </w:lvl>
    <w:lvl w:ilvl="5" w:tplc="0409001B" w:tentative="1">
      <w:start w:val="1"/>
      <w:numFmt w:val="lowerRoman"/>
      <w:lvlText w:val="%6."/>
      <w:lvlJc w:val="right"/>
      <w:pPr>
        <w:tabs>
          <w:tab w:val="num" w:pos="4113"/>
        </w:tabs>
        <w:ind w:left="4113" w:hanging="180"/>
      </w:pPr>
    </w:lvl>
    <w:lvl w:ilvl="6" w:tplc="0409000F" w:tentative="1">
      <w:start w:val="1"/>
      <w:numFmt w:val="decimal"/>
      <w:lvlText w:val="%7."/>
      <w:lvlJc w:val="left"/>
      <w:pPr>
        <w:tabs>
          <w:tab w:val="num" w:pos="4833"/>
        </w:tabs>
        <w:ind w:left="4833" w:hanging="360"/>
      </w:pPr>
    </w:lvl>
    <w:lvl w:ilvl="7" w:tplc="04090019" w:tentative="1">
      <w:start w:val="1"/>
      <w:numFmt w:val="lowerLetter"/>
      <w:lvlText w:val="%8."/>
      <w:lvlJc w:val="left"/>
      <w:pPr>
        <w:tabs>
          <w:tab w:val="num" w:pos="5553"/>
        </w:tabs>
        <w:ind w:left="5553" w:hanging="360"/>
      </w:pPr>
    </w:lvl>
    <w:lvl w:ilvl="8" w:tplc="0409001B" w:tentative="1">
      <w:start w:val="1"/>
      <w:numFmt w:val="lowerRoman"/>
      <w:lvlText w:val="%9."/>
      <w:lvlJc w:val="right"/>
      <w:pPr>
        <w:tabs>
          <w:tab w:val="num" w:pos="6273"/>
        </w:tabs>
        <w:ind w:left="6273" w:hanging="180"/>
      </w:pPr>
    </w:lvl>
  </w:abstractNum>
  <w:abstractNum w:abstractNumId="51" w15:restartNumberingAfterBreak="0">
    <w:nsid w:val="3AAB7A31"/>
    <w:multiLevelType w:val="hybridMultilevel"/>
    <w:tmpl w:val="125EE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BC230DE"/>
    <w:multiLevelType w:val="multilevel"/>
    <w:tmpl w:val="F99EB0E0"/>
    <w:lvl w:ilvl="0">
      <w:start w:val="1"/>
      <w:numFmt w:val="decimal"/>
      <w:pStyle w:val="ListNumber"/>
      <w:lvlText w:val="%1."/>
      <w:lvlJc w:val="left"/>
      <w:pPr>
        <w:tabs>
          <w:tab w:val="num" w:pos="850"/>
        </w:tabs>
        <w:ind w:left="850" w:hanging="408"/>
      </w:pPr>
    </w:lvl>
    <w:lvl w:ilvl="1">
      <w:start w:val="1"/>
      <w:numFmt w:val="decimal"/>
      <w:pStyle w:val="ListNumber2"/>
      <w:lvlText w:val="%2."/>
      <w:lvlJc w:val="left"/>
      <w:pPr>
        <w:tabs>
          <w:tab w:val="num" w:pos="1191"/>
        </w:tabs>
        <w:ind w:left="1191" w:hanging="341"/>
      </w:pPr>
    </w:lvl>
    <w:lvl w:ilvl="2">
      <w:start w:val="1"/>
      <w:numFmt w:val="decimal"/>
      <w:pStyle w:val="ListNumber3"/>
      <w:lvlText w:val="%3."/>
      <w:lvlJc w:val="left"/>
      <w:pPr>
        <w:tabs>
          <w:tab w:val="num" w:pos="1474"/>
        </w:tabs>
        <w:ind w:left="1474" w:hanging="340"/>
      </w:pPr>
    </w:lvl>
    <w:lvl w:ilvl="3">
      <w:start w:val="1"/>
      <w:numFmt w:val="decimal"/>
      <w:pStyle w:val="ListNumber4"/>
      <w:lvlText w:val="%4."/>
      <w:lvlJc w:val="left"/>
      <w:pPr>
        <w:tabs>
          <w:tab w:val="num" w:pos="1757"/>
        </w:tabs>
        <w:ind w:left="1757" w:hanging="340"/>
      </w:pPr>
    </w:lvl>
    <w:lvl w:ilvl="4">
      <w:start w:val="1"/>
      <w:numFmt w:val="decimal"/>
      <w:pStyle w:val="ListNumber5"/>
      <w:lvlText w:val="%5."/>
      <w:lvlJc w:val="left"/>
      <w:pPr>
        <w:tabs>
          <w:tab w:val="num" w:pos="2041"/>
        </w:tabs>
        <w:ind w:left="2041" w:hanging="34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3" w15:restartNumberingAfterBreak="0">
    <w:nsid w:val="3BEC1B91"/>
    <w:multiLevelType w:val="hybridMultilevel"/>
    <w:tmpl w:val="B3509EB2"/>
    <w:lvl w:ilvl="0" w:tplc="6AF80D9A">
      <w:start w:val="1"/>
      <w:numFmt w:val="decimal"/>
      <w:lvlText w:val="%1."/>
      <w:lvlJc w:val="left"/>
      <w:pPr>
        <w:ind w:left="9291" w:hanging="360"/>
      </w:pPr>
      <w:rPr>
        <w:rFonts w:asciiTheme="majorHAnsi" w:hAnsiTheme="majorHAnsi" w:hint="default"/>
        <w:b w:val="0"/>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3BFA29CE"/>
    <w:multiLevelType w:val="hybridMultilevel"/>
    <w:tmpl w:val="FB66194C"/>
    <w:lvl w:ilvl="0" w:tplc="44090001">
      <w:start w:val="1"/>
      <w:numFmt w:val="bullet"/>
      <w:lvlText w:val=""/>
      <w:lvlJc w:val="left"/>
      <w:pPr>
        <w:ind w:left="653" w:hanging="360"/>
      </w:pPr>
      <w:rPr>
        <w:rFonts w:ascii="Symbol" w:hAnsi="Symbol" w:hint="default"/>
      </w:rPr>
    </w:lvl>
    <w:lvl w:ilvl="1" w:tplc="44090003" w:tentative="1">
      <w:start w:val="1"/>
      <w:numFmt w:val="bullet"/>
      <w:lvlText w:val="o"/>
      <w:lvlJc w:val="left"/>
      <w:pPr>
        <w:ind w:left="1373" w:hanging="360"/>
      </w:pPr>
      <w:rPr>
        <w:rFonts w:ascii="Courier New" w:hAnsi="Courier New" w:cs="Courier New" w:hint="default"/>
      </w:rPr>
    </w:lvl>
    <w:lvl w:ilvl="2" w:tplc="44090005" w:tentative="1">
      <w:start w:val="1"/>
      <w:numFmt w:val="bullet"/>
      <w:lvlText w:val=""/>
      <w:lvlJc w:val="left"/>
      <w:pPr>
        <w:ind w:left="2093" w:hanging="360"/>
      </w:pPr>
      <w:rPr>
        <w:rFonts w:ascii="Wingdings" w:hAnsi="Wingdings" w:hint="default"/>
      </w:rPr>
    </w:lvl>
    <w:lvl w:ilvl="3" w:tplc="44090001" w:tentative="1">
      <w:start w:val="1"/>
      <w:numFmt w:val="bullet"/>
      <w:lvlText w:val=""/>
      <w:lvlJc w:val="left"/>
      <w:pPr>
        <w:ind w:left="2813" w:hanging="360"/>
      </w:pPr>
      <w:rPr>
        <w:rFonts w:ascii="Symbol" w:hAnsi="Symbol" w:hint="default"/>
      </w:rPr>
    </w:lvl>
    <w:lvl w:ilvl="4" w:tplc="44090003" w:tentative="1">
      <w:start w:val="1"/>
      <w:numFmt w:val="bullet"/>
      <w:lvlText w:val="o"/>
      <w:lvlJc w:val="left"/>
      <w:pPr>
        <w:ind w:left="3533" w:hanging="360"/>
      </w:pPr>
      <w:rPr>
        <w:rFonts w:ascii="Courier New" w:hAnsi="Courier New" w:cs="Courier New" w:hint="default"/>
      </w:rPr>
    </w:lvl>
    <w:lvl w:ilvl="5" w:tplc="44090005" w:tentative="1">
      <w:start w:val="1"/>
      <w:numFmt w:val="bullet"/>
      <w:lvlText w:val=""/>
      <w:lvlJc w:val="left"/>
      <w:pPr>
        <w:ind w:left="4253" w:hanging="360"/>
      </w:pPr>
      <w:rPr>
        <w:rFonts w:ascii="Wingdings" w:hAnsi="Wingdings" w:hint="default"/>
      </w:rPr>
    </w:lvl>
    <w:lvl w:ilvl="6" w:tplc="44090001" w:tentative="1">
      <w:start w:val="1"/>
      <w:numFmt w:val="bullet"/>
      <w:lvlText w:val=""/>
      <w:lvlJc w:val="left"/>
      <w:pPr>
        <w:ind w:left="4973" w:hanging="360"/>
      </w:pPr>
      <w:rPr>
        <w:rFonts w:ascii="Symbol" w:hAnsi="Symbol" w:hint="default"/>
      </w:rPr>
    </w:lvl>
    <w:lvl w:ilvl="7" w:tplc="44090003" w:tentative="1">
      <w:start w:val="1"/>
      <w:numFmt w:val="bullet"/>
      <w:lvlText w:val="o"/>
      <w:lvlJc w:val="left"/>
      <w:pPr>
        <w:ind w:left="5693" w:hanging="360"/>
      </w:pPr>
      <w:rPr>
        <w:rFonts w:ascii="Courier New" w:hAnsi="Courier New" w:cs="Courier New" w:hint="default"/>
      </w:rPr>
    </w:lvl>
    <w:lvl w:ilvl="8" w:tplc="44090005" w:tentative="1">
      <w:start w:val="1"/>
      <w:numFmt w:val="bullet"/>
      <w:lvlText w:val=""/>
      <w:lvlJc w:val="left"/>
      <w:pPr>
        <w:ind w:left="6413" w:hanging="360"/>
      </w:pPr>
      <w:rPr>
        <w:rFonts w:ascii="Wingdings" w:hAnsi="Wingdings" w:hint="default"/>
      </w:rPr>
    </w:lvl>
  </w:abstractNum>
  <w:abstractNum w:abstractNumId="55" w15:restartNumberingAfterBreak="0">
    <w:nsid w:val="3CEA2148"/>
    <w:multiLevelType w:val="hybridMultilevel"/>
    <w:tmpl w:val="12DCC508"/>
    <w:lvl w:ilvl="0" w:tplc="0C09001B">
      <w:start w:val="1"/>
      <w:numFmt w:val="lowerRoman"/>
      <w:lvlText w:val="%1."/>
      <w:lvlJc w:val="right"/>
      <w:pPr>
        <w:ind w:left="720" w:hanging="360"/>
      </w:pPr>
      <w:rPr>
        <w:rFonts w:hint="default"/>
        <w:b w:val="0"/>
        <w:i w:val="0"/>
        <w:color w:val="auto"/>
      </w:rPr>
    </w:lvl>
    <w:lvl w:ilvl="1" w:tplc="41606694">
      <w:start w:val="1"/>
      <w:numFmt w:val="bullet"/>
      <w:lvlText w:val="·"/>
      <w:lvlJc w:val="left"/>
      <w:pPr>
        <w:ind w:left="1582" w:hanging="360"/>
      </w:pPr>
      <w:rPr>
        <w:rFonts w:ascii="Symbol" w:hAnsi="Symbol" w:cs="Times New Roman" w:hint="default"/>
        <w:b w:val="0"/>
        <w:i w:val="0"/>
        <w:color w:val="auto"/>
        <w:sz w:val="22"/>
      </w:rPr>
    </w:lvl>
    <w:lvl w:ilvl="2" w:tplc="1C1A5BF8">
      <w:numFmt w:val="bullet"/>
      <w:lvlText w:val="•"/>
      <w:lvlJc w:val="left"/>
      <w:pPr>
        <w:ind w:left="2482" w:hanging="360"/>
      </w:pPr>
      <w:rPr>
        <w:rFonts w:ascii="Times New Roman" w:eastAsia="Times New Roman" w:hAnsi="Times New Roman" w:hint="default"/>
      </w:rPr>
    </w:lvl>
    <w:lvl w:ilvl="3" w:tplc="0809000F" w:tentative="1">
      <w:start w:val="1"/>
      <w:numFmt w:val="decimal"/>
      <w:lvlText w:val="%4."/>
      <w:lvlJc w:val="left"/>
      <w:pPr>
        <w:ind w:left="3022" w:hanging="360"/>
      </w:pPr>
      <w:rPr>
        <w:rFonts w:cs="Times New Roman"/>
      </w:rPr>
    </w:lvl>
    <w:lvl w:ilvl="4" w:tplc="08090019" w:tentative="1">
      <w:start w:val="1"/>
      <w:numFmt w:val="lowerLetter"/>
      <w:lvlText w:val="%5."/>
      <w:lvlJc w:val="left"/>
      <w:pPr>
        <w:ind w:left="3742" w:hanging="360"/>
      </w:pPr>
      <w:rPr>
        <w:rFonts w:cs="Times New Roman"/>
      </w:rPr>
    </w:lvl>
    <w:lvl w:ilvl="5" w:tplc="0809001B" w:tentative="1">
      <w:start w:val="1"/>
      <w:numFmt w:val="lowerRoman"/>
      <w:lvlText w:val="%6."/>
      <w:lvlJc w:val="right"/>
      <w:pPr>
        <w:ind w:left="4462" w:hanging="180"/>
      </w:pPr>
      <w:rPr>
        <w:rFonts w:cs="Times New Roman"/>
      </w:rPr>
    </w:lvl>
    <w:lvl w:ilvl="6" w:tplc="0809000F" w:tentative="1">
      <w:start w:val="1"/>
      <w:numFmt w:val="decimal"/>
      <w:lvlText w:val="%7."/>
      <w:lvlJc w:val="left"/>
      <w:pPr>
        <w:ind w:left="5182" w:hanging="360"/>
      </w:pPr>
      <w:rPr>
        <w:rFonts w:cs="Times New Roman"/>
      </w:rPr>
    </w:lvl>
    <w:lvl w:ilvl="7" w:tplc="08090019" w:tentative="1">
      <w:start w:val="1"/>
      <w:numFmt w:val="lowerLetter"/>
      <w:lvlText w:val="%8."/>
      <w:lvlJc w:val="left"/>
      <w:pPr>
        <w:ind w:left="5902" w:hanging="360"/>
      </w:pPr>
      <w:rPr>
        <w:rFonts w:cs="Times New Roman"/>
      </w:rPr>
    </w:lvl>
    <w:lvl w:ilvl="8" w:tplc="0809001B" w:tentative="1">
      <w:start w:val="1"/>
      <w:numFmt w:val="lowerRoman"/>
      <w:lvlText w:val="%9."/>
      <w:lvlJc w:val="right"/>
      <w:pPr>
        <w:ind w:left="6622" w:hanging="180"/>
      </w:pPr>
      <w:rPr>
        <w:rFonts w:cs="Times New Roman"/>
      </w:rPr>
    </w:lvl>
  </w:abstractNum>
  <w:abstractNum w:abstractNumId="56" w15:restartNumberingAfterBreak="0">
    <w:nsid w:val="3DF1157F"/>
    <w:multiLevelType w:val="hybridMultilevel"/>
    <w:tmpl w:val="BC64F6AE"/>
    <w:lvl w:ilvl="0" w:tplc="DCC86048">
      <w:start w:val="6"/>
      <w:numFmt w:val="bullet"/>
      <w:lvlText w:val="-"/>
      <w:lvlJc w:val="left"/>
      <w:pPr>
        <w:ind w:left="360" w:hanging="360"/>
      </w:pPr>
      <w:rPr>
        <w:rFonts w:ascii="Times New Roman" w:eastAsia="Times New Roman" w:hAnsi="Times New Roman" w:cs="Times New Roman"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7" w15:restartNumberingAfterBreak="0">
    <w:nsid w:val="3F00211C"/>
    <w:multiLevelType w:val="hybridMultilevel"/>
    <w:tmpl w:val="E626C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F3926ED"/>
    <w:multiLevelType w:val="hybridMultilevel"/>
    <w:tmpl w:val="780CCAB2"/>
    <w:lvl w:ilvl="0" w:tplc="9686309E">
      <w:start w:val="1"/>
      <w:numFmt w:val="decimal"/>
      <w:lvlText w:val="%1."/>
      <w:lvlJc w:val="left"/>
      <w:pPr>
        <w:ind w:left="360" w:hanging="360"/>
      </w:pPr>
      <w:rPr>
        <w:rFonts w:ascii="Times New Roman" w:hAnsi="Times New Roman" w:cs="Times New Roman"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F5D1BB9"/>
    <w:multiLevelType w:val="hybridMultilevel"/>
    <w:tmpl w:val="8F423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418D1089"/>
    <w:multiLevelType w:val="hybridMultilevel"/>
    <w:tmpl w:val="1F9033F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1" w15:restartNumberingAfterBreak="0">
    <w:nsid w:val="42A0291E"/>
    <w:multiLevelType w:val="hybridMultilevel"/>
    <w:tmpl w:val="E3860DF0"/>
    <w:lvl w:ilvl="0" w:tplc="F0B0260E">
      <w:start w:val="1"/>
      <w:numFmt w:val="bullet"/>
      <w:pStyle w:val="FAFT-BULLETEDTEXT"/>
      <w:lvlText w:val=""/>
      <w:lvlJc w:val="left"/>
      <w:pPr>
        <w:tabs>
          <w:tab w:val="num" w:pos="2329"/>
        </w:tabs>
        <w:ind w:left="2272" w:hanging="228"/>
      </w:pPr>
      <w:rPr>
        <w:rFonts w:ascii="Wingdings" w:hAnsi="Wingdings" w:hint="default"/>
        <w:color w:val="4F81BD" w:themeColor="accent1"/>
        <w:sz w:val="20"/>
        <w:szCs w:val="20"/>
      </w:rPr>
    </w:lvl>
    <w:lvl w:ilvl="1" w:tplc="040C0003">
      <w:start w:val="1"/>
      <w:numFmt w:val="bullet"/>
      <w:lvlText w:val="o"/>
      <w:lvlJc w:val="left"/>
      <w:pPr>
        <w:ind w:left="3482" w:hanging="360"/>
      </w:pPr>
      <w:rPr>
        <w:rFonts w:ascii="Courier New" w:hAnsi="Courier New" w:hint="default"/>
      </w:rPr>
    </w:lvl>
    <w:lvl w:ilvl="2" w:tplc="040C0005" w:tentative="1">
      <w:start w:val="1"/>
      <w:numFmt w:val="bullet"/>
      <w:lvlText w:val=""/>
      <w:lvlJc w:val="left"/>
      <w:pPr>
        <w:ind w:left="4202" w:hanging="360"/>
      </w:pPr>
      <w:rPr>
        <w:rFonts w:ascii="Wingdings" w:hAnsi="Wingdings" w:hint="default"/>
      </w:rPr>
    </w:lvl>
    <w:lvl w:ilvl="3" w:tplc="040C0001" w:tentative="1">
      <w:start w:val="1"/>
      <w:numFmt w:val="bullet"/>
      <w:lvlText w:val=""/>
      <w:lvlJc w:val="left"/>
      <w:pPr>
        <w:ind w:left="4922" w:hanging="360"/>
      </w:pPr>
      <w:rPr>
        <w:rFonts w:ascii="Symbol" w:hAnsi="Symbol" w:hint="default"/>
      </w:rPr>
    </w:lvl>
    <w:lvl w:ilvl="4" w:tplc="040C0003" w:tentative="1">
      <w:start w:val="1"/>
      <w:numFmt w:val="bullet"/>
      <w:lvlText w:val="o"/>
      <w:lvlJc w:val="left"/>
      <w:pPr>
        <w:ind w:left="5642" w:hanging="360"/>
      </w:pPr>
      <w:rPr>
        <w:rFonts w:ascii="Courier New" w:hAnsi="Courier New" w:hint="default"/>
      </w:rPr>
    </w:lvl>
    <w:lvl w:ilvl="5" w:tplc="040C0005" w:tentative="1">
      <w:start w:val="1"/>
      <w:numFmt w:val="bullet"/>
      <w:lvlText w:val=""/>
      <w:lvlJc w:val="left"/>
      <w:pPr>
        <w:ind w:left="6362" w:hanging="360"/>
      </w:pPr>
      <w:rPr>
        <w:rFonts w:ascii="Wingdings" w:hAnsi="Wingdings" w:hint="default"/>
      </w:rPr>
    </w:lvl>
    <w:lvl w:ilvl="6" w:tplc="040C0001" w:tentative="1">
      <w:start w:val="1"/>
      <w:numFmt w:val="bullet"/>
      <w:lvlText w:val=""/>
      <w:lvlJc w:val="left"/>
      <w:pPr>
        <w:ind w:left="7082" w:hanging="360"/>
      </w:pPr>
      <w:rPr>
        <w:rFonts w:ascii="Symbol" w:hAnsi="Symbol" w:hint="default"/>
      </w:rPr>
    </w:lvl>
    <w:lvl w:ilvl="7" w:tplc="040C0003" w:tentative="1">
      <w:start w:val="1"/>
      <w:numFmt w:val="bullet"/>
      <w:lvlText w:val="o"/>
      <w:lvlJc w:val="left"/>
      <w:pPr>
        <w:ind w:left="7802" w:hanging="360"/>
      </w:pPr>
      <w:rPr>
        <w:rFonts w:ascii="Courier New" w:hAnsi="Courier New" w:hint="default"/>
      </w:rPr>
    </w:lvl>
    <w:lvl w:ilvl="8" w:tplc="040C0005" w:tentative="1">
      <w:start w:val="1"/>
      <w:numFmt w:val="bullet"/>
      <w:lvlText w:val=""/>
      <w:lvlJc w:val="left"/>
      <w:pPr>
        <w:ind w:left="8522" w:hanging="360"/>
      </w:pPr>
      <w:rPr>
        <w:rFonts w:ascii="Wingdings" w:hAnsi="Wingdings" w:hint="default"/>
      </w:rPr>
    </w:lvl>
  </w:abstractNum>
  <w:abstractNum w:abstractNumId="62" w15:restartNumberingAfterBreak="0">
    <w:nsid w:val="46613FC9"/>
    <w:multiLevelType w:val="hybridMultilevel"/>
    <w:tmpl w:val="FCE68730"/>
    <w:lvl w:ilvl="0" w:tplc="D988F430">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48BB7503"/>
    <w:multiLevelType w:val="singleLevel"/>
    <w:tmpl w:val="60A0508A"/>
    <w:styleLink w:val="AlphaNote"/>
    <w:lvl w:ilvl="0">
      <w:start w:val="1"/>
      <w:numFmt w:val="lowerLetter"/>
      <w:lvlText w:val="%1."/>
      <w:lvlJc w:val="left"/>
      <w:pPr>
        <w:tabs>
          <w:tab w:val="num" w:pos="408"/>
        </w:tabs>
        <w:ind w:left="408" w:hanging="408"/>
      </w:pPr>
    </w:lvl>
  </w:abstractNum>
  <w:abstractNum w:abstractNumId="64" w15:restartNumberingAfterBreak="0">
    <w:nsid w:val="48EC55A8"/>
    <w:multiLevelType w:val="singleLevel"/>
    <w:tmpl w:val="EBBACA14"/>
    <w:name w:val="templateBullet3"/>
    <w:lvl w:ilvl="0">
      <w:start w:val="1"/>
      <w:numFmt w:val="bullet"/>
      <w:pStyle w:val="ListBullet3"/>
      <w:lvlText w:val="-"/>
      <w:lvlJc w:val="left"/>
      <w:pPr>
        <w:tabs>
          <w:tab w:val="num" w:pos="1474"/>
        </w:tabs>
        <w:ind w:left="1474" w:hanging="340"/>
      </w:pPr>
      <w:rPr>
        <w:rFonts w:ascii="Symbol" w:hAnsi="Symbol" w:cs="Times New Roman" w:hint="default"/>
        <w:b w:val="0"/>
        <w:i w:val="0"/>
        <w:sz w:val="22"/>
      </w:rPr>
    </w:lvl>
  </w:abstractNum>
  <w:abstractNum w:abstractNumId="65" w15:restartNumberingAfterBreak="0">
    <w:nsid w:val="4A625742"/>
    <w:multiLevelType w:val="hybridMultilevel"/>
    <w:tmpl w:val="78E459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AAE47B4"/>
    <w:multiLevelType w:val="singleLevel"/>
    <w:tmpl w:val="AB6CFFBC"/>
    <w:name w:val="templateBulletBox2"/>
    <w:lvl w:ilvl="0">
      <w:start w:val="1"/>
      <w:numFmt w:val="bullet"/>
      <w:pStyle w:val="ListBulletBox2"/>
      <w:lvlText w:val="-"/>
      <w:lvlJc w:val="left"/>
      <w:pPr>
        <w:tabs>
          <w:tab w:val="num" w:pos="1191"/>
        </w:tabs>
        <w:ind w:left="1191" w:hanging="340"/>
      </w:pPr>
      <w:rPr>
        <w:rFonts w:ascii="Symbol" w:hAnsi="Symbol" w:cs="Times New Roman" w:hint="default"/>
        <w:b w:val="0"/>
        <w:i w:val="0"/>
        <w:sz w:val="22"/>
      </w:rPr>
    </w:lvl>
  </w:abstractNum>
  <w:abstractNum w:abstractNumId="67" w15:restartNumberingAfterBreak="0">
    <w:nsid w:val="4D514F1F"/>
    <w:multiLevelType w:val="hybridMultilevel"/>
    <w:tmpl w:val="3040776A"/>
    <w:lvl w:ilvl="0" w:tplc="0C090017">
      <w:start w:val="1"/>
      <w:numFmt w:val="lowerLetter"/>
      <w:lvlText w:val="%1)"/>
      <w:lvlJc w:val="left"/>
      <w:pPr>
        <w:ind w:left="720" w:hanging="360"/>
      </w:pPr>
      <w:rPr>
        <w:rFonts w:hint="default"/>
        <w:b w:val="0"/>
        <w:i w:val="0"/>
        <w:color w:val="auto"/>
      </w:rPr>
    </w:lvl>
    <w:lvl w:ilvl="1" w:tplc="41606694">
      <w:start w:val="1"/>
      <w:numFmt w:val="bullet"/>
      <w:lvlText w:val="·"/>
      <w:lvlJc w:val="left"/>
      <w:pPr>
        <w:ind w:left="1582" w:hanging="360"/>
      </w:pPr>
      <w:rPr>
        <w:rFonts w:ascii="Symbol" w:hAnsi="Symbol" w:cs="Times New Roman" w:hint="default"/>
        <w:b w:val="0"/>
        <w:i w:val="0"/>
        <w:color w:val="auto"/>
        <w:sz w:val="22"/>
      </w:rPr>
    </w:lvl>
    <w:lvl w:ilvl="2" w:tplc="1C1A5BF8">
      <w:numFmt w:val="bullet"/>
      <w:lvlText w:val="•"/>
      <w:lvlJc w:val="left"/>
      <w:pPr>
        <w:ind w:left="2482" w:hanging="360"/>
      </w:pPr>
      <w:rPr>
        <w:rFonts w:ascii="Times New Roman" w:eastAsia="Times New Roman" w:hAnsi="Times New Roman" w:hint="default"/>
      </w:rPr>
    </w:lvl>
    <w:lvl w:ilvl="3" w:tplc="0809000F" w:tentative="1">
      <w:start w:val="1"/>
      <w:numFmt w:val="decimal"/>
      <w:lvlText w:val="%4."/>
      <w:lvlJc w:val="left"/>
      <w:pPr>
        <w:ind w:left="3022" w:hanging="360"/>
      </w:pPr>
      <w:rPr>
        <w:rFonts w:cs="Times New Roman"/>
      </w:rPr>
    </w:lvl>
    <w:lvl w:ilvl="4" w:tplc="08090019" w:tentative="1">
      <w:start w:val="1"/>
      <w:numFmt w:val="lowerLetter"/>
      <w:lvlText w:val="%5."/>
      <w:lvlJc w:val="left"/>
      <w:pPr>
        <w:ind w:left="3742" w:hanging="360"/>
      </w:pPr>
      <w:rPr>
        <w:rFonts w:cs="Times New Roman"/>
      </w:rPr>
    </w:lvl>
    <w:lvl w:ilvl="5" w:tplc="0809001B" w:tentative="1">
      <w:start w:val="1"/>
      <w:numFmt w:val="lowerRoman"/>
      <w:lvlText w:val="%6."/>
      <w:lvlJc w:val="right"/>
      <w:pPr>
        <w:ind w:left="4462" w:hanging="180"/>
      </w:pPr>
      <w:rPr>
        <w:rFonts w:cs="Times New Roman"/>
      </w:rPr>
    </w:lvl>
    <w:lvl w:ilvl="6" w:tplc="0809000F" w:tentative="1">
      <w:start w:val="1"/>
      <w:numFmt w:val="decimal"/>
      <w:lvlText w:val="%7."/>
      <w:lvlJc w:val="left"/>
      <w:pPr>
        <w:ind w:left="5182" w:hanging="360"/>
      </w:pPr>
      <w:rPr>
        <w:rFonts w:cs="Times New Roman"/>
      </w:rPr>
    </w:lvl>
    <w:lvl w:ilvl="7" w:tplc="08090019" w:tentative="1">
      <w:start w:val="1"/>
      <w:numFmt w:val="lowerLetter"/>
      <w:lvlText w:val="%8."/>
      <w:lvlJc w:val="left"/>
      <w:pPr>
        <w:ind w:left="5902" w:hanging="360"/>
      </w:pPr>
      <w:rPr>
        <w:rFonts w:cs="Times New Roman"/>
      </w:rPr>
    </w:lvl>
    <w:lvl w:ilvl="8" w:tplc="0809001B" w:tentative="1">
      <w:start w:val="1"/>
      <w:numFmt w:val="lowerRoman"/>
      <w:lvlText w:val="%9."/>
      <w:lvlJc w:val="right"/>
      <w:pPr>
        <w:ind w:left="6622" w:hanging="180"/>
      </w:pPr>
      <w:rPr>
        <w:rFonts w:cs="Times New Roman"/>
      </w:rPr>
    </w:lvl>
  </w:abstractNum>
  <w:abstractNum w:abstractNumId="68" w15:restartNumberingAfterBreak="0">
    <w:nsid w:val="4D7846C4"/>
    <w:multiLevelType w:val="hybridMultilevel"/>
    <w:tmpl w:val="1D0A77FC"/>
    <w:lvl w:ilvl="0" w:tplc="41606694">
      <w:start w:val="1"/>
      <w:numFmt w:val="bullet"/>
      <w:lvlText w:val="·"/>
      <w:lvlJc w:val="left"/>
      <w:pPr>
        <w:ind w:left="720" w:hanging="360"/>
      </w:pPr>
      <w:rPr>
        <w:rFonts w:ascii="Symbol" w:hAnsi="Symbol" w:cs="Times New Roman" w:hint="default"/>
        <w:b w:val="0"/>
        <w:i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E3754C5"/>
    <w:multiLevelType w:val="hybridMultilevel"/>
    <w:tmpl w:val="A8A41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1950ED3"/>
    <w:multiLevelType w:val="hybridMultilevel"/>
    <w:tmpl w:val="2472908C"/>
    <w:lvl w:ilvl="0" w:tplc="B48286FC">
      <w:start w:val="1"/>
      <w:numFmt w:val="bullet"/>
      <w:pStyle w:val="INBulletnew"/>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1FC689C"/>
    <w:multiLevelType w:val="hybridMultilevel"/>
    <w:tmpl w:val="994090EE"/>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5690160A"/>
    <w:multiLevelType w:val="multilevel"/>
    <w:tmpl w:val="44C4AA2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73" w15:restartNumberingAfterBreak="0">
    <w:nsid w:val="56BE6F79"/>
    <w:multiLevelType w:val="singleLevel"/>
    <w:tmpl w:val="F258D16A"/>
    <w:name w:val="templateBullet4"/>
    <w:lvl w:ilvl="0">
      <w:start w:val="1"/>
      <w:numFmt w:val="bullet"/>
      <w:pStyle w:val="ListBullet4"/>
      <w:lvlText w:val="-"/>
      <w:lvlJc w:val="left"/>
      <w:pPr>
        <w:tabs>
          <w:tab w:val="num" w:pos="1757"/>
        </w:tabs>
        <w:ind w:left="1757" w:hanging="340"/>
      </w:pPr>
      <w:rPr>
        <w:rFonts w:ascii="Symbol" w:hAnsi="Symbol" w:cs="Times New Roman" w:hint="default"/>
        <w:b w:val="0"/>
        <w:i w:val="0"/>
        <w:sz w:val="22"/>
      </w:rPr>
    </w:lvl>
  </w:abstractNum>
  <w:abstractNum w:abstractNumId="74" w15:restartNumberingAfterBreak="0">
    <w:nsid w:val="593B643C"/>
    <w:multiLevelType w:val="hybridMultilevel"/>
    <w:tmpl w:val="B3509EB2"/>
    <w:lvl w:ilvl="0" w:tplc="6AF80D9A">
      <w:start w:val="1"/>
      <w:numFmt w:val="decimal"/>
      <w:lvlText w:val="%1."/>
      <w:lvlJc w:val="left"/>
      <w:pPr>
        <w:ind w:left="9291" w:hanging="360"/>
      </w:pPr>
      <w:rPr>
        <w:rFonts w:asciiTheme="majorHAnsi" w:hAnsiTheme="majorHAnsi" w:hint="default"/>
        <w:b w:val="0"/>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5" w15:restartNumberingAfterBreak="0">
    <w:nsid w:val="59FB4373"/>
    <w:multiLevelType w:val="hybridMultilevel"/>
    <w:tmpl w:val="9CCCBB3C"/>
    <w:lvl w:ilvl="0" w:tplc="94D07470">
      <w:start w:val="1"/>
      <w:numFmt w:val="decimal"/>
      <w:lvlText w:val="%1."/>
      <w:lvlJc w:val="left"/>
      <w:pPr>
        <w:ind w:left="644" w:hanging="360"/>
      </w:pPr>
      <w:rPr>
        <w:rFonts w:ascii="Times New Roman" w:hAnsi="Times New Roman" w:cs="Times New Roman"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C2F34AF"/>
    <w:multiLevelType w:val="hybridMultilevel"/>
    <w:tmpl w:val="931880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C8E0CA3"/>
    <w:multiLevelType w:val="singleLevel"/>
    <w:tmpl w:val="BCFCA2DE"/>
    <w:name w:val="templateBullet5"/>
    <w:lvl w:ilvl="0">
      <w:start w:val="1"/>
      <w:numFmt w:val="bullet"/>
      <w:pStyle w:val="ListBullet5"/>
      <w:lvlText w:val="-"/>
      <w:lvlJc w:val="left"/>
      <w:pPr>
        <w:tabs>
          <w:tab w:val="num" w:pos="2041"/>
        </w:tabs>
        <w:ind w:left="2041" w:hanging="340"/>
      </w:pPr>
      <w:rPr>
        <w:rFonts w:ascii="Symbol" w:hAnsi="Symbol" w:cs="Times New Roman" w:hint="default"/>
        <w:b w:val="0"/>
        <w:i w:val="0"/>
        <w:sz w:val="22"/>
      </w:rPr>
    </w:lvl>
  </w:abstractNum>
  <w:abstractNum w:abstractNumId="78" w15:restartNumberingAfterBreak="0">
    <w:nsid w:val="5DBF213C"/>
    <w:multiLevelType w:val="hybridMultilevel"/>
    <w:tmpl w:val="7C065B2E"/>
    <w:lvl w:ilvl="0" w:tplc="0C09000F">
      <w:start w:val="1"/>
      <w:numFmt w:val="decimal"/>
      <w:lvlText w:val="%1."/>
      <w:lvlJc w:val="left"/>
      <w:pPr>
        <w:ind w:left="720" w:hanging="360"/>
      </w:pPr>
      <w:rPr>
        <w:rFonts w:hint="default"/>
        <w:b w:val="0"/>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9" w15:restartNumberingAfterBreak="0">
    <w:nsid w:val="60393D7F"/>
    <w:multiLevelType w:val="hybridMultilevel"/>
    <w:tmpl w:val="B3509EB2"/>
    <w:lvl w:ilvl="0" w:tplc="6AF80D9A">
      <w:start w:val="1"/>
      <w:numFmt w:val="decimal"/>
      <w:lvlText w:val="%1."/>
      <w:lvlJc w:val="left"/>
      <w:pPr>
        <w:ind w:left="360" w:hanging="360"/>
      </w:pPr>
      <w:rPr>
        <w:rFonts w:asciiTheme="majorHAnsi" w:hAnsiTheme="majorHAnsi" w:hint="default"/>
        <w:b w:val="0"/>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0" w15:restartNumberingAfterBreak="0">
    <w:nsid w:val="60E57924"/>
    <w:multiLevelType w:val="hybridMultilevel"/>
    <w:tmpl w:val="BD00217C"/>
    <w:lvl w:ilvl="0" w:tplc="0C09000F">
      <w:start w:val="1"/>
      <w:numFmt w:val="decimal"/>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81" w15:restartNumberingAfterBreak="0">
    <w:nsid w:val="63E515CF"/>
    <w:multiLevelType w:val="singleLevel"/>
    <w:tmpl w:val="7A00B8A4"/>
    <w:name w:val="templateBulletBox1"/>
    <w:lvl w:ilvl="0">
      <w:start w:val="1"/>
      <w:numFmt w:val="bullet"/>
      <w:pStyle w:val="ListBulletBox"/>
      <w:lvlText w:val="·"/>
      <w:lvlJc w:val="left"/>
      <w:pPr>
        <w:tabs>
          <w:tab w:val="num" w:pos="850"/>
        </w:tabs>
        <w:ind w:left="850" w:hanging="408"/>
      </w:pPr>
      <w:rPr>
        <w:rFonts w:ascii="Symbol" w:hAnsi="Symbol" w:cs="Times New Roman" w:hint="default"/>
        <w:b w:val="0"/>
        <w:i w:val="0"/>
        <w:sz w:val="22"/>
      </w:rPr>
    </w:lvl>
  </w:abstractNum>
  <w:abstractNum w:abstractNumId="82" w15:restartNumberingAfterBreak="0">
    <w:nsid w:val="66EE0CF0"/>
    <w:multiLevelType w:val="hybridMultilevel"/>
    <w:tmpl w:val="E9A03BA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69011A49"/>
    <w:multiLevelType w:val="hybridMultilevel"/>
    <w:tmpl w:val="1D408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69582571"/>
    <w:multiLevelType w:val="hybridMultilevel"/>
    <w:tmpl w:val="528C3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A0A50DA"/>
    <w:multiLevelType w:val="hybridMultilevel"/>
    <w:tmpl w:val="F9B6611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6" w15:restartNumberingAfterBreak="0">
    <w:nsid w:val="6AB45816"/>
    <w:multiLevelType w:val="hybridMultilevel"/>
    <w:tmpl w:val="06AEB11C"/>
    <w:lvl w:ilvl="0" w:tplc="0C090001">
      <w:start w:val="1"/>
      <w:numFmt w:val="bullet"/>
      <w:lvlText w:val=""/>
      <w:lvlJc w:val="left"/>
      <w:pPr>
        <w:ind w:left="720" w:hanging="360"/>
      </w:pPr>
      <w:rPr>
        <w:rFonts w:ascii="Symbol" w:hAnsi="Symbol" w:hint="default"/>
        <w:b w:val="0"/>
        <w:i w:val="0"/>
        <w:color w:val="auto"/>
      </w:rPr>
    </w:lvl>
    <w:lvl w:ilvl="1" w:tplc="41606694">
      <w:start w:val="1"/>
      <w:numFmt w:val="bullet"/>
      <w:lvlText w:val="·"/>
      <w:lvlJc w:val="left"/>
      <w:pPr>
        <w:ind w:left="1582" w:hanging="360"/>
      </w:pPr>
      <w:rPr>
        <w:rFonts w:ascii="Symbol" w:hAnsi="Symbol" w:cs="Times New Roman" w:hint="default"/>
        <w:b w:val="0"/>
        <w:i w:val="0"/>
        <w:color w:val="auto"/>
        <w:sz w:val="22"/>
      </w:rPr>
    </w:lvl>
    <w:lvl w:ilvl="2" w:tplc="1C1A5BF8">
      <w:numFmt w:val="bullet"/>
      <w:lvlText w:val="•"/>
      <w:lvlJc w:val="left"/>
      <w:pPr>
        <w:ind w:left="2482" w:hanging="360"/>
      </w:pPr>
      <w:rPr>
        <w:rFonts w:ascii="Times New Roman" w:eastAsia="Times New Roman" w:hAnsi="Times New Roman" w:hint="default"/>
      </w:rPr>
    </w:lvl>
    <w:lvl w:ilvl="3" w:tplc="0809000F" w:tentative="1">
      <w:start w:val="1"/>
      <w:numFmt w:val="decimal"/>
      <w:lvlText w:val="%4."/>
      <w:lvlJc w:val="left"/>
      <w:pPr>
        <w:ind w:left="3022" w:hanging="360"/>
      </w:pPr>
      <w:rPr>
        <w:rFonts w:cs="Times New Roman"/>
      </w:rPr>
    </w:lvl>
    <w:lvl w:ilvl="4" w:tplc="08090019" w:tentative="1">
      <w:start w:val="1"/>
      <w:numFmt w:val="lowerLetter"/>
      <w:lvlText w:val="%5."/>
      <w:lvlJc w:val="left"/>
      <w:pPr>
        <w:ind w:left="3742" w:hanging="360"/>
      </w:pPr>
      <w:rPr>
        <w:rFonts w:cs="Times New Roman"/>
      </w:rPr>
    </w:lvl>
    <w:lvl w:ilvl="5" w:tplc="0809001B" w:tentative="1">
      <w:start w:val="1"/>
      <w:numFmt w:val="lowerRoman"/>
      <w:lvlText w:val="%6."/>
      <w:lvlJc w:val="right"/>
      <w:pPr>
        <w:ind w:left="4462" w:hanging="180"/>
      </w:pPr>
      <w:rPr>
        <w:rFonts w:cs="Times New Roman"/>
      </w:rPr>
    </w:lvl>
    <w:lvl w:ilvl="6" w:tplc="0809000F" w:tentative="1">
      <w:start w:val="1"/>
      <w:numFmt w:val="decimal"/>
      <w:lvlText w:val="%7."/>
      <w:lvlJc w:val="left"/>
      <w:pPr>
        <w:ind w:left="5182" w:hanging="360"/>
      </w:pPr>
      <w:rPr>
        <w:rFonts w:cs="Times New Roman"/>
      </w:rPr>
    </w:lvl>
    <w:lvl w:ilvl="7" w:tplc="08090019" w:tentative="1">
      <w:start w:val="1"/>
      <w:numFmt w:val="lowerLetter"/>
      <w:lvlText w:val="%8."/>
      <w:lvlJc w:val="left"/>
      <w:pPr>
        <w:ind w:left="5902" w:hanging="360"/>
      </w:pPr>
      <w:rPr>
        <w:rFonts w:cs="Times New Roman"/>
      </w:rPr>
    </w:lvl>
    <w:lvl w:ilvl="8" w:tplc="0809001B" w:tentative="1">
      <w:start w:val="1"/>
      <w:numFmt w:val="lowerRoman"/>
      <w:lvlText w:val="%9."/>
      <w:lvlJc w:val="right"/>
      <w:pPr>
        <w:ind w:left="6622" w:hanging="180"/>
      </w:pPr>
      <w:rPr>
        <w:rFonts w:cs="Times New Roman"/>
      </w:rPr>
    </w:lvl>
  </w:abstractNum>
  <w:abstractNum w:abstractNumId="87" w15:restartNumberingAfterBreak="0">
    <w:nsid w:val="6B130518"/>
    <w:multiLevelType w:val="hybridMultilevel"/>
    <w:tmpl w:val="3B70A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C5E24CF"/>
    <w:multiLevelType w:val="hybridMultilevel"/>
    <w:tmpl w:val="BC520B1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704E3359"/>
    <w:multiLevelType w:val="hybridMultilevel"/>
    <w:tmpl w:val="3C9A36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0D67FAA"/>
    <w:multiLevelType w:val="hybridMultilevel"/>
    <w:tmpl w:val="084E0588"/>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1" w15:restartNumberingAfterBreak="0">
    <w:nsid w:val="710102C9"/>
    <w:multiLevelType w:val="hybridMultilevel"/>
    <w:tmpl w:val="279E3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5EE0300"/>
    <w:multiLevelType w:val="hybridMultilevel"/>
    <w:tmpl w:val="7CDA151A"/>
    <w:lvl w:ilvl="0" w:tplc="859AF4D8">
      <w:start w:val="10"/>
      <w:numFmt w:val="bullet"/>
      <w:lvlText w:val="-"/>
      <w:lvlJc w:val="left"/>
      <w:pPr>
        <w:ind w:left="720" w:hanging="360"/>
      </w:pPr>
      <w:rPr>
        <w:rFonts w:ascii="Times New Roman" w:eastAsia="Times New Roman" w:hAnsi="Times New Roman"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73D2CEC"/>
    <w:multiLevelType w:val="hybridMultilevel"/>
    <w:tmpl w:val="0B0C3A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4" w15:restartNumberingAfterBreak="0">
    <w:nsid w:val="786E5743"/>
    <w:multiLevelType w:val="hybridMultilevel"/>
    <w:tmpl w:val="D1426D0C"/>
    <w:lvl w:ilvl="0" w:tplc="65CE0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95B7C17"/>
    <w:multiLevelType w:val="hybridMultilevel"/>
    <w:tmpl w:val="852A14B4"/>
    <w:lvl w:ilvl="0" w:tplc="0C090017">
      <w:start w:val="1"/>
      <w:numFmt w:val="lowerLetter"/>
      <w:lvlText w:val="%1)"/>
      <w:lvlJc w:val="left"/>
      <w:pPr>
        <w:ind w:left="720" w:hanging="360"/>
      </w:pPr>
      <w:rPr>
        <w:rFonts w:hint="default"/>
        <w:b w:val="0"/>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6" w15:restartNumberingAfterBreak="0">
    <w:nsid w:val="7B4A26E8"/>
    <w:multiLevelType w:val="hybridMultilevel"/>
    <w:tmpl w:val="7DBE673E"/>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97" w15:restartNumberingAfterBreak="0">
    <w:nsid w:val="7EA678E5"/>
    <w:multiLevelType w:val="multilevel"/>
    <w:tmpl w:val="5184BB70"/>
    <w:lvl w:ilvl="0">
      <w:start w:val="1"/>
      <w:numFmt w:val="decimal"/>
      <w:lvlText w:val="%1."/>
      <w:lvlJc w:val="left"/>
      <w:pPr>
        <w:ind w:left="2160" w:hanging="360"/>
      </w:pPr>
      <w:rPr>
        <w:rFonts w:ascii="Cambria" w:hAnsi="Cambria" w:hint="default"/>
        <w:b w:val="0"/>
        <w:i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abstractNumId w:val="24"/>
  </w:num>
  <w:num w:numId="2">
    <w:abstractNumId w:val="18"/>
  </w:num>
  <w:num w:numId="3">
    <w:abstractNumId w:val="20"/>
  </w:num>
  <w:num w:numId="4">
    <w:abstractNumId w:val="63"/>
  </w:num>
  <w:num w:numId="5">
    <w:abstractNumId w:val="39"/>
  </w:num>
  <w:num w:numId="6">
    <w:abstractNumId w:val="64"/>
  </w:num>
  <w:num w:numId="7">
    <w:abstractNumId w:val="73"/>
  </w:num>
  <w:num w:numId="8">
    <w:abstractNumId w:val="77"/>
  </w:num>
  <w:num w:numId="9">
    <w:abstractNumId w:val="52"/>
  </w:num>
  <w:num w:numId="10">
    <w:abstractNumId w:val="81"/>
  </w:num>
  <w:num w:numId="11">
    <w:abstractNumId w:val="66"/>
  </w:num>
  <w:num w:numId="12">
    <w:abstractNumId w:val="17"/>
  </w:num>
  <w:num w:numId="13">
    <w:abstractNumId w:val="47"/>
  </w:num>
  <w:num w:numId="14">
    <w:abstractNumId w:val="36"/>
  </w:num>
  <w:num w:numId="15">
    <w:abstractNumId w:val="0"/>
  </w:num>
  <w:num w:numId="16">
    <w:abstractNumId w:val="79"/>
  </w:num>
  <w:num w:numId="17">
    <w:abstractNumId w:val="33"/>
  </w:num>
  <w:num w:numId="18">
    <w:abstractNumId w:val="33"/>
    <w:lvlOverride w:ilvl="0">
      <w:startOverride w:val="1"/>
    </w:lvlOverride>
  </w:num>
  <w:num w:numId="19">
    <w:abstractNumId w:val="50"/>
    <w:lvlOverride w:ilvl="0">
      <w:startOverride w:val="8"/>
    </w:lvlOverride>
  </w:num>
  <w:num w:numId="20">
    <w:abstractNumId w:val="70"/>
  </w:num>
  <w:num w:numId="21">
    <w:abstractNumId w:val="61"/>
  </w:num>
  <w:num w:numId="22">
    <w:abstractNumId w:val="40"/>
  </w:num>
  <w:num w:numId="23">
    <w:abstractNumId w:val="86"/>
  </w:num>
  <w:num w:numId="24">
    <w:abstractNumId w:val="27"/>
  </w:num>
  <w:num w:numId="25">
    <w:abstractNumId w:val="67"/>
  </w:num>
  <w:num w:numId="26">
    <w:abstractNumId w:val="55"/>
  </w:num>
  <w:num w:numId="27">
    <w:abstractNumId w:val="54"/>
  </w:num>
  <w:num w:numId="28">
    <w:abstractNumId w:val="90"/>
  </w:num>
  <w:num w:numId="29">
    <w:abstractNumId w:val="85"/>
  </w:num>
  <w:num w:numId="30">
    <w:abstractNumId w:val="14"/>
  </w:num>
  <w:num w:numId="31">
    <w:abstractNumId w:val="96"/>
  </w:num>
  <w:num w:numId="32">
    <w:abstractNumId w:val="78"/>
  </w:num>
  <w:num w:numId="33">
    <w:abstractNumId w:val="95"/>
  </w:num>
  <w:num w:numId="34">
    <w:abstractNumId w:val="59"/>
  </w:num>
  <w:num w:numId="35">
    <w:abstractNumId w:val="21"/>
  </w:num>
  <w:num w:numId="36">
    <w:abstractNumId w:val="56"/>
  </w:num>
  <w:num w:numId="37">
    <w:abstractNumId w:val="32"/>
  </w:num>
  <w:num w:numId="38">
    <w:abstractNumId w:val="23"/>
  </w:num>
  <w:num w:numId="39">
    <w:abstractNumId w:val="42"/>
  </w:num>
  <w:num w:numId="40">
    <w:abstractNumId w:val="41"/>
  </w:num>
  <w:num w:numId="41">
    <w:abstractNumId w:val="3"/>
  </w:num>
  <w:num w:numId="42">
    <w:abstractNumId w:val="60"/>
  </w:num>
  <w:num w:numId="43">
    <w:abstractNumId w:val="4"/>
  </w:num>
  <w:num w:numId="44">
    <w:abstractNumId w:val="83"/>
  </w:num>
  <w:num w:numId="45">
    <w:abstractNumId w:val="5"/>
  </w:num>
  <w:num w:numId="46">
    <w:abstractNumId w:val="71"/>
  </w:num>
  <w:num w:numId="47">
    <w:abstractNumId w:val="37"/>
  </w:num>
  <w:num w:numId="48">
    <w:abstractNumId w:val="94"/>
  </w:num>
  <w:num w:numId="49">
    <w:abstractNumId w:val="6"/>
  </w:num>
  <w:num w:numId="50">
    <w:abstractNumId w:val="87"/>
  </w:num>
  <w:num w:numId="51">
    <w:abstractNumId w:val="19"/>
  </w:num>
  <w:num w:numId="52">
    <w:abstractNumId w:val="29"/>
  </w:num>
  <w:num w:numId="53">
    <w:abstractNumId w:val="91"/>
  </w:num>
  <w:num w:numId="54">
    <w:abstractNumId w:val="69"/>
  </w:num>
  <w:num w:numId="55">
    <w:abstractNumId w:val="92"/>
  </w:num>
  <w:num w:numId="56">
    <w:abstractNumId w:val="15"/>
  </w:num>
  <w:num w:numId="57">
    <w:abstractNumId w:val="65"/>
  </w:num>
  <w:num w:numId="58">
    <w:abstractNumId w:val="75"/>
  </w:num>
  <w:num w:numId="59">
    <w:abstractNumId w:val="9"/>
  </w:num>
  <w:num w:numId="60">
    <w:abstractNumId w:val="49"/>
  </w:num>
  <w:num w:numId="61">
    <w:abstractNumId w:val="68"/>
  </w:num>
  <w:num w:numId="62">
    <w:abstractNumId w:val="82"/>
  </w:num>
  <w:num w:numId="63">
    <w:abstractNumId w:val="38"/>
  </w:num>
  <w:num w:numId="64">
    <w:abstractNumId w:val="28"/>
  </w:num>
  <w:num w:numId="65">
    <w:abstractNumId w:val="84"/>
  </w:num>
  <w:num w:numId="66">
    <w:abstractNumId w:val="30"/>
  </w:num>
  <w:num w:numId="67">
    <w:abstractNumId w:val="22"/>
  </w:num>
  <w:num w:numId="68">
    <w:abstractNumId w:val="62"/>
  </w:num>
  <w:num w:numId="69">
    <w:abstractNumId w:val="2"/>
  </w:num>
  <w:num w:numId="7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74"/>
  </w:num>
  <w:num w:numId="72">
    <w:abstractNumId w:val="44"/>
  </w:num>
  <w:num w:numId="73">
    <w:abstractNumId w:val="33"/>
  </w:num>
  <w:num w:numId="74">
    <w:abstractNumId w:val="33"/>
  </w:num>
  <w:num w:numId="75">
    <w:abstractNumId w:val="33"/>
  </w:num>
  <w:num w:numId="76">
    <w:abstractNumId w:val="33"/>
  </w:num>
  <w:num w:numId="77">
    <w:abstractNumId w:val="53"/>
  </w:num>
  <w:num w:numId="78">
    <w:abstractNumId w:val="33"/>
  </w:num>
  <w:num w:numId="79">
    <w:abstractNumId w:val="33"/>
  </w:num>
  <w:num w:numId="80">
    <w:abstractNumId w:val="33"/>
  </w:num>
  <w:num w:numId="81">
    <w:abstractNumId w:val="33"/>
  </w:num>
  <w:num w:numId="82">
    <w:abstractNumId w:val="33"/>
  </w:num>
  <w:num w:numId="83">
    <w:abstractNumId w:val="33"/>
  </w:num>
  <w:num w:numId="84">
    <w:abstractNumId w:val="33"/>
  </w:num>
  <w:num w:numId="85">
    <w:abstractNumId w:val="33"/>
  </w:num>
  <w:num w:numId="86">
    <w:abstractNumId w:val="8"/>
  </w:num>
  <w:num w:numId="87">
    <w:abstractNumId w:val="33"/>
  </w:num>
  <w:num w:numId="88">
    <w:abstractNumId w:val="33"/>
  </w:num>
  <w:num w:numId="89">
    <w:abstractNumId w:val="33"/>
  </w:num>
  <w:num w:numId="90">
    <w:abstractNumId w:val="33"/>
  </w:num>
  <w:num w:numId="91">
    <w:abstractNumId w:val="33"/>
  </w:num>
  <w:num w:numId="92">
    <w:abstractNumId w:val="33"/>
  </w:num>
  <w:num w:numId="93">
    <w:abstractNumId w:val="33"/>
  </w:num>
  <w:num w:numId="94">
    <w:abstractNumId w:val="33"/>
  </w:num>
  <w:num w:numId="95">
    <w:abstractNumId w:val="33"/>
  </w:num>
  <w:num w:numId="96">
    <w:abstractNumId w:val="33"/>
  </w:num>
  <w:num w:numId="97">
    <w:abstractNumId w:val="33"/>
  </w:num>
  <w:num w:numId="98">
    <w:abstractNumId w:val="33"/>
  </w:num>
  <w:num w:numId="99">
    <w:abstractNumId w:val="33"/>
  </w:num>
  <w:num w:numId="100">
    <w:abstractNumId w:val="33"/>
  </w:num>
  <w:num w:numId="101">
    <w:abstractNumId w:val="33"/>
  </w:num>
  <w:num w:numId="102">
    <w:abstractNumId w:val="33"/>
  </w:num>
  <w:num w:numId="103">
    <w:abstractNumId w:val="33"/>
  </w:num>
  <w:num w:numId="104">
    <w:abstractNumId w:val="33"/>
  </w:num>
  <w:num w:numId="105">
    <w:abstractNumId w:val="33"/>
  </w:num>
  <w:num w:numId="106">
    <w:abstractNumId w:val="33"/>
  </w:num>
  <w:num w:numId="107">
    <w:abstractNumId w:val="33"/>
  </w:num>
  <w:num w:numId="108">
    <w:abstractNumId w:val="33"/>
  </w:num>
  <w:num w:numId="109">
    <w:abstractNumId w:val="33"/>
  </w:num>
  <w:num w:numId="110">
    <w:abstractNumId w:val="33"/>
  </w:num>
  <w:num w:numId="111">
    <w:abstractNumId w:val="33"/>
  </w:num>
  <w:num w:numId="112">
    <w:abstractNumId w:val="33"/>
  </w:num>
  <w:num w:numId="113">
    <w:abstractNumId w:val="33"/>
  </w:num>
  <w:num w:numId="114">
    <w:abstractNumId w:val="33"/>
  </w:num>
  <w:num w:numId="115">
    <w:abstractNumId w:val="33"/>
  </w:num>
  <w:num w:numId="116">
    <w:abstractNumId w:val="33"/>
  </w:num>
  <w:num w:numId="117">
    <w:abstractNumId w:val="33"/>
  </w:num>
  <w:num w:numId="118">
    <w:abstractNumId w:val="33"/>
  </w:num>
  <w:num w:numId="119">
    <w:abstractNumId w:val="33"/>
  </w:num>
  <w:num w:numId="120">
    <w:abstractNumId w:val="33"/>
  </w:num>
  <w:num w:numId="121">
    <w:abstractNumId w:val="33"/>
  </w:num>
  <w:num w:numId="122">
    <w:abstractNumId w:val="33"/>
  </w:num>
  <w:num w:numId="123">
    <w:abstractNumId w:val="33"/>
  </w:num>
  <w:num w:numId="124">
    <w:abstractNumId w:val="33"/>
  </w:num>
  <w:num w:numId="125">
    <w:abstractNumId w:val="33"/>
  </w:num>
  <w:num w:numId="126">
    <w:abstractNumId w:val="33"/>
  </w:num>
  <w:num w:numId="127">
    <w:abstractNumId w:val="33"/>
  </w:num>
  <w:num w:numId="128">
    <w:abstractNumId w:val="33"/>
  </w:num>
  <w:num w:numId="129">
    <w:abstractNumId w:val="33"/>
  </w:num>
  <w:num w:numId="130">
    <w:abstractNumId w:val="33"/>
  </w:num>
  <w:num w:numId="131">
    <w:abstractNumId w:val="33"/>
  </w:num>
  <w:num w:numId="132">
    <w:abstractNumId w:val="33"/>
  </w:num>
  <w:num w:numId="133">
    <w:abstractNumId w:val="33"/>
  </w:num>
  <w:num w:numId="134">
    <w:abstractNumId w:val="33"/>
  </w:num>
  <w:num w:numId="135">
    <w:abstractNumId w:val="33"/>
  </w:num>
  <w:num w:numId="136">
    <w:abstractNumId w:val="33"/>
  </w:num>
  <w:num w:numId="137">
    <w:abstractNumId w:val="33"/>
  </w:num>
  <w:num w:numId="138">
    <w:abstractNumId w:val="33"/>
  </w:num>
  <w:num w:numId="139">
    <w:abstractNumId w:val="33"/>
  </w:num>
  <w:num w:numId="140">
    <w:abstractNumId w:val="33"/>
  </w:num>
  <w:num w:numId="141">
    <w:abstractNumId w:val="33"/>
  </w:num>
  <w:num w:numId="142">
    <w:abstractNumId w:val="33"/>
  </w:num>
  <w:num w:numId="143">
    <w:abstractNumId w:val="33"/>
  </w:num>
  <w:num w:numId="144">
    <w:abstractNumId w:val="33"/>
  </w:num>
  <w:num w:numId="145">
    <w:abstractNumId w:val="33"/>
  </w:num>
  <w:num w:numId="146">
    <w:abstractNumId w:val="33"/>
  </w:num>
  <w:num w:numId="147">
    <w:abstractNumId w:val="31"/>
  </w:num>
  <w:num w:numId="148">
    <w:abstractNumId w:val="7"/>
  </w:num>
  <w:num w:numId="149">
    <w:abstractNumId w:val="80"/>
  </w:num>
  <w:num w:numId="150">
    <w:abstractNumId w:val="93"/>
  </w:num>
  <w:num w:numId="151">
    <w:abstractNumId w:val="33"/>
  </w:num>
  <w:num w:numId="152">
    <w:abstractNumId w:val="33"/>
  </w:num>
  <w:num w:numId="153">
    <w:abstractNumId w:val="33"/>
  </w:num>
  <w:num w:numId="154">
    <w:abstractNumId w:val="33"/>
  </w:num>
  <w:num w:numId="155">
    <w:abstractNumId w:val="33"/>
  </w:num>
  <w:num w:numId="156">
    <w:abstractNumId w:val="33"/>
  </w:num>
  <w:num w:numId="157">
    <w:abstractNumId w:val="33"/>
  </w:num>
  <w:num w:numId="158">
    <w:abstractNumId w:val="33"/>
  </w:num>
  <w:num w:numId="159">
    <w:abstractNumId w:val="33"/>
  </w:num>
  <w:num w:numId="160">
    <w:abstractNumId w:val="33"/>
  </w:num>
  <w:num w:numId="161">
    <w:abstractNumId w:val="33"/>
  </w:num>
  <w:num w:numId="162">
    <w:abstractNumId w:val="33"/>
  </w:num>
  <w:num w:numId="163">
    <w:abstractNumId w:val="33"/>
  </w:num>
  <w:num w:numId="164">
    <w:abstractNumId w:val="33"/>
  </w:num>
  <w:num w:numId="165">
    <w:abstractNumId w:val="33"/>
  </w:num>
  <w:num w:numId="166">
    <w:abstractNumId w:val="33"/>
  </w:num>
  <w:num w:numId="167">
    <w:abstractNumId w:val="33"/>
  </w:num>
  <w:num w:numId="168">
    <w:abstractNumId w:val="33"/>
  </w:num>
  <w:num w:numId="169">
    <w:abstractNumId w:val="33"/>
  </w:num>
  <w:num w:numId="170">
    <w:abstractNumId w:val="33"/>
  </w:num>
  <w:num w:numId="171">
    <w:abstractNumId w:val="33"/>
  </w:num>
  <w:num w:numId="172">
    <w:abstractNumId w:val="33"/>
  </w:num>
  <w:num w:numId="173">
    <w:abstractNumId w:val="33"/>
  </w:num>
  <w:num w:numId="174">
    <w:abstractNumId w:val="33"/>
  </w:num>
  <w:num w:numId="175">
    <w:abstractNumId w:val="33"/>
  </w:num>
  <w:num w:numId="176">
    <w:abstractNumId w:val="33"/>
  </w:num>
  <w:num w:numId="177">
    <w:abstractNumId w:val="33"/>
  </w:num>
  <w:num w:numId="178">
    <w:abstractNumId w:val="33"/>
  </w:num>
  <w:num w:numId="179">
    <w:abstractNumId w:val="33"/>
  </w:num>
  <w:num w:numId="180">
    <w:abstractNumId w:val="33"/>
  </w:num>
  <w:num w:numId="181">
    <w:abstractNumId w:val="76"/>
  </w:num>
  <w:num w:numId="182">
    <w:abstractNumId w:val="48"/>
  </w:num>
  <w:num w:numId="183">
    <w:abstractNumId w:val="89"/>
  </w:num>
  <w:num w:numId="184">
    <w:abstractNumId w:val="58"/>
  </w:num>
  <w:num w:numId="185">
    <w:abstractNumId w:val="57"/>
  </w:num>
  <w:num w:numId="186">
    <w:abstractNumId w:val="72"/>
  </w:num>
  <w:num w:numId="187">
    <w:abstractNumId w:val="1"/>
  </w:num>
  <w:num w:numId="188">
    <w:abstractNumId w:val="97"/>
  </w:num>
  <w:num w:numId="189">
    <w:abstractNumId w:val="35"/>
  </w:num>
  <w:num w:numId="190">
    <w:abstractNumId w:val="51"/>
  </w:num>
  <w:num w:numId="191">
    <w:abstractNumId w:val="45"/>
  </w:num>
  <w:num w:numId="192">
    <w:abstractNumId w:val="11"/>
  </w:num>
  <w:num w:numId="193">
    <w:abstractNumId w:val="12"/>
  </w:num>
  <w:num w:numId="194">
    <w:abstractNumId w:val="13"/>
  </w:num>
  <w:num w:numId="195">
    <w:abstractNumId w:val="46"/>
  </w:num>
  <w:num w:numId="196">
    <w:abstractNumId w:val="88"/>
  </w:num>
  <w:num w:numId="197">
    <w:abstractNumId w:val="25"/>
  </w:num>
  <w:num w:numId="198">
    <w:abstractNumId w:val="16"/>
  </w:num>
  <w:num w:numId="199">
    <w:abstractNumId w:val="43"/>
  </w:num>
  <w:numIdMacAtCleanup w:val="19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MILTON, Craig">
    <w15:presenceInfo w15:providerId="AD" w15:userId="S::Craig.Hamilton@police.govt.nz::b7d5d305-aac9-4983-9710-c955677c7668"/>
  </w15:person>
  <w15:person w15:author="PST-PC">
    <w15:presenceInfo w15:providerId="None" w15:userId="PST-PC"/>
  </w15:person>
  <w15:person w15:author="Dell">
    <w15:presenceInfo w15:providerId="None" w15:userId="Dell"/>
  </w15:person>
  <w15:person w15:author="APG Secretariat">
    <w15:presenceInfo w15:providerId="None" w15:userId="APG Secretariat"/>
  </w15:person>
  <w15:person w15:author="VanLent, Nicole">
    <w15:presenceInfo w15:providerId="AD" w15:userId="S-1-5-21-117609710-1078145449-725345543-164488"/>
  </w15:person>
  <w15:person w15:author="Subhani Keerthiratne">
    <w15:presenceInfo w15:providerId="Windows Live" w15:userId="433aef628bb7dac9"/>
  </w15:person>
  <w15:person w15:author="Erin Lubowicz">
    <w15:presenceInfo w15:providerId="Windows Live" w15:userId="8e5479e8b94a9bff"/>
  </w15:person>
  <w15:person w15:author="ITC">
    <w15:presenceInfo w15:providerId="None" w15:userId="ITC"/>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activeWritingStyle w:appName="MSWord" w:lang="fr-FR" w:vendorID="64" w:dllVersion="6" w:nlCheck="1" w:checkStyle="0"/>
  <w:activeWritingStyle w:appName="MSWord" w:lang="en-GB" w:vendorID="64" w:dllVersion="6" w:nlCheck="1" w:checkStyle="1"/>
  <w:activeWritingStyle w:appName="MSWord" w:lang="en-AU" w:vendorID="64" w:dllVersion="6" w:nlCheck="1" w:checkStyle="1"/>
  <w:activeWritingStyle w:appName="MSWord" w:lang="en-US" w:vendorID="64" w:dllVersion="6" w:nlCheck="1" w:checkStyle="1"/>
  <w:activeWritingStyle w:appName="MSWord" w:lang="en-NZ" w:vendorID="64" w:dllVersion="6" w:nlCheck="1" w:checkStyle="1"/>
  <w:activeWritingStyle w:appName="MSWord" w:lang="en-MY"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AU" w:vendorID="64" w:dllVersion="4096" w:nlCheck="1" w:checkStyle="0"/>
  <w:activeWritingStyle w:appName="MSWord" w:lang="en-MY" w:vendorID="64" w:dllVersion="4096" w:nlCheck="1" w:checkStyle="0"/>
  <w:activeWritingStyle w:appName="MSWord" w:lang="fr-FR" w:vendorID="64" w:dllVersion="4096" w:nlCheck="1" w:checkStyle="0"/>
  <w:activeWritingStyle w:appName="MSWord" w:lang="en-NZ" w:vendorID="64" w:dllVersion="4096" w:nlCheck="1" w:checkStyle="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1A"/>
    <w:rsid w:val="000028E0"/>
    <w:rsid w:val="00002F7B"/>
    <w:rsid w:val="0000330A"/>
    <w:rsid w:val="0000382E"/>
    <w:rsid w:val="00004AE5"/>
    <w:rsid w:val="0000574D"/>
    <w:rsid w:val="00006041"/>
    <w:rsid w:val="000075A6"/>
    <w:rsid w:val="000076CB"/>
    <w:rsid w:val="00012C31"/>
    <w:rsid w:val="00012DC9"/>
    <w:rsid w:val="00016BD8"/>
    <w:rsid w:val="00017989"/>
    <w:rsid w:val="00026EC8"/>
    <w:rsid w:val="00031224"/>
    <w:rsid w:val="00031833"/>
    <w:rsid w:val="00033071"/>
    <w:rsid w:val="000331F7"/>
    <w:rsid w:val="00036108"/>
    <w:rsid w:val="00037155"/>
    <w:rsid w:val="00037491"/>
    <w:rsid w:val="0003753B"/>
    <w:rsid w:val="0004096E"/>
    <w:rsid w:val="00040A0C"/>
    <w:rsid w:val="000425B9"/>
    <w:rsid w:val="00042FFB"/>
    <w:rsid w:val="00043C13"/>
    <w:rsid w:val="00044E1B"/>
    <w:rsid w:val="00046030"/>
    <w:rsid w:val="00050027"/>
    <w:rsid w:val="00050718"/>
    <w:rsid w:val="00051451"/>
    <w:rsid w:val="000535E9"/>
    <w:rsid w:val="000543ED"/>
    <w:rsid w:val="0005496D"/>
    <w:rsid w:val="00060A7C"/>
    <w:rsid w:val="00060B6F"/>
    <w:rsid w:val="00062A44"/>
    <w:rsid w:val="00064404"/>
    <w:rsid w:val="0006620A"/>
    <w:rsid w:val="00067F58"/>
    <w:rsid w:val="00070143"/>
    <w:rsid w:val="000701E0"/>
    <w:rsid w:val="00073B87"/>
    <w:rsid w:val="00075327"/>
    <w:rsid w:val="0007581F"/>
    <w:rsid w:val="00076D6C"/>
    <w:rsid w:val="000774FC"/>
    <w:rsid w:val="00077980"/>
    <w:rsid w:val="00077D8E"/>
    <w:rsid w:val="00082A33"/>
    <w:rsid w:val="00085657"/>
    <w:rsid w:val="000879D2"/>
    <w:rsid w:val="00090D21"/>
    <w:rsid w:val="00091C17"/>
    <w:rsid w:val="00091FEC"/>
    <w:rsid w:val="00092851"/>
    <w:rsid w:val="00092E8B"/>
    <w:rsid w:val="000947B0"/>
    <w:rsid w:val="000960F5"/>
    <w:rsid w:val="00097795"/>
    <w:rsid w:val="000A0520"/>
    <w:rsid w:val="000A1301"/>
    <w:rsid w:val="000A169D"/>
    <w:rsid w:val="000A2032"/>
    <w:rsid w:val="000A51CD"/>
    <w:rsid w:val="000A552F"/>
    <w:rsid w:val="000B03FA"/>
    <w:rsid w:val="000B0DC1"/>
    <w:rsid w:val="000B3495"/>
    <w:rsid w:val="000B52D9"/>
    <w:rsid w:val="000C04A5"/>
    <w:rsid w:val="000C0A8F"/>
    <w:rsid w:val="000C18E2"/>
    <w:rsid w:val="000C2530"/>
    <w:rsid w:val="000C298A"/>
    <w:rsid w:val="000C3192"/>
    <w:rsid w:val="000C4AC0"/>
    <w:rsid w:val="000C5FA8"/>
    <w:rsid w:val="000C6B29"/>
    <w:rsid w:val="000C7ED0"/>
    <w:rsid w:val="000D2FFD"/>
    <w:rsid w:val="000D58B8"/>
    <w:rsid w:val="000D6A5C"/>
    <w:rsid w:val="000D6F86"/>
    <w:rsid w:val="000D7957"/>
    <w:rsid w:val="000D7B75"/>
    <w:rsid w:val="000D7CB1"/>
    <w:rsid w:val="000E1676"/>
    <w:rsid w:val="000E6591"/>
    <w:rsid w:val="000F1C9A"/>
    <w:rsid w:val="000F4050"/>
    <w:rsid w:val="000F6D5C"/>
    <w:rsid w:val="000F7CAA"/>
    <w:rsid w:val="00100F48"/>
    <w:rsid w:val="00101165"/>
    <w:rsid w:val="001017CA"/>
    <w:rsid w:val="0010357F"/>
    <w:rsid w:val="00103D80"/>
    <w:rsid w:val="00104E1B"/>
    <w:rsid w:val="00104E22"/>
    <w:rsid w:val="00104FBE"/>
    <w:rsid w:val="00110221"/>
    <w:rsid w:val="001115BC"/>
    <w:rsid w:val="00111753"/>
    <w:rsid w:val="00114400"/>
    <w:rsid w:val="00115891"/>
    <w:rsid w:val="00115EF5"/>
    <w:rsid w:val="00116276"/>
    <w:rsid w:val="00116E37"/>
    <w:rsid w:val="00117617"/>
    <w:rsid w:val="0011786B"/>
    <w:rsid w:val="00120BC0"/>
    <w:rsid w:val="00121975"/>
    <w:rsid w:val="00121DE3"/>
    <w:rsid w:val="00122C3B"/>
    <w:rsid w:val="0012329C"/>
    <w:rsid w:val="00126505"/>
    <w:rsid w:val="001307FB"/>
    <w:rsid w:val="00130D28"/>
    <w:rsid w:val="00130E36"/>
    <w:rsid w:val="001371A3"/>
    <w:rsid w:val="00140915"/>
    <w:rsid w:val="001420B7"/>
    <w:rsid w:val="001433D7"/>
    <w:rsid w:val="001460A5"/>
    <w:rsid w:val="001467B5"/>
    <w:rsid w:val="0015075F"/>
    <w:rsid w:val="001507B3"/>
    <w:rsid w:val="00152A84"/>
    <w:rsid w:val="0015360E"/>
    <w:rsid w:val="00154291"/>
    <w:rsid w:val="00156EDE"/>
    <w:rsid w:val="00160278"/>
    <w:rsid w:val="00161D90"/>
    <w:rsid w:val="00167A1B"/>
    <w:rsid w:val="00167E1A"/>
    <w:rsid w:val="00171D68"/>
    <w:rsid w:val="00172E4E"/>
    <w:rsid w:val="0017788E"/>
    <w:rsid w:val="0018109B"/>
    <w:rsid w:val="0018272F"/>
    <w:rsid w:val="0018338A"/>
    <w:rsid w:val="00183D1E"/>
    <w:rsid w:val="0018551C"/>
    <w:rsid w:val="001868AC"/>
    <w:rsid w:val="00190ED0"/>
    <w:rsid w:val="00193926"/>
    <w:rsid w:val="001960CF"/>
    <w:rsid w:val="001963B4"/>
    <w:rsid w:val="001963E6"/>
    <w:rsid w:val="001966EF"/>
    <w:rsid w:val="00196D5C"/>
    <w:rsid w:val="00197ECF"/>
    <w:rsid w:val="001A0714"/>
    <w:rsid w:val="001A275D"/>
    <w:rsid w:val="001A4BD5"/>
    <w:rsid w:val="001A5A8C"/>
    <w:rsid w:val="001A5DDB"/>
    <w:rsid w:val="001A6625"/>
    <w:rsid w:val="001A6850"/>
    <w:rsid w:val="001A6AED"/>
    <w:rsid w:val="001B0BE4"/>
    <w:rsid w:val="001B1D1D"/>
    <w:rsid w:val="001B2044"/>
    <w:rsid w:val="001B3F94"/>
    <w:rsid w:val="001B541A"/>
    <w:rsid w:val="001B685B"/>
    <w:rsid w:val="001B6CD4"/>
    <w:rsid w:val="001C287B"/>
    <w:rsid w:val="001C2E72"/>
    <w:rsid w:val="001C3624"/>
    <w:rsid w:val="001C51C2"/>
    <w:rsid w:val="001C5E0C"/>
    <w:rsid w:val="001C6439"/>
    <w:rsid w:val="001D02DC"/>
    <w:rsid w:val="001D48C0"/>
    <w:rsid w:val="001D4FE4"/>
    <w:rsid w:val="001D56DA"/>
    <w:rsid w:val="001D6334"/>
    <w:rsid w:val="001D7329"/>
    <w:rsid w:val="001E0213"/>
    <w:rsid w:val="001E193E"/>
    <w:rsid w:val="001E6BAB"/>
    <w:rsid w:val="001E7D3E"/>
    <w:rsid w:val="001F12CF"/>
    <w:rsid w:val="001F1441"/>
    <w:rsid w:val="001F168B"/>
    <w:rsid w:val="001F1C54"/>
    <w:rsid w:val="001F2296"/>
    <w:rsid w:val="001F2D21"/>
    <w:rsid w:val="001F35D1"/>
    <w:rsid w:val="001F38D0"/>
    <w:rsid w:val="001F65A4"/>
    <w:rsid w:val="001F73AA"/>
    <w:rsid w:val="002006AE"/>
    <w:rsid w:val="00201627"/>
    <w:rsid w:val="00202078"/>
    <w:rsid w:val="00202F4E"/>
    <w:rsid w:val="00205351"/>
    <w:rsid w:val="00205A0E"/>
    <w:rsid w:val="00210108"/>
    <w:rsid w:val="00210476"/>
    <w:rsid w:val="00214535"/>
    <w:rsid w:val="00214DA2"/>
    <w:rsid w:val="002157F9"/>
    <w:rsid w:val="002163FC"/>
    <w:rsid w:val="00216A64"/>
    <w:rsid w:val="0021746C"/>
    <w:rsid w:val="00220521"/>
    <w:rsid w:val="00221FE8"/>
    <w:rsid w:val="0022225F"/>
    <w:rsid w:val="002225DC"/>
    <w:rsid w:val="002234BB"/>
    <w:rsid w:val="00224947"/>
    <w:rsid w:val="0022621A"/>
    <w:rsid w:val="00226A7B"/>
    <w:rsid w:val="002318AC"/>
    <w:rsid w:val="00231F39"/>
    <w:rsid w:val="002323EC"/>
    <w:rsid w:val="002338A3"/>
    <w:rsid w:val="00233F2A"/>
    <w:rsid w:val="00234132"/>
    <w:rsid w:val="00234397"/>
    <w:rsid w:val="002361AD"/>
    <w:rsid w:val="0023743E"/>
    <w:rsid w:val="00241BE5"/>
    <w:rsid w:val="00243005"/>
    <w:rsid w:val="00243BD5"/>
    <w:rsid w:val="002459BE"/>
    <w:rsid w:val="002516EC"/>
    <w:rsid w:val="002530C8"/>
    <w:rsid w:val="00254E65"/>
    <w:rsid w:val="00257ADB"/>
    <w:rsid w:val="002609BC"/>
    <w:rsid w:val="00262832"/>
    <w:rsid w:val="00263E6A"/>
    <w:rsid w:val="00264973"/>
    <w:rsid w:val="00264CF1"/>
    <w:rsid w:val="0026552E"/>
    <w:rsid w:val="002667CA"/>
    <w:rsid w:val="00266CBB"/>
    <w:rsid w:val="00270200"/>
    <w:rsid w:val="00270CCD"/>
    <w:rsid w:val="00270EF7"/>
    <w:rsid w:val="002719EF"/>
    <w:rsid w:val="002725C5"/>
    <w:rsid w:val="002728F7"/>
    <w:rsid w:val="00272C02"/>
    <w:rsid w:val="0027360C"/>
    <w:rsid w:val="00276CA8"/>
    <w:rsid w:val="00280453"/>
    <w:rsid w:val="00280BBB"/>
    <w:rsid w:val="00281F04"/>
    <w:rsid w:val="002831AC"/>
    <w:rsid w:val="002850C5"/>
    <w:rsid w:val="00285ABD"/>
    <w:rsid w:val="00286E37"/>
    <w:rsid w:val="00286E7A"/>
    <w:rsid w:val="00290B1B"/>
    <w:rsid w:val="00291A84"/>
    <w:rsid w:val="0029223B"/>
    <w:rsid w:val="00294BC9"/>
    <w:rsid w:val="00294EDA"/>
    <w:rsid w:val="00296E63"/>
    <w:rsid w:val="002978B9"/>
    <w:rsid w:val="002A11C9"/>
    <w:rsid w:val="002A28BB"/>
    <w:rsid w:val="002A2D5A"/>
    <w:rsid w:val="002A3C06"/>
    <w:rsid w:val="002A3C52"/>
    <w:rsid w:val="002A48BF"/>
    <w:rsid w:val="002A4B72"/>
    <w:rsid w:val="002A6763"/>
    <w:rsid w:val="002A7AD6"/>
    <w:rsid w:val="002B015A"/>
    <w:rsid w:val="002B1511"/>
    <w:rsid w:val="002B2469"/>
    <w:rsid w:val="002B3B34"/>
    <w:rsid w:val="002B45FA"/>
    <w:rsid w:val="002B7E94"/>
    <w:rsid w:val="002C197A"/>
    <w:rsid w:val="002C1DB1"/>
    <w:rsid w:val="002C2469"/>
    <w:rsid w:val="002C2CFA"/>
    <w:rsid w:val="002C31F3"/>
    <w:rsid w:val="002C4130"/>
    <w:rsid w:val="002C6362"/>
    <w:rsid w:val="002D0C6C"/>
    <w:rsid w:val="002D1350"/>
    <w:rsid w:val="002D196A"/>
    <w:rsid w:val="002D5053"/>
    <w:rsid w:val="002D6B69"/>
    <w:rsid w:val="002E0CAE"/>
    <w:rsid w:val="002E12DA"/>
    <w:rsid w:val="002E28B4"/>
    <w:rsid w:val="002E3172"/>
    <w:rsid w:val="002E3811"/>
    <w:rsid w:val="002F4A78"/>
    <w:rsid w:val="002F4F0C"/>
    <w:rsid w:val="002F5364"/>
    <w:rsid w:val="002F57EB"/>
    <w:rsid w:val="002F688E"/>
    <w:rsid w:val="002F708C"/>
    <w:rsid w:val="002F71A5"/>
    <w:rsid w:val="00301E73"/>
    <w:rsid w:val="0030574F"/>
    <w:rsid w:val="00310301"/>
    <w:rsid w:val="00310B64"/>
    <w:rsid w:val="00311692"/>
    <w:rsid w:val="00311C14"/>
    <w:rsid w:val="00316619"/>
    <w:rsid w:val="00320FF1"/>
    <w:rsid w:val="0032243E"/>
    <w:rsid w:val="003225F5"/>
    <w:rsid w:val="003266DA"/>
    <w:rsid w:val="003305AD"/>
    <w:rsid w:val="00332170"/>
    <w:rsid w:val="00332AFF"/>
    <w:rsid w:val="00332DF7"/>
    <w:rsid w:val="00332F24"/>
    <w:rsid w:val="00332FC8"/>
    <w:rsid w:val="00333327"/>
    <w:rsid w:val="00337D8E"/>
    <w:rsid w:val="003429C8"/>
    <w:rsid w:val="00342ABE"/>
    <w:rsid w:val="00344C08"/>
    <w:rsid w:val="00347C01"/>
    <w:rsid w:val="00351444"/>
    <w:rsid w:val="00351E03"/>
    <w:rsid w:val="003532EE"/>
    <w:rsid w:val="003532FA"/>
    <w:rsid w:val="00356CC2"/>
    <w:rsid w:val="003608EB"/>
    <w:rsid w:val="00360BE1"/>
    <w:rsid w:val="00361434"/>
    <w:rsid w:val="003631E2"/>
    <w:rsid w:val="00363DE6"/>
    <w:rsid w:val="00365142"/>
    <w:rsid w:val="00365B10"/>
    <w:rsid w:val="00367149"/>
    <w:rsid w:val="00370D1A"/>
    <w:rsid w:val="00371DCE"/>
    <w:rsid w:val="00374E9D"/>
    <w:rsid w:val="00375C33"/>
    <w:rsid w:val="0037708B"/>
    <w:rsid w:val="00380198"/>
    <w:rsid w:val="003830D4"/>
    <w:rsid w:val="0038417A"/>
    <w:rsid w:val="00385944"/>
    <w:rsid w:val="0038673B"/>
    <w:rsid w:val="00387289"/>
    <w:rsid w:val="00390A7D"/>
    <w:rsid w:val="00390BE8"/>
    <w:rsid w:val="003921D4"/>
    <w:rsid w:val="003946E9"/>
    <w:rsid w:val="00396B7F"/>
    <w:rsid w:val="00397519"/>
    <w:rsid w:val="003975E7"/>
    <w:rsid w:val="00397765"/>
    <w:rsid w:val="003A081A"/>
    <w:rsid w:val="003A090F"/>
    <w:rsid w:val="003A175F"/>
    <w:rsid w:val="003A209D"/>
    <w:rsid w:val="003A295E"/>
    <w:rsid w:val="003A2CA0"/>
    <w:rsid w:val="003A43E5"/>
    <w:rsid w:val="003A46D1"/>
    <w:rsid w:val="003A66D9"/>
    <w:rsid w:val="003B1288"/>
    <w:rsid w:val="003B1BE1"/>
    <w:rsid w:val="003B2E75"/>
    <w:rsid w:val="003B3199"/>
    <w:rsid w:val="003B432B"/>
    <w:rsid w:val="003B6EDF"/>
    <w:rsid w:val="003B7404"/>
    <w:rsid w:val="003C1331"/>
    <w:rsid w:val="003C153C"/>
    <w:rsid w:val="003C4F17"/>
    <w:rsid w:val="003C5874"/>
    <w:rsid w:val="003D2A6B"/>
    <w:rsid w:val="003D3047"/>
    <w:rsid w:val="003D4AEC"/>
    <w:rsid w:val="003D4FA3"/>
    <w:rsid w:val="003D55FD"/>
    <w:rsid w:val="003D5E3F"/>
    <w:rsid w:val="003D72AD"/>
    <w:rsid w:val="003E194C"/>
    <w:rsid w:val="003E34EE"/>
    <w:rsid w:val="003E5F28"/>
    <w:rsid w:val="003E67A6"/>
    <w:rsid w:val="003F2EFD"/>
    <w:rsid w:val="003F3417"/>
    <w:rsid w:val="003F5537"/>
    <w:rsid w:val="003F5C75"/>
    <w:rsid w:val="003F7CDC"/>
    <w:rsid w:val="00403761"/>
    <w:rsid w:val="00404BA9"/>
    <w:rsid w:val="00405C8D"/>
    <w:rsid w:val="00407668"/>
    <w:rsid w:val="00411760"/>
    <w:rsid w:val="00411C58"/>
    <w:rsid w:val="00412957"/>
    <w:rsid w:val="0041395C"/>
    <w:rsid w:val="004152FE"/>
    <w:rsid w:val="00416309"/>
    <w:rsid w:val="00416880"/>
    <w:rsid w:val="00425852"/>
    <w:rsid w:val="00427B95"/>
    <w:rsid w:val="00430000"/>
    <w:rsid w:val="004301F4"/>
    <w:rsid w:val="00430DD5"/>
    <w:rsid w:val="00434385"/>
    <w:rsid w:val="00435FB3"/>
    <w:rsid w:val="004371A6"/>
    <w:rsid w:val="00441D43"/>
    <w:rsid w:val="004423AB"/>
    <w:rsid w:val="0044269B"/>
    <w:rsid w:val="004462C1"/>
    <w:rsid w:val="004469A1"/>
    <w:rsid w:val="00447370"/>
    <w:rsid w:val="00452BF0"/>
    <w:rsid w:val="00453F50"/>
    <w:rsid w:val="004544D6"/>
    <w:rsid w:val="0045648F"/>
    <w:rsid w:val="00457117"/>
    <w:rsid w:val="0045775B"/>
    <w:rsid w:val="004603B0"/>
    <w:rsid w:val="00461161"/>
    <w:rsid w:val="004648B1"/>
    <w:rsid w:val="00466015"/>
    <w:rsid w:val="00466654"/>
    <w:rsid w:val="0047145D"/>
    <w:rsid w:val="00474438"/>
    <w:rsid w:val="00476BD9"/>
    <w:rsid w:val="00480ADD"/>
    <w:rsid w:val="00481CBF"/>
    <w:rsid w:val="00483B68"/>
    <w:rsid w:val="00484968"/>
    <w:rsid w:val="0048731E"/>
    <w:rsid w:val="00491055"/>
    <w:rsid w:val="00492E82"/>
    <w:rsid w:val="00493C70"/>
    <w:rsid w:val="00494361"/>
    <w:rsid w:val="0049614C"/>
    <w:rsid w:val="004969D1"/>
    <w:rsid w:val="00497CC8"/>
    <w:rsid w:val="004A2613"/>
    <w:rsid w:val="004A4A81"/>
    <w:rsid w:val="004A56ED"/>
    <w:rsid w:val="004A5EC5"/>
    <w:rsid w:val="004A7AC3"/>
    <w:rsid w:val="004B122F"/>
    <w:rsid w:val="004B14DE"/>
    <w:rsid w:val="004B2514"/>
    <w:rsid w:val="004B2758"/>
    <w:rsid w:val="004B2AAF"/>
    <w:rsid w:val="004B2C4D"/>
    <w:rsid w:val="004B2DCC"/>
    <w:rsid w:val="004B370E"/>
    <w:rsid w:val="004B3998"/>
    <w:rsid w:val="004B505A"/>
    <w:rsid w:val="004B6064"/>
    <w:rsid w:val="004B7C8E"/>
    <w:rsid w:val="004B7FC9"/>
    <w:rsid w:val="004C08C8"/>
    <w:rsid w:val="004C0A1A"/>
    <w:rsid w:val="004C0E4B"/>
    <w:rsid w:val="004C2919"/>
    <w:rsid w:val="004C2A39"/>
    <w:rsid w:val="004C4B72"/>
    <w:rsid w:val="004C5756"/>
    <w:rsid w:val="004D095D"/>
    <w:rsid w:val="004D4124"/>
    <w:rsid w:val="004D4811"/>
    <w:rsid w:val="004D5775"/>
    <w:rsid w:val="004D6D73"/>
    <w:rsid w:val="004E4BF1"/>
    <w:rsid w:val="004E4BFC"/>
    <w:rsid w:val="004E658E"/>
    <w:rsid w:val="004E69D7"/>
    <w:rsid w:val="004F043A"/>
    <w:rsid w:val="004F0BE7"/>
    <w:rsid w:val="004F1C65"/>
    <w:rsid w:val="004F2904"/>
    <w:rsid w:val="004F4E95"/>
    <w:rsid w:val="004F50AA"/>
    <w:rsid w:val="004F5AB8"/>
    <w:rsid w:val="004F6283"/>
    <w:rsid w:val="004F630A"/>
    <w:rsid w:val="004F6D57"/>
    <w:rsid w:val="004F73D5"/>
    <w:rsid w:val="00500C6D"/>
    <w:rsid w:val="00500C75"/>
    <w:rsid w:val="0050220C"/>
    <w:rsid w:val="00502A0D"/>
    <w:rsid w:val="00502EFB"/>
    <w:rsid w:val="0050485E"/>
    <w:rsid w:val="00504D93"/>
    <w:rsid w:val="00510416"/>
    <w:rsid w:val="0051088D"/>
    <w:rsid w:val="00510A43"/>
    <w:rsid w:val="00512312"/>
    <w:rsid w:val="005128E6"/>
    <w:rsid w:val="00514478"/>
    <w:rsid w:val="00515667"/>
    <w:rsid w:val="00516918"/>
    <w:rsid w:val="00520C97"/>
    <w:rsid w:val="005228FB"/>
    <w:rsid w:val="00522C58"/>
    <w:rsid w:val="00530080"/>
    <w:rsid w:val="00531320"/>
    <w:rsid w:val="00532D81"/>
    <w:rsid w:val="005356FF"/>
    <w:rsid w:val="00536999"/>
    <w:rsid w:val="00537555"/>
    <w:rsid w:val="00537CEF"/>
    <w:rsid w:val="0054243C"/>
    <w:rsid w:val="00542675"/>
    <w:rsid w:val="00543504"/>
    <w:rsid w:val="0054357E"/>
    <w:rsid w:val="00544476"/>
    <w:rsid w:val="005450E9"/>
    <w:rsid w:val="00545A6B"/>
    <w:rsid w:val="00547C38"/>
    <w:rsid w:val="005511AA"/>
    <w:rsid w:val="00551D8E"/>
    <w:rsid w:val="0055278F"/>
    <w:rsid w:val="00553393"/>
    <w:rsid w:val="00554995"/>
    <w:rsid w:val="0055667B"/>
    <w:rsid w:val="005616B8"/>
    <w:rsid w:val="0056181A"/>
    <w:rsid w:val="00561896"/>
    <w:rsid w:val="00563D5A"/>
    <w:rsid w:val="0056531D"/>
    <w:rsid w:val="00567674"/>
    <w:rsid w:val="00572065"/>
    <w:rsid w:val="0057364A"/>
    <w:rsid w:val="005777ED"/>
    <w:rsid w:val="00577DAB"/>
    <w:rsid w:val="005802FB"/>
    <w:rsid w:val="005803B3"/>
    <w:rsid w:val="0058332C"/>
    <w:rsid w:val="00583615"/>
    <w:rsid w:val="00585A5F"/>
    <w:rsid w:val="00590B05"/>
    <w:rsid w:val="00590E85"/>
    <w:rsid w:val="005926B4"/>
    <w:rsid w:val="0059350B"/>
    <w:rsid w:val="00593F9B"/>
    <w:rsid w:val="005946CD"/>
    <w:rsid w:val="00594CD3"/>
    <w:rsid w:val="00596CAB"/>
    <w:rsid w:val="005A0B9E"/>
    <w:rsid w:val="005A26E3"/>
    <w:rsid w:val="005A2CFC"/>
    <w:rsid w:val="005A2FFB"/>
    <w:rsid w:val="005A450E"/>
    <w:rsid w:val="005A65AE"/>
    <w:rsid w:val="005A7AD2"/>
    <w:rsid w:val="005A7FBC"/>
    <w:rsid w:val="005B3074"/>
    <w:rsid w:val="005B5635"/>
    <w:rsid w:val="005C3ADE"/>
    <w:rsid w:val="005C3DD4"/>
    <w:rsid w:val="005C5622"/>
    <w:rsid w:val="005C5BE0"/>
    <w:rsid w:val="005C78C9"/>
    <w:rsid w:val="005C7AFD"/>
    <w:rsid w:val="005D0D08"/>
    <w:rsid w:val="005D2E6D"/>
    <w:rsid w:val="005D4005"/>
    <w:rsid w:val="005D56DF"/>
    <w:rsid w:val="005D7575"/>
    <w:rsid w:val="005E44E6"/>
    <w:rsid w:val="005E5C53"/>
    <w:rsid w:val="005E5DF8"/>
    <w:rsid w:val="005E6957"/>
    <w:rsid w:val="005E76D9"/>
    <w:rsid w:val="005F0E7C"/>
    <w:rsid w:val="005F3CFC"/>
    <w:rsid w:val="005F4883"/>
    <w:rsid w:val="005F549F"/>
    <w:rsid w:val="005F74F6"/>
    <w:rsid w:val="005F7AF3"/>
    <w:rsid w:val="00600F87"/>
    <w:rsid w:val="006034FC"/>
    <w:rsid w:val="006069F7"/>
    <w:rsid w:val="0060736E"/>
    <w:rsid w:val="00610236"/>
    <w:rsid w:val="006102B7"/>
    <w:rsid w:val="006102CD"/>
    <w:rsid w:val="00610B50"/>
    <w:rsid w:val="00611CC1"/>
    <w:rsid w:val="00613D38"/>
    <w:rsid w:val="00614BCF"/>
    <w:rsid w:val="006154DE"/>
    <w:rsid w:val="00615D7C"/>
    <w:rsid w:val="00615DEF"/>
    <w:rsid w:val="00616033"/>
    <w:rsid w:val="006208E9"/>
    <w:rsid w:val="00620E05"/>
    <w:rsid w:val="00621A36"/>
    <w:rsid w:val="00622272"/>
    <w:rsid w:val="006222D7"/>
    <w:rsid w:val="00623728"/>
    <w:rsid w:val="00624766"/>
    <w:rsid w:val="0062483E"/>
    <w:rsid w:val="00626CDA"/>
    <w:rsid w:val="006304C5"/>
    <w:rsid w:val="0063075E"/>
    <w:rsid w:val="00631CA2"/>
    <w:rsid w:val="006361B1"/>
    <w:rsid w:val="00636A80"/>
    <w:rsid w:val="00637452"/>
    <w:rsid w:val="006453C1"/>
    <w:rsid w:val="0064655A"/>
    <w:rsid w:val="0064701B"/>
    <w:rsid w:val="00647943"/>
    <w:rsid w:val="006479C0"/>
    <w:rsid w:val="00650062"/>
    <w:rsid w:val="00650C76"/>
    <w:rsid w:val="00650EBC"/>
    <w:rsid w:val="00652B79"/>
    <w:rsid w:val="00653C73"/>
    <w:rsid w:val="00653D9A"/>
    <w:rsid w:val="00655B08"/>
    <w:rsid w:val="00655F07"/>
    <w:rsid w:val="00655F52"/>
    <w:rsid w:val="0065629B"/>
    <w:rsid w:val="006579BC"/>
    <w:rsid w:val="00657C1B"/>
    <w:rsid w:val="00660271"/>
    <w:rsid w:val="00662911"/>
    <w:rsid w:val="0066523B"/>
    <w:rsid w:val="00665BAF"/>
    <w:rsid w:val="00666C0C"/>
    <w:rsid w:val="00670C09"/>
    <w:rsid w:val="00671611"/>
    <w:rsid w:val="00671CCF"/>
    <w:rsid w:val="00672028"/>
    <w:rsid w:val="006743DA"/>
    <w:rsid w:val="006769E3"/>
    <w:rsid w:val="00680A0E"/>
    <w:rsid w:val="00683801"/>
    <w:rsid w:val="00684192"/>
    <w:rsid w:val="00686CE8"/>
    <w:rsid w:val="006872A9"/>
    <w:rsid w:val="00687800"/>
    <w:rsid w:val="00687AA8"/>
    <w:rsid w:val="006900C5"/>
    <w:rsid w:val="006900F8"/>
    <w:rsid w:val="00690DF9"/>
    <w:rsid w:val="00692D35"/>
    <w:rsid w:val="00693431"/>
    <w:rsid w:val="006944E4"/>
    <w:rsid w:val="006966AF"/>
    <w:rsid w:val="00696FF4"/>
    <w:rsid w:val="00697455"/>
    <w:rsid w:val="006A03AF"/>
    <w:rsid w:val="006A1F63"/>
    <w:rsid w:val="006A365B"/>
    <w:rsid w:val="006A3EE2"/>
    <w:rsid w:val="006A4A44"/>
    <w:rsid w:val="006A4D3D"/>
    <w:rsid w:val="006A6998"/>
    <w:rsid w:val="006A6BBE"/>
    <w:rsid w:val="006A7412"/>
    <w:rsid w:val="006A7E8C"/>
    <w:rsid w:val="006B0C4B"/>
    <w:rsid w:val="006C023A"/>
    <w:rsid w:val="006C2712"/>
    <w:rsid w:val="006C2FBF"/>
    <w:rsid w:val="006C4721"/>
    <w:rsid w:val="006C5AA8"/>
    <w:rsid w:val="006C664E"/>
    <w:rsid w:val="006C7B9D"/>
    <w:rsid w:val="006C7CC7"/>
    <w:rsid w:val="006D01FC"/>
    <w:rsid w:val="006D35B1"/>
    <w:rsid w:val="006D4386"/>
    <w:rsid w:val="006D471B"/>
    <w:rsid w:val="006D608B"/>
    <w:rsid w:val="006D64B4"/>
    <w:rsid w:val="006D6CA3"/>
    <w:rsid w:val="006D6D8F"/>
    <w:rsid w:val="006D6E96"/>
    <w:rsid w:val="006E349A"/>
    <w:rsid w:val="006E34AB"/>
    <w:rsid w:val="006E4140"/>
    <w:rsid w:val="006E488C"/>
    <w:rsid w:val="006E5644"/>
    <w:rsid w:val="006E73BC"/>
    <w:rsid w:val="006E7764"/>
    <w:rsid w:val="006E795C"/>
    <w:rsid w:val="006E7E0F"/>
    <w:rsid w:val="006F002B"/>
    <w:rsid w:val="006F21AA"/>
    <w:rsid w:val="006F2855"/>
    <w:rsid w:val="006F31E1"/>
    <w:rsid w:val="006F3AEF"/>
    <w:rsid w:val="006F3E55"/>
    <w:rsid w:val="006F6FFC"/>
    <w:rsid w:val="006F7388"/>
    <w:rsid w:val="006F77EB"/>
    <w:rsid w:val="00701123"/>
    <w:rsid w:val="00702868"/>
    <w:rsid w:val="00702A33"/>
    <w:rsid w:val="0070393D"/>
    <w:rsid w:val="007039C5"/>
    <w:rsid w:val="00703B89"/>
    <w:rsid w:val="00704647"/>
    <w:rsid w:val="00706423"/>
    <w:rsid w:val="00707750"/>
    <w:rsid w:val="00707E2E"/>
    <w:rsid w:val="00710648"/>
    <w:rsid w:val="00710A64"/>
    <w:rsid w:val="00711C99"/>
    <w:rsid w:val="0071244D"/>
    <w:rsid w:val="00712FA3"/>
    <w:rsid w:val="0071666D"/>
    <w:rsid w:val="007166C0"/>
    <w:rsid w:val="007206CE"/>
    <w:rsid w:val="007209E1"/>
    <w:rsid w:val="007237F1"/>
    <w:rsid w:val="00723905"/>
    <w:rsid w:val="00723CAB"/>
    <w:rsid w:val="00724D1D"/>
    <w:rsid w:val="0072521C"/>
    <w:rsid w:val="0072756B"/>
    <w:rsid w:val="00730EF7"/>
    <w:rsid w:val="00731E93"/>
    <w:rsid w:val="007328DA"/>
    <w:rsid w:val="00732A14"/>
    <w:rsid w:val="007340E7"/>
    <w:rsid w:val="00734D66"/>
    <w:rsid w:val="00736774"/>
    <w:rsid w:val="007374F9"/>
    <w:rsid w:val="00742692"/>
    <w:rsid w:val="00744969"/>
    <w:rsid w:val="007464BE"/>
    <w:rsid w:val="00746F36"/>
    <w:rsid w:val="007500EB"/>
    <w:rsid w:val="00750849"/>
    <w:rsid w:val="00751EA4"/>
    <w:rsid w:val="007529DD"/>
    <w:rsid w:val="00752AFC"/>
    <w:rsid w:val="007559B5"/>
    <w:rsid w:val="007572B2"/>
    <w:rsid w:val="00760F97"/>
    <w:rsid w:val="007635FB"/>
    <w:rsid w:val="00763990"/>
    <w:rsid w:val="007645B7"/>
    <w:rsid w:val="00764998"/>
    <w:rsid w:val="00765210"/>
    <w:rsid w:val="00765656"/>
    <w:rsid w:val="00767622"/>
    <w:rsid w:val="0076779E"/>
    <w:rsid w:val="00770DF1"/>
    <w:rsid w:val="0077154C"/>
    <w:rsid w:val="00773EDD"/>
    <w:rsid w:val="007773D4"/>
    <w:rsid w:val="00780230"/>
    <w:rsid w:val="00782652"/>
    <w:rsid w:val="00782CCD"/>
    <w:rsid w:val="00782CEA"/>
    <w:rsid w:val="0078375C"/>
    <w:rsid w:val="00783C0D"/>
    <w:rsid w:val="00784368"/>
    <w:rsid w:val="007848FB"/>
    <w:rsid w:val="007858C0"/>
    <w:rsid w:val="0078786B"/>
    <w:rsid w:val="0079151E"/>
    <w:rsid w:val="00791E13"/>
    <w:rsid w:val="0079338D"/>
    <w:rsid w:val="00793DEC"/>
    <w:rsid w:val="0079553B"/>
    <w:rsid w:val="007961D4"/>
    <w:rsid w:val="00796488"/>
    <w:rsid w:val="00797C7F"/>
    <w:rsid w:val="007A02BF"/>
    <w:rsid w:val="007A2B30"/>
    <w:rsid w:val="007A2E50"/>
    <w:rsid w:val="007A40AA"/>
    <w:rsid w:val="007B19C7"/>
    <w:rsid w:val="007B1EBA"/>
    <w:rsid w:val="007B3DE1"/>
    <w:rsid w:val="007B54AD"/>
    <w:rsid w:val="007B7D8F"/>
    <w:rsid w:val="007C0231"/>
    <w:rsid w:val="007C04C8"/>
    <w:rsid w:val="007C0B4D"/>
    <w:rsid w:val="007C2EF6"/>
    <w:rsid w:val="007C35C7"/>
    <w:rsid w:val="007C3E0E"/>
    <w:rsid w:val="007C4190"/>
    <w:rsid w:val="007C548F"/>
    <w:rsid w:val="007C77FE"/>
    <w:rsid w:val="007D12CE"/>
    <w:rsid w:val="007D1F8D"/>
    <w:rsid w:val="007D232B"/>
    <w:rsid w:val="007D2690"/>
    <w:rsid w:val="007D5ABA"/>
    <w:rsid w:val="007D656C"/>
    <w:rsid w:val="007E18EE"/>
    <w:rsid w:val="007E2D02"/>
    <w:rsid w:val="007E3828"/>
    <w:rsid w:val="007E3984"/>
    <w:rsid w:val="007E3CA9"/>
    <w:rsid w:val="007E4223"/>
    <w:rsid w:val="007E4922"/>
    <w:rsid w:val="007E5717"/>
    <w:rsid w:val="007E716B"/>
    <w:rsid w:val="007F0740"/>
    <w:rsid w:val="007F39AE"/>
    <w:rsid w:val="007F494E"/>
    <w:rsid w:val="007F65D7"/>
    <w:rsid w:val="007F7C14"/>
    <w:rsid w:val="00800E78"/>
    <w:rsid w:val="00800E90"/>
    <w:rsid w:val="008012B2"/>
    <w:rsid w:val="00801F7D"/>
    <w:rsid w:val="00803236"/>
    <w:rsid w:val="00805946"/>
    <w:rsid w:val="00807796"/>
    <w:rsid w:val="008103D1"/>
    <w:rsid w:val="00813D5C"/>
    <w:rsid w:val="00814EED"/>
    <w:rsid w:val="00816134"/>
    <w:rsid w:val="0082484B"/>
    <w:rsid w:val="00824AF4"/>
    <w:rsid w:val="00825439"/>
    <w:rsid w:val="00825D74"/>
    <w:rsid w:val="008265E6"/>
    <w:rsid w:val="00826B7A"/>
    <w:rsid w:val="00827BD4"/>
    <w:rsid w:val="00830BBC"/>
    <w:rsid w:val="00830E25"/>
    <w:rsid w:val="0083182E"/>
    <w:rsid w:val="00835FE8"/>
    <w:rsid w:val="00837BC9"/>
    <w:rsid w:val="00837D2B"/>
    <w:rsid w:val="00840F66"/>
    <w:rsid w:val="00841103"/>
    <w:rsid w:val="008411D4"/>
    <w:rsid w:val="00843420"/>
    <w:rsid w:val="008435BB"/>
    <w:rsid w:val="00846123"/>
    <w:rsid w:val="008465E6"/>
    <w:rsid w:val="00847A66"/>
    <w:rsid w:val="00850D6E"/>
    <w:rsid w:val="008511A1"/>
    <w:rsid w:val="008520F3"/>
    <w:rsid w:val="0085321D"/>
    <w:rsid w:val="008536E3"/>
    <w:rsid w:val="00854B08"/>
    <w:rsid w:val="00857114"/>
    <w:rsid w:val="008572E5"/>
    <w:rsid w:val="00857444"/>
    <w:rsid w:val="00857659"/>
    <w:rsid w:val="00857A48"/>
    <w:rsid w:val="0086095B"/>
    <w:rsid w:val="00860CD3"/>
    <w:rsid w:val="00861A59"/>
    <w:rsid w:val="00862D86"/>
    <w:rsid w:val="00864328"/>
    <w:rsid w:val="00867119"/>
    <w:rsid w:val="008702A1"/>
    <w:rsid w:val="00872C3E"/>
    <w:rsid w:val="00873682"/>
    <w:rsid w:val="00876253"/>
    <w:rsid w:val="008766EA"/>
    <w:rsid w:val="00877583"/>
    <w:rsid w:val="00881167"/>
    <w:rsid w:val="0088158F"/>
    <w:rsid w:val="008820DD"/>
    <w:rsid w:val="008836FD"/>
    <w:rsid w:val="00883F80"/>
    <w:rsid w:val="0088573D"/>
    <w:rsid w:val="00886924"/>
    <w:rsid w:val="00890C71"/>
    <w:rsid w:val="00890EDD"/>
    <w:rsid w:val="008919B7"/>
    <w:rsid w:val="00892743"/>
    <w:rsid w:val="00892C27"/>
    <w:rsid w:val="0089589E"/>
    <w:rsid w:val="00896A38"/>
    <w:rsid w:val="008A14F2"/>
    <w:rsid w:val="008A3613"/>
    <w:rsid w:val="008A3839"/>
    <w:rsid w:val="008A3BA9"/>
    <w:rsid w:val="008A5D24"/>
    <w:rsid w:val="008A7691"/>
    <w:rsid w:val="008B4C76"/>
    <w:rsid w:val="008B5364"/>
    <w:rsid w:val="008B5806"/>
    <w:rsid w:val="008B66D3"/>
    <w:rsid w:val="008B71A3"/>
    <w:rsid w:val="008B73C7"/>
    <w:rsid w:val="008B77DB"/>
    <w:rsid w:val="008C0FCD"/>
    <w:rsid w:val="008C306D"/>
    <w:rsid w:val="008C30E1"/>
    <w:rsid w:val="008C3DDE"/>
    <w:rsid w:val="008C4ADB"/>
    <w:rsid w:val="008C6267"/>
    <w:rsid w:val="008C6350"/>
    <w:rsid w:val="008C6692"/>
    <w:rsid w:val="008C74C1"/>
    <w:rsid w:val="008D19D3"/>
    <w:rsid w:val="008D1C54"/>
    <w:rsid w:val="008D2835"/>
    <w:rsid w:val="008D33DB"/>
    <w:rsid w:val="008D4995"/>
    <w:rsid w:val="008D76BE"/>
    <w:rsid w:val="008D7C15"/>
    <w:rsid w:val="008E0B36"/>
    <w:rsid w:val="008E1745"/>
    <w:rsid w:val="008E37C5"/>
    <w:rsid w:val="008E41B5"/>
    <w:rsid w:val="008E47CD"/>
    <w:rsid w:val="008E4961"/>
    <w:rsid w:val="008E54F0"/>
    <w:rsid w:val="008E65DD"/>
    <w:rsid w:val="008F1213"/>
    <w:rsid w:val="008F3853"/>
    <w:rsid w:val="008F48EC"/>
    <w:rsid w:val="008F5610"/>
    <w:rsid w:val="008F57ED"/>
    <w:rsid w:val="008F5B23"/>
    <w:rsid w:val="008F6EDF"/>
    <w:rsid w:val="00900796"/>
    <w:rsid w:val="00902021"/>
    <w:rsid w:val="00905060"/>
    <w:rsid w:val="009074AC"/>
    <w:rsid w:val="00911335"/>
    <w:rsid w:val="00911D5D"/>
    <w:rsid w:val="00911DF6"/>
    <w:rsid w:val="00912E01"/>
    <w:rsid w:val="0091397E"/>
    <w:rsid w:val="00914DCB"/>
    <w:rsid w:val="00921CF4"/>
    <w:rsid w:val="009223B9"/>
    <w:rsid w:val="00922A4C"/>
    <w:rsid w:val="00923E69"/>
    <w:rsid w:val="009250AD"/>
    <w:rsid w:val="00926DCB"/>
    <w:rsid w:val="0092702F"/>
    <w:rsid w:val="0092710A"/>
    <w:rsid w:val="00930228"/>
    <w:rsid w:val="00930D2B"/>
    <w:rsid w:val="00933F4B"/>
    <w:rsid w:val="0093454D"/>
    <w:rsid w:val="00934DD1"/>
    <w:rsid w:val="00934EC2"/>
    <w:rsid w:val="0093577A"/>
    <w:rsid w:val="00936E7E"/>
    <w:rsid w:val="0094259D"/>
    <w:rsid w:val="009447B5"/>
    <w:rsid w:val="00951623"/>
    <w:rsid w:val="00953393"/>
    <w:rsid w:val="00953D4E"/>
    <w:rsid w:val="00954E9E"/>
    <w:rsid w:val="00955E23"/>
    <w:rsid w:val="00956995"/>
    <w:rsid w:val="0096047D"/>
    <w:rsid w:val="0096245D"/>
    <w:rsid w:val="009624F4"/>
    <w:rsid w:val="00963C5A"/>
    <w:rsid w:val="009648EF"/>
    <w:rsid w:val="0096573B"/>
    <w:rsid w:val="0096607C"/>
    <w:rsid w:val="0096632F"/>
    <w:rsid w:val="00966799"/>
    <w:rsid w:val="009717ED"/>
    <w:rsid w:val="00971F38"/>
    <w:rsid w:val="00973BA4"/>
    <w:rsid w:val="0097444A"/>
    <w:rsid w:val="00974969"/>
    <w:rsid w:val="009762CB"/>
    <w:rsid w:val="0097647E"/>
    <w:rsid w:val="0097792B"/>
    <w:rsid w:val="00980C04"/>
    <w:rsid w:val="009812D3"/>
    <w:rsid w:val="00981E58"/>
    <w:rsid w:val="00984CE7"/>
    <w:rsid w:val="00985B5C"/>
    <w:rsid w:val="009878A3"/>
    <w:rsid w:val="00987F5D"/>
    <w:rsid w:val="00990EC4"/>
    <w:rsid w:val="00993156"/>
    <w:rsid w:val="009950AF"/>
    <w:rsid w:val="00995809"/>
    <w:rsid w:val="00996485"/>
    <w:rsid w:val="00996CDB"/>
    <w:rsid w:val="00996DB4"/>
    <w:rsid w:val="009A0352"/>
    <w:rsid w:val="009A13AB"/>
    <w:rsid w:val="009A1F81"/>
    <w:rsid w:val="009A2E40"/>
    <w:rsid w:val="009A3064"/>
    <w:rsid w:val="009A3688"/>
    <w:rsid w:val="009A72C7"/>
    <w:rsid w:val="009A7B31"/>
    <w:rsid w:val="009B0445"/>
    <w:rsid w:val="009B110F"/>
    <w:rsid w:val="009B2063"/>
    <w:rsid w:val="009B3973"/>
    <w:rsid w:val="009B3A9F"/>
    <w:rsid w:val="009B3C3E"/>
    <w:rsid w:val="009B3E3B"/>
    <w:rsid w:val="009B4317"/>
    <w:rsid w:val="009B46CA"/>
    <w:rsid w:val="009B4A79"/>
    <w:rsid w:val="009B71C7"/>
    <w:rsid w:val="009C1DFC"/>
    <w:rsid w:val="009C1E54"/>
    <w:rsid w:val="009C24C8"/>
    <w:rsid w:val="009C349B"/>
    <w:rsid w:val="009C42E6"/>
    <w:rsid w:val="009C613D"/>
    <w:rsid w:val="009D0920"/>
    <w:rsid w:val="009D107D"/>
    <w:rsid w:val="009D2490"/>
    <w:rsid w:val="009D345B"/>
    <w:rsid w:val="009D3B4B"/>
    <w:rsid w:val="009D4452"/>
    <w:rsid w:val="009D44F2"/>
    <w:rsid w:val="009D4ABF"/>
    <w:rsid w:val="009D4CA5"/>
    <w:rsid w:val="009D4EDF"/>
    <w:rsid w:val="009D53FA"/>
    <w:rsid w:val="009E06D5"/>
    <w:rsid w:val="009E56DE"/>
    <w:rsid w:val="009F00BB"/>
    <w:rsid w:val="009F21F0"/>
    <w:rsid w:val="009F28DC"/>
    <w:rsid w:val="009F298E"/>
    <w:rsid w:val="009F35B6"/>
    <w:rsid w:val="009F35D7"/>
    <w:rsid w:val="009F3C9C"/>
    <w:rsid w:val="009F3E45"/>
    <w:rsid w:val="009F41E0"/>
    <w:rsid w:val="009F4E64"/>
    <w:rsid w:val="009F5DF2"/>
    <w:rsid w:val="009F6BCA"/>
    <w:rsid w:val="009F75AF"/>
    <w:rsid w:val="00A01CF1"/>
    <w:rsid w:val="00A01DB9"/>
    <w:rsid w:val="00A033DA"/>
    <w:rsid w:val="00A0473D"/>
    <w:rsid w:val="00A137FB"/>
    <w:rsid w:val="00A143F5"/>
    <w:rsid w:val="00A14DCF"/>
    <w:rsid w:val="00A17874"/>
    <w:rsid w:val="00A2028D"/>
    <w:rsid w:val="00A2065F"/>
    <w:rsid w:val="00A22622"/>
    <w:rsid w:val="00A2315E"/>
    <w:rsid w:val="00A23537"/>
    <w:rsid w:val="00A23CAB"/>
    <w:rsid w:val="00A249A9"/>
    <w:rsid w:val="00A25DDB"/>
    <w:rsid w:val="00A3047C"/>
    <w:rsid w:val="00A3146B"/>
    <w:rsid w:val="00A32084"/>
    <w:rsid w:val="00A3372E"/>
    <w:rsid w:val="00A33996"/>
    <w:rsid w:val="00A33AB3"/>
    <w:rsid w:val="00A33D4A"/>
    <w:rsid w:val="00A33FB8"/>
    <w:rsid w:val="00A34C7D"/>
    <w:rsid w:val="00A358E6"/>
    <w:rsid w:val="00A36330"/>
    <w:rsid w:val="00A40C7D"/>
    <w:rsid w:val="00A418BC"/>
    <w:rsid w:val="00A4470F"/>
    <w:rsid w:val="00A45A2D"/>
    <w:rsid w:val="00A46947"/>
    <w:rsid w:val="00A47253"/>
    <w:rsid w:val="00A47F8E"/>
    <w:rsid w:val="00A50C4E"/>
    <w:rsid w:val="00A50F8D"/>
    <w:rsid w:val="00A575D5"/>
    <w:rsid w:val="00A57829"/>
    <w:rsid w:val="00A6028E"/>
    <w:rsid w:val="00A60514"/>
    <w:rsid w:val="00A60AE7"/>
    <w:rsid w:val="00A61A09"/>
    <w:rsid w:val="00A663A2"/>
    <w:rsid w:val="00A668C8"/>
    <w:rsid w:val="00A66B94"/>
    <w:rsid w:val="00A670A5"/>
    <w:rsid w:val="00A701BF"/>
    <w:rsid w:val="00A71516"/>
    <w:rsid w:val="00A716F8"/>
    <w:rsid w:val="00A72EE8"/>
    <w:rsid w:val="00A73370"/>
    <w:rsid w:val="00A74A3C"/>
    <w:rsid w:val="00A7574D"/>
    <w:rsid w:val="00A76E12"/>
    <w:rsid w:val="00A76E94"/>
    <w:rsid w:val="00A843BC"/>
    <w:rsid w:val="00A86090"/>
    <w:rsid w:val="00A8788C"/>
    <w:rsid w:val="00A87B7F"/>
    <w:rsid w:val="00A90D7B"/>
    <w:rsid w:val="00A91ED6"/>
    <w:rsid w:val="00A92400"/>
    <w:rsid w:val="00A9441B"/>
    <w:rsid w:val="00A97CBB"/>
    <w:rsid w:val="00AA0180"/>
    <w:rsid w:val="00AA1763"/>
    <w:rsid w:val="00AA2E01"/>
    <w:rsid w:val="00AA2F01"/>
    <w:rsid w:val="00AA3A89"/>
    <w:rsid w:val="00AA5622"/>
    <w:rsid w:val="00AA5EBC"/>
    <w:rsid w:val="00AA7283"/>
    <w:rsid w:val="00AB038C"/>
    <w:rsid w:val="00AB06FF"/>
    <w:rsid w:val="00AB19AC"/>
    <w:rsid w:val="00AB45FD"/>
    <w:rsid w:val="00AB4E5D"/>
    <w:rsid w:val="00AB6D36"/>
    <w:rsid w:val="00AB7A0E"/>
    <w:rsid w:val="00AC0F5A"/>
    <w:rsid w:val="00AC2F92"/>
    <w:rsid w:val="00AC3900"/>
    <w:rsid w:val="00AC3EB1"/>
    <w:rsid w:val="00AC6A88"/>
    <w:rsid w:val="00AC6B40"/>
    <w:rsid w:val="00AD0897"/>
    <w:rsid w:val="00AD0E7A"/>
    <w:rsid w:val="00AD1FB4"/>
    <w:rsid w:val="00AD33E5"/>
    <w:rsid w:val="00AD6155"/>
    <w:rsid w:val="00AD620E"/>
    <w:rsid w:val="00AD6E89"/>
    <w:rsid w:val="00AE7025"/>
    <w:rsid w:val="00AF02F0"/>
    <w:rsid w:val="00AF08A7"/>
    <w:rsid w:val="00AF25D9"/>
    <w:rsid w:val="00AF4BD3"/>
    <w:rsid w:val="00AF75FF"/>
    <w:rsid w:val="00AF7708"/>
    <w:rsid w:val="00B0003D"/>
    <w:rsid w:val="00B01455"/>
    <w:rsid w:val="00B01E08"/>
    <w:rsid w:val="00B024E4"/>
    <w:rsid w:val="00B02CDD"/>
    <w:rsid w:val="00B02FC7"/>
    <w:rsid w:val="00B03305"/>
    <w:rsid w:val="00B050F6"/>
    <w:rsid w:val="00B069D6"/>
    <w:rsid w:val="00B075E7"/>
    <w:rsid w:val="00B07D3C"/>
    <w:rsid w:val="00B07DB3"/>
    <w:rsid w:val="00B157F4"/>
    <w:rsid w:val="00B20528"/>
    <w:rsid w:val="00B21851"/>
    <w:rsid w:val="00B222BC"/>
    <w:rsid w:val="00B2401F"/>
    <w:rsid w:val="00B24D97"/>
    <w:rsid w:val="00B25591"/>
    <w:rsid w:val="00B25E0D"/>
    <w:rsid w:val="00B2764F"/>
    <w:rsid w:val="00B313B1"/>
    <w:rsid w:val="00B36438"/>
    <w:rsid w:val="00B3653A"/>
    <w:rsid w:val="00B37A86"/>
    <w:rsid w:val="00B40673"/>
    <w:rsid w:val="00B40DCD"/>
    <w:rsid w:val="00B40F93"/>
    <w:rsid w:val="00B4176C"/>
    <w:rsid w:val="00B42E18"/>
    <w:rsid w:val="00B430D4"/>
    <w:rsid w:val="00B43339"/>
    <w:rsid w:val="00B436B1"/>
    <w:rsid w:val="00B43E70"/>
    <w:rsid w:val="00B4565A"/>
    <w:rsid w:val="00B4662F"/>
    <w:rsid w:val="00B46BE5"/>
    <w:rsid w:val="00B4790B"/>
    <w:rsid w:val="00B50DA3"/>
    <w:rsid w:val="00B530F3"/>
    <w:rsid w:val="00B53F90"/>
    <w:rsid w:val="00B5443C"/>
    <w:rsid w:val="00B54F06"/>
    <w:rsid w:val="00B56356"/>
    <w:rsid w:val="00B569A8"/>
    <w:rsid w:val="00B62CBF"/>
    <w:rsid w:val="00B63237"/>
    <w:rsid w:val="00B64112"/>
    <w:rsid w:val="00B64AF9"/>
    <w:rsid w:val="00B66084"/>
    <w:rsid w:val="00B67890"/>
    <w:rsid w:val="00B71C18"/>
    <w:rsid w:val="00B720D4"/>
    <w:rsid w:val="00B72B6A"/>
    <w:rsid w:val="00B73810"/>
    <w:rsid w:val="00B74AD5"/>
    <w:rsid w:val="00B752AE"/>
    <w:rsid w:val="00B756B9"/>
    <w:rsid w:val="00B757C1"/>
    <w:rsid w:val="00B800E1"/>
    <w:rsid w:val="00B80776"/>
    <w:rsid w:val="00B84AB2"/>
    <w:rsid w:val="00B87741"/>
    <w:rsid w:val="00B909D5"/>
    <w:rsid w:val="00B90CEA"/>
    <w:rsid w:val="00B92440"/>
    <w:rsid w:val="00B927EA"/>
    <w:rsid w:val="00B929E4"/>
    <w:rsid w:val="00B9390B"/>
    <w:rsid w:val="00B96432"/>
    <w:rsid w:val="00B96E23"/>
    <w:rsid w:val="00B97B49"/>
    <w:rsid w:val="00BA02B1"/>
    <w:rsid w:val="00BA0E5F"/>
    <w:rsid w:val="00BA1027"/>
    <w:rsid w:val="00BA1F1D"/>
    <w:rsid w:val="00BA1F90"/>
    <w:rsid w:val="00BA268D"/>
    <w:rsid w:val="00BA409C"/>
    <w:rsid w:val="00BA4B40"/>
    <w:rsid w:val="00BA5164"/>
    <w:rsid w:val="00BA5731"/>
    <w:rsid w:val="00BA6B3A"/>
    <w:rsid w:val="00BA78B1"/>
    <w:rsid w:val="00BB03EB"/>
    <w:rsid w:val="00BB09FE"/>
    <w:rsid w:val="00BB1961"/>
    <w:rsid w:val="00BB42DF"/>
    <w:rsid w:val="00BB43D7"/>
    <w:rsid w:val="00BB4529"/>
    <w:rsid w:val="00BB46DA"/>
    <w:rsid w:val="00BB4E07"/>
    <w:rsid w:val="00BB68CD"/>
    <w:rsid w:val="00BB77B0"/>
    <w:rsid w:val="00BC0AB2"/>
    <w:rsid w:val="00BC1842"/>
    <w:rsid w:val="00BC3132"/>
    <w:rsid w:val="00BC44DA"/>
    <w:rsid w:val="00BC63FA"/>
    <w:rsid w:val="00BC645F"/>
    <w:rsid w:val="00BD0CA9"/>
    <w:rsid w:val="00BD0DD9"/>
    <w:rsid w:val="00BD12B9"/>
    <w:rsid w:val="00BD7A23"/>
    <w:rsid w:val="00BE0582"/>
    <w:rsid w:val="00BE1643"/>
    <w:rsid w:val="00BE17F0"/>
    <w:rsid w:val="00BE21AE"/>
    <w:rsid w:val="00BE22B6"/>
    <w:rsid w:val="00BE388C"/>
    <w:rsid w:val="00BE63C3"/>
    <w:rsid w:val="00BE7950"/>
    <w:rsid w:val="00BF0321"/>
    <w:rsid w:val="00BF0A5D"/>
    <w:rsid w:val="00BF1A75"/>
    <w:rsid w:val="00BF2403"/>
    <w:rsid w:val="00BF2F32"/>
    <w:rsid w:val="00BF308E"/>
    <w:rsid w:val="00BF3FEE"/>
    <w:rsid w:val="00BF46BE"/>
    <w:rsid w:val="00BF4C92"/>
    <w:rsid w:val="00BF51E2"/>
    <w:rsid w:val="00BF6C93"/>
    <w:rsid w:val="00BF7994"/>
    <w:rsid w:val="00C02054"/>
    <w:rsid w:val="00C031AA"/>
    <w:rsid w:val="00C03351"/>
    <w:rsid w:val="00C044D7"/>
    <w:rsid w:val="00C0450C"/>
    <w:rsid w:val="00C051BF"/>
    <w:rsid w:val="00C10375"/>
    <w:rsid w:val="00C1057D"/>
    <w:rsid w:val="00C115C7"/>
    <w:rsid w:val="00C11C9E"/>
    <w:rsid w:val="00C130B8"/>
    <w:rsid w:val="00C13584"/>
    <w:rsid w:val="00C144A7"/>
    <w:rsid w:val="00C14C99"/>
    <w:rsid w:val="00C200A3"/>
    <w:rsid w:val="00C20CF5"/>
    <w:rsid w:val="00C21C65"/>
    <w:rsid w:val="00C22009"/>
    <w:rsid w:val="00C22294"/>
    <w:rsid w:val="00C22F9B"/>
    <w:rsid w:val="00C278F5"/>
    <w:rsid w:val="00C30B32"/>
    <w:rsid w:val="00C3268E"/>
    <w:rsid w:val="00C3293E"/>
    <w:rsid w:val="00C33B7F"/>
    <w:rsid w:val="00C34463"/>
    <w:rsid w:val="00C3655A"/>
    <w:rsid w:val="00C37A10"/>
    <w:rsid w:val="00C40940"/>
    <w:rsid w:val="00C41B72"/>
    <w:rsid w:val="00C44415"/>
    <w:rsid w:val="00C4480B"/>
    <w:rsid w:val="00C458DE"/>
    <w:rsid w:val="00C45CE2"/>
    <w:rsid w:val="00C475CE"/>
    <w:rsid w:val="00C50D03"/>
    <w:rsid w:val="00C51272"/>
    <w:rsid w:val="00C51C4F"/>
    <w:rsid w:val="00C51E11"/>
    <w:rsid w:val="00C53428"/>
    <w:rsid w:val="00C53FB4"/>
    <w:rsid w:val="00C548F5"/>
    <w:rsid w:val="00C55DD0"/>
    <w:rsid w:val="00C5745D"/>
    <w:rsid w:val="00C57628"/>
    <w:rsid w:val="00C60B28"/>
    <w:rsid w:val="00C6101F"/>
    <w:rsid w:val="00C64445"/>
    <w:rsid w:val="00C65B7E"/>
    <w:rsid w:val="00C66053"/>
    <w:rsid w:val="00C66096"/>
    <w:rsid w:val="00C678B4"/>
    <w:rsid w:val="00C704F8"/>
    <w:rsid w:val="00C746FB"/>
    <w:rsid w:val="00C75AC5"/>
    <w:rsid w:val="00C75BCB"/>
    <w:rsid w:val="00C76C15"/>
    <w:rsid w:val="00C77BDF"/>
    <w:rsid w:val="00C818E0"/>
    <w:rsid w:val="00C81A3A"/>
    <w:rsid w:val="00C822A7"/>
    <w:rsid w:val="00C82458"/>
    <w:rsid w:val="00C82BE7"/>
    <w:rsid w:val="00C8495C"/>
    <w:rsid w:val="00C8732B"/>
    <w:rsid w:val="00C87AEB"/>
    <w:rsid w:val="00C94710"/>
    <w:rsid w:val="00C954A8"/>
    <w:rsid w:val="00C96051"/>
    <w:rsid w:val="00C97758"/>
    <w:rsid w:val="00C97D79"/>
    <w:rsid w:val="00CA3D59"/>
    <w:rsid w:val="00CA4325"/>
    <w:rsid w:val="00CA65F7"/>
    <w:rsid w:val="00CA6C5D"/>
    <w:rsid w:val="00CA7716"/>
    <w:rsid w:val="00CA7A98"/>
    <w:rsid w:val="00CB0378"/>
    <w:rsid w:val="00CB3265"/>
    <w:rsid w:val="00CB343D"/>
    <w:rsid w:val="00CB5685"/>
    <w:rsid w:val="00CB7B97"/>
    <w:rsid w:val="00CC00EB"/>
    <w:rsid w:val="00CC4CC7"/>
    <w:rsid w:val="00CC6BB8"/>
    <w:rsid w:val="00CD1BEE"/>
    <w:rsid w:val="00CD26C9"/>
    <w:rsid w:val="00CD39D7"/>
    <w:rsid w:val="00CD5805"/>
    <w:rsid w:val="00CD5A9D"/>
    <w:rsid w:val="00CD61F1"/>
    <w:rsid w:val="00CD7F19"/>
    <w:rsid w:val="00CE0F42"/>
    <w:rsid w:val="00CE1562"/>
    <w:rsid w:val="00CE1A0D"/>
    <w:rsid w:val="00CE1AA3"/>
    <w:rsid w:val="00CE2676"/>
    <w:rsid w:val="00CE27ED"/>
    <w:rsid w:val="00CE45C4"/>
    <w:rsid w:val="00CE5CE8"/>
    <w:rsid w:val="00CF0B03"/>
    <w:rsid w:val="00CF18E1"/>
    <w:rsid w:val="00CF27AC"/>
    <w:rsid w:val="00CF28E7"/>
    <w:rsid w:val="00CF56D1"/>
    <w:rsid w:val="00CF662A"/>
    <w:rsid w:val="00CF68E9"/>
    <w:rsid w:val="00CF6DEA"/>
    <w:rsid w:val="00D0056C"/>
    <w:rsid w:val="00D00F45"/>
    <w:rsid w:val="00D016E3"/>
    <w:rsid w:val="00D04F2B"/>
    <w:rsid w:val="00D051B6"/>
    <w:rsid w:val="00D07342"/>
    <w:rsid w:val="00D107A0"/>
    <w:rsid w:val="00D12777"/>
    <w:rsid w:val="00D13624"/>
    <w:rsid w:val="00D13947"/>
    <w:rsid w:val="00D141BB"/>
    <w:rsid w:val="00D15060"/>
    <w:rsid w:val="00D151B9"/>
    <w:rsid w:val="00D15EDF"/>
    <w:rsid w:val="00D17322"/>
    <w:rsid w:val="00D21C5A"/>
    <w:rsid w:val="00D24497"/>
    <w:rsid w:val="00D253C3"/>
    <w:rsid w:val="00D254AE"/>
    <w:rsid w:val="00D31EF5"/>
    <w:rsid w:val="00D32E2B"/>
    <w:rsid w:val="00D34FC3"/>
    <w:rsid w:val="00D353B2"/>
    <w:rsid w:val="00D3581C"/>
    <w:rsid w:val="00D378D1"/>
    <w:rsid w:val="00D40BBF"/>
    <w:rsid w:val="00D41821"/>
    <w:rsid w:val="00D453BD"/>
    <w:rsid w:val="00D45CFC"/>
    <w:rsid w:val="00D46BA0"/>
    <w:rsid w:val="00D47B4E"/>
    <w:rsid w:val="00D508E8"/>
    <w:rsid w:val="00D54212"/>
    <w:rsid w:val="00D55FF8"/>
    <w:rsid w:val="00D572AE"/>
    <w:rsid w:val="00D57765"/>
    <w:rsid w:val="00D57A8D"/>
    <w:rsid w:val="00D65CD6"/>
    <w:rsid w:val="00D70401"/>
    <w:rsid w:val="00D72F18"/>
    <w:rsid w:val="00D76777"/>
    <w:rsid w:val="00D772E3"/>
    <w:rsid w:val="00D77828"/>
    <w:rsid w:val="00D81772"/>
    <w:rsid w:val="00D81A17"/>
    <w:rsid w:val="00D81E62"/>
    <w:rsid w:val="00D820B2"/>
    <w:rsid w:val="00D82DEA"/>
    <w:rsid w:val="00D837FC"/>
    <w:rsid w:val="00D8407D"/>
    <w:rsid w:val="00D8469A"/>
    <w:rsid w:val="00D84E94"/>
    <w:rsid w:val="00D852F0"/>
    <w:rsid w:val="00D860B6"/>
    <w:rsid w:val="00D87970"/>
    <w:rsid w:val="00D90D9F"/>
    <w:rsid w:val="00D91102"/>
    <w:rsid w:val="00D91146"/>
    <w:rsid w:val="00D93356"/>
    <w:rsid w:val="00D9519B"/>
    <w:rsid w:val="00D96055"/>
    <w:rsid w:val="00D966BE"/>
    <w:rsid w:val="00D97B27"/>
    <w:rsid w:val="00DA0EDF"/>
    <w:rsid w:val="00DA1967"/>
    <w:rsid w:val="00DA1C37"/>
    <w:rsid w:val="00DA26CB"/>
    <w:rsid w:val="00DA2D1B"/>
    <w:rsid w:val="00DA34AC"/>
    <w:rsid w:val="00DA3861"/>
    <w:rsid w:val="00DA706A"/>
    <w:rsid w:val="00DB0CDE"/>
    <w:rsid w:val="00DB1BCC"/>
    <w:rsid w:val="00DB5E28"/>
    <w:rsid w:val="00DB63D1"/>
    <w:rsid w:val="00DB686E"/>
    <w:rsid w:val="00DB7735"/>
    <w:rsid w:val="00DB7C9F"/>
    <w:rsid w:val="00DC0EA6"/>
    <w:rsid w:val="00DC2E32"/>
    <w:rsid w:val="00DC3213"/>
    <w:rsid w:val="00DC3E8A"/>
    <w:rsid w:val="00DC5835"/>
    <w:rsid w:val="00DC6F56"/>
    <w:rsid w:val="00DC7C67"/>
    <w:rsid w:val="00DD24F0"/>
    <w:rsid w:val="00DD2ABF"/>
    <w:rsid w:val="00DD2B5C"/>
    <w:rsid w:val="00DD2D48"/>
    <w:rsid w:val="00DD4452"/>
    <w:rsid w:val="00DD70E1"/>
    <w:rsid w:val="00DD7C65"/>
    <w:rsid w:val="00DE07F4"/>
    <w:rsid w:val="00DE0E89"/>
    <w:rsid w:val="00DE1C3F"/>
    <w:rsid w:val="00DE1CAF"/>
    <w:rsid w:val="00DE2A23"/>
    <w:rsid w:val="00DE3890"/>
    <w:rsid w:val="00DE38C5"/>
    <w:rsid w:val="00DE7AD6"/>
    <w:rsid w:val="00DF027E"/>
    <w:rsid w:val="00DF284F"/>
    <w:rsid w:val="00DF7629"/>
    <w:rsid w:val="00DF7BD5"/>
    <w:rsid w:val="00E038E5"/>
    <w:rsid w:val="00E0649B"/>
    <w:rsid w:val="00E068C2"/>
    <w:rsid w:val="00E07F56"/>
    <w:rsid w:val="00E1198C"/>
    <w:rsid w:val="00E11B7E"/>
    <w:rsid w:val="00E11C13"/>
    <w:rsid w:val="00E12EE3"/>
    <w:rsid w:val="00E16C06"/>
    <w:rsid w:val="00E17394"/>
    <w:rsid w:val="00E20A4D"/>
    <w:rsid w:val="00E21F0B"/>
    <w:rsid w:val="00E22377"/>
    <w:rsid w:val="00E22AB9"/>
    <w:rsid w:val="00E23305"/>
    <w:rsid w:val="00E2565D"/>
    <w:rsid w:val="00E275AF"/>
    <w:rsid w:val="00E27DD1"/>
    <w:rsid w:val="00E27E0C"/>
    <w:rsid w:val="00E3088D"/>
    <w:rsid w:val="00E31260"/>
    <w:rsid w:val="00E31DCC"/>
    <w:rsid w:val="00E3215C"/>
    <w:rsid w:val="00E32A78"/>
    <w:rsid w:val="00E34101"/>
    <w:rsid w:val="00E3692C"/>
    <w:rsid w:val="00E36EE8"/>
    <w:rsid w:val="00E4256A"/>
    <w:rsid w:val="00E439D0"/>
    <w:rsid w:val="00E44910"/>
    <w:rsid w:val="00E452A8"/>
    <w:rsid w:val="00E509D8"/>
    <w:rsid w:val="00E53205"/>
    <w:rsid w:val="00E54D6A"/>
    <w:rsid w:val="00E56009"/>
    <w:rsid w:val="00E60F40"/>
    <w:rsid w:val="00E619D3"/>
    <w:rsid w:val="00E62156"/>
    <w:rsid w:val="00E624FC"/>
    <w:rsid w:val="00E6400D"/>
    <w:rsid w:val="00E651B8"/>
    <w:rsid w:val="00E67207"/>
    <w:rsid w:val="00E67F86"/>
    <w:rsid w:val="00E7057C"/>
    <w:rsid w:val="00E70981"/>
    <w:rsid w:val="00E70B3E"/>
    <w:rsid w:val="00E72CEE"/>
    <w:rsid w:val="00E74C4C"/>
    <w:rsid w:val="00E754B0"/>
    <w:rsid w:val="00E75AB2"/>
    <w:rsid w:val="00E76988"/>
    <w:rsid w:val="00E76EA5"/>
    <w:rsid w:val="00E77655"/>
    <w:rsid w:val="00E807B8"/>
    <w:rsid w:val="00E812A5"/>
    <w:rsid w:val="00E82B36"/>
    <w:rsid w:val="00E82BB9"/>
    <w:rsid w:val="00E8457F"/>
    <w:rsid w:val="00E84D7C"/>
    <w:rsid w:val="00E84EC2"/>
    <w:rsid w:val="00E85CC0"/>
    <w:rsid w:val="00E87474"/>
    <w:rsid w:val="00E90E58"/>
    <w:rsid w:val="00E91C05"/>
    <w:rsid w:val="00E91D8D"/>
    <w:rsid w:val="00E939EA"/>
    <w:rsid w:val="00EA0EBA"/>
    <w:rsid w:val="00EA11A6"/>
    <w:rsid w:val="00EA3732"/>
    <w:rsid w:val="00EA47F4"/>
    <w:rsid w:val="00EA7B7F"/>
    <w:rsid w:val="00EB14E0"/>
    <w:rsid w:val="00EB2696"/>
    <w:rsid w:val="00EB4629"/>
    <w:rsid w:val="00EB4966"/>
    <w:rsid w:val="00EB66D1"/>
    <w:rsid w:val="00EB68E9"/>
    <w:rsid w:val="00EB7020"/>
    <w:rsid w:val="00EB74B1"/>
    <w:rsid w:val="00EC37A6"/>
    <w:rsid w:val="00EC4BA8"/>
    <w:rsid w:val="00EC51CA"/>
    <w:rsid w:val="00EC5BBC"/>
    <w:rsid w:val="00ED39E9"/>
    <w:rsid w:val="00ED3B91"/>
    <w:rsid w:val="00ED3F89"/>
    <w:rsid w:val="00ED4321"/>
    <w:rsid w:val="00ED4A58"/>
    <w:rsid w:val="00ED5DE4"/>
    <w:rsid w:val="00ED7418"/>
    <w:rsid w:val="00ED7592"/>
    <w:rsid w:val="00ED7E79"/>
    <w:rsid w:val="00EE037B"/>
    <w:rsid w:val="00EE13E9"/>
    <w:rsid w:val="00EE1509"/>
    <w:rsid w:val="00EE1D2E"/>
    <w:rsid w:val="00EE3F96"/>
    <w:rsid w:val="00EE47A3"/>
    <w:rsid w:val="00EE4A4F"/>
    <w:rsid w:val="00EE504D"/>
    <w:rsid w:val="00EE5275"/>
    <w:rsid w:val="00EE61E1"/>
    <w:rsid w:val="00EE659E"/>
    <w:rsid w:val="00EE66BF"/>
    <w:rsid w:val="00EE7F4C"/>
    <w:rsid w:val="00EF49B4"/>
    <w:rsid w:val="00F020BA"/>
    <w:rsid w:val="00F06455"/>
    <w:rsid w:val="00F11AFE"/>
    <w:rsid w:val="00F15D21"/>
    <w:rsid w:val="00F17536"/>
    <w:rsid w:val="00F226EF"/>
    <w:rsid w:val="00F235DE"/>
    <w:rsid w:val="00F246C5"/>
    <w:rsid w:val="00F2617D"/>
    <w:rsid w:val="00F2635F"/>
    <w:rsid w:val="00F267D7"/>
    <w:rsid w:val="00F269B6"/>
    <w:rsid w:val="00F26E3F"/>
    <w:rsid w:val="00F31342"/>
    <w:rsid w:val="00F327C9"/>
    <w:rsid w:val="00F33949"/>
    <w:rsid w:val="00F35BE4"/>
    <w:rsid w:val="00F3713A"/>
    <w:rsid w:val="00F41D7A"/>
    <w:rsid w:val="00F42E73"/>
    <w:rsid w:val="00F43559"/>
    <w:rsid w:val="00F453FB"/>
    <w:rsid w:val="00F459D7"/>
    <w:rsid w:val="00F50E93"/>
    <w:rsid w:val="00F51B4F"/>
    <w:rsid w:val="00F52672"/>
    <w:rsid w:val="00F53181"/>
    <w:rsid w:val="00F549DC"/>
    <w:rsid w:val="00F5530D"/>
    <w:rsid w:val="00F565D1"/>
    <w:rsid w:val="00F57BBA"/>
    <w:rsid w:val="00F63083"/>
    <w:rsid w:val="00F6437E"/>
    <w:rsid w:val="00F65F0D"/>
    <w:rsid w:val="00F66C23"/>
    <w:rsid w:val="00F71EAB"/>
    <w:rsid w:val="00F73028"/>
    <w:rsid w:val="00F73E91"/>
    <w:rsid w:val="00F76516"/>
    <w:rsid w:val="00F7699A"/>
    <w:rsid w:val="00F808A1"/>
    <w:rsid w:val="00F80A8D"/>
    <w:rsid w:val="00F82D8D"/>
    <w:rsid w:val="00F82FE3"/>
    <w:rsid w:val="00F83EEB"/>
    <w:rsid w:val="00F8484B"/>
    <w:rsid w:val="00F850EA"/>
    <w:rsid w:val="00F86876"/>
    <w:rsid w:val="00F871D7"/>
    <w:rsid w:val="00F947B2"/>
    <w:rsid w:val="00F96535"/>
    <w:rsid w:val="00F9683A"/>
    <w:rsid w:val="00F968B7"/>
    <w:rsid w:val="00F96C00"/>
    <w:rsid w:val="00F9713D"/>
    <w:rsid w:val="00FA02B2"/>
    <w:rsid w:val="00FA0618"/>
    <w:rsid w:val="00FA1358"/>
    <w:rsid w:val="00FA2C4C"/>
    <w:rsid w:val="00FA3503"/>
    <w:rsid w:val="00FA39FD"/>
    <w:rsid w:val="00FA6C0F"/>
    <w:rsid w:val="00FA6FAD"/>
    <w:rsid w:val="00FA7CE4"/>
    <w:rsid w:val="00FB4689"/>
    <w:rsid w:val="00FB5BF1"/>
    <w:rsid w:val="00FB60B1"/>
    <w:rsid w:val="00FB6B97"/>
    <w:rsid w:val="00FB6FB3"/>
    <w:rsid w:val="00FC000E"/>
    <w:rsid w:val="00FC35D3"/>
    <w:rsid w:val="00FC78F7"/>
    <w:rsid w:val="00FD16D4"/>
    <w:rsid w:val="00FD1E6D"/>
    <w:rsid w:val="00FD6F59"/>
    <w:rsid w:val="00FD757C"/>
    <w:rsid w:val="00FD7791"/>
    <w:rsid w:val="00FE210F"/>
    <w:rsid w:val="00FE2F79"/>
    <w:rsid w:val="00FE36C7"/>
    <w:rsid w:val="00FE389D"/>
    <w:rsid w:val="00FE3A86"/>
    <w:rsid w:val="00FE5D69"/>
    <w:rsid w:val="00FE61A0"/>
    <w:rsid w:val="00FF109B"/>
    <w:rsid w:val="00FF3E4D"/>
    <w:rsid w:val="00FF4C75"/>
    <w:rsid w:val="00FF6744"/>
    <w:rsid w:val="00FF7031"/>
    <w:rsid w:val="00FF7255"/>
    <w:rsid w:val="00FF7C43"/>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11623"/>
  <w15:docId w15:val="{FC2A5CBC-EFA4-498C-AACE-59F9051D2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qFormat="1"/>
    <w:lsdException w:name="Emphasis" w:uiPriority="2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70D1A"/>
    <w:pPr>
      <w:keepNext/>
      <w:keepLines/>
      <w:tabs>
        <w:tab w:val="left" w:pos="850"/>
        <w:tab w:val="left" w:pos="1191"/>
        <w:tab w:val="left" w:pos="1531"/>
      </w:tab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nhideWhenUsed/>
    <w:qFormat/>
    <w:rsid w:val="00370D1A"/>
    <w:pPr>
      <w:keepNext/>
      <w:keepLines/>
      <w:tabs>
        <w:tab w:val="left" w:pos="850"/>
        <w:tab w:val="left" w:pos="1191"/>
        <w:tab w:val="left" w:pos="1531"/>
      </w:tabs>
      <w:spacing w:before="200" w:after="0" w:line="240" w:lineRule="auto"/>
      <w:jc w:val="both"/>
      <w:outlineLvl w:val="1"/>
    </w:pPr>
    <w:rPr>
      <w:rFonts w:asciiTheme="majorHAnsi" w:eastAsiaTheme="majorEastAsia" w:hAnsiTheme="majorHAnsi" w:cstheme="majorBidi"/>
      <w:b/>
      <w:bCs/>
      <w:color w:val="4F81BD" w:themeColor="accent1"/>
      <w:sz w:val="26"/>
      <w:szCs w:val="26"/>
      <w:lang w:eastAsia="zh-CN"/>
    </w:rPr>
  </w:style>
  <w:style w:type="paragraph" w:styleId="Heading3">
    <w:name w:val="heading 3"/>
    <w:aliases w:val="Heading 3 Char1,Heading 3 Char Char,Heading 3 - Rec title"/>
    <w:basedOn w:val="Normal"/>
    <w:next w:val="Normal"/>
    <w:link w:val="Heading3Char"/>
    <w:unhideWhenUsed/>
    <w:qFormat/>
    <w:rsid w:val="00370D1A"/>
    <w:pPr>
      <w:keepNext/>
      <w:keepLines/>
      <w:tabs>
        <w:tab w:val="left" w:pos="850"/>
        <w:tab w:val="left" w:pos="1191"/>
        <w:tab w:val="left" w:pos="1531"/>
      </w:tabs>
      <w:spacing w:before="200" w:after="0" w:line="240" w:lineRule="auto"/>
      <w:jc w:val="both"/>
      <w:outlineLvl w:val="2"/>
    </w:pPr>
    <w:rPr>
      <w:rFonts w:asciiTheme="majorHAnsi" w:eastAsiaTheme="majorEastAsia" w:hAnsiTheme="majorHAnsi" w:cstheme="majorBidi"/>
      <w:b/>
      <w:bCs/>
      <w:color w:val="4F81BD" w:themeColor="accent1"/>
      <w:lang w:eastAsia="zh-CN"/>
    </w:rPr>
  </w:style>
  <w:style w:type="paragraph" w:styleId="Heading4">
    <w:name w:val="heading 4"/>
    <w:basedOn w:val="Normal"/>
    <w:next w:val="Normal"/>
    <w:link w:val="Heading4Char"/>
    <w:unhideWhenUsed/>
    <w:qFormat/>
    <w:rsid w:val="00370D1A"/>
    <w:pPr>
      <w:keepNext/>
      <w:keepLines/>
      <w:tabs>
        <w:tab w:val="left" w:pos="850"/>
        <w:tab w:val="left" w:pos="1191"/>
        <w:tab w:val="left" w:pos="1531"/>
      </w:tabs>
      <w:spacing w:before="200" w:after="0" w:line="240" w:lineRule="auto"/>
      <w:jc w:val="both"/>
      <w:outlineLvl w:val="3"/>
    </w:pPr>
    <w:rPr>
      <w:rFonts w:asciiTheme="majorHAnsi" w:eastAsiaTheme="majorEastAsia" w:hAnsiTheme="majorHAnsi" w:cstheme="majorBidi"/>
      <w:b/>
      <w:bCs/>
      <w:i/>
      <w:iCs/>
      <w:color w:val="4F81BD" w:themeColor="accent1"/>
      <w:lang w:eastAsia="zh-CN"/>
    </w:rPr>
  </w:style>
  <w:style w:type="paragraph" w:styleId="Heading5">
    <w:name w:val="heading 5"/>
    <w:basedOn w:val="Normal"/>
    <w:next w:val="Num-DocParagraph"/>
    <w:link w:val="Heading5Char"/>
    <w:qFormat/>
    <w:rsid w:val="00370D1A"/>
    <w:pPr>
      <w:tabs>
        <w:tab w:val="left" w:pos="850"/>
        <w:tab w:val="left" w:pos="1191"/>
        <w:tab w:val="left" w:pos="1531"/>
      </w:tabs>
      <w:spacing w:before="240" w:after="240" w:line="240" w:lineRule="auto"/>
      <w:jc w:val="both"/>
      <w:outlineLvl w:val="4"/>
    </w:pPr>
    <w:rPr>
      <w:rFonts w:ascii="Times New Roman" w:eastAsia="Times New Roman" w:hAnsi="Times New Roman" w:cs="Times New Roman"/>
      <w:lang w:eastAsia="zh-CN"/>
    </w:rPr>
  </w:style>
  <w:style w:type="paragraph" w:styleId="Heading6">
    <w:name w:val="heading 6"/>
    <w:basedOn w:val="Normal"/>
    <w:next w:val="Normal"/>
    <w:link w:val="Heading6Char"/>
    <w:qFormat/>
    <w:rsid w:val="00370D1A"/>
    <w:pPr>
      <w:tabs>
        <w:tab w:val="left" w:pos="850"/>
        <w:tab w:val="left" w:pos="1191"/>
        <w:tab w:val="left" w:pos="1531"/>
      </w:tabs>
      <w:spacing w:before="240" w:after="60" w:line="240" w:lineRule="auto"/>
      <w:jc w:val="both"/>
      <w:outlineLvl w:val="5"/>
    </w:pPr>
    <w:rPr>
      <w:rFonts w:ascii="Times New Roman" w:eastAsia="Times New Roman" w:hAnsi="Times New Roman" w:cs="Times New Roman"/>
      <w:b/>
      <w:bCs/>
      <w:lang w:eastAsia="zh-CN"/>
    </w:rPr>
  </w:style>
  <w:style w:type="paragraph" w:styleId="Heading7">
    <w:name w:val="heading 7"/>
    <w:basedOn w:val="Normal"/>
    <w:next w:val="Normal"/>
    <w:link w:val="Heading7Char"/>
    <w:qFormat/>
    <w:rsid w:val="00370D1A"/>
    <w:pPr>
      <w:tabs>
        <w:tab w:val="left" w:pos="850"/>
        <w:tab w:val="left" w:pos="1191"/>
        <w:tab w:val="left" w:pos="1531"/>
      </w:tabs>
      <w:spacing w:before="240" w:after="60" w:line="240" w:lineRule="auto"/>
      <w:jc w:val="both"/>
      <w:outlineLvl w:val="6"/>
    </w:pPr>
    <w:rPr>
      <w:rFonts w:ascii="Times New Roman" w:eastAsia="Times New Roman" w:hAnsi="Times New Roman" w:cs="Times New Roman"/>
      <w:sz w:val="24"/>
      <w:szCs w:val="24"/>
      <w:lang w:eastAsia="zh-CN"/>
    </w:rPr>
  </w:style>
  <w:style w:type="paragraph" w:styleId="Heading8">
    <w:name w:val="heading 8"/>
    <w:basedOn w:val="Normal"/>
    <w:next w:val="Normal"/>
    <w:link w:val="Heading8Char"/>
    <w:qFormat/>
    <w:rsid w:val="00370D1A"/>
    <w:pPr>
      <w:tabs>
        <w:tab w:val="left" w:pos="850"/>
        <w:tab w:val="left" w:pos="1191"/>
        <w:tab w:val="left" w:pos="1531"/>
      </w:tabs>
      <w:spacing w:before="240" w:after="60" w:line="240" w:lineRule="auto"/>
      <w:jc w:val="both"/>
      <w:outlineLvl w:val="7"/>
    </w:pPr>
    <w:rPr>
      <w:rFonts w:ascii="Times New Roman" w:eastAsia="Times New Roman" w:hAnsi="Times New Roman" w:cs="Times New Roman"/>
      <w:i/>
      <w:iCs/>
      <w:sz w:val="24"/>
      <w:szCs w:val="24"/>
      <w:lang w:eastAsia="zh-CN"/>
    </w:rPr>
  </w:style>
  <w:style w:type="paragraph" w:styleId="Heading9">
    <w:name w:val="heading 9"/>
    <w:basedOn w:val="Normal"/>
    <w:next w:val="Normal"/>
    <w:link w:val="Heading9Char"/>
    <w:qFormat/>
    <w:rsid w:val="00370D1A"/>
    <w:pPr>
      <w:tabs>
        <w:tab w:val="left" w:pos="850"/>
        <w:tab w:val="left" w:pos="1191"/>
        <w:tab w:val="left" w:pos="1531"/>
      </w:tabs>
      <w:spacing w:before="240" w:after="60" w:line="240" w:lineRule="auto"/>
      <w:jc w:val="both"/>
      <w:outlineLvl w:val="8"/>
    </w:pPr>
    <w:rPr>
      <w:rFonts w:ascii="Arial" w:eastAsia="Times New Roman" w:hAnsi="Arial" w:cs="Arial"/>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0D1A"/>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rsid w:val="00370D1A"/>
    <w:rPr>
      <w:rFonts w:asciiTheme="majorHAnsi" w:eastAsiaTheme="majorEastAsia" w:hAnsiTheme="majorHAnsi" w:cstheme="majorBidi"/>
      <w:b/>
      <w:bCs/>
      <w:color w:val="4F81BD" w:themeColor="accent1"/>
      <w:sz w:val="26"/>
      <w:szCs w:val="26"/>
      <w:lang w:eastAsia="zh-CN"/>
    </w:rPr>
  </w:style>
  <w:style w:type="character" w:customStyle="1" w:styleId="Heading3Char">
    <w:name w:val="Heading 3 Char"/>
    <w:aliases w:val="Heading 3 Char1 Char,Heading 3 Char Char Char,Heading 3 - Rec title Char"/>
    <w:basedOn w:val="DefaultParagraphFont"/>
    <w:link w:val="Heading3"/>
    <w:rsid w:val="00370D1A"/>
    <w:rPr>
      <w:rFonts w:asciiTheme="majorHAnsi" w:eastAsiaTheme="majorEastAsia" w:hAnsiTheme="majorHAnsi" w:cstheme="majorBidi"/>
      <w:b/>
      <w:bCs/>
      <w:color w:val="4F81BD" w:themeColor="accent1"/>
      <w:lang w:eastAsia="zh-CN"/>
    </w:rPr>
  </w:style>
  <w:style w:type="character" w:customStyle="1" w:styleId="Heading4Char">
    <w:name w:val="Heading 4 Char"/>
    <w:basedOn w:val="DefaultParagraphFont"/>
    <w:link w:val="Heading4"/>
    <w:rsid w:val="00370D1A"/>
    <w:rPr>
      <w:rFonts w:asciiTheme="majorHAnsi" w:eastAsiaTheme="majorEastAsia" w:hAnsiTheme="majorHAnsi" w:cstheme="majorBidi"/>
      <w:b/>
      <w:bCs/>
      <w:i/>
      <w:iCs/>
      <w:color w:val="4F81BD" w:themeColor="accent1"/>
      <w:lang w:eastAsia="zh-CN"/>
    </w:rPr>
  </w:style>
  <w:style w:type="character" w:customStyle="1" w:styleId="Heading5Char">
    <w:name w:val="Heading 5 Char"/>
    <w:basedOn w:val="DefaultParagraphFont"/>
    <w:link w:val="Heading5"/>
    <w:rsid w:val="00370D1A"/>
    <w:rPr>
      <w:rFonts w:ascii="Times New Roman" w:eastAsia="Times New Roman" w:hAnsi="Times New Roman" w:cs="Times New Roman"/>
      <w:lang w:eastAsia="zh-CN"/>
    </w:rPr>
  </w:style>
  <w:style w:type="character" w:customStyle="1" w:styleId="Heading6Char">
    <w:name w:val="Heading 6 Char"/>
    <w:basedOn w:val="DefaultParagraphFont"/>
    <w:link w:val="Heading6"/>
    <w:rsid w:val="00370D1A"/>
    <w:rPr>
      <w:rFonts w:ascii="Times New Roman" w:eastAsia="Times New Roman" w:hAnsi="Times New Roman" w:cs="Times New Roman"/>
      <w:b/>
      <w:bCs/>
      <w:lang w:eastAsia="zh-CN"/>
    </w:rPr>
  </w:style>
  <w:style w:type="character" w:customStyle="1" w:styleId="Heading7Char">
    <w:name w:val="Heading 7 Char"/>
    <w:basedOn w:val="DefaultParagraphFont"/>
    <w:link w:val="Heading7"/>
    <w:rsid w:val="00370D1A"/>
    <w:rPr>
      <w:rFonts w:ascii="Times New Roman" w:eastAsia="Times New Roman" w:hAnsi="Times New Roman" w:cs="Times New Roman"/>
      <w:sz w:val="24"/>
      <w:szCs w:val="24"/>
      <w:lang w:eastAsia="zh-CN"/>
    </w:rPr>
  </w:style>
  <w:style w:type="character" w:customStyle="1" w:styleId="Heading8Char">
    <w:name w:val="Heading 8 Char"/>
    <w:basedOn w:val="DefaultParagraphFont"/>
    <w:link w:val="Heading8"/>
    <w:rsid w:val="00370D1A"/>
    <w:rPr>
      <w:rFonts w:ascii="Times New Roman" w:eastAsia="Times New Roman" w:hAnsi="Times New Roman" w:cs="Times New Roman"/>
      <w:i/>
      <w:iCs/>
      <w:sz w:val="24"/>
      <w:szCs w:val="24"/>
      <w:lang w:eastAsia="zh-CN"/>
    </w:rPr>
  </w:style>
  <w:style w:type="character" w:customStyle="1" w:styleId="Heading9Char">
    <w:name w:val="Heading 9 Char"/>
    <w:basedOn w:val="DefaultParagraphFont"/>
    <w:link w:val="Heading9"/>
    <w:rsid w:val="00370D1A"/>
    <w:rPr>
      <w:rFonts w:ascii="Arial" w:eastAsia="Times New Roman" w:hAnsi="Arial" w:cs="Arial"/>
      <w:lang w:eastAsia="zh-CN"/>
    </w:rPr>
  </w:style>
  <w:style w:type="numbering" w:customStyle="1" w:styleId="NoList1">
    <w:name w:val="No List1"/>
    <w:next w:val="NoList"/>
    <w:uiPriority w:val="99"/>
    <w:semiHidden/>
    <w:unhideWhenUsed/>
    <w:rsid w:val="00370D1A"/>
  </w:style>
  <w:style w:type="paragraph" w:styleId="TOC1">
    <w:name w:val="toc 1"/>
    <w:basedOn w:val="Normal"/>
    <w:next w:val="Normal"/>
    <w:autoRedefine/>
    <w:uiPriority w:val="39"/>
    <w:unhideWhenUsed/>
    <w:qFormat/>
    <w:rsid w:val="00FA3503"/>
    <w:pPr>
      <w:tabs>
        <w:tab w:val="right" w:leader="dot" w:pos="9498"/>
      </w:tabs>
      <w:spacing w:before="120" w:after="120" w:line="240" w:lineRule="auto"/>
      <w:ind w:right="84"/>
      <w:jc w:val="right"/>
    </w:pPr>
    <w:rPr>
      <w:rFonts w:ascii="Times New Roman" w:eastAsia="Times New Roman" w:hAnsi="Times New Roman" w:cs="Times New Roman"/>
      <w:caps/>
      <w:lang w:eastAsia="zh-CN"/>
    </w:rPr>
  </w:style>
  <w:style w:type="character" w:styleId="Strong">
    <w:name w:val="Strong"/>
    <w:basedOn w:val="DefaultParagraphFont"/>
    <w:uiPriority w:val="99"/>
    <w:qFormat/>
    <w:rsid w:val="00370D1A"/>
    <w:rPr>
      <w:b/>
      <w:bCs/>
    </w:rPr>
  </w:style>
  <w:style w:type="table" w:customStyle="1" w:styleId="TableGrid1">
    <w:name w:val="Table Grid1"/>
    <w:basedOn w:val="TableNormal"/>
    <w:next w:val="TableGrid"/>
    <w:uiPriority w:val="59"/>
    <w:rsid w:val="00370D1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7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Footnote Text Char2,Footnote Text Char1 Char,Footnote Text Char3 Char Char,Footnote Text Char2 Char Char Char,Footnote Text Char1 Char1 Char Char Char,ft Char1 Char Char Char Char,Footnote Text Char1 Char Char Char Char Char,ft,fn,f"/>
    <w:basedOn w:val="Normal"/>
    <w:link w:val="FootnoteTextChar"/>
    <w:uiPriority w:val="99"/>
    <w:unhideWhenUsed/>
    <w:rsid w:val="00370D1A"/>
    <w:pPr>
      <w:tabs>
        <w:tab w:val="left" w:pos="850"/>
        <w:tab w:val="left" w:pos="1191"/>
        <w:tab w:val="left" w:pos="1531"/>
      </w:tabs>
      <w:spacing w:after="0" w:line="240" w:lineRule="auto"/>
      <w:jc w:val="both"/>
    </w:pPr>
    <w:rPr>
      <w:rFonts w:ascii="Times New Roman" w:eastAsia="Times New Roman" w:hAnsi="Times New Roman" w:cs="Times New Roman"/>
      <w:sz w:val="20"/>
      <w:szCs w:val="20"/>
      <w:lang w:eastAsia="zh-CN"/>
    </w:rPr>
  </w:style>
  <w:style w:type="character" w:customStyle="1" w:styleId="FootnoteTextChar">
    <w:name w:val="Footnote Text Char"/>
    <w:aliases w:val="Footnote Text Char2 Char,Footnote Text Char1 Char Char,Footnote Text Char3 Char Char Char,Footnote Text Char2 Char Char Char Char,Footnote Text Char1 Char1 Char Char Char Char,ft Char1 Char Char Char Char Char,ft Char,fn Char,f Char"/>
    <w:basedOn w:val="DefaultParagraphFont"/>
    <w:link w:val="FootnoteText"/>
    <w:uiPriority w:val="99"/>
    <w:rsid w:val="00370D1A"/>
    <w:rPr>
      <w:rFonts w:ascii="Times New Roman" w:eastAsia="Times New Roman" w:hAnsi="Times New Roman" w:cs="Times New Roman"/>
      <w:sz w:val="20"/>
      <w:szCs w:val="20"/>
      <w:lang w:eastAsia="zh-CN"/>
    </w:rPr>
  </w:style>
  <w:style w:type="character" w:styleId="FootnoteReference">
    <w:name w:val="footnote reference"/>
    <w:aliases w:val="fr,ftref,BVI fnr,Footnote Reference-BSA-AML,Ref. de nota al pie,Footnote symbol,Знак сноски-FN,callout,Rimando notaOreste,Rimando notaOreste1,Rimando notaOreste2,nota a piè di pagina,(Footnote Reference),SUPERS,EN Footnote Reference,o"/>
    <w:basedOn w:val="DefaultParagraphFont"/>
    <w:uiPriority w:val="99"/>
    <w:qFormat/>
    <w:rsid w:val="00370D1A"/>
    <w:rPr>
      <w:vertAlign w:val="superscript"/>
    </w:rPr>
  </w:style>
  <w:style w:type="table" w:customStyle="1" w:styleId="TableGrid2">
    <w:name w:val="Table Grid2"/>
    <w:basedOn w:val="TableNormal"/>
    <w:next w:val="TableGrid"/>
    <w:uiPriority w:val="59"/>
    <w:rsid w:val="00370D1A"/>
    <w:pPr>
      <w:spacing w:after="0" w:line="240" w:lineRule="auto"/>
    </w:pPr>
    <w:rPr>
      <w:rFonts w:ascii="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next w:val="LightShading-Accent1"/>
    <w:uiPriority w:val="60"/>
    <w:rsid w:val="00370D1A"/>
    <w:pPr>
      <w:spacing w:after="0" w:line="240" w:lineRule="auto"/>
    </w:pPr>
    <w:rPr>
      <w:rFonts w:ascii="Times New Roman" w:hAnsi="Times New Roman" w:cs="Times New Roman"/>
      <w:color w:val="275F6E"/>
      <w:sz w:val="20"/>
      <w:szCs w:val="20"/>
      <w:lang w:val="en-US"/>
    </w:rPr>
    <w:tblPr>
      <w:tblStyleRowBandSize w:val="1"/>
      <w:tblStyleColBandSize w:val="1"/>
      <w:tblBorders>
        <w:top w:val="single" w:sz="8" w:space="0" w:color="348093"/>
        <w:bottom w:val="single" w:sz="8" w:space="0" w:color="348093"/>
      </w:tblBorders>
    </w:tblPr>
    <w:tblStylePr w:type="firstRow">
      <w:pPr>
        <w:spacing w:before="0" w:after="0" w:line="240" w:lineRule="auto"/>
      </w:pPr>
      <w:rPr>
        <w:b/>
        <w:bCs/>
      </w:rPr>
      <w:tblPr/>
      <w:tcPr>
        <w:tcBorders>
          <w:top w:val="single" w:sz="8" w:space="0" w:color="348093"/>
          <w:left w:val="nil"/>
          <w:bottom w:val="single" w:sz="8" w:space="0" w:color="348093"/>
          <w:right w:val="nil"/>
          <w:insideH w:val="nil"/>
          <w:insideV w:val="nil"/>
        </w:tcBorders>
      </w:tcPr>
    </w:tblStylePr>
    <w:tblStylePr w:type="lastRow">
      <w:pPr>
        <w:spacing w:before="0" w:after="0" w:line="240" w:lineRule="auto"/>
      </w:pPr>
      <w:rPr>
        <w:b/>
        <w:bCs/>
      </w:rPr>
      <w:tblPr/>
      <w:tcPr>
        <w:tcBorders>
          <w:top w:val="single" w:sz="8" w:space="0" w:color="348093"/>
          <w:left w:val="nil"/>
          <w:bottom w:val="single" w:sz="8" w:space="0" w:color="34809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3EB"/>
      </w:tcPr>
    </w:tblStylePr>
    <w:tblStylePr w:type="band1Horz">
      <w:tblPr/>
      <w:tcPr>
        <w:tcBorders>
          <w:left w:val="nil"/>
          <w:right w:val="nil"/>
          <w:insideH w:val="nil"/>
          <w:insideV w:val="nil"/>
        </w:tcBorders>
        <w:shd w:val="clear" w:color="auto" w:fill="C6E3EB"/>
      </w:tcPr>
    </w:tblStylePr>
  </w:style>
  <w:style w:type="table" w:styleId="LightShading-Accent1">
    <w:name w:val="Light Shading Accent 1"/>
    <w:basedOn w:val="TableNormal"/>
    <w:uiPriority w:val="60"/>
    <w:rsid w:val="00370D1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2">
    <w:name w:val="toc 2"/>
    <w:basedOn w:val="Normal"/>
    <w:next w:val="Normal"/>
    <w:autoRedefine/>
    <w:uiPriority w:val="39"/>
    <w:unhideWhenUsed/>
    <w:qFormat/>
    <w:rsid w:val="00ED7418"/>
    <w:pPr>
      <w:tabs>
        <w:tab w:val="right" w:leader="dot" w:pos="9458"/>
      </w:tabs>
      <w:spacing w:after="0" w:line="240" w:lineRule="auto"/>
      <w:ind w:left="142"/>
      <w:jc w:val="both"/>
    </w:pPr>
    <w:rPr>
      <w:rFonts w:ascii="Times New Roman" w:eastAsia="Times New Roman" w:hAnsi="Times New Roman" w:cs="Times New Roman"/>
      <w:lang w:eastAsia="zh-CN"/>
    </w:rPr>
  </w:style>
  <w:style w:type="paragraph" w:styleId="TOC3">
    <w:name w:val="toc 3"/>
    <w:basedOn w:val="Normal"/>
    <w:next w:val="Normal"/>
    <w:autoRedefine/>
    <w:uiPriority w:val="39"/>
    <w:unhideWhenUsed/>
    <w:qFormat/>
    <w:rsid w:val="00370D1A"/>
    <w:pPr>
      <w:spacing w:after="100" w:line="240" w:lineRule="auto"/>
      <w:ind w:left="440"/>
      <w:jc w:val="both"/>
    </w:pPr>
    <w:rPr>
      <w:rFonts w:ascii="Times New Roman" w:eastAsia="Times New Roman" w:hAnsi="Times New Roman" w:cs="Times New Roman"/>
      <w:lang w:eastAsia="zh-CN"/>
    </w:rPr>
  </w:style>
  <w:style w:type="paragraph" w:customStyle="1" w:styleId="AnnexHeading">
    <w:name w:val="Annex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styleId="BodyText">
    <w:name w:val="Body Text"/>
    <w:aliases w:val="FATF-text"/>
    <w:basedOn w:val="Normal"/>
    <w:link w:val="BodyTextChar"/>
    <w:rsid w:val="00370D1A"/>
    <w:pPr>
      <w:tabs>
        <w:tab w:val="left" w:pos="850"/>
        <w:tab w:val="left" w:pos="1191"/>
        <w:tab w:val="left" w:pos="1531"/>
      </w:tabs>
      <w:spacing w:after="240" w:line="240" w:lineRule="auto"/>
      <w:ind w:firstLine="442"/>
      <w:jc w:val="both"/>
    </w:pPr>
    <w:rPr>
      <w:rFonts w:ascii="Times New Roman" w:eastAsia="Times New Roman" w:hAnsi="Times New Roman" w:cs="Times New Roman"/>
      <w:lang w:eastAsia="zh-CN"/>
    </w:rPr>
  </w:style>
  <w:style w:type="character" w:customStyle="1" w:styleId="BodyTextChar">
    <w:name w:val="Body Text Char"/>
    <w:aliases w:val="FATF-text Char"/>
    <w:basedOn w:val="DefaultParagraphFont"/>
    <w:link w:val="BodyText"/>
    <w:rsid w:val="00370D1A"/>
    <w:rPr>
      <w:rFonts w:ascii="Times New Roman" w:eastAsia="Times New Roman" w:hAnsi="Times New Roman" w:cs="Times New Roman"/>
      <w:lang w:eastAsia="zh-CN"/>
    </w:rPr>
  </w:style>
  <w:style w:type="paragraph" w:customStyle="1" w:styleId="Annotation">
    <w:name w:val="Annotation"/>
    <w:basedOn w:val="BodyText"/>
    <w:rsid w:val="00370D1A"/>
    <w:pPr>
      <w:ind w:firstLine="0"/>
      <w:jc w:val="left"/>
    </w:pPr>
    <w:rPr>
      <w:b/>
      <w:bCs/>
      <w:i/>
      <w:iCs/>
    </w:rPr>
  </w:style>
  <w:style w:type="paragraph" w:customStyle="1" w:styleId="AppendixHeading">
    <w:name w:val="Appendix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customStyle="1" w:styleId="Biblio-Entry">
    <w:name w:val="Biblio-Entry"/>
    <w:basedOn w:val="BodyText"/>
    <w:rsid w:val="00370D1A"/>
    <w:pPr>
      <w:ind w:left="567" w:hanging="567"/>
      <w:jc w:val="left"/>
    </w:pPr>
  </w:style>
  <w:style w:type="paragraph" w:customStyle="1" w:styleId="BibliographyHeading">
    <w:name w:val="Bibliography Heading"/>
    <w:basedOn w:val="Normal"/>
    <w:next w:val="Biblio-Entry"/>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customStyle="1" w:styleId="BoxHeading">
    <w:name w:val="Box Heading"/>
    <w:basedOn w:val="Normal"/>
    <w:next w:val="BoxBodyText"/>
    <w:rsid w:val="00370D1A"/>
    <w:pPr>
      <w:tabs>
        <w:tab w:val="left" w:pos="850"/>
        <w:tab w:val="left" w:pos="1191"/>
        <w:tab w:val="left" w:pos="1531"/>
      </w:tabs>
      <w:spacing w:before="240" w:after="240" w:line="240" w:lineRule="auto"/>
      <w:jc w:val="center"/>
    </w:pPr>
    <w:rPr>
      <w:rFonts w:ascii="Arial" w:eastAsia="Times New Roman" w:hAnsi="Arial" w:cs="Arial"/>
      <w:b/>
      <w:bCs/>
      <w:sz w:val="18"/>
      <w:lang w:eastAsia="zh-CN"/>
    </w:rPr>
  </w:style>
  <w:style w:type="paragraph" w:customStyle="1" w:styleId="Cell">
    <w:name w:val="Cell"/>
    <w:basedOn w:val="Normal"/>
    <w:rsid w:val="00370D1A"/>
    <w:pPr>
      <w:spacing w:after="0" w:line="240" w:lineRule="auto"/>
    </w:pPr>
    <w:rPr>
      <w:rFonts w:ascii="Arial" w:eastAsia="Times New Roman" w:hAnsi="Arial" w:cs="Arial"/>
      <w:sz w:val="18"/>
      <w:szCs w:val="18"/>
      <w:lang w:eastAsia="zh-CN"/>
    </w:rPr>
  </w:style>
  <w:style w:type="paragraph" w:customStyle="1" w:styleId="ColumnsHeading">
    <w:name w:val="Columns Heading"/>
    <w:basedOn w:val="Normal"/>
    <w:rsid w:val="00370D1A"/>
    <w:pPr>
      <w:spacing w:after="0" w:line="240" w:lineRule="auto"/>
      <w:jc w:val="center"/>
    </w:pPr>
    <w:rPr>
      <w:rFonts w:ascii="Arial" w:eastAsia="Times New Roman" w:hAnsi="Arial" w:cs="Arial"/>
      <w:sz w:val="18"/>
      <w:szCs w:val="18"/>
      <w:lang w:eastAsia="zh-CN"/>
    </w:rPr>
  </w:style>
  <w:style w:type="paragraph" w:customStyle="1" w:styleId="ConclusionHeading">
    <w:name w:val="Conclusion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customStyle="1" w:styleId="DefinitionList">
    <w:name w:val="Definition List"/>
    <w:basedOn w:val="BodyText"/>
    <w:rsid w:val="00370D1A"/>
    <w:pPr>
      <w:tabs>
        <w:tab w:val="clear" w:pos="850"/>
        <w:tab w:val="clear" w:pos="1191"/>
        <w:tab w:val="clear" w:pos="1531"/>
      </w:tabs>
      <w:ind w:left="1984" w:hanging="1984"/>
      <w:jc w:val="center"/>
    </w:pPr>
  </w:style>
  <w:style w:type="paragraph" w:styleId="EndnoteText">
    <w:name w:val="endnote text"/>
    <w:basedOn w:val="Normal"/>
    <w:link w:val="EndnoteTextChar"/>
    <w:semiHidden/>
    <w:rsid w:val="00370D1A"/>
    <w:pPr>
      <w:tabs>
        <w:tab w:val="left" w:pos="850"/>
        <w:tab w:val="left" w:pos="1191"/>
        <w:tab w:val="left" w:pos="1531"/>
      </w:tabs>
      <w:spacing w:after="240" w:line="240" w:lineRule="auto"/>
      <w:ind w:left="850" w:hanging="850"/>
      <w:jc w:val="both"/>
    </w:pPr>
    <w:rPr>
      <w:rFonts w:ascii="Times New Roman" w:eastAsia="Times New Roman" w:hAnsi="Times New Roman" w:cs="Times New Roman"/>
      <w:sz w:val="20"/>
      <w:szCs w:val="20"/>
      <w:lang w:eastAsia="zh-CN"/>
    </w:rPr>
  </w:style>
  <w:style w:type="character" w:customStyle="1" w:styleId="EndnoteTextChar">
    <w:name w:val="Endnote Text Char"/>
    <w:basedOn w:val="DefaultParagraphFont"/>
    <w:link w:val="EndnoteText"/>
    <w:semiHidden/>
    <w:rsid w:val="00370D1A"/>
    <w:rPr>
      <w:rFonts w:ascii="Times New Roman" w:eastAsia="Times New Roman" w:hAnsi="Times New Roman" w:cs="Times New Roman"/>
      <w:sz w:val="20"/>
      <w:szCs w:val="20"/>
      <w:lang w:eastAsia="zh-CN"/>
    </w:rPr>
  </w:style>
  <w:style w:type="paragraph" w:customStyle="1" w:styleId="EndnotesHeading">
    <w:name w:val="Endnotes Heading"/>
    <w:basedOn w:val="Normal"/>
    <w:next w:val="BodyText"/>
    <w:rsid w:val="00370D1A"/>
    <w:pPr>
      <w:keepNext/>
      <w:tabs>
        <w:tab w:val="left" w:pos="850"/>
        <w:tab w:val="left" w:pos="1191"/>
        <w:tab w:val="left" w:pos="1531"/>
      </w:tabs>
      <w:spacing w:before="1200" w:after="480" w:line="240" w:lineRule="auto"/>
      <w:jc w:val="center"/>
    </w:pPr>
    <w:rPr>
      <w:rFonts w:ascii="Times New Roman" w:eastAsia="Times New Roman" w:hAnsi="Times New Roman" w:cs="Times New Roman"/>
      <w:b/>
      <w:bCs/>
      <w:caps/>
      <w:lang w:eastAsia="zh-CN"/>
    </w:rPr>
  </w:style>
  <w:style w:type="paragraph" w:customStyle="1" w:styleId="ExecutiveSummaryHeading">
    <w:name w:val="Executive Summary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customStyle="1" w:styleId="FigureNote">
    <w:name w:val="Figure Note"/>
    <w:basedOn w:val="Normal"/>
    <w:rsid w:val="00370D1A"/>
    <w:pPr>
      <w:tabs>
        <w:tab w:val="left" w:pos="850"/>
        <w:tab w:val="left" w:pos="1191"/>
        <w:tab w:val="left" w:pos="1531"/>
      </w:tabs>
      <w:spacing w:after="120" w:line="240" w:lineRule="auto"/>
      <w:jc w:val="both"/>
    </w:pPr>
    <w:rPr>
      <w:rFonts w:ascii="Arial" w:eastAsia="Times New Roman" w:hAnsi="Arial" w:cs="Arial"/>
      <w:sz w:val="16"/>
      <w:szCs w:val="18"/>
      <w:lang w:eastAsia="zh-CN"/>
    </w:rPr>
  </w:style>
  <w:style w:type="paragraph" w:customStyle="1" w:styleId="FigureSub-title">
    <w:name w:val="Figure Sub-title"/>
    <w:basedOn w:val="Normal"/>
    <w:rsid w:val="00370D1A"/>
    <w:pPr>
      <w:keepNext/>
      <w:tabs>
        <w:tab w:val="left" w:pos="850"/>
        <w:tab w:val="left" w:pos="1191"/>
        <w:tab w:val="left" w:pos="1531"/>
      </w:tabs>
      <w:spacing w:after="120" w:line="240" w:lineRule="auto"/>
      <w:jc w:val="center"/>
    </w:pPr>
    <w:rPr>
      <w:rFonts w:ascii="Arial" w:eastAsia="Times New Roman" w:hAnsi="Arial" w:cs="Arial"/>
      <w:sz w:val="18"/>
      <w:lang w:eastAsia="zh-CN"/>
    </w:rPr>
  </w:style>
  <w:style w:type="paragraph" w:customStyle="1" w:styleId="FigureTitle">
    <w:name w:val="Figure Title"/>
    <w:basedOn w:val="Normal"/>
    <w:next w:val="FigureSub-title"/>
    <w:rsid w:val="00370D1A"/>
    <w:pPr>
      <w:keepNext/>
      <w:tabs>
        <w:tab w:val="left" w:pos="850"/>
        <w:tab w:val="left" w:pos="1191"/>
        <w:tab w:val="left" w:pos="1531"/>
      </w:tabs>
      <w:spacing w:after="240" w:line="240" w:lineRule="auto"/>
      <w:jc w:val="center"/>
    </w:pPr>
    <w:rPr>
      <w:rFonts w:ascii="Arial" w:eastAsia="Times New Roman" w:hAnsi="Arial" w:cs="Arial"/>
      <w:b/>
      <w:bCs/>
      <w:sz w:val="18"/>
      <w:lang w:eastAsia="zh-CN"/>
    </w:rPr>
  </w:style>
  <w:style w:type="paragraph" w:customStyle="1" w:styleId="ForewordHeading">
    <w:name w:val="Foreword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customStyle="1" w:styleId="GlossaryHeading">
    <w:name w:val="Glossary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customStyle="1" w:styleId="Graphic">
    <w:name w:val="Graphic"/>
    <w:basedOn w:val="Normal"/>
    <w:next w:val="BodyText"/>
    <w:rsid w:val="00370D1A"/>
    <w:pPr>
      <w:tabs>
        <w:tab w:val="left" w:pos="850"/>
        <w:tab w:val="left" w:pos="1191"/>
        <w:tab w:val="left" w:pos="1531"/>
      </w:tabs>
      <w:spacing w:after="240" w:line="240" w:lineRule="auto"/>
      <w:jc w:val="center"/>
    </w:pPr>
    <w:rPr>
      <w:rFonts w:ascii="Times New Roman" w:eastAsia="Times New Roman" w:hAnsi="Times New Roman" w:cs="Times New Roman"/>
      <w:lang w:eastAsia="zh-CN"/>
    </w:rPr>
  </w:style>
  <w:style w:type="paragraph" w:customStyle="1" w:styleId="HiddenText">
    <w:name w:val="Hidden Text"/>
    <w:basedOn w:val="BodyText"/>
    <w:rsid w:val="00370D1A"/>
    <w:pPr>
      <w:keepNext/>
      <w:spacing w:after="0"/>
      <w:ind w:left="442" w:firstLine="0"/>
    </w:pPr>
    <w:rPr>
      <w:sz w:val="2"/>
      <w:szCs w:val="2"/>
    </w:rPr>
  </w:style>
  <w:style w:type="paragraph" w:customStyle="1" w:styleId="Highlight">
    <w:name w:val="Highlight"/>
    <w:basedOn w:val="BodyText"/>
    <w:rsid w:val="00370D1A"/>
    <w:pPr>
      <w:ind w:left="442" w:firstLine="0"/>
    </w:pPr>
    <w:rPr>
      <w:i/>
      <w:iCs/>
    </w:rPr>
  </w:style>
  <w:style w:type="paragraph" w:customStyle="1" w:styleId="HighlightHeading">
    <w:name w:val="Highlight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styleId="Index1">
    <w:name w:val="index 1"/>
    <w:basedOn w:val="Normal"/>
    <w:next w:val="Normal"/>
    <w:semiHidden/>
    <w:rsid w:val="00370D1A"/>
    <w:pPr>
      <w:tabs>
        <w:tab w:val="left" w:pos="850"/>
        <w:tab w:val="left" w:pos="1191"/>
        <w:tab w:val="left" w:pos="1531"/>
      </w:tabs>
      <w:spacing w:after="0" w:line="240" w:lineRule="auto"/>
      <w:ind w:left="220" w:hanging="220"/>
      <w:jc w:val="both"/>
    </w:pPr>
    <w:rPr>
      <w:rFonts w:ascii="Times New Roman" w:eastAsia="Times New Roman" w:hAnsi="Times New Roman" w:cs="Times New Roman"/>
      <w:lang w:eastAsia="zh-CN"/>
    </w:rPr>
  </w:style>
  <w:style w:type="paragraph" w:styleId="IndexHeading">
    <w:name w:val="index heading"/>
    <w:basedOn w:val="Normal"/>
    <w:next w:val="BodyText"/>
    <w:semiHidden/>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customStyle="1" w:styleId="IntroductionHeading">
    <w:name w:val="Introduction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styleId="List">
    <w:name w:val="List"/>
    <w:basedOn w:val="Normal"/>
    <w:rsid w:val="00370D1A"/>
    <w:pPr>
      <w:tabs>
        <w:tab w:val="left" w:pos="850"/>
        <w:tab w:val="left" w:pos="1191"/>
        <w:tab w:val="left" w:pos="1531"/>
      </w:tabs>
      <w:spacing w:after="240" w:line="240" w:lineRule="auto"/>
      <w:ind w:left="850" w:hanging="283"/>
      <w:jc w:val="both"/>
    </w:pPr>
    <w:rPr>
      <w:rFonts w:ascii="Times New Roman" w:eastAsia="Times New Roman" w:hAnsi="Times New Roman" w:cs="Times New Roman"/>
      <w:lang w:eastAsia="zh-CN"/>
    </w:rPr>
  </w:style>
  <w:style w:type="paragraph" w:styleId="List2">
    <w:name w:val="List 2"/>
    <w:basedOn w:val="Normal"/>
    <w:rsid w:val="00370D1A"/>
    <w:pPr>
      <w:tabs>
        <w:tab w:val="left" w:pos="850"/>
        <w:tab w:val="left" w:pos="1191"/>
        <w:tab w:val="left" w:pos="1531"/>
      </w:tabs>
      <w:spacing w:after="240" w:line="240" w:lineRule="auto"/>
      <w:ind w:left="1134" w:hanging="283"/>
      <w:jc w:val="both"/>
    </w:pPr>
    <w:rPr>
      <w:rFonts w:ascii="Times New Roman" w:eastAsia="Times New Roman" w:hAnsi="Times New Roman" w:cs="Times New Roman"/>
      <w:lang w:eastAsia="zh-CN"/>
    </w:rPr>
  </w:style>
  <w:style w:type="paragraph" w:styleId="List3">
    <w:name w:val="List 3"/>
    <w:basedOn w:val="Normal"/>
    <w:rsid w:val="00370D1A"/>
    <w:pPr>
      <w:tabs>
        <w:tab w:val="left" w:pos="850"/>
        <w:tab w:val="left" w:pos="1191"/>
        <w:tab w:val="left" w:pos="1531"/>
      </w:tabs>
      <w:spacing w:after="240" w:line="240" w:lineRule="auto"/>
      <w:ind w:left="1417" w:hanging="283"/>
      <w:jc w:val="both"/>
    </w:pPr>
    <w:rPr>
      <w:rFonts w:ascii="Times New Roman" w:eastAsia="Times New Roman" w:hAnsi="Times New Roman" w:cs="Times New Roman"/>
      <w:lang w:eastAsia="zh-CN"/>
    </w:rPr>
  </w:style>
  <w:style w:type="paragraph" w:styleId="List4">
    <w:name w:val="List 4"/>
    <w:basedOn w:val="Normal"/>
    <w:rsid w:val="00370D1A"/>
    <w:pPr>
      <w:tabs>
        <w:tab w:val="left" w:pos="850"/>
        <w:tab w:val="left" w:pos="1191"/>
        <w:tab w:val="left" w:pos="1531"/>
      </w:tabs>
      <w:spacing w:after="240" w:line="240" w:lineRule="auto"/>
      <w:ind w:left="1701" w:hanging="283"/>
      <w:jc w:val="both"/>
    </w:pPr>
    <w:rPr>
      <w:rFonts w:ascii="Times New Roman" w:eastAsia="Times New Roman" w:hAnsi="Times New Roman" w:cs="Times New Roman"/>
      <w:lang w:eastAsia="zh-CN"/>
    </w:rPr>
  </w:style>
  <w:style w:type="paragraph" w:styleId="List5">
    <w:name w:val="List 5"/>
    <w:basedOn w:val="Normal"/>
    <w:rsid w:val="00370D1A"/>
    <w:pPr>
      <w:tabs>
        <w:tab w:val="left" w:pos="850"/>
        <w:tab w:val="left" w:pos="1191"/>
        <w:tab w:val="left" w:pos="1531"/>
      </w:tabs>
      <w:spacing w:after="240" w:line="240" w:lineRule="auto"/>
      <w:ind w:left="1984" w:hanging="283"/>
      <w:jc w:val="both"/>
    </w:pPr>
    <w:rPr>
      <w:rFonts w:ascii="Times New Roman" w:eastAsia="Times New Roman" w:hAnsi="Times New Roman" w:cs="Times New Roman"/>
      <w:lang w:eastAsia="zh-CN"/>
    </w:rPr>
  </w:style>
  <w:style w:type="paragraph" w:styleId="ListBullet">
    <w:name w:val="List Bullet"/>
    <w:basedOn w:val="Normal"/>
    <w:rsid w:val="00370D1A"/>
    <w:pPr>
      <w:numPr>
        <w:numId w:val="15"/>
      </w:numPr>
      <w:tabs>
        <w:tab w:val="clear" w:pos="360"/>
        <w:tab w:val="num" w:pos="850"/>
      </w:tabs>
      <w:spacing w:after="240" w:line="240" w:lineRule="auto"/>
      <w:ind w:left="850" w:hanging="408"/>
      <w:jc w:val="both"/>
    </w:pPr>
    <w:rPr>
      <w:rFonts w:ascii="Times New Roman" w:eastAsia="Times New Roman" w:hAnsi="Times New Roman" w:cs="Times New Roman"/>
      <w:lang w:eastAsia="zh-CN"/>
    </w:rPr>
  </w:style>
  <w:style w:type="paragraph" w:styleId="ListBullet2">
    <w:name w:val="List Bullet 2"/>
    <w:basedOn w:val="Normal"/>
    <w:rsid w:val="00370D1A"/>
    <w:pPr>
      <w:numPr>
        <w:numId w:val="5"/>
      </w:numPr>
      <w:spacing w:after="240" w:line="240" w:lineRule="auto"/>
      <w:jc w:val="both"/>
    </w:pPr>
    <w:rPr>
      <w:rFonts w:ascii="Times New Roman" w:eastAsia="Times New Roman" w:hAnsi="Times New Roman" w:cs="Times New Roman"/>
      <w:lang w:eastAsia="zh-CN"/>
    </w:rPr>
  </w:style>
  <w:style w:type="paragraph" w:styleId="ListBullet3">
    <w:name w:val="List Bullet 3"/>
    <w:basedOn w:val="Normal"/>
    <w:rsid w:val="00370D1A"/>
    <w:pPr>
      <w:numPr>
        <w:numId w:val="6"/>
      </w:numPr>
      <w:spacing w:after="240" w:line="240" w:lineRule="auto"/>
      <w:jc w:val="both"/>
    </w:pPr>
    <w:rPr>
      <w:rFonts w:ascii="Times New Roman" w:eastAsia="Times New Roman" w:hAnsi="Times New Roman" w:cs="Times New Roman"/>
      <w:lang w:eastAsia="zh-CN"/>
    </w:rPr>
  </w:style>
  <w:style w:type="paragraph" w:styleId="ListBullet4">
    <w:name w:val="List Bullet 4"/>
    <w:basedOn w:val="Normal"/>
    <w:rsid w:val="00370D1A"/>
    <w:pPr>
      <w:numPr>
        <w:numId w:val="7"/>
      </w:numPr>
      <w:spacing w:after="240" w:line="240" w:lineRule="auto"/>
      <w:jc w:val="both"/>
    </w:pPr>
    <w:rPr>
      <w:rFonts w:ascii="Times New Roman" w:eastAsia="Times New Roman" w:hAnsi="Times New Roman" w:cs="Times New Roman"/>
      <w:lang w:eastAsia="zh-CN"/>
    </w:rPr>
  </w:style>
  <w:style w:type="paragraph" w:styleId="ListBullet5">
    <w:name w:val="List Bullet 5"/>
    <w:basedOn w:val="Normal"/>
    <w:rsid w:val="00370D1A"/>
    <w:pPr>
      <w:numPr>
        <w:numId w:val="8"/>
      </w:numPr>
      <w:spacing w:after="240" w:line="240" w:lineRule="auto"/>
      <w:jc w:val="both"/>
    </w:pPr>
    <w:rPr>
      <w:rFonts w:ascii="Times New Roman" w:eastAsia="Times New Roman" w:hAnsi="Times New Roman" w:cs="Times New Roman"/>
      <w:lang w:eastAsia="zh-CN"/>
    </w:rPr>
  </w:style>
  <w:style w:type="paragraph" w:styleId="ListContinue">
    <w:name w:val="List Continue"/>
    <w:basedOn w:val="Normal"/>
    <w:rsid w:val="00370D1A"/>
    <w:pPr>
      <w:spacing w:after="240" w:line="240" w:lineRule="auto"/>
      <w:ind w:left="850"/>
      <w:jc w:val="both"/>
    </w:pPr>
    <w:rPr>
      <w:rFonts w:ascii="Times New Roman" w:eastAsia="Times New Roman" w:hAnsi="Times New Roman" w:cs="Times New Roman"/>
      <w:lang w:eastAsia="zh-CN"/>
    </w:rPr>
  </w:style>
  <w:style w:type="paragraph" w:styleId="ListContinue2">
    <w:name w:val="List Continue 2"/>
    <w:basedOn w:val="Normal"/>
    <w:rsid w:val="00370D1A"/>
    <w:pPr>
      <w:spacing w:after="240" w:line="240" w:lineRule="auto"/>
      <w:ind w:left="1191"/>
      <w:jc w:val="both"/>
    </w:pPr>
    <w:rPr>
      <w:rFonts w:ascii="Times New Roman" w:eastAsia="Times New Roman" w:hAnsi="Times New Roman" w:cs="Times New Roman"/>
      <w:lang w:eastAsia="zh-CN"/>
    </w:rPr>
  </w:style>
  <w:style w:type="paragraph" w:styleId="ListContinue3">
    <w:name w:val="List Continue 3"/>
    <w:basedOn w:val="Normal"/>
    <w:rsid w:val="00370D1A"/>
    <w:pPr>
      <w:spacing w:after="240" w:line="240" w:lineRule="auto"/>
      <w:ind w:left="1474"/>
      <w:jc w:val="both"/>
    </w:pPr>
    <w:rPr>
      <w:rFonts w:ascii="Times New Roman" w:eastAsia="Times New Roman" w:hAnsi="Times New Roman" w:cs="Times New Roman"/>
      <w:lang w:eastAsia="zh-CN"/>
    </w:rPr>
  </w:style>
  <w:style w:type="paragraph" w:styleId="ListContinue4">
    <w:name w:val="List Continue 4"/>
    <w:basedOn w:val="Normal"/>
    <w:rsid w:val="00370D1A"/>
    <w:pPr>
      <w:spacing w:after="240" w:line="240" w:lineRule="auto"/>
      <w:ind w:left="1757"/>
      <w:jc w:val="both"/>
    </w:pPr>
    <w:rPr>
      <w:rFonts w:ascii="Times New Roman" w:eastAsia="Times New Roman" w:hAnsi="Times New Roman" w:cs="Times New Roman"/>
      <w:lang w:eastAsia="zh-CN"/>
    </w:rPr>
  </w:style>
  <w:style w:type="paragraph" w:styleId="ListContinue5">
    <w:name w:val="List Continue 5"/>
    <w:basedOn w:val="Normal"/>
    <w:rsid w:val="00370D1A"/>
    <w:pPr>
      <w:spacing w:after="240" w:line="240" w:lineRule="auto"/>
      <w:ind w:left="2041"/>
      <w:jc w:val="both"/>
    </w:pPr>
    <w:rPr>
      <w:rFonts w:ascii="Times New Roman" w:eastAsia="Times New Roman" w:hAnsi="Times New Roman" w:cs="Times New Roman"/>
      <w:lang w:eastAsia="zh-CN"/>
    </w:rPr>
  </w:style>
  <w:style w:type="paragraph" w:styleId="ListNumber">
    <w:name w:val="List Number"/>
    <w:basedOn w:val="Normal"/>
    <w:uiPriority w:val="99"/>
    <w:rsid w:val="00370D1A"/>
    <w:pPr>
      <w:numPr>
        <w:numId w:val="9"/>
      </w:numPr>
      <w:tabs>
        <w:tab w:val="left" w:pos="1134"/>
      </w:tabs>
      <w:spacing w:after="240" w:line="240" w:lineRule="auto"/>
      <w:jc w:val="both"/>
    </w:pPr>
    <w:rPr>
      <w:rFonts w:ascii="Times New Roman" w:eastAsia="Times New Roman" w:hAnsi="Times New Roman" w:cs="Times New Roman"/>
      <w:lang w:eastAsia="zh-CN"/>
    </w:rPr>
  </w:style>
  <w:style w:type="paragraph" w:styleId="ListNumber2">
    <w:name w:val="List Number 2"/>
    <w:basedOn w:val="Normal"/>
    <w:uiPriority w:val="99"/>
    <w:rsid w:val="00370D1A"/>
    <w:pPr>
      <w:numPr>
        <w:ilvl w:val="1"/>
        <w:numId w:val="9"/>
      </w:numPr>
      <w:tabs>
        <w:tab w:val="left" w:pos="1417"/>
      </w:tabs>
      <w:spacing w:after="240" w:line="240" w:lineRule="auto"/>
      <w:jc w:val="both"/>
    </w:pPr>
    <w:rPr>
      <w:rFonts w:ascii="Times New Roman" w:eastAsia="Times New Roman" w:hAnsi="Times New Roman" w:cs="Times New Roman"/>
      <w:lang w:eastAsia="zh-CN"/>
    </w:rPr>
  </w:style>
  <w:style w:type="paragraph" w:styleId="ListNumber3">
    <w:name w:val="List Number 3"/>
    <w:basedOn w:val="Normal"/>
    <w:uiPriority w:val="99"/>
    <w:rsid w:val="00370D1A"/>
    <w:pPr>
      <w:numPr>
        <w:ilvl w:val="2"/>
        <w:numId w:val="9"/>
      </w:numPr>
      <w:tabs>
        <w:tab w:val="left" w:pos="1701"/>
      </w:tabs>
      <w:spacing w:after="240" w:line="240" w:lineRule="auto"/>
      <w:jc w:val="both"/>
    </w:pPr>
    <w:rPr>
      <w:rFonts w:ascii="Times New Roman" w:eastAsia="Times New Roman" w:hAnsi="Times New Roman" w:cs="Times New Roman"/>
      <w:lang w:eastAsia="zh-CN"/>
    </w:rPr>
  </w:style>
  <w:style w:type="paragraph" w:styleId="ListNumber4">
    <w:name w:val="List Number 4"/>
    <w:basedOn w:val="Normal"/>
    <w:uiPriority w:val="99"/>
    <w:rsid w:val="00370D1A"/>
    <w:pPr>
      <w:numPr>
        <w:ilvl w:val="3"/>
        <w:numId w:val="9"/>
      </w:numPr>
      <w:tabs>
        <w:tab w:val="left" w:pos="1984"/>
      </w:tabs>
      <w:spacing w:after="240" w:line="240" w:lineRule="auto"/>
      <w:jc w:val="both"/>
    </w:pPr>
    <w:rPr>
      <w:rFonts w:ascii="Times New Roman" w:eastAsia="Times New Roman" w:hAnsi="Times New Roman" w:cs="Times New Roman"/>
      <w:lang w:eastAsia="zh-CN"/>
    </w:rPr>
  </w:style>
  <w:style w:type="paragraph" w:styleId="ListNumber5">
    <w:name w:val="List Number 5"/>
    <w:basedOn w:val="Normal"/>
    <w:uiPriority w:val="99"/>
    <w:rsid w:val="00370D1A"/>
    <w:pPr>
      <w:numPr>
        <w:ilvl w:val="4"/>
        <w:numId w:val="9"/>
      </w:numPr>
      <w:tabs>
        <w:tab w:val="left" w:pos="2268"/>
      </w:tabs>
      <w:spacing w:after="240" w:line="240" w:lineRule="auto"/>
      <w:jc w:val="both"/>
    </w:pPr>
    <w:rPr>
      <w:rFonts w:ascii="Times New Roman" w:eastAsia="Times New Roman" w:hAnsi="Times New Roman" w:cs="Times New Roman"/>
      <w:lang w:eastAsia="zh-CN"/>
    </w:rPr>
  </w:style>
  <w:style w:type="paragraph" w:customStyle="1" w:styleId="Num-ChapParagraph">
    <w:name w:val="Num-Chap Paragraph"/>
    <w:basedOn w:val="BodyText"/>
    <w:rsid w:val="00370D1A"/>
    <w:pPr>
      <w:ind w:firstLine="0"/>
    </w:pPr>
  </w:style>
  <w:style w:type="paragraph" w:customStyle="1" w:styleId="Num-DocParagraph">
    <w:name w:val="Num-Doc Paragraph"/>
    <w:basedOn w:val="BodyText"/>
    <w:link w:val="Num-DocParagraphChar"/>
    <w:uiPriority w:val="99"/>
    <w:rsid w:val="00370D1A"/>
    <w:pPr>
      <w:ind w:firstLine="0"/>
    </w:pPr>
  </w:style>
  <w:style w:type="paragraph" w:customStyle="1" w:styleId="PartHeading">
    <w:name w:val="Part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customStyle="1" w:styleId="RowsHeading">
    <w:name w:val="Rows Heading"/>
    <w:basedOn w:val="Normal"/>
    <w:rsid w:val="00370D1A"/>
    <w:pPr>
      <w:spacing w:after="0" w:line="240" w:lineRule="auto"/>
    </w:pPr>
    <w:rPr>
      <w:rFonts w:ascii="Arial" w:eastAsia="Times New Roman" w:hAnsi="Arial" w:cs="Arial"/>
      <w:sz w:val="18"/>
      <w:szCs w:val="18"/>
      <w:lang w:eastAsia="zh-CN"/>
    </w:rPr>
  </w:style>
  <w:style w:type="paragraph" w:customStyle="1" w:styleId="SourceDescription">
    <w:name w:val="Source Description"/>
    <w:basedOn w:val="Normal"/>
    <w:next w:val="BodyText"/>
    <w:rsid w:val="00370D1A"/>
    <w:pPr>
      <w:tabs>
        <w:tab w:val="left" w:pos="850"/>
        <w:tab w:val="left" w:pos="1191"/>
        <w:tab w:val="left" w:pos="1531"/>
      </w:tabs>
      <w:spacing w:after="360" w:line="240" w:lineRule="auto"/>
      <w:jc w:val="both"/>
    </w:pPr>
    <w:rPr>
      <w:rFonts w:ascii="Arial" w:eastAsia="Times New Roman" w:hAnsi="Arial" w:cs="Arial"/>
      <w:sz w:val="16"/>
      <w:szCs w:val="18"/>
      <w:lang w:eastAsia="zh-CN"/>
    </w:rPr>
  </w:style>
  <w:style w:type="paragraph" w:customStyle="1" w:styleId="SubHeading">
    <w:name w:val="SubHeading"/>
    <w:basedOn w:val="BodyText"/>
    <w:rsid w:val="00370D1A"/>
    <w:pPr>
      <w:ind w:left="442" w:firstLine="0"/>
    </w:pPr>
    <w:rPr>
      <w:i/>
      <w:iCs/>
    </w:rPr>
  </w:style>
  <w:style w:type="paragraph" w:customStyle="1" w:styleId="SummaryHeading">
    <w:name w:val="Summary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customStyle="1" w:styleId="Table">
    <w:name w:val="Table"/>
    <w:basedOn w:val="Normal"/>
    <w:next w:val="BodyText"/>
    <w:rsid w:val="00370D1A"/>
    <w:pPr>
      <w:tabs>
        <w:tab w:val="left" w:pos="850"/>
        <w:tab w:val="left" w:pos="1191"/>
        <w:tab w:val="left" w:pos="1531"/>
      </w:tabs>
      <w:spacing w:after="240" w:line="240" w:lineRule="auto"/>
      <w:jc w:val="center"/>
    </w:pPr>
    <w:rPr>
      <w:rFonts w:ascii="Times New Roman" w:eastAsia="Times New Roman" w:hAnsi="Times New Roman" w:cs="Times New Roman"/>
      <w:lang w:eastAsia="zh-CN"/>
    </w:rPr>
  </w:style>
  <w:style w:type="paragraph" w:customStyle="1" w:styleId="TableNote">
    <w:name w:val="Table Note"/>
    <w:basedOn w:val="Normal"/>
    <w:rsid w:val="00370D1A"/>
    <w:pPr>
      <w:tabs>
        <w:tab w:val="left" w:pos="850"/>
        <w:tab w:val="left" w:pos="1191"/>
        <w:tab w:val="left" w:pos="1531"/>
      </w:tabs>
      <w:spacing w:after="120" w:line="240" w:lineRule="auto"/>
    </w:pPr>
    <w:rPr>
      <w:rFonts w:ascii="Arial" w:eastAsia="Times New Roman" w:hAnsi="Arial" w:cs="Arial"/>
      <w:sz w:val="16"/>
      <w:szCs w:val="18"/>
      <w:lang w:eastAsia="zh-CN"/>
    </w:rPr>
  </w:style>
  <w:style w:type="paragraph" w:customStyle="1" w:styleId="TableofContentsHeading">
    <w:name w:val="Table of Contents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bCs/>
      <w:caps/>
      <w:lang w:eastAsia="zh-CN"/>
    </w:rPr>
  </w:style>
  <w:style w:type="paragraph" w:customStyle="1" w:styleId="TableSub-title">
    <w:name w:val="Table Sub-title"/>
    <w:basedOn w:val="Normal"/>
    <w:rsid w:val="00370D1A"/>
    <w:pPr>
      <w:keepNext/>
      <w:tabs>
        <w:tab w:val="left" w:pos="850"/>
        <w:tab w:val="left" w:pos="1191"/>
        <w:tab w:val="left" w:pos="1531"/>
      </w:tabs>
      <w:spacing w:after="240" w:line="240" w:lineRule="auto"/>
      <w:jc w:val="center"/>
    </w:pPr>
    <w:rPr>
      <w:rFonts w:ascii="Arial" w:eastAsia="Times New Roman" w:hAnsi="Arial" w:cs="Arial"/>
      <w:sz w:val="18"/>
      <w:lang w:eastAsia="zh-CN"/>
    </w:rPr>
  </w:style>
  <w:style w:type="paragraph" w:customStyle="1" w:styleId="TableTitle">
    <w:name w:val="Table Title"/>
    <w:basedOn w:val="Normal"/>
    <w:rsid w:val="00370D1A"/>
    <w:pPr>
      <w:keepNext/>
      <w:tabs>
        <w:tab w:val="left" w:pos="850"/>
        <w:tab w:val="left" w:pos="1191"/>
        <w:tab w:val="left" w:pos="1531"/>
      </w:tabs>
      <w:spacing w:after="240" w:line="240" w:lineRule="auto"/>
      <w:jc w:val="center"/>
    </w:pPr>
    <w:rPr>
      <w:rFonts w:ascii="Arial" w:eastAsia="Times New Roman" w:hAnsi="Arial" w:cs="Arial"/>
      <w:b/>
      <w:bCs/>
      <w:sz w:val="18"/>
      <w:lang w:eastAsia="zh-CN"/>
    </w:rPr>
  </w:style>
  <w:style w:type="paragraph" w:customStyle="1" w:styleId="TextBox">
    <w:name w:val="Text Box"/>
    <w:basedOn w:val="BodyText"/>
    <w:rsid w:val="00370D1A"/>
    <w:pPr>
      <w:pBdr>
        <w:top w:val="single" w:sz="6" w:space="1" w:color="auto"/>
        <w:left w:val="single" w:sz="6" w:space="1" w:color="auto"/>
        <w:bottom w:val="single" w:sz="6" w:space="1" w:color="auto"/>
        <w:right w:val="single" w:sz="6" w:space="1" w:color="auto"/>
      </w:pBdr>
      <w:ind w:firstLine="0"/>
    </w:pPr>
    <w:rPr>
      <w:rFonts w:ascii="Arial" w:hAnsi="Arial" w:cs="Arial"/>
      <w:sz w:val="18"/>
    </w:rPr>
  </w:style>
  <w:style w:type="paragraph" w:customStyle="1" w:styleId="TextBoxHeading">
    <w:name w:val="Text Box Heading"/>
    <w:basedOn w:val="TextBox"/>
    <w:next w:val="TextBox"/>
    <w:rsid w:val="00370D1A"/>
    <w:pPr>
      <w:jc w:val="center"/>
    </w:pPr>
    <w:rPr>
      <w:b/>
      <w:bCs/>
    </w:rPr>
  </w:style>
  <w:style w:type="paragraph" w:styleId="TOC4">
    <w:name w:val="toc 4"/>
    <w:basedOn w:val="Normal"/>
    <w:next w:val="Normal"/>
    <w:uiPriority w:val="39"/>
    <w:qFormat/>
    <w:rsid w:val="00370D1A"/>
    <w:pPr>
      <w:tabs>
        <w:tab w:val="right" w:leader="dot" w:pos="9468"/>
      </w:tabs>
      <w:spacing w:after="0" w:line="240" w:lineRule="auto"/>
      <w:ind w:left="595"/>
      <w:jc w:val="both"/>
    </w:pPr>
    <w:rPr>
      <w:rFonts w:ascii="Times New Roman" w:eastAsia="Times New Roman" w:hAnsi="Times New Roman" w:cs="Times New Roman"/>
      <w:noProof/>
      <w:lang w:eastAsia="zh-CN"/>
    </w:rPr>
  </w:style>
  <w:style w:type="paragraph" w:styleId="TOC5">
    <w:name w:val="toc 5"/>
    <w:basedOn w:val="Normal"/>
    <w:next w:val="Normal"/>
    <w:uiPriority w:val="39"/>
    <w:qFormat/>
    <w:rsid w:val="00370D1A"/>
    <w:pPr>
      <w:tabs>
        <w:tab w:val="right" w:leader="dot" w:pos="9468"/>
      </w:tabs>
      <w:spacing w:after="0" w:line="240" w:lineRule="auto"/>
      <w:ind w:left="794"/>
      <w:jc w:val="both"/>
    </w:pPr>
    <w:rPr>
      <w:rFonts w:ascii="Times New Roman" w:eastAsia="Times New Roman" w:hAnsi="Times New Roman" w:cs="Times New Roman"/>
      <w:noProof/>
      <w:lang w:eastAsia="zh-CN"/>
    </w:rPr>
  </w:style>
  <w:style w:type="paragraph" w:customStyle="1" w:styleId="IndexHeading1">
    <w:name w:val="Index Heading1"/>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caps/>
      <w:lang w:val="en-US" w:eastAsia="zh-CN"/>
    </w:rPr>
  </w:style>
  <w:style w:type="paragraph" w:styleId="BlockText">
    <w:name w:val="Block Text"/>
    <w:basedOn w:val="Normal"/>
    <w:rsid w:val="00370D1A"/>
    <w:pPr>
      <w:tabs>
        <w:tab w:val="left" w:pos="850"/>
        <w:tab w:val="left" w:pos="1191"/>
        <w:tab w:val="left" w:pos="1531"/>
      </w:tabs>
      <w:spacing w:after="120" w:line="240" w:lineRule="auto"/>
      <w:ind w:left="1440" w:right="1440"/>
      <w:jc w:val="both"/>
    </w:pPr>
    <w:rPr>
      <w:rFonts w:ascii="Times New Roman" w:eastAsia="Times New Roman" w:hAnsi="Times New Roman" w:cs="Times New Roman"/>
      <w:lang w:eastAsia="zh-CN"/>
    </w:rPr>
  </w:style>
  <w:style w:type="paragraph" w:styleId="TOC9">
    <w:name w:val="toc 9"/>
    <w:basedOn w:val="Normal"/>
    <w:next w:val="Normal"/>
    <w:uiPriority w:val="39"/>
    <w:qFormat/>
    <w:rsid w:val="00370D1A"/>
    <w:pPr>
      <w:spacing w:after="0" w:line="240" w:lineRule="auto"/>
      <w:ind w:left="1760"/>
      <w:jc w:val="both"/>
    </w:pPr>
    <w:rPr>
      <w:rFonts w:ascii="Times New Roman" w:eastAsia="Times New Roman" w:hAnsi="Times New Roman" w:cs="Times New Roman"/>
      <w:lang w:eastAsia="zh-CN"/>
    </w:rPr>
  </w:style>
  <w:style w:type="paragraph" w:customStyle="1" w:styleId="Abstract">
    <w:name w:val="Abstract"/>
    <w:basedOn w:val="BodyText"/>
    <w:rsid w:val="00370D1A"/>
    <w:pPr>
      <w:pBdr>
        <w:top w:val="single" w:sz="4" w:space="1" w:color="auto"/>
        <w:left w:val="single" w:sz="4" w:space="4" w:color="auto"/>
        <w:bottom w:val="single" w:sz="4" w:space="1" w:color="auto"/>
        <w:right w:val="single" w:sz="4" w:space="4" w:color="auto"/>
      </w:pBdr>
      <w:ind w:left="442" w:firstLine="0"/>
    </w:pPr>
    <w:rPr>
      <w:lang w:val="en-US"/>
    </w:rPr>
  </w:style>
  <w:style w:type="paragraph" w:customStyle="1" w:styleId="Author">
    <w:name w:val="Author"/>
    <w:basedOn w:val="BodyText"/>
    <w:rsid w:val="00370D1A"/>
    <w:pPr>
      <w:ind w:firstLine="0"/>
    </w:pPr>
    <w:rPr>
      <w:lang w:val="en-US"/>
    </w:rPr>
  </w:style>
  <w:style w:type="paragraph" w:customStyle="1" w:styleId="Chart">
    <w:name w:val="Chart"/>
    <w:basedOn w:val="Normal"/>
    <w:next w:val="BodyText"/>
    <w:rsid w:val="00370D1A"/>
    <w:pPr>
      <w:tabs>
        <w:tab w:val="left" w:pos="850"/>
        <w:tab w:val="left" w:pos="1191"/>
        <w:tab w:val="left" w:pos="1531"/>
      </w:tabs>
      <w:spacing w:after="240" w:line="240" w:lineRule="auto"/>
      <w:jc w:val="center"/>
    </w:pPr>
    <w:rPr>
      <w:rFonts w:ascii="Times New Roman" w:eastAsia="Times New Roman" w:hAnsi="Times New Roman" w:cs="Times New Roman"/>
      <w:lang w:val="en-US" w:eastAsia="zh-CN"/>
    </w:rPr>
  </w:style>
  <w:style w:type="paragraph" w:customStyle="1" w:styleId="ChartSub-title">
    <w:name w:val="Chart Sub-title"/>
    <w:basedOn w:val="Normal"/>
    <w:rsid w:val="00370D1A"/>
    <w:pPr>
      <w:keepNext/>
      <w:tabs>
        <w:tab w:val="left" w:pos="850"/>
        <w:tab w:val="left" w:pos="1191"/>
        <w:tab w:val="left" w:pos="1531"/>
      </w:tabs>
      <w:spacing w:after="120" w:line="240" w:lineRule="auto"/>
      <w:jc w:val="center"/>
    </w:pPr>
    <w:rPr>
      <w:rFonts w:ascii="Arial" w:eastAsia="Times New Roman" w:hAnsi="Arial" w:cs="Arial"/>
      <w:sz w:val="18"/>
      <w:lang w:val="en-US" w:eastAsia="zh-CN"/>
    </w:rPr>
  </w:style>
  <w:style w:type="paragraph" w:customStyle="1" w:styleId="ChartTitle">
    <w:name w:val="Chart Title"/>
    <w:basedOn w:val="Normal"/>
    <w:next w:val="ChartSub-title"/>
    <w:rsid w:val="00370D1A"/>
    <w:pPr>
      <w:keepNext/>
      <w:tabs>
        <w:tab w:val="left" w:pos="850"/>
        <w:tab w:val="left" w:pos="1191"/>
        <w:tab w:val="left" w:pos="1531"/>
      </w:tabs>
      <w:spacing w:after="240" w:line="240" w:lineRule="auto"/>
      <w:jc w:val="center"/>
    </w:pPr>
    <w:rPr>
      <w:rFonts w:ascii="Arial" w:eastAsia="Times New Roman" w:hAnsi="Arial" w:cs="Arial"/>
      <w:b/>
      <w:sz w:val="18"/>
      <w:lang w:val="en-US" w:eastAsia="zh-CN"/>
    </w:rPr>
  </w:style>
  <w:style w:type="paragraph" w:customStyle="1" w:styleId="ChartNote">
    <w:name w:val="Chart Note"/>
    <w:basedOn w:val="Normal"/>
    <w:rsid w:val="00370D1A"/>
    <w:pPr>
      <w:tabs>
        <w:tab w:val="left" w:pos="850"/>
        <w:tab w:val="left" w:pos="1191"/>
        <w:tab w:val="left" w:pos="1531"/>
      </w:tabs>
      <w:spacing w:after="120" w:line="240" w:lineRule="auto"/>
    </w:pPr>
    <w:rPr>
      <w:rFonts w:ascii="Arial" w:eastAsia="Times New Roman" w:hAnsi="Arial" w:cs="Arial"/>
      <w:sz w:val="16"/>
      <w:lang w:val="en-US" w:eastAsia="zh-CN"/>
    </w:rPr>
  </w:style>
  <w:style w:type="paragraph" w:customStyle="1" w:styleId="BoxHeading2">
    <w:name w:val="Box Heading 2"/>
    <w:basedOn w:val="Normal"/>
    <w:next w:val="BoxBodyText"/>
    <w:rsid w:val="00370D1A"/>
    <w:pPr>
      <w:tabs>
        <w:tab w:val="left" w:pos="850"/>
        <w:tab w:val="left" w:pos="1191"/>
        <w:tab w:val="left" w:pos="1531"/>
      </w:tabs>
      <w:spacing w:before="240" w:after="240" w:line="240" w:lineRule="auto"/>
    </w:pPr>
    <w:rPr>
      <w:rFonts w:ascii="Arial" w:eastAsia="Times New Roman" w:hAnsi="Arial" w:cs="Arial"/>
      <w:b/>
      <w:sz w:val="18"/>
      <w:lang w:val="en-US" w:eastAsia="zh-CN"/>
    </w:rPr>
  </w:style>
  <w:style w:type="paragraph" w:customStyle="1" w:styleId="BoxHeading3">
    <w:name w:val="Box Heading 3"/>
    <w:basedOn w:val="Normal"/>
    <w:next w:val="BoxBodyText"/>
    <w:rsid w:val="00370D1A"/>
    <w:pPr>
      <w:tabs>
        <w:tab w:val="left" w:pos="850"/>
        <w:tab w:val="left" w:pos="1191"/>
        <w:tab w:val="left" w:pos="1531"/>
      </w:tabs>
      <w:spacing w:before="240" w:after="240" w:line="240" w:lineRule="auto"/>
    </w:pPr>
    <w:rPr>
      <w:rFonts w:ascii="Arial" w:eastAsia="Times New Roman" w:hAnsi="Arial" w:cs="Arial"/>
      <w:b/>
      <w:i/>
      <w:sz w:val="18"/>
      <w:lang w:val="en-US" w:eastAsia="zh-CN"/>
    </w:rPr>
  </w:style>
  <w:style w:type="paragraph" w:customStyle="1" w:styleId="BoxNote">
    <w:name w:val="Box Note"/>
    <w:basedOn w:val="Normal"/>
    <w:rsid w:val="00370D1A"/>
    <w:pPr>
      <w:tabs>
        <w:tab w:val="left" w:pos="340"/>
      </w:tabs>
      <w:spacing w:after="120" w:line="240" w:lineRule="auto"/>
    </w:pPr>
    <w:rPr>
      <w:rFonts w:ascii="Arial" w:eastAsia="Times New Roman" w:hAnsi="Arial" w:cs="Arial"/>
      <w:sz w:val="18"/>
      <w:lang w:val="en-US" w:eastAsia="zh-CN"/>
    </w:rPr>
  </w:style>
  <w:style w:type="paragraph" w:customStyle="1" w:styleId="ListBulletBox">
    <w:name w:val="List Bullet Box"/>
    <w:basedOn w:val="Normal"/>
    <w:rsid w:val="00370D1A"/>
    <w:pPr>
      <w:numPr>
        <w:numId w:val="10"/>
      </w:numPr>
      <w:spacing w:after="240" w:line="240" w:lineRule="auto"/>
      <w:jc w:val="both"/>
    </w:pPr>
    <w:rPr>
      <w:rFonts w:ascii="Arial" w:eastAsia="Times New Roman" w:hAnsi="Arial" w:cs="Arial"/>
      <w:sz w:val="18"/>
      <w:lang w:val="en-US" w:eastAsia="zh-CN"/>
    </w:rPr>
  </w:style>
  <w:style w:type="paragraph" w:customStyle="1" w:styleId="ListBulletBox2">
    <w:name w:val="List Bullet Box 2"/>
    <w:basedOn w:val="Normal"/>
    <w:rsid w:val="00370D1A"/>
    <w:pPr>
      <w:numPr>
        <w:numId w:val="11"/>
      </w:numPr>
      <w:spacing w:after="240" w:line="240" w:lineRule="auto"/>
      <w:jc w:val="both"/>
    </w:pPr>
    <w:rPr>
      <w:rFonts w:ascii="Arial" w:eastAsia="Times New Roman" w:hAnsi="Arial" w:cs="Arial"/>
      <w:sz w:val="18"/>
      <w:lang w:val="en-US" w:eastAsia="zh-CN"/>
    </w:rPr>
  </w:style>
  <w:style w:type="paragraph" w:customStyle="1" w:styleId="ListBulletBox3">
    <w:name w:val="List Bullet Box 3"/>
    <w:basedOn w:val="Normal"/>
    <w:rsid w:val="00370D1A"/>
    <w:pPr>
      <w:numPr>
        <w:numId w:val="12"/>
      </w:numPr>
      <w:spacing w:after="240" w:line="240" w:lineRule="auto"/>
      <w:jc w:val="both"/>
    </w:pPr>
    <w:rPr>
      <w:rFonts w:ascii="Arial" w:eastAsia="Times New Roman" w:hAnsi="Arial" w:cs="Arial"/>
      <w:sz w:val="18"/>
      <w:lang w:val="en-US" w:eastAsia="zh-CN"/>
    </w:rPr>
  </w:style>
  <w:style w:type="paragraph" w:customStyle="1" w:styleId="ListNumberBox">
    <w:name w:val="List Number Box"/>
    <w:basedOn w:val="Normal"/>
    <w:rsid w:val="00370D1A"/>
    <w:pPr>
      <w:numPr>
        <w:numId w:val="13"/>
      </w:numPr>
      <w:tabs>
        <w:tab w:val="clear" w:pos="1950"/>
        <w:tab w:val="left" w:pos="850"/>
      </w:tabs>
      <w:spacing w:after="240" w:line="240" w:lineRule="auto"/>
      <w:ind w:left="850"/>
      <w:jc w:val="both"/>
    </w:pPr>
    <w:rPr>
      <w:rFonts w:ascii="Arial" w:eastAsia="Times New Roman" w:hAnsi="Arial" w:cs="Arial"/>
      <w:sz w:val="18"/>
      <w:lang w:val="en-US" w:eastAsia="zh-CN"/>
    </w:rPr>
  </w:style>
  <w:style w:type="paragraph" w:customStyle="1" w:styleId="ListNumberBox2">
    <w:name w:val="List Number Box 2"/>
    <w:basedOn w:val="Normal"/>
    <w:rsid w:val="00370D1A"/>
    <w:pPr>
      <w:numPr>
        <w:ilvl w:val="1"/>
        <w:numId w:val="13"/>
      </w:numPr>
      <w:tabs>
        <w:tab w:val="clear" w:pos="2291"/>
        <w:tab w:val="left" w:pos="1191"/>
      </w:tabs>
      <w:spacing w:after="240" w:line="240" w:lineRule="auto"/>
      <w:ind w:left="1191" w:hanging="340"/>
      <w:jc w:val="both"/>
    </w:pPr>
    <w:rPr>
      <w:rFonts w:ascii="Arial" w:eastAsia="Times New Roman" w:hAnsi="Arial" w:cs="Arial"/>
      <w:sz w:val="18"/>
      <w:lang w:val="en-US" w:eastAsia="zh-CN"/>
    </w:rPr>
  </w:style>
  <w:style w:type="paragraph" w:customStyle="1" w:styleId="ListNumberBox3">
    <w:name w:val="List Number Box 3"/>
    <w:basedOn w:val="Normal"/>
    <w:rsid w:val="00370D1A"/>
    <w:pPr>
      <w:numPr>
        <w:ilvl w:val="2"/>
        <w:numId w:val="13"/>
      </w:numPr>
      <w:tabs>
        <w:tab w:val="clear" w:pos="2574"/>
        <w:tab w:val="left" w:pos="1474"/>
      </w:tabs>
      <w:spacing w:after="240" w:line="240" w:lineRule="auto"/>
      <w:ind w:left="1474"/>
      <w:jc w:val="both"/>
    </w:pPr>
    <w:rPr>
      <w:rFonts w:ascii="Arial" w:eastAsia="Times New Roman" w:hAnsi="Arial" w:cs="Arial"/>
      <w:sz w:val="18"/>
      <w:lang w:val="en-US" w:eastAsia="zh-CN"/>
    </w:rPr>
  </w:style>
  <w:style w:type="paragraph" w:customStyle="1" w:styleId="ListContinueBox">
    <w:name w:val="List Continue Box"/>
    <w:basedOn w:val="Normal"/>
    <w:rsid w:val="00370D1A"/>
    <w:pPr>
      <w:spacing w:after="240" w:line="240" w:lineRule="auto"/>
      <w:ind w:left="850"/>
      <w:jc w:val="both"/>
    </w:pPr>
    <w:rPr>
      <w:rFonts w:ascii="Arial" w:eastAsia="Times New Roman" w:hAnsi="Arial" w:cs="Arial"/>
      <w:sz w:val="18"/>
      <w:lang w:val="en-US" w:eastAsia="zh-CN"/>
    </w:rPr>
  </w:style>
  <w:style w:type="paragraph" w:customStyle="1" w:styleId="ListContinueBox2">
    <w:name w:val="List Continue Box 2"/>
    <w:basedOn w:val="Normal"/>
    <w:rsid w:val="00370D1A"/>
    <w:pPr>
      <w:spacing w:after="240" w:line="240" w:lineRule="auto"/>
      <w:ind w:left="1191"/>
      <w:jc w:val="both"/>
    </w:pPr>
    <w:rPr>
      <w:rFonts w:ascii="Arial" w:eastAsia="Times New Roman" w:hAnsi="Arial" w:cs="Arial"/>
      <w:sz w:val="18"/>
      <w:lang w:val="en-US" w:eastAsia="zh-CN"/>
    </w:rPr>
  </w:style>
  <w:style w:type="paragraph" w:customStyle="1" w:styleId="ListContinueBox3">
    <w:name w:val="List Continue Box 3"/>
    <w:basedOn w:val="Normal"/>
    <w:rsid w:val="00370D1A"/>
    <w:pPr>
      <w:spacing w:after="240" w:line="240" w:lineRule="auto"/>
      <w:ind w:left="1474"/>
      <w:jc w:val="both"/>
    </w:pPr>
    <w:rPr>
      <w:rFonts w:ascii="Arial" w:eastAsia="Times New Roman" w:hAnsi="Arial" w:cs="Arial"/>
      <w:sz w:val="18"/>
      <w:lang w:val="en-US" w:eastAsia="zh-CN"/>
    </w:rPr>
  </w:style>
  <w:style w:type="paragraph" w:customStyle="1" w:styleId="BoxSource">
    <w:name w:val="Box Source"/>
    <w:basedOn w:val="Normal"/>
    <w:next w:val="BodyText"/>
    <w:rsid w:val="00370D1A"/>
    <w:pPr>
      <w:tabs>
        <w:tab w:val="left" w:pos="850"/>
        <w:tab w:val="left" w:pos="1191"/>
        <w:tab w:val="left" w:pos="1531"/>
      </w:tabs>
      <w:spacing w:after="360" w:line="240" w:lineRule="auto"/>
      <w:jc w:val="both"/>
    </w:pPr>
    <w:rPr>
      <w:rFonts w:ascii="Arial" w:eastAsia="Times New Roman" w:hAnsi="Arial" w:cs="Arial"/>
      <w:sz w:val="16"/>
      <w:lang w:val="en-US" w:eastAsia="zh-CN"/>
    </w:rPr>
  </w:style>
  <w:style w:type="character" w:customStyle="1" w:styleId="Cote">
    <w:name w:val="Cote"/>
    <w:basedOn w:val="DefaultParagraphFont"/>
    <w:rsid w:val="00370D1A"/>
    <w:rPr>
      <w:caps/>
      <w:smallCaps w:val="0"/>
      <w:lang w:val="en-US"/>
    </w:rPr>
  </w:style>
  <w:style w:type="numbering" w:customStyle="1" w:styleId="NumberedNote">
    <w:name w:val="Numbered Note"/>
    <w:basedOn w:val="NoList"/>
    <w:rsid w:val="00370D1A"/>
    <w:pPr>
      <w:numPr>
        <w:numId w:val="1"/>
      </w:numPr>
    </w:pPr>
  </w:style>
  <w:style w:type="numbering" w:customStyle="1" w:styleId="BulletedNote">
    <w:name w:val="Bulleted Note"/>
    <w:basedOn w:val="NoList"/>
    <w:rsid w:val="00370D1A"/>
    <w:pPr>
      <w:numPr>
        <w:numId w:val="2"/>
      </w:numPr>
    </w:pPr>
  </w:style>
  <w:style w:type="numbering" w:customStyle="1" w:styleId="NumericNote">
    <w:name w:val="Numeric Note"/>
    <w:basedOn w:val="NoList"/>
    <w:rsid w:val="00370D1A"/>
    <w:pPr>
      <w:numPr>
        <w:numId w:val="3"/>
      </w:numPr>
    </w:pPr>
  </w:style>
  <w:style w:type="numbering" w:customStyle="1" w:styleId="AlphaNote">
    <w:name w:val="Alpha Note"/>
    <w:basedOn w:val="NoList"/>
    <w:rsid w:val="00370D1A"/>
    <w:pPr>
      <w:numPr>
        <w:numId w:val="4"/>
      </w:numPr>
    </w:pPr>
  </w:style>
  <w:style w:type="paragraph" w:customStyle="1" w:styleId="AcknowledgementHeading">
    <w:name w:val="Acknowledgement Heading"/>
    <w:basedOn w:val="Normal"/>
    <w:next w:val="BodyText"/>
    <w:rsid w:val="00370D1A"/>
    <w:pPr>
      <w:keepNext/>
      <w:tabs>
        <w:tab w:val="left" w:pos="850"/>
        <w:tab w:val="left" w:pos="1191"/>
        <w:tab w:val="left" w:pos="1531"/>
      </w:tabs>
      <w:spacing w:before="1200" w:after="720" w:line="240" w:lineRule="auto"/>
      <w:jc w:val="center"/>
    </w:pPr>
    <w:rPr>
      <w:rFonts w:ascii="Times New Roman" w:eastAsia="Times New Roman" w:hAnsi="Times New Roman" w:cs="Times New Roman"/>
      <w:b/>
      <w:caps/>
      <w:lang w:val="en-US" w:eastAsia="zh-CN"/>
    </w:rPr>
  </w:style>
  <w:style w:type="paragraph" w:styleId="EnvelopeAddress">
    <w:name w:val="envelope address"/>
    <w:basedOn w:val="Normal"/>
    <w:rsid w:val="00370D1A"/>
    <w:pPr>
      <w:framePr w:w="7938" w:h="1985" w:hRule="exact" w:hSpace="141" w:wrap="auto" w:hAnchor="page" w:xAlign="center" w:yAlign="bottom"/>
      <w:tabs>
        <w:tab w:val="left" w:pos="850"/>
        <w:tab w:val="left" w:pos="1191"/>
        <w:tab w:val="left" w:pos="1531"/>
      </w:tabs>
      <w:spacing w:after="0" w:line="240" w:lineRule="auto"/>
      <w:ind w:left="2835"/>
      <w:jc w:val="both"/>
    </w:pPr>
    <w:rPr>
      <w:rFonts w:ascii="Arial" w:eastAsia="Times New Roman" w:hAnsi="Arial" w:cs="Arial"/>
      <w:sz w:val="24"/>
      <w:szCs w:val="24"/>
      <w:lang w:eastAsia="zh-CN"/>
    </w:rPr>
  </w:style>
  <w:style w:type="paragraph" w:styleId="EnvelopeReturn">
    <w:name w:val="envelope return"/>
    <w:basedOn w:val="Normal"/>
    <w:rsid w:val="00370D1A"/>
    <w:pPr>
      <w:tabs>
        <w:tab w:val="left" w:pos="850"/>
        <w:tab w:val="left" w:pos="1191"/>
        <w:tab w:val="left" w:pos="1531"/>
      </w:tabs>
      <w:spacing w:after="0" w:line="240" w:lineRule="auto"/>
      <w:jc w:val="both"/>
    </w:pPr>
    <w:rPr>
      <w:rFonts w:ascii="Arial" w:eastAsia="Times New Roman" w:hAnsi="Arial" w:cs="Arial"/>
      <w:sz w:val="20"/>
      <w:szCs w:val="20"/>
      <w:lang w:eastAsia="zh-CN"/>
    </w:rPr>
  </w:style>
  <w:style w:type="paragraph" w:styleId="HTMLAddress">
    <w:name w:val="HTML Address"/>
    <w:basedOn w:val="Normal"/>
    <w:link w:val="HTMLAddressChar"/>
    <w:rsid w:val="00370D1A"/>
    <w:pPr>
      <w:tabs>
        <w:tab w:val="left" w:pos="850"/>
        <w:tab w:val="left" w:pos="1191"/>
        <w:tab w:val="left" w:pos="1531"/>
      </w:tabs>
      <w:spacing w:after="0" w:line="240" w:lineRule="auto"/>
      <w:jc w:val="both"/>
    </w:pPr>
    <w:rPr>
      <w:rFonts w:ascii="Times New Roman" w:eastAsia="Times New Roman" w:hAnsi="Times New Roman" w:cs="Times New Roman"/>
      <w:i/>
      <w:iCs/>
      <w:lang w:eastAsia="zh-CN"/>
    </w:rPr>
  </w:style>
  <w:style w:type="character" w:customStyle="1" w:styleId="HTMLAddressChar">
    <w:name w:val="HTML Address Char"/>
    <w:basedOn w:val="DefaultParagraphFont"/>
    <w:link w:val="HTMLAddress"/>
    <w:rsid w:val="00370D1A"/>
    <w:rPr>
      <w:rFonts w:ascii="Times New Roman" w:eastAsia="Times New Roman" w:hAnsi="Times New Roman" w:cs="Times New Roman"/>
      <w:i/>
      <w:iCs/>
      <w:lang w:eastAsia="zh-CN"/>
    </w:rPr>
  </w:style>
  <w:style w:type="paragraph" w:styleId="CommentText">
    <w:name w:val="annotation text"/>
    <w:basedOn w:val="Normal"/>
    <w:link w:val="CommentTextChar"/>
    <w:uiPriority w:val="99"/>
    <w:rsid w:val="00370D1A"/>
    <w:pPr>
      <w:tabs>
        <w:tab w:val="left" w:pos="850"/>
        <w:tab w:val="left" w:pos="1191"/>
        <w:tab w:val="left" w:pos="1531"/>
      </w:tabs>
      <w:spacing w:after="0" w:line="240" w:lineRule="auto"/>
      <w:jc w:val="both"/>
    </w:pPr>
    <w:rPr>
      <w:rFonts w:ascii="Times New Roman" w:eastAsia="Times New Roman" w:hAnsi="Times New Roman" w:cs="Times New Roman"/>
      <w:sz w:val="20"/>
      <w:szCs w:val="20"/>
      <w:lang w:eastAsia="zh-CN"/>
    </w:rPr>
  </w:style>
  <w:style w:type="character" w:customStyle="1" w:styleId="CommentTextChar">
    <w:name w:val="Comment Text Char"/>
    <w:basedOn w:val="DefaultParagraphFont"/>
    <w:link w:val="CommentText"/>
    <w:uiPriority w:val="99"/>
    <w:rsid w:val="00370D1A"/>
    <w:rPr>
      <w:rFonts w:ascii="Times New Roman" w:eastAsia="Times New Roman" w:hAnsi="Times New Roman" w:cs="Times New Roman"/>
      <w:sz w:val="20"/>
      <w:szCs w:val="20"/>
      <w:lang w:eastAsia="zh-CN"/>
    </w:rPr>
  </w:style>
  <w:style w:type="paragraph" w:styleId="BodyText2">
    <w:name w:val="Body Text 2"/>
    <w:basedOn w:val="Normal"/>
    <w:link w:val="BodyText2Char"/>
    <w:rsid w:val="00370D1A"/>
    <w:pPr>
      <w:tabs>
        <w:tab w:val="left" w:pos="850"/>
        <w:tab w:val="left" w:pos="1191"/>
        <w:tab w:val="left" w:pos="1531"/>
      </w:tabs>
      <w:spacing w:after="120" w:line="480" w:lineRule="auto"/>
      <w:jc w:val="both"/>
    </w:pPr>
    <w:rPr>
      <w:rFonts w:ascii="Times New Roman" w:eastAsia="Times New Roman" w:hAnsi="Times New Roman" w:cs="Times New Roman"/>
      <w:lang w:eastAsia="zh-CN"/>
    </w:rPr>
  </w:style>
  <w:style w:type="character" w:customStyle="1" w:styleId="BodyText2Char">
    <w:name w:val="Body Text 2 Char"/>
    <w:basedOn w:val="DefaultParagraphFont"/>
    <w:link w:val="BodyText2"/>
    <w:rsid w:val="00370D1A"/>
    <w:rPr>
      <w:rFonts w:ascii="Times New Roman" w:eastAsia="Times New Roman" w:hAnsi="Times New Roman" w:cs="Times New Roman"/>
      <w:lang w:eastAsia="zh-CN"/>
    </w:rPr>
  </w:style>
  <w:style w:type="paragraph" w:styleId="BodyText3">
    <w:name w:val="Body Text 3"/>
    <w:basedOn w:val="Normal"/>
    <w:link w:val="BodyText3Char"/>
    <w:rsid w:val="00370D1A"/>
    <w:pPr>
      <w:tabs>
        <w:tab w:val="left" w:pos="850"/>
        <w:tab w:val="left" w:pos="1191"/>
        <w:tab w:val="left" w:pos="1531"/>
      </w:tabs>
      <w:spacing w:after="120" w:line="240" w:lineRule="auto"/>
      <w:jc w:val="both"/>
    </w:pPr>
    <w:rPr>
      <w:rFonts w:ascii="Times New Roman" w:eastAsia="Times New Roman" w:hAnsi="Times New Roman" w:cs="Times New Roman"/>
      <w:sz w:val="16"/>
      <w:szCs w:val="16"/>
      <w:lang w:eastAsia="zh-CN"/>
    </w:rPr>
  </w:style>
  <w:style w:type="character" w:customStyle="1" w:styleId="BodyText3Char">
    <w:name w:val="Body Text 3 Char"/>
    <w:basedOn w:val="DefaultParagraphFont"/>
    <w:link w:val="BodyText3"/>
    <w:rsid w:val="00370D1A"/>
    <w:rPr>
      <w:rFonts w:ascii="Times New Roman" w:eastAsia="Times New Roman" w:hAnsi="Times New Roman" w:cs="Times New Roman"/>
      <w:sz w:val="16"/>
      <w:szCs w:val="16"/>
      <w:lang w:eastAsia="zh-CN"/>
    </w:rPr>
  </w:style>
  <w:style w:type="paragraph" w:styleId="Date">
    <w:name w:val="Date"/>
    <w:basedOn w:val="Normal"/>
    <w:next w:val="Normal"/>
    <w:link w:val="DateChar"/>
    <w:rsid w:val="00370D1A"/>
    <w:pPr>
      <w:tabs>
        <w:tab w:val="left" w:pos="850"/>
        <w:tab w:val="left" w:pos="1191"/>
        <w:tab w:val="left" w:pos="1531"/>
      </w:tabs>
      <w:spacing w:after="0" w:line="240" w:lineRule="auto"/>
      <w:jc w:val="both"/>
    </w:pPr>
    <w:rPr>
      <w:rFonts w:ascii="Times New Roman" w:eastAsia="Times New Roman" w:hAnsi="Times New Roman" w:cs="Times New Roman"/>
      <w:lang w:eastAsia="zh-CN"/>
    </w:rPr>
  </w:style>
  <w:style w:type="character" w:customStyle="1" w:styleId="DateChar">
    <w:name w:val="Date Char"/>
    <w:basedOn w:val="DefaultParagraphFont"/>
    <w:link w:val="Date"/>
    <w:rsid w:val="00370D1A"/>
    <w:rPr>
      <w:rFonts w:ascii="Times New Roman" w:eastAsia="Times New Roman" w:hAnsi="Times New Roman" w:cs="Times New Roman"/>
      <w:lang w:eastAsia="zh-CN"/>
    </w:rPr>
  </w:style>
  <w:style w:type="paragraph" w:styleId="Header">
    <w:name w:val="header"/>
    <w:basedOn w:val="Normal"/>
    <w:link w:val="HeaderChar"/>
    <w:rsid w:val="00370D1A"/>
    <w:pPr>
      <w:tabs>
        <w:tab w:val="center" w:pos="4536"/>
        <w:tab w:val="right" w:pos="9072"/>
      </w:tabs>
      <w:spacing w:after="0" w:line="240" w:lineRule="auto"/>
      <w:jc w:val="both"/>
    </w:pPr>
    <w:rPr>
      <w:rFonts w:ascii="Times New Roman" w:eastAsia="Times New Roman" w:hAnsi="Times New Roman" w:cs="Times New Roman"/>
      <w:lang w:eastAsia="zh-CN"/>
    </w:rPr>
  </w:style>
  <w:style w:type="character" w:customStyle="1" w:styleId="HeaderChar">
    <w:name w:val="Header Char"/>
    <w:basedOn w:val="DefaultParagraphFont"/>
    <w:link w:val="Header"/>
    <w:rsid w:val="00370D1A"/>
    <w:rPr>
      <w:rFonts w:ascii="Times New Roman" w:eastAsia="Times New Roman" w:hAnsi="Times New Roman" w:cs="Times New Roman"/>
      <w:lang w:eastAsia="zh-CN"/>
    </w:rPr>
  </w:style>
  <w:style w:type="paragraph" w:styleId="MessageHeader">
    <w:name w:val="Message Header"/>
    <w:basedOn w:val="Normal"/>
    <w:link w:val="MessageHeaderChar"/>
    <w:rsid w:val="00370D1A"/>
    <w:pPr>
      <w:pBdr>
        <w:top w:val="single" w:sz="6" w:space="1" w:color="auto"/>
        <w:left w:val="single" w:sz="6" w:space="1" w:color="auto"/>
        <w:bottom w:val="single" w:sz="6" w:space="1" w:color="auto"/>
        <w:right w:val="single" w:sz="6" w:space="1" w:color="auto"/>
      </w:pBdr>
      <w:shd w:val="pct20" w:color="auto" w:fill="auto"/>
      <w:tabs>
        <w:tab w:val="left" w:pos="850"/>
        <w:tab w:val="left" w:pos="1191"/>
        <w:tab w:val="left" w:pos="1531"/>
      </w:tabs>
      <w:spacing w:after="0" w:line="240" w:lineRule="auto"/>
      <w:ind w:left="1134" w:hanging="1134"/>
      <w:jc w:val="both"/>
    </w:pPr>
    <w:rPr>
      <w:rFonts w:ascii="Arial" w:eastAsia="Times New Roman" w:hAnsi="Arial" w:cs="Arial"/>
      <w:sz w:val="24"/>
      <w:szCs w:val="24"/>
      <w:lang w:eastAsia="zh-CN"/>
    </w:rPr>
  </w:style>
  <w:style w:type="character" w:customStyle="1" w:styleId="MessageHeaderChar">
    <w:name w:val="Message Header Char"/>
    <w:basedOn w:val="DefaultParagraphFont"/>
    <w:link w:val="MessageHeader"/>
    <w:rsid w:val="00370D1A"/>
    <w:rPr>
      <w:rFonts w:ascii="Arial" w:eastAsia="Times New Roman" w:hAnsi="Arial" w:cs="Arial"/>
      <w:sz w:val="24"/>
      <w:szCs w:val="24"/>
      <w:shd w:val="pct20" w:color="auto" w:fill="auto"/>
      <w:lang w:eastAsia="zh-CN"/>
    </w:rPr>
  </w:style>
  <w:style w:type="paragraph" w:styleId="DocumentMap">
    <w:name w:val="Document Map"/>
    <w:basedOn w:val="Normal"/>
    <w:link w:val="DocumentMapChar"/>
    <w:semiHidden/>
    <w:rsid w:val="00370D1A"/>
    <w:pPr>
      <w:shd w:val="clear" w:color="auto" w:fill="000080"/>
      <w:tabs>
        <w:tab w:val="left" w:pos="850"/>
        <w:tab w:val="left" w:pos="1191"/>
        <w:tab w:val="left" w:pos="1531"/>
      </w:tabs>
      <w:spacing w:after="0" w:line="240" w:lineRule="auto"/>
      <w:jc w:val="both"/>
    </w:pPr>
    <w:rPr>
      <w:rFonts w:ascii="Tahoma" w:eastAsia="Times New Roman" w:hAnsi="Tahoma" w:cs="Tahoma"/>
      <w:lang w:eastAsia="zh-CN"/>
    </w:rPr>
  </w:style>
  <w:style w:type="character" w:customStyle="1" w:styleId="DocumentMapChar">
    <w:name w:val="Document Map Char"/>
    <w:basedOn w:val="DefaultParagraphFont"/>
    <w:link w:val="DocumentMap"/>
    <w:semiHidden/>
    <w:rsid w:val="00370D1A"/>
    <w:rPr>
      <w:rFonts w:ascii="Tahoma" w:eastAsia="Times New Roman" w:hAnsi="Tahoma" w:cs="Tahoma"/>
      <w:shd w:val="clear" w:color="auto" w:fill="000080"/>
      <w:lang w:eastAsia="zh-CN"/>
    </w:rPr>
  </w:style>
  <w:style w:type="paragraph" w:styleId="Closing">
    <w:name w:val="Closing"/>
    <w:basedOn w:val="Normal"/>
    <w:link w:val="ClosingChar"/>
    <w:rsid w:val="00370D1A"/>
    <w:pPr>
      <w:tabs>
        <w:tab w:val="left" w:pos="850"/>
        <w:tab w:val="left" w:pos="1191"/>
        <w:tab w:val="left" w:pos="1531"/>
      </w:tabs>
      <w:spacing w:after="0" w:line="240" w:lineRule="auto"/>
      <w:ind w:left="4252"/>
      <w:jc w:val="both"/>
    </w:pPr>
    <w:rPr>
      <w:rFonts w:ascii="Times New Roman" w:eastAsia="Times New Roman" w:hAnsi="Times New Roman" w:cs="Times New Roman"/>
      <w:lang w:eastAsia="zh-CN"/>
    </w:rPr>
  </w:style>
  <w:style w:type="character" w:customStyle="1" w:styleId="ClosingChar">
    <w:name w:val="Closing Char"/>
    <w:basedOn w:val="DefaultParagraphFont"/>
    <w:link w:val="Closing"/>
    <w:rsid w:val="00370D1A"/>
    <w:rPr>
      <w:rFonts w:ascii="Times New Roman" w:eastAsia="Times New Roman" w:hAnsi="Times New Roman" w:cs="Times New Roman"/>
      <w:lang w:eastAsia="zh-CN"/>
    </w:rPr>
  </w:style>
  <w:style w:type="paragraph" w:styleId="Index2">
    <w:name w:val="index 2"/>
    <w:basedOn w:val="Normal"/>
    <w:next w:val="Normal"/>
    <w:semiHidden/>
    <w:rsid w:val="00370D1A"/>
    <w:pPr>
      <w:spacing w:after="0" w:line="240" w:lineRule="auto"/>
      <w:ind w:left="440" w:hanging="220"/>
      <w:jc w:val="both"/>
    </w:pPr>
    <w:rPr>
      <w:rFonts w:ascii="Times New Roman" w:eastAsia="Times New Roman" w:hAnsi="Times New Roman" w:cs="Times New Roman"/>
      <w:lang w:eastAsia="zh-CN"/>
    </w:rPr>
  </w:style>
  <w:style w:type="paragraph" w:styleId="Index3">
    <w:name w:val="index 3"/>
    <w:basedOn w:val="Normal"/>
    <w:next w:val="Normal"/>
    <w:semiHidden/>
    <w:rsid w:val="00370D1A"/>
    <w:pPr>
      <w:spacing w:after="0" w:line="240" w:lineRule="auto"/>
      <w:ind w:left="660" w:hanging="220"/>
      <w:jc w:val="both"/>
    </w:pPr>
    <w:rPr>
      <w:rFonts w:ascii="Times New Roman" w:eastAsia="Times New Roman" w:hAnsi="Times New Roman" w:cs="Times New Roman"/>
      <w:lang w:eastAsia="zh-CN"/>
    </w:rPr>
  </w:style>
  <w:style w:type="paragraph" w:styleId="Index4">
    <w:name w:val="index 4"/>
    <w:basedOn w:val="Normal"/>
    <w:next w:val="Normal"/>
    <w:semiHidden/>
    <w:rsid w:val="00370D1A"/>
    <w:pPr>
      <w:spacing w:after="0" w:line="240" w:lineRule="auto"/>
      <w:ind w:left="880" w:hanging="220"/>
      <w:jc w:val="both"/>
    </w:pPr>
    <w:rPr>
      <w:rFonts w:ascii="Times New Roman" w:eastAsia="Times New Roman" w:hAnsi="Times New Roman" w:cs="Times New Roman"/>
      <w:lang w:eastAsia="zh-CN"/>
    </w:rPr>
  </w:style>
  <w:style w:type="paragraph" w:styleId="Index5">
    <w:name w:val="index 5"/>
    <w:basedOn w:val="Normal"/>
    <w:next w:val="Normal"/>
    <w:semiHidden/>
    <w:rsid w:val="00370D1A"/>
    <w:pPr>
      <w:spacing w:after="0" w:line="240" w:lineRule="auto"/>
      <w:ind w:left="1100" w:hanging="220"/>
      <w:jc w:val="both"/>
    </w:pPr>
    <w:rPr>
      <w:rFonts w:ascii="Times New Roman" w:eastAsia="Times New Roman" w:hAnsi="Times New Roman" w:cs="Times New Roman"/>
      <w:lang w:eastAsia="zh-CN"/>
    </w:rPr>
  </w:style>
  <w:style w:type="paragraph" w:styleId="Index6">
    <w:name w:val="index 6"/>
    <w:basedOn w:val="Normal"/>
    <w:next w:val="Normal"/>
    <w:semiHidden/>
    <w:rsid w:val="00370D1A"/>
    <w:pPr>
      <w:spacing w:after="0" w:line="240" w:lineRule="auto"/>
      <w:ind w:left="1320" w:hanging="220"/>
      <w:jc w:val="both"/>
    </w:pPr>
    <w:rPr>
      <w:rFonts w:ascii="Times New Roman" w:eastAsia="Times New Roman" w:hAnsi="Times New Roman" w:cs="Times New Roman"/>
      <w:lang w:eastAsia="zh-CN"/>
    </w:rPr>
  </w:style>
  <w:style w:type="paragraph" w:styleId="Index7">
    <w:name w:val="index 7"/>
    <w:basedOn w:val="Normal"/>
    <w:next w:val="Normal"/>
    <w:semiHidden/>
    <w:rsid w:val="00370D1A"/>
    <w:pPr>
      <w:spacing w:after="0" w:line="240" w:lineRule="auto"/>
      <w:ind w:left="1540" w:hanging="220"/>
      <w:jc w:val="both"/>
    </w:pPr>
    <w:rPr>
      <w:rFonts w:ascii="Times New Roman" w:eastAsia="Times New Roman" w:hAnsi="Times New Roman" w:cs="Times New Roman"/>
      <w:lang w:eastAsia="zh-CN"/>
    </w:rPr>
  </w:style>
  <w:style w:type="paragraph" w:styleId="Index8">
    <w:name w:val="index 8"/>
    <w:basedOn w:val="Normal"/>
    <w:next w:val="Normal"/>
    <w:semiHidden/>
    <w:rsid w:val="00370D1A"/>
    <w:pPr>
      <w:spacing w:after="0" w:line="240" w:lineRule="auto"/>
      <w:ind w:left="1760" w:hanging="220"/>
      <w:jc w:val="both"/>
    </w:pPr>
    <w:rPr>
      <w:rFonts w:ascii="Times New Roman" w:eastAsia="Times New Roman" w:hAnsi="Times New Roman" w:cs="Times New Roman"/>
      <w:lang w:eastAsia="zh-CN"/>
    </w:rPr>
  </w:style>
  <w:style w:type="paragraph" w:styleId="Index9">
    <w:name w:val="index 9"/>
    <w:basedOn w:val="Normal"/>
    <w:next w:val="Normal"/>
    <w:semiHidden/>
    <w:rsid w:val="00370D1A"/>
    <w:pPr>
      <w:spacing w:after="0" w:line="240" w:lineRule="auto"/>
      <w:ind w:left="1980" w:hanging="220"/>
      <w:jc w:val="both"/>
    </w:pPr>
    <w:rPr>
      <w:rFonts w:ascii="Times New Roman" w:eastAsia="Times New Roman" w:hAnsi="Times New Roman" w:cs="Times New Roman"/>
      <w:lang w:eastAsia="zh-CN"/>
    </w:rPr>
  </w:style>
  <w:style w:type="paragraph" w:styleId="Caption">
    <w:name w:val="caption"/>
    <w:basedOn w:val="Normal"/>
    <w:next w:val="Normal"/>
    <w:qFormat/>
    <w:rsid w:val="00370D1A"/>
    <w:pPr>
      <w:tabs>
        <w:tab w:val="left" w:pos="850"/>
        <w:tab w:val="left" w:pos="1191"/>
        <w:tab w:val="left" w:pos="1531"/>
      </w:tabs>
      <w:spacing w:before="120" w:after="120" w:line="240" w:lineRule="auto"/>
      <w:jc w:val="both"/>
    </w:pPr>
    <w:rPr>
      <w:rFonts w:ascii="Times New Roman" w:eastAsia="Times New Roman" w:hAnsi="Times New Roman" w:cs="Times New Roman"/>
      <w:b/>
      <w:bCs/>
      <w:sz w:val="20"/>
      <w:szCs w:val="20"/>
      <w:lang w:eastAsia="zh-CN"/>
    </w:rPr>
  </w:style>
  <w:style w:type="paragraph" w:styleId="NormalWeb">
    <w:name w:val="Normal (Web)"/>
    <w:basedOn w:val="Normal"/>
    <w:uiPriority w:val="99"/>
    <w:rsid w:val="00370D1A"/>
    <w:pPr>
      <w:tabs>
        <w:tab w:val="left" w:pos="850"/>
        <w:tab w:val="left" w:pos="1191"/>
        <w:tab w:val="left" w:pos="1531"/>
      </w:tabs>
      <w:spacing w:after="0" w:line="240" w:lineRule="auto"/>
      <w:jc w:val="both"/>
    </w:pPr>
    <w:rPr>
      <w:rFonts w:ascii="Times New Roman" w:eastAsia="Times New Roman" w:hAnsi="Times New Roman" w:cs="Times New Roman"/>
      <w:sz w:val="24"/>
      <w:szCs w:val="24"/>
      <w:lang w:eastAsia="zh-CN"/>
    </w:rPr>
  </w:style>
  <w:style w:type="paragraph" w:styleId="CommentSubject">
    <w:name w:val="annotation subject"/>
    <w:basedOn w:val="CommentText"/>
    <w:next w:val="CommentText"/>
    <w:link w:val="CommentSubjectChar"/>
    <w:semiHidden/>
    <w:rsid w:val="00370D1A"/>
    <w:rPr>
      <w:b/>
      <w:bCs/>
    </w:rPr>
  </w:style>
  <w:style w:type="character" w:customStyle="1" w:styleId="CommentSubjectChar">
    <w:name w:val="Comment Subject Char"/>
    <w:basedOn w:val="CommentTextChar"/>
    <w:link w:val="CommentSubject"/>
    <w:semiHidden/>
    <w:rsid w:val="00370D1A"/>
    <w:rPr>
      <w:rFonts w:ascii="Times New Roman" w:eastAsia="Times New Roman" w:hAnsi="Times New Roman" w:cs="Times New Roman"/>
      <w:b/>
      <w:bCs/>
      <w:sz w:val="20"/>
      <w:szCs w:val="20"/>
      <w:lang w:eastAsia="zh-CN"/>
    </w:rPr>
  </w:style>
  <w:style w:type="paragraph" w:styleId="Footer">
    <w:name w:val="footer"/>
    <w:basedOn w:val="Normal"/>
    <w:link w:val="FooterChar"/>
    <w:uiPriority w:val="99"/>
    <w:rsid w:val="00370D1A"/>
    <w:pPr>
      <w:tabs>
        <w:tab w:val="center" w:pos="4536"/>
        <w:tab w:val="right" w:pos="9072"/>
      </w:tabs>
      <w:spacing w:after="0" w:line="240" w:lineRule="auto"/>
      <w:jc w:val="both"/>
    </w:pPr>
    <w:rPr>
      <w:rFonts w:ascii="Times New Roman" w:eastAsia="Times New Roman" w:hAnsi="Times New Roman" w:cs="Times New Roman"/>
      <w:lang w:eastAsia="zh-CN"/>
    </w:rPr>
  </w:style>
  <w:style w:type="character" w:customStyle="1" w:styleId="FooterChar">
    <w:name w:val="Footer Char"/>
    <w:basedOn w:val="DefaultParagraphFont"/>
    <w:link w:val="Footer"/>
    <w:uiPriority w:val="99"/>
    <w:rsid w:val="00370D1A"/>
    <w:rPr>
      <w:rFonts w:ascii="Times New Roman" w:eastAsia="Times New Roman" w:hAnsi="Times New Roman" w:cs="Times New Roman"/>
      <w:lang w:eastAsia="zh-CN"/>
    </w:rPr>
  </w:style>
  <w:style w:type="paragraph" w:styleId="HTMLPreformatted">
    <w:name w:val="HTML Preformatted"/>
    <w:basedOn w:val="Normal"/>
    <w:link w:val="HTMLPreformattedChar"/>
    <w:rsid w:val="00370D1A"/>
    <w:pPr>
      <w:tabs>
        <w:tab w:val="left" w:pos="850"/>
        <w:tab w:val="left" w:pos="1191"/>
        <w:tab w:val="left" w:pos="1531"/>
      </w:tabs>
      <w:spacing w:after="0" w:line="240" w:lineRule="auto"/>
      <w:jc w:val="both"/>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rsid w:val="00370D1A"/>
    <w:rPr>
      <w:rFonts w:ascii="Courier New" w:eastAsia="Times New Roman" w:hAnsi="Courier New" w:cs="Courier New"/>
      <w:sz w:val="20"/>
      <w:szCs w:val="20"/>
      <w:lang w:eastAsia="zh-CN"/>
    </w:rPr>
  </w:style>
  <w:style w:type="paragraph" w:styleId="BodyTextFirstIndent">
    <w:name w:val="Body Text First Indent"/>
    <w:basedOn w:val="BodyText"/>
    <w:link w:val="BodyTextFirstIndentChar"/>
    <w:rsid w:val="00370D1A"/>
    <w:pPr>
      <w:spacing w:after="120"/>
      <w:ind w:firstLine="210"/>
    </w:pPr>
  </w:style>
  <w:style w:type="character" w:customStyle="1" w:styleId="BodyTextFirstIndentChar">
    <w:name w:val="Body Text First Indent Char"/>
    <w:basedOn w:val="BodyTextChar"/>
    <w:link w:val="BodyTextFirstIndent"/>
    <w:rsid w:val="00370D1A"/>
    <w:rPr>
      <w:rFonts w:ascii="Times New Roman" w:eastAsia="Times New Roman" w:hAnsi="Times New Roman" w:cs="Times New Roman"/>
      <w:lang w:eastAsia="zh-CN"/>
    </w:rPr>
  </w:style>
  <w:style w:type="paragraph" w:styleId="BodyTextIndent">
    <w:name w:val="Body Text Indent"/>
    <w:basedOn w:val="Normal"/>
    <w:link w:val="BodyTextIndentChar"/>
    <w:rsid w:val="00370D1A"/>
    <w:pPr>
      <w:tabs>
        <w:tab w:val="left" w:pos="850"/>
        <w:tab w:val="left" w:pos="1191"/>
        <w:tab w:val="left" w:pos="1531"/>
      </w:tabs>
      <w:spacing w:after="240" w:line="240" w:lineRule="auto"/>
      <w:ind w:left="442"/>
      <w:jc w:val="both"/>
    </w:pPr>
    <w:rPr>
      <w:rFonts w:ascii="Times New Roman" w:eastAsia="Times New Roman" w:hAnsi="Times New Roman" w:cs="Times New Roman"/>
      <w:lang w:eastAsia="zh-CN"/>
    </w:rPr>
  </w:style>
  <w:style w:type="character" w:customStyle="1" w:styleId="BodyTextIndentChar">
    <w:name w:val="Body Text Indent Char"/>
    <w:basedOn w:val="DefaultParagraphFont"/>
    <w:link w:val="BodyTextIndent"/>
    <w:rsid w:val="00370D1A"/>
    <w:rPr>
      <w:rFonts w:ascii="Times New Roman" w:eastAsia="Times New Roman" w:hAnsi="Times New Roman" w:cs="Times New Roman"/>
      <w:lang w:eastAsia="zh-CN"/>
    </w:rPr>
  </w:style>
  <w:style w:type="paragraph" w:styleId="BodyTextIndent2">
    <w:name w:val="Body Text Indent 2"/>
    <w:basedOn w:val="Normal"/>
    <w:link w:val="BodyTextIndent2Char"/>
    <w:rsid w:val="00370D1A"/>
    <w:pPr>
      <w:tabs>
        <w:tab w:val="left" w:pos="850"/>
        <w:tab w:val="left" w:pos="1191"/>
        <w:tab w:val="left" w:pos="1531"/>
      </w:tabs>
      <w:spacing w:after="120" w:line="480" w:lineRule="auto"/>
      <w:ind w:left="283"/>
      <w:jc w:val="both"/>
    </w:pPr>
    <w:rPr>
      <w:rFonts w:ascii="Times New Roman" w:eastAsia="Times New Roman" w:hAnsi="Times New Roman" w:cs="Times New Roman"/>
      <w:lang w:eastAsia="zh-CN"/>
    </w:rPr>
  </w:style>
  <w:style w:type="character" w:customStyle="1" w:styleId="BodyTextIndent2Char">
    <w:name w:val="Body Text Indent 2 Char"/>
    <w:basedOn w:val="DefaultParagraphFont"/>
    <w:link w:val="BodyTextIndent2"/>
    <w:rsid w:val="00370D1A"/>
    <w:rPr>
      <w:rFonts w:ascii="Times New Roman" w:eastAsia="Times New Roman" w:hAnsi="Times New Roman" w:cs="Times New Roman"/>
      <w:lang w:eastAsia="zh-CN"/>
    </w:rPr>
  </w:style>
  <w:style w:type="paragraph" w:styleId="BodyTextIndent3">
    <w:name w:val="Body Text Indent 3"/>
    <w:basedOn w:val="Normal"/>
    <w:link w:val="BodyTextIndent3Char"/>
    <w:rsid w:val="00370D1A"/>
    <w:pPr>
      <w:tabs>
        <w:tab w:val="left" w:pos="850"/>
        <w:tab w:val="left" w:pos="1191"/>
        <w:tab w:val="left" w:pos="1531"/>
      </w:tabs>
      <w:spacing w:after="120" w:line="240" w:lineRule="auto"/>
      <w:ind w:left="283"/>
      <w:jc w:val="both"/>
    </w:pPr>
    <w:rPr>
      <w:rFonts w:ascii="Times New Roman" w:eastAsia="Times New Roman" w:hAnsi="Times New Roman" w:cs="Times New Roman"/>
      <w:sz w:val="16"/>
      <w:szCs w:val="16"/>
      <w:lang w:eastAsia="zh-CN"/>
    </w:rPr>
  </w:style>
  <w:style w:type="character" w:customStyle="1" w:styleId="BodyTextIndent3Char">
    <w:name w:val="Body Text Indent 3 Char"/>
    <w:basedOn w:val="DefaultParagraphFont"/>
    <w:link w:val="BodyTextIndent3"/>
    <w:rsid w:val="00370D1A"/>
    <w:rPr>
      <w:rFonts w:ascii="Times New Roman" w:eastAsia="Times New Roman" w:hAnsi="Times New Roman" w:cs="Times New Roman"/>
      <w:sz w:val="16"/>
      <w:szCs w:val="16"/>
      <w:lang w:eastAsia="zh-CN"/>
    </w:rPr>
  </w:style>
  <w:style w:type="paragraph" w:styleId="BodyTextFirstIndent2">
    <w:name w:val="Body Text First Indent 2"/>
    <w:basedOn w:val="BodyTextIndent"/>
    <w:link w:val="BodyTextFirstIndent2Char"/>
    <w:rsid w:val="00370D1A"/>
    <w:pPr>
      <w:ind w:firstLine="210"/>
    </w:pPr>
  </w:style>
  <w:style w:type="character" w:customStyle="1" w:styleId="BodyTextFirstIndent2Char">
    <w:name w:val="Body Text First Indent 2 Char"/>
    <w:basedOn w:val="BodyTextIndentChar"/>
    <w:link w:val="BodyTextFirstIndent2"/>
    <w:rsid w:val="00370D1A"/>
    <w:rPr>
      <w:rFonts w:ascii="Times New Roman" w:eastAsia="Times New Roman" w:hAnsi="Times New Roman" w:cs="Times New Roman"/>
      <w:lang w:eastAsia="zh-CN"/>
    </w:rPr>
  </w:style>
  <w:style w:type="paragraph" w:styleId="NormalIndent">
    <w:name w:val="Normal Indent"/>
    <w:basedOn w:val="Normal"/>
    <w:rsid w:val="00370D1A"/>
    <w:pPr>
      <w:tabs>
        <w:tab w:val="left" w:pos="850"/>
        <w:tab w:val="left" w:pos="1191"/>
        <w:tab w:val="left" w:pos="1531"/>
      </w:tabs>
      <w:spacing w:after="0" w:line="240" w:lineRule="auto"/>
      <w:ind w:left="708"/>
      <w:jc w:val="both"/>
    </w:pPr>
    <w:rPr>
      <w:rFonts w:ascii="Times New Roman" w:eastAsia="Times New Roman" w:hAnsi="Times New Roman" w:cs="Times New Roman"/>
      <w:lang w:eastAsia="zh-CN"/>
    </w:rPr>
  </w:style>
  <w:style w:type="paragraph" w:styleId="Salutation">
    <w:name w:val="Salutation"/>
    <w:basedOn w:val="Normal"/>
    <w:next w:val="Normal"/>
    <w:link w:val="SalutationChar"/>
    <w:rsid w:val="00370D1A"/>
    <w:pPr>
      <w:tabs>
        <w:tab w:val="left" w:pos="850"/>
        <w:tab w:val="left" w:pos="1191"/>
        <w:tab w:val="left" w:pos="1531"/>
      </w:tabs>
      <w:spacing w:after="0" w:line="240" w:lineRule="auto"/>
      <w:jc w:val="both"/>
    </w:pPr>
    <w:rPr>
      <w:rFonts w:ascii="Times New Roman" w:eastAsia="Times New Roman" w:hAnsi="Times New Roman" w:cs="Times New Roman"/>
      <w:lang w:eastAsia="zh-CN"/>
    </w:rPr>
  </w:style>
  <w:style w:type="character" w:customStyle="1" w:styleId="SalutationChar">
    <w:name w:val="Salutation Char"/>
    <w:basedOn w:val="DefaultParagraphFont"/>
    <w:link w:val="Salutation"/>
    <w:rsid w:val="00370D1A"/>
    <w:rPr>
      <w:rFonts w:ascii="Times New Roman" w:eastAsia="Times New Roman" w:hAnsi="Times New Roman" w:cs="Times New Roman"/>
      <w:lang w:eastAsia="zh-CN"/>
    </w:rPr>
  </w:style>
  <w:style w:type="paragraph" w:styleId="Signature">
    <w:name w:val="Signature"/>
    <w:basedOn w:val="Normal"/>
    <w:link w:val="SignatureChar"/>
    <w:rsid w:val="00370D1A"/>
    <w:pPr>
      <w:tabs>
        <w:tab w:val="left" w:pos="850"/>
        <w:tab w:val="left" w:pos="1191"/>
        <w:tab w:val="left" w:pos="1531"/>
      </w:tabs>
      <w:spacing w:after="0" w:line="240" w:lineRule="auto"/>
      <w:ind w:left="4252"/>
      <w:jc w:val="both"/>
    </w:pPr>
    <w:rPr>
      <w:rFonts w:ascii="Times New Roman" w:eastAsia="Times New Roman" w:hAnsi="Times New Roman" w:cs="Times New Roman"/>
      <w:lang w:eastAsia="zh-CN"/>
    </w:rPr>
  </w:style>
  <w:style w:type="character" w:customStyle="1" w:styleId="SignatureChar">
    <w:name w:val="Signature Char"/>
    <w:basedOn w:val="DefaultParagraphFont"/>
    <w:link w:val="Signature"/>
    <w:rsid w:val="00370D1A"/>
    <w:rPr>
      <w:rFonts w:ascii="Times New Roman" w:eastAsia="Times New Roman" w:hAnsi="Times New Roman" w:cs="Times New Roman"/>
      <w:lang w:eastAsia="zh-CN"/>
    </w:rPr>
  </w:style>
  <w:style w:type="paragraph" w:styleId="E-mailSignature">
    <w:name w:val="E-mail Signature"/>
    <w:basedOn w:val="Normal"/>
    <w:link w:val="E-mailSignatureChar"/>
    <w:rsid w:val="00370D1A"/>
    <w:pPr>
      <w:tabs>
        <w:tab w:val="left" w:pos="850"/>
        <w:tab w:val="left" w:pos="1191"/>
        <w:tab w:val="left" w:pos="1531"/>
      </w:tabs>
      <w:spacing w:after="0" w:line="240" w:lineRule="auto"/>
      <w:jc w:val="both"/>
    </w:pPr>
    <w:rPr>
      <w:rFonts w:ascii="Times New Roman" w:eastAsia="Times New Roman" w:hAnsi="Times New Roman" w:cs="Times New Roman"/>
      <w:lang w:eastAsia="zh-CN"/>
    </w:rPr>
  </w:style>
  <w:style w:type="character" w:customStyle="1" w:styleId="E-mailSignatureChar">
    <w:name w:val="E-mail Signature Char"/>
    <w:basedOn w:val="DefaultParagraphFont"/>
    <w:link w:val="E-mailSignature"/>
    <w:rsid w:val="00370D1A"/>
    <w:rPr>
      <w:rFonts w:ascii="Times New Roman" w:eastAsia="Times New Roman" w:hAnsi="Times New Roman" w:cs="Times New Roman"/>
      <w:lang w:eastAsia="zh-CN"/>
    </w:rPr>
  </w:style>
  <w:style w:type="paragraph" w:styleId="Subtitle">
    <w:name w:val="Subtitle"/>
    <w:basedOn w:val="Normal"/>
    <w:link w:val="SubtitleChar"/>
    <w:qFormat/>
    <w:rsid w:val="00370D1A"/>
    <w:pPr>
      <w:tabs>
        <w:tab w:val="left" w:pos="850"/>
        <w:tab w:val="left" w:pos="1191"/>
        <w:tab w:val="left" w:pos="1531"/>
      </w:tabs>
      <w:spacing w:after="60" w:line="240" w:lineRule="auto"/>
      <w:jc w:val="center"/>
      <w:outlineLvl w:val="1"/>
    </w:pPr>
    <w:rPr>
      <w:rFonts w:ascii="Arial" w:eastAsia="Times New Roman" w:hAnsi="Arial" w:cs="Arial"/>
      <w:sz w:val="24"/>
      <w:szCs w:val="24"/>
      <w:lang w:eastAsia="zh-CN"/>
    </w:rPr>
  </w:style>
  <w:style w:type="character" w:customStyle="1" w:styleId="SubtitleChar">
    <w:name w:val="Subtitle Char"/>
    <w:basedOn w:val="DefaultParagraphFont"/>
    <w:link w:val="Subtitle"/>
    <w:rsid w:val="00370D1A"/>
    <w:rPr>
      <w:rFonts w:ascii="Arial" w:eastAsia="Times New Roman" w:hAnsi="Arial" w:cs="Arial"/>
      <w:sz w:val="24"/>
      <w:szCs w:val="24"/>
      <w:lang w:eastAsia="zh-CN"/>
    </w:rPr>
  </w:style>
  <w:style w:type="paragraph" w:styleId="TableofFigures">
    <w:name w:val="table of figures"/>
    <w:basedOn w:val="Normal"/>
    <w:next w:val="Normal"/>
    <w:semiHidden/>
    <w:rsid w:val="00370D1A"/>
    <w:pPr>
      <w:spacing w:after="0" w:line="240" w:lineRule="auto"/>
      <w:ind w:left="440" w:hanging="440"/>
      <w:jc w:val="both"/>
    </w:pPr>
    <w:rPr>
      <w:rFonts w:ascii="Times New Roman" w:eastAsia="Times New Roman" w:hAnsi="Times New Roman" w:cs="Times New Roman"/>
      <w:lang w:eastAsia="zh-CN"/>
    </w:rPr>
  </w:style>
  <w:style w:type="paragraph" w:styleId="TableofAuthorities">
    <w:name w:val="table of authorities"/>
    <w:basedOn w:val="Normal"/>
    <w:next w:val="Normal"/>
    <w:semiHidden/>
    <w:rsid w:val="00370D1A"/>
    <w:pPr>
      <w:spacing w:after="0" w:line="240" w:lineRule="auto"/>
      <w:ind w:left="220" w:hanging="220"/>
      <w:jc w:val="both"/>
    </w:pPr>
    <w:rPr>
      <w:rFonts w:ascii="Times New Roman" w:eastAsia="Times New Roman" w:hAnsi="Times New Roman" w:cs="Times New Roman"/>
      <w:lang w:eastAsia="zh-CN"/>
    </w:rPr>
  </w:style>
  <w:style w:type="paragraph" w:styleId="PlainText">
    <w:name w:val="Plain Text"/>
    <w:basedOn w:val="Normal"/>
    <w:link w:val="PlainTextChar"/>
    <w:rsid w:val="00370D1A"/>
    <w:pPr>
      <w:tabs>
        <w:tab w:val="left" w:pos="850"/>
        <w:tab w:val="left" w:pos="1191"/>
        <w:tab w:val="left" w:pos="1531"/>
      </w:tabs>
      <w:spacing w:after="0" w:line="240" w:lineRule="auto"/>
      <w:jc w:val="both"/>
    </w:pPr>
    <w:rPr>
      <w:rFonts w:ascii="Courier New" w:eastAsia="Times New Roman" w:hAnsi="Courier New" w:cs="Courier New"/>
      <w:sz w:val="20"/>
      <w:szCs w:val="20"/>
      <w:lang w:eastAsia="zh-CN"/>
    </w:rPr>
  </w:style>
  <w:style w:type="character" w:customStyle="1" w:styleId="PlainTextChar">
    <w:name w:val="Plain Text Char"/>
    <w:basedOn w:val="DefaultParagraphFont"/>
    <w:link w:val="PlainText"/>
    <w:rsid w:val="00370D1A"/>
    <w:rPr>
      <w:rFonts w:ascii="Courier New" w:eastAsia="Times New Roman" w:hAnsi="Courier New" w:cs="Courier New"/>
      <w:sz w:val="20"/>
      <w:szCs w:val="20"/>
      <w:lang w:eastAsia="zh-CN"/>
    </w:rPr>
  </w:style>
  <w:style w:type="paragraph" w:styleId="BalloonText">
    <w:name w:val="Balloon Text"/>
    <w:basedOn w:val="Normal"/>
    <w:link w:val="BalloonTextChar"/>
    <w:semiHidden/>
    <w:rsid w:val="00370D1A"/>
    <w:pPr>
      <w:tabs>
        <w:tab w:val="left" w:pos="850"/>
        <w:tab w:val="left" w:pos="1191"/>
        <w:tab w:val="left" w:pos="1531"/>
      </w:tabs>
      <w:spacing w:after="0" w:line="240" w:lineRule="auto"/>
      <w:jc w:val="both"/>
    </w:pPr>
    <w:rPr>
      <w:rFonts w:ascii="Tahoma" w:eastAsia="Times New Roman" w:hAnsi="Tahoma" w:cs="Tahoma"/>
      <w:sz w:val="16"/>
      <w:szCs w:val="16"/>
      <w:lang w:eastAsia="zh-CN"/>
    </w:rPr>
  </w:style>
  <w:style w:type="character" w:customStyle="1" w:styleId="BalloonTextChar">
    <w:name w:val="Balloon Text Char"/>
    <w:basedOn w:val="DefaultParagraphFont"/>
    <w:link w:val="BalloonText"/>
    <w:semiHidden/>
    <w:rsid w:val="00370D1A"/>
    <w:rPr>
      <w:rFonts w:ascii="Tahoma" w:eastAsia="Times New Roman" w:hAnsi="Tahoma" w:cs="Tahoma"/>
      <w:sz w:val="16"/>
      <w:szCs w:val="16"/>
      <w:lang w:eastAsia="zh-CN"/>
    </w:rPr>
  </w:style>
  <w:style w:type="paragraph" w:styleId="MacroText">
    <w:name w:val="macro"/>
    <w:link w:val="MacroTextChar"/>
    <w:semiHidden/>
    <w:rsid w:val="00370D1A"/>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urier New" w:eastAsia="Times New Roman" w:hAnsi="Courier New" w:cs="Courier New"/>
      <w:sz w:val="20"/>
      <w:szCs w:val="20"/>
      <w:lang w:eastAsia="zh-CN"/>
    </w:rPr>
  </w:style>
  <w:style w:type="character" w:customStyle="1" w:styleId="MacroTextChar">
    <w:name w:val="Macro Text Char"/>
    <w:basedOn w:val="DefaultParagraphFont"/>
    <w:link w:val="MacroText"/>
    <w:semiHidden/>
    <w:rsid w:val="00370D1A"/>
    <w:rPr>
      <w:rFonts w:ascii="Courier New" w:eastAsia="Times New Roman" w:hAnsi="Courier New" w:cs="Courier New"/>
      <w:sz w:val="20"/>
      <w:szCs w:val="20"/>
      <w:lang w:eastAsia="zh-CN"/>
    </w:rPr>
  </w:style>
  <w:style w:type="paragraph" w:styleId="Title">
    <w:name w:val="Title"/>
    <w:basedOn w:val="Normal"/>
    <w:link w:val="TitleChar"/>
    <w:qFormat/>
    <w:rsid w:val="00370D1A"/>
    <w:pPr>
      <w:tabs>
        <w:tab w:val="left" w:pos="850"/>
        <w:tab w:val="left" w:pos="1191"/>
        <w:tab w:val="left" w:pos="1531"/>
      </w:tabs>
      <w:spacing w:before="240" w:after="60" w:line="240" w:lineRule="auto"/>
      <w:jc w:val="center"/>
      <w:outlineLvl w:val="0"/>
    </w:pPr>
    <w:rPr>
      <w:rFonts w:ascii="Arial" w:eastAsia="Times New Roman" w:hAnsi="Arial" w:cs="Arial"/>
      <w:b/>
      <w:bCs/>
      <w:kern w:val="28"/>
      <w:sz w:val="32"/>
      <w:szCs w:val="32"/>
      <w:lang w:eastAsia="zh-CN"/>
    </w:rPr>
  </w:style>
  <w:style w:type="character" w:customStyle="1" w:styleId="TitleChar">
    <w:name w:val="Title Char"/>
    <w:basedOn w:val="DefaultParagraphFont"/>
    <w:link w:val="Title"/>
    <w:rsid w:val="00370D1A"/>
    <w:rPr>
      <w:rFonts w:ascii="Arial" w:eastAsia="Times New Roman" w:hAnsi="Arial" w:cs="Arial"/>
      <w:b/>
      <w:bCs/>
      <w:kern w:val="28"/>
      <w:sz w:val="32"/>
      <w:szCs w:val="32"/>
      <w:lang w:eastAsia="zh-CN"/>
    </w:rPr>
  </w:style>
  <w:style w:type="paragraph" w:styleId="NoteHeading">
    <w:name w:val="Note Heading"/>
    <w:basedOn w:val="Normal"/>
    <w:next w:val="Normal"/>
    <w:link w:val="NoteHeadingChar"/>
    <w:rsid w:val="00370D1A"/>
    <w:pPr>
      <w:tabs>
        <w:tab w:val="left" w:pos="850"/>
        <w:tab w:val="left" w:pos="1191"/>
        <w:tab w:val="left" w:pos="1531"/>
      </w:tabs>
      <w:spacing w:after="0" w:line="240" w:lineRule="auto"/>
      <w:jc w:val="both"/>
    </w:pPr>
    <w:rPr>
      <w:rFonts w:ascii="Times New Roman" w:eastAsia="Times New Roman" w:hAnsi="Times New Roman" w:cs="Times New Roman"/>
      <w:lang w:eastAsia="zh-CN"/>
    </w:rPr>
  </w:style>
  <w:style w:type="character" w:customStyle="1" w:styleId="NoteHeadingChar">
    <w:name w:val="Note Heading Char"/>
    <w:basedOn w:val="DefaultParagraphFont"/>
    <w:link w:val="NoteHeading"/>
    <w:rsid w:val="00370D1A"/>
    <w:rPr>
      <w:rFonts w:ascii="Times New Roman" w:eastAsia="Times New Roman" w:hAnsi="Times New Roman" w:cs="Times New Roman"/>
      <w:lang w:eastAsia="zh-CN"/>
    </w:rPr>
  </w:style>
  <w:style w:type="paragraph" w:styleId="TOAHeading">
    <w:name w:val="toa heading"/>
    <w:basedOn w:val="Normal"/>
    <w:next w:val="Normal"/>
    <w:semiHidden/>
    <w:rsid w:val="00370D1A"/>
    <w:pPr>
      <w:tabs>
        <w:tab w:val="left" w:pos="850"/>
        <w:tab w:val="left" w:pos="1191"/>
        <w:tab w:val="left" w:pos="1531"/>
      </w:tabs>
      <w:spacing w:before="120" w:after="0" w:line="240" w:lineRule="auto"/>
      <w:jc w:val="both"/>
    </w:pPr>
    <w:rPr>
      <w:rFonts w:ascii="Arial" w:eastAsia="Times New Roman" w:hAnsi="Arial" w:cs="Arial"/>
      <w:b/>
      <w:bCs/>
      <w:sz w:val="24"/>
      <w:szCs w:val="24"/>
      <w:lang w:eastAsia="zh-CN"/>
    </w:rPr>
  </w:style>
  <w:style w:type="paragraph" w:styleId="TOC6">
    <w:name w:val="toc 6"/>
    <w:basedOn w:val="Normal"/>
    <w:next w:val="Normal"/>
    <w:uiPriority w:val="39"/>
    <w:qFormat/>
    <w:rsid w:val="00370D1A"/>
    <w:pPr>
      <w:spacing w:after="0" w:line="240" w:lineRule="auto"/>
      <w:ind w:left="1100"/>
      <w:jc w:val="both"/>
    </w:pPr>
    <w:rPr>
      <w:rFonts w:ascii="Times New Roman" w:eastAsia="Times New Roman" w:hAnsi="Times New Roman" w:cs="Times New Roman"/>
      <w:lang w:eastAsia="zh-CN"/>
    </w:rPr>
  </w:style>
  <w:style w:type="paragraph" w:styleId="TOC7">
    <w:name w:val="toc 7"/>
    <w:basedOn w:val="Normal"/>
    <w:next w:val="Normal"/>
    <w:uiPriority w:val="39"/>
    <w:qFormat/>
    <w:rsid w:val="00370D1A"/>
    <w:pPr>
      <w:spacing w:after="0" w:line="240" w:lineRule="auto"/>
      <w:ind w:left="1320"/>
      <w:jc w:val="both"/>
    </w:pPr>
    <w:rPr>
      <w:rFonts w:ascii="Times New Roman" w:eastAsia="Times New Roman" w:hAnsi="Times New Roman" w:cs="Times New Roman"/>
      <w:lang w:eastAsia="zh-CN"/>
    </w:rPr>
  </w:style>
  <w:style w:type="paragraph" w:styleId="TOC8">
    <w:name w:val="toc 8"/>
    <w:basedOn w:val="Normal"/>
    <w:next w:val="Normal"/>
    <w:uiPriority w:val="39"/>
    <w:qFormat/>
    <w:rsid w:val="00370D1A"/>
    <w:pPr>
      <w:spacing w:after="0" w:line="240" w:lineRule="auto"/>
      <w:ind w:left="1540"/>
      <w:jc w:val="both"/>
    </w:pPr>
    <w:rPr>
      <w:rFonts w:ascii="Times New Roman" w:eastAsia="Times New Roman" w:hAnsi="Times New Roman" w:cs="Times New Roman"/>
      <w:lang w:eastAsia="zh-CN"/>
    </w:rPr>
  </w:style>
  <w:style w:type="paragraph" w:customStyle="1" w:styleId="BoxBodyText">
    <w:name w:val="Box Body Text"/>
    <w:basedOn w:val="Normal"/>
    <w:rsid w:val="00370D1A"/>
    <w:pPr>
      <w:tabs>
        <w:tab w:val="left" w:pos="850"/>
        <w:tab w:val="left" w:pos="1191"/>
        <w:tab w:val="left" w:pos="1531"/>
      </w:tabs>
      <w:spacing w:after="240" w:line="240" w:lineRule="auto"/>
      <w:ind w:firstLine="442"/>
      <w:jc w:val="both"/>
    </w:pPr>
    <w:rPr>
      <w:rFonts w:ascii="Arial" w:eastAsia="Times New Roman" w:hAnsi="Arial" w:cs="Arial"/>
      <w:sz w:val="18"/>
      <w:lang w:val="en-US" w:eastAsia="zh-CN"/>
    </w:rPr>
  </w:style>
  <w:style w:type="paragraph" w:customStyle="1" w:styleId="BoxBodyTextIndent">
    <w:name w:val="Box Body Text Indent"/>
    <w:basedOn w:val="Normal"/>
    <w:rsid w:val="00370D1A"/>
    <w:pPr>
      <w:tabs>
        <w:tab w:val="left" w:pos="850"/>
        <w:tab w:val="left" w:pos="1191"/>
        <w:tab w:val="left" w:pos="1531"/>
      </w:tabs>
      <w:spacing w:after="240" w:line="240" w:lineRule="auto"/>
      <w:ind w:left="442"/>
      <w:jc w:val="both"/>
    </w:pPr>
    <w:rPr>
      <w:rFonts w:ascii="Arial" w:eastAsia="Times New Roman" w:hAnsi="Arial" w:cs="Arial"/>
      <w:sz w:val="18"/>
      <w:lang w:val="en-US" w:eastAsia="zh-CN"/>
    </w:rPr>
  </w:style>
  <w:style w:type="character" w:styleId="PageNumber">
    <w:name w:val="page number"/>
    <w:basedOn w:val="DefaultParagraphFont"/>
    <w:uiPriority w:val="99"/>
    <w:semiHidden/>
    <w:unhideWhenUsed/>
    <w:rsid w:val="00370D1A"/>
  </w:style>
  <w:style w:type="paragraph" w:styleId="Bibliography">
    <w:name w:val="Bibliography"/>
    <w:basedOn w:val="Normal"/>
    <w:next w:val="Normal"/>
    <w:uiPriority w:val="37"/>
    <w:semiHidden/>
    <w:unhideWhenUsed/>
    <w:rsid w:val="00370D1A"/>
    <w:pPr>
      <w:tabs>
        <w:tab w:val="left" w:pos="850"/>
        <w:tab w:val="left" w:pos="1191"/>
        <w:tab w:val="left" w:pos="1531"/>
      </w:tabs>
      <w:spacing w:after="0" w:line="240" w:lineRule="auto"/>
      <w:jc w:val="both"/>
    </w:pPr>
    <w:rPr>
      <w:rFonts w:ascii="Times New Roman" w:eastAsia="Times New Roman" w:hAnsi="Times New Roman" w:cs="Times New Roman"/>
      <w:lang w:eastAsia="zh-CN"/>
    </w:rPr>
  </w:style>
  <w:style w:type="paragraph" w:customStyle="1" w:styleId="IntenseQuote1">
    <w:name w:val="Intense Quote1"/>
    <w:basedOn w:val="Normal"/>
    <w:next w:val="Normal"/>
    <w:uiPriority w:val="30"/>
    <w:qFormat/>
    <w:rsid w:val="00370D1A"/>
    <w:pPr>
      <w:pBdr>
        <w:bottom w:val="single" w:sz="4" w:space="4" w:color="4F81BD"/>
      </w:pBdr>
      <w:tabs>
        <w:tab w:val="left" w:pos="850"/>
        <w:tab w:val="left" w:pos="1191"/>
        <w:tab w:val="left" w:pos="1531"/>
      </w:tabs>
      <w:spacing w:before="200" w:after="280" w:line="240" w:lineRule="auto"/>
      <w:ind w:left="936" w:right="936"/>
      <w:jc w:val="both"/>
    </w:pPr>
    <w:rPr>
      <w:rFonts w:ascii="Times New Roman" w:eastAsia="Times New Roman" w:hAnsi="Times New Roman" w:cs="Times New Roman"/>
      <w:b/>
      <w:bCs/>
      <w:i/>
      <w:iCs/>
      <w:color w:val="4F81BD"/>
      <w:lang w:eastAsia="zh-CN"/>
    </w:rPr>
  </w:style>
  <w:style w:type="character" w:customStyle="1" w:styleId="IntenseQuoteChar">
    <w:name w:val="Intense Quote Char"/>
    <w:basedOn w:val="DefaultParagraphFont"/>
    <w:link w:val="IntenseQuote"/>
    <w:uiPriority w:val="30"/>
    <w:rsid w:val="00370D1A"/>
    <w:rPr>
      <w:b/>
      <w:bCs/>
      <w:i/>
      <w:iCs/>
      <w:color w:val="4F81BD"/>
      <w:lang w:eastAsia="zh-CN"/>
    </w:rPr>
  </w:style>
  <w:style w:type="paragraph" w:styleId="ListParagraph">
    <w:name w:val="List Paragraph"/>
    <w:aliases w:val="References,• List Paragraph,Dot pt,F5 List Paragraph,No Spacing1,List Paragraph Char Char Char,Indicator Text,Numbered Para 1,Bullet 1,List Paragraph12,Bullet Points,MAIN CONTENT,Colorful List - Accent 11,List Paragraph2,G_Numb5"/>
    <w:basedOn w:val="Normal"/>
    <w:link w:val="ListParagraphChar"/>
    <w:uiPriority w:val="34"/>
    <w:qFormat/>
    <w:rsid w:val="00370D1A"/>
    <w:pPr>
      <w:tabs>
        <w:tab w:val="left" w:pos="850"/>
        <w:tab w:val="left" w:pos="1191"/>
        <w:tab w:val="left" w:pos="1531"/>
      </w:tabs>
      <w:spacing w:after="0" w:line="240" w:lineRule="auto"/>
      <w:ind w:left="720"/>
      <w:contextualSpacing/>
      <w:jc w:val="both"/>
    </w:pPr>
    <w:rPr>
      <w:rFonts w:ascii="Times New Roman" w:eastAsia="Times New Roman" w:hAnsi="Times New Roman" w:cs="Times New Roman"/>
      <w:lang w:eastAsia="zh-CN"/>
    </w:rPr>
  </w:style>
  <w:style w:type="paragraph" w:styleId="NoSpacing">
    <w:name w:val="No Spacing"/>
    <w:uiPriority w:val="1"/>
    <w:qFormat/>
    <w:rsid w:val="00370D1A"/>
    <w:pPr>
      <w:tabs>
        <w:tab w:val="left" w:pos="850"/>
        <w:tab w:val="left" w:pos="1191"/>
        <w:tab w:val="left" w:pos="1531"/>
      </w:tabs>
      <w:spacing w:after="0" w:line="240" w:lineRule="auto"/>
      <w:jc w:val="both"/>
    </w:pPr>
    <w:rPr>
      <w:rFonts w:ascii="Times New Roman" w:eastAsia="Times New Roman" w:hAnsi="Times New Roman" w:cs="Times New Roman"/>
      <w:lang w:eastAsia="zh-CN"/>
    </w:rPr>
  </w:style>
  <w:style w:type="paragraph" w:customStyle="1" w:styleId="Quote1">
    <w:name w:val="Quote1"/>
    <w:basedOn w:val="Normal"/>
    <w:next w:val="Normal"/>
    <w:uiPriority w:val="29"/>
    <w:qFormat/>
    <w:rsid w:val="00370D1A"/>
    <w:pPr>
      <w:tabs>
        <w:tab w:val="left" w:pos="850"/>
        <w:tab w:val="left" w:pos="1191"/>
        <w:tab w:val="left" w:pos="1531"/>
      </w:tabs>
      <w:spacing w:after="0" w:line="240" w:lineRule="auto"/>
      <w:jc w:val="both"/>
    </w:pPr>
    <w:rPr>
      <w:rFonts w:ascii="Times New Roman" w:eastAsia="Times New Roman" w:hAnsi="Times New Roman" w:cs="Times New Roman"/>
      <w:i/>
      <w:iCs/>
      <w:color w:val="000000"/>
      <w:lang w:eastAsia="zh-CN"/>
    </w:rPr>
  </w:style>
  <w:style w:type="character" w:customStyle="1" w:styleId="QuoteChar">
    <w:name w:val="Quote Char"/>
    <w:basedOn w:val="DefaultParagraphFont"/>
    <w:link w:val="Quote"/>
    <w:uiPriority w:val="29"/>
    <w:rsid w:val="00370D1A"/>
    <w:rPr>
      <w:i/>
      <w:iCs/>
      <w:color w:val="000000"/>
      <w:lang w:eastAsia="zh-CN"/>
    </w:rPr>
  </w:style>
  <w:style w:type="paragraph" w:customStyle="1" w:styleId="TOCHeading1">
    <w:name w:val="TOC Heading1"/>
    <w:basedOn w:val="Heading1"/>
    <w:next w:val="Normal"/>
    <w:uiPriority w:val="39"/>
    <w:unhideWhenUsed/>
    <w:qFormat/>
    <w:rsid w:val="00370D1A"/>
    <w:pPr>
      <w:outlineLvl w:val="9"/>
    </w:pPr>
  </w:style>
  <w:style w:type="paragraph" w:customStyle="1" w:styleId="Citation">
    <w:name w:val="Citation"/>
    <w:basedOn w:val="BodyText"/>
    <w:link w:val="CitationChar"/>
    <w:rsid w:val="00370D1A"/>
    <w:pPr>
      <w:ind w:left="850" w:firstLine="0"/>
      <w:jc w:val="left"/>
    </w:pPr>
  </w:style>
  <w:style w:type="character" w:customStyle="1" w:styleId="CitationChar">
    <w:name w:val="Citation Char"/>
    <w:basedOn w:val="DefaultParagraphFont"/>
    <w:link w:val="Citation"/>
    <w:rsid w:val="00370D1A"/>
    <w:rPr>
      <w:rFonts w:ascii="Times New Roman" w:eastAsia="Times New Roman" w:hAnsi="Times New Roman" w:cs="Times New Roman"/>
      <w:lang w:eastAsia="zh-CN"/>
    </w:rPr>
  </w:style>
  <w:style w:type="table" w:customStyle="1" w:styleId="TableGrid3">
    <w:name w:val="Table Grid3"/>
    <w:basedOn w:val="TableNormal"/>
    <w:next w:val="TableGrid"/>
    <w:uiPriority w:val="59"/>
    <w:rsid w:val="00370D1A"/>
    <w:pPr>
      <w:spacing w:after="0" w:line="240" w:lineRule="auto"/>
    </w:pPr>
    <w:rPr>
      <w:rFonts w:ascii="Times New Roman" w:eastAsia="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DefaultParagraphFont"/>
    <w:uiPriority w:val="99"/>
    <w:unhideWhenUsed/>
    <w:rsid w:val="00370D1A"/>
    <w:rPr>
      <w:color w:val="0000FF"/>
      <w:u w:val="single"/>
    </w:rPr>
  </w:style>
  <w:style w:type="character" w:styleId="CommentReference">
    <w:name w:val="annotation reference"/>
    <w:basedOn w:val="DefaultParagraphFont"/>
    <w:uiPriority w:val="99"/>
    <w:unhideWhenUsed/>
    <w:rsid w:val="00370D1A"/>
    <w:rPr>
      <w:sz w:val="16"/>
      <w:szCs w:val="16"/>
    </w:rPr>
  </w:style>
  <w:style w:type="paragraph" w:styleId="IntenseQuote">
    <w:name w:val="Intense Quote"/>
    <w:basedOn w:val="Normal"/>
    <w:next w:val="Normal"/>
    <w:link w:val="IntenseQuoteChar"/>
    <w:uiPriority w:val="30"/>
    <w:qFormat/>
    <w:rsid w:val="00370D1A"/>
    <w:pPr>
      <w:pBdr>
        <w:bottom w:val="single" w:sz="4" w:space="4" w:color="4F81BD" w:themeColor="accent1"/>
      </w:pBdr>
      <w:tabs>
        <w:tab w:val="left" w:pos="850"/>
        <w:tab w:val="left" w:pos="1191"/>
        <w:tab w:val="left" w:pos="1531"/>
      </w:tabs>
      <w:spacing w:before="200" w:after="280" w:line="240" w:lineRule="auto"/>
      <w:ind w:left="936" w:right="936"/>
      <w:jc w:val="both"/>
    </w:pPr>
    <w:rPr>
      <w:b/>
      <w:bCs/>
      <w:i/>
      <w:iCs/>
      <w:color w:val="4F81BD"/>
      <w:lang w:eastAsia="zh-CN"/>
    </w:rPr>
  </w:style>
  <w:style w:type="character" w:customStyle="1" w:styleId="IntenseQuoteChar1">
    <w:name w:val="Intense Quote Char1"/>
    <w:basedOn w:val="DefaultParagraphFont"/>
    <w:uiPriority w:val="30"/>
    <w:rsid w:val="00370D1A"/>
    <w:rPr>
      <w:b/>
      <w:bCs/>
      <w:i/>
      <w:iCs/>
      <w:color w:val="4F81BD" w:themeColor="accent1"/>
    </w:rPr>
  </w:style>
  <w:style w:type="paragraph" w:styleId="Quote">
    <w:name w:val="Quote"/>
    <w:basedOn w:val="Normal"/>
    <w:next w:val="Normal"/>
    <w:link w:val="QuoteChar"/>
    <w:uiPriority w:val="29"/>
    <w:qFormat/>
    <w:rsid w:val="00370D1A"/>
    <w:pPr>
      <w:tabs>
        <w:tab w:val="left" w:pos="850"/>
        <w:tab w:val="left" w:pos="1191"/>
        <w:tab w:val="left" w:pos="1531"/>
      </w:tabs>
      <w:spacing w:after="0" w:line="240" w:lineRule="auto"/>
      <w:jc w:val="both"/>
    </w:pPr>
    <w:rPr>
      <w:i/>
      <w:iCs/>
      <w:color w:val="000000"/>
      <w:lang w:eastAsia="zh-CN"/>
    </w:rPr>
  </w:style>
  <w:style w:type="character" w:customStyle="1" w:styleId="QuoteChar1">
    <w:name w:val="Quote Char1"/>
    <w:basedOn w:val="DefaultParagraphFont"/>
    <w:uiPriority w:val="29"/>
    <w:rsid w:val="00370D1A"/>
    <w:rPr>
      <w:i/>
      <w:iCs/>
      <w:color w:val="000000" w:themeColor="text1"/>
    </w:rPr>
  </w:style>
  <w:style w:type="character" w:styleId="Hyperlink">
    <w:name w:val="Hyperlink"/>
    <w:basedOn w:val="DefaultParagraphFont"/>
    <w:uiPriority w:val="99"/>
    <w:unhideWhenUsed/>
    <w:rsid w:val="00351E03"/>
    <w:rPr>
      <w:noProof/>
      <w:color w:val="0000FF" w:themeColor="hyperlink"/>
      <w:u w:val="single"/>
    </w:rPr>
  </w:style>
  <w:style w:type="paragraph" w:styleId="TOCHeading">
    <w:name w:val="TOC Heading"/>
    <w:basedOn w:val="Heading1"/>
    <w:next w:val="Normal"/>
    <w:uiPriority w:val="39"/>
    <w:unhideWhenUsed/>
    <w:qFormat/>
    <w:rsid w:val="00370D1A"/>
    <w:pPr>
      <w:tabs>
        <w:tab w:val="clear" w:pos="850"/>
        <w:tab w:val="clear" w:pos="1191"/>
        <w:tab w:val="clear" w:pos="1531"/>
      </w:tabs>
      <w:spacing w:line="276" w:lineRule="auto"/>
      <w:jc w:val="left"/>
      <w:outlineLvl w:val="9"/>
    </w:pPr>
    <w:rPr>
      <w:lang w:val="en-US" w:eastAsia="ja-JP"/>
    </w:rPr>
  </w:style>
  <w:style w:type="paragraph" w:customStyle="1" w:styleId="FATF-1SECTIONCHAPTERTITLE">
    <w:name w:val="FATF-1 SECTION/CHAPTER  TITLE"/>
    <w:qFormat/>
    <w:rsid w:val="00FC35D3"/>
    <w:pPr>
      <w:tabs>
        <w:tab w:val="left" w:pos="1247"/>
        <w:tab w:val="left" w:pos="1871"/>
        <w:tab w:val="left" w:pos="2495"/>
        <w:tab w:val="left" w:pos="3119"/>
      </w:tabs>
      <w:spacing w:after="600" w:line="360" w:lineRule="exact"/>
    </w:pPr>
    <w:rPr>
      <w:rFonts w:asciiTheme="majorHAnsi" w:eastAsia="Times New Roman" w:hAnsiTheme="majorHAnsi" w:cs="Times New Roman"/>
      <w:b/>
      <w:caps/>
      <w:color w:val="4F81BD" w:themeColor="accent1"/>
      <w:sz w:val="32"/>
      <w:szCs w:val="32"/>
      <w:lang w:eastAsia="zh-CN"/>
    </w:rPr>
  </w:style>
  <w:style w:type="paragraph" w:customStyle="1" w:styleId="TemplateMERH1">
    <w:name w:val="Template_MER_H1"/>
    <w:basedOn w:val="Heading2"/>
    <w:qFormat/>
    <w:rsid w:val="00FC35D3"/>
    <w:pPr>
      <w:keepLines w:val="0"/>
      <w:spacing w:before="240" w:after="240"/>
      <w:jc w:val="center"/>
    </w:pPr>
    <w:rPr>
      <w:rFonts w:ascii="Cambria" w:eastAsia="Times New Roman" w:hAnsi="Cambria" w:cs="Times New Roman"/>
      <w:caps/>
      <w:sz w:val="24"/>
      <w:szCs w:val="24"/>
    </w:rPr>
  </w:style>
  <w:style w:type="paragraph" w:customStyle="1" w:styleId="TemplateMERH2">
    <w:name w:val="Template_MER_H2"/>
    <w:basedOn w:val="Heading2"/>
    <w:next w:val="Num-DocParagraph"/>
    <w:qFormat/>
    <w:rsid w:val="00FC35D3"/>
    <w:pPr>
      <w:keepLines w:val="0"/>
      <w:spacing w:before="240" w:after="240"/>
    </w:pPr>
    <w:rPr>
      <w:rFonts w:ascii="Cambria" w:eastAsia="Times New Roman" w:hAnsi="Cambria" w:cs="Times New Roman"/>
      <w:i/>
      <w:color w:val="365F91" w:themeColor="accent1" w:themeShade="BF"/>
      <w:sz w:val="24"/>
      <w:szCs w:val="22"/>
    </w:rPr>
  </w:style>
  <w:style w:type="paragraph" w:customStyle="1" w:styleId="TemplateMERH3">
    <w:name w:val="Template_MER_H3"/>
    <w:basedOn w:val="Heading3"/>
    <w:next w:val="Num-DocParagraph"/>
    <w:qFormat/>
    <w:rsid w:val="00FC35D3"/>
    <w:pPr>
      <w:keepNext w:val="0"/>
      <w:keepLines w:val="0"/>
      <w:spacing w:before="240" w:after="240"/>
    </w:pPr>
    <w:rPr>
      <w:rFonts w:ascii="Cambria" w:eastAsia="Times New Roman" w:hAnsi="Cambria" w:cs="Times New Roman"/>
      <w:b w:val="0"/>
      <w:i/>
      <w:iCs/>
      <w:color w:val="244061" w:themeColor="accent1" w:themeShade="80"/>
      <w:sz w:val="24"/>
      <w:szCs w:val="24"/>
    </w:rPr>
  </w:style>
  <w:style w:type="paragraph" w:customStyle="1" w:styleId="TemplateMERH4">
    <w:name w:val="Template_MER_H4"/>
    <w:basedOn w:val="TemplateMERH3"/>
    <w:qFormat/>
    <w:rsid w:val="00FC35D3"/>
  </w:style>
  <w:style w:type="paragraph" w:customStyle="1" w:styleId="Pieddepageimpaire">
    <w:name w:val="Pied de page impaire"/>
    <w:basedOn w:val="Normal"/>
    <w:unhideWhenUsed/>
    <w:qFormat/>
    <w:rsid w:val="00C704F8"/>
    <w:pPr>
      <w:pBdr>
        <w:top w:val="single" w:sz="4" w:space="1" w:color="4F81BD" w:themeColor="accent1"/>
      </w:pBdr>
      <w:spacing w:after="180" w:line="264" w:lineRule="auto"/>
      <w:jc w:val="right"/>
    </w:pPr>
    <w:rPr>
      <w:rFonts w:cs="Times New Roman"/>
      <w:color w:val="1F497D" w:themeColor="text2"/>
      <w:kern w:val="24"/>
      <w:sz w:val="20"/>
      <w:szCs w:val="20"/>
      <w:lang w:val="en-US" w:eastAsia="fr-FR"/>
    </w:rPr>
  </w:style>
  <w:style w:type="paragraph" w:customStyle="1" w:styleId="Para">
    <w:name w:val="Para #"/>
    <w:basedOn w:val="Normal"/>
    <w:link w:val="ParaChar"/>
    <w:uiPriority w:val="4"/>
    <w:qFormat/>
    <w:rsid w:val="00036108"/>
    <w:pPr>
      <w:tabs>
        <w:tab w:val="left" w:pos="1361"/>
      </w:tabs>
      <w:spacing w:before="120" w:after="120" w:line="240" w:lineRule="auto"/>
      <w:ind w:right="680"/>
      <w:jc w:val="both"/>
    </w:pPr>
    <w:rPr>
      <w:rFonts w:ascii="Times New Roman" w:hAnsi="Times New Roman" w:cs="Times New Roman"/>
      <w:szCs w:val="20"/>
    </w:rPr>
  </w:style>
  <w:style w:type="character" w:customStyle="1" w:styleId="ParaChar">
    <w:name w:val="Para # Char"/>
    <w:basedOn w:val="DefaultParagraphFont"/>
    <w:link w:val="Para"/>
    <w:uiPriority w:val="4"/>
    <w:rsid w:val="00036108"/>
    <w:rPr>
      <w:rFonts w:ascii="Times New Roman" w:eastAsia="SimSun" w:hAnsi="Times New Roman" w:cs="Times New Roman"/>
      <w:szCs w:val="20"/>
    </w:rPr>
  </w:style>
  <w:style w:type="character" w:customStyle="1" w:styleId="ListParagraphChar">
    <w:name w:val="List Paragraph Char"/>
    <w:aliases w:val="References Char,• List Paragraph Char,Dot pt Char,F5 List Paragraph Char,No Spacing1 Char,List Paragraph Char Char Char Char,Indicator Text Char,Numbered Para 1 Char,Bullet 1 Char,List Paragraph12 Char,Bullet Points Char,G_Numb5 Char"/>
    <w:link w:val="ListParagraph"/>
    <w:uiPriority w:val="34"/>
    <w:locked/>
    <w:rsid w:val="00E452A8"/>
    <w:rPr>
      <w:rFonts w:ascii="Times New Roman" w:eastAsia="Times New Roman" w:hAnsi="Times New Roman" w:cs="Times New Roman"/>
      <w:lang w:eastAsia="zh-CN"/>
    </w:rPr>
  </w:style>
  <w:style w:type="paragraph" w:customStyle="1" w:styleId="FAFT-TEXTEjustifiedleft">
    <w:name w:val="FAFT-TEXTE justified left"/>
    <w:basedOn w:val="Num-DocParagraph"/>
    <w:qFormat/>
    <w:rsid w:val="005616B8"/>
    <w:pPr>
      <w:numPr>
        <w:numId w:val="17"/>
      </w:numPr>
      <w:spacing w:after="120" w:line="280" w:lineRule="exact"/>
    </w:pPr>
    <w:rPr>
      <w:rFonts w:ascii="Cambria" w:hAnsi="Cambria"/>
      <w:spacing w:val="2"/>
    </w:rPr>
  </w:style>
  <w:style w:type="paragraph" w:customStyle="1" w:styleId="DocParagraph">
    <w:name w:val="Doc Paragraph"/>
    <w:basedOn w:val="BodyText"/>
    <w:rsid w:val="005616B8"/>
    <w:pPr>
      <w:spacing w:after="120" w:line="280" w:lineRule="exact"/>
      <w:ind w:firstLine="0"/>
    </w:pPr>
    <w:rPr>
      <w:rFonts w:asciiTheme="minorHAnsi" w:hAnsiTheme="minorHAnsi"/>
    </w:rPr>
  </w:style>
  <w:style w:type="paragraph" w:customStyle="1" w:styleId="Citation1">
    <w:name w:val="Citation1"/>
    <w:basedOn w:val="BodyText"/>
    <w:rsid w:val="005616B8"/>
    <w:pPr>
      <w:spacing w:after="120" w:line="280" w:lineRule="exact"/>
      <w:ind w:left="850" w:firstLine="0"/>
      <w:jc w:val="left"/>
    </w:pPr>
    <w:rPr>
      <w:rFonts w:asciiTheme="minorHAnsi" w:hAnsiTheme="minorHAnsi"/>
    </w:rPr>
  </w:style>
  <w:style w:type="paragraph" w:customStyle="1" w:styleId="Paragraph">
    <w:name w:val="Paragraph"/>
    <w:basedOn w:val="Normal"/>
    <w:rsid w:val="005616B8"/>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rPr>
  </w:style>
  <w:style w:type="paragraph" w:customStyle="1" w:styleId="Default">
    <w:name w:val="Default"/>
    <w:rsid w:val="005616B8"/>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Revision">
    <w:name w:val="Revision"/>
    <w:hidden/>
    <w:semiHidden/>
    <w:rsid w:val="005616B8"/>
    <w:pPr>
      <w:spacing w:after="0" w:line="240" w:lineRule="auto"/>
    </w:pPr>
    <w:rPr>
      <w:rFonts w:ascii="Times New Roman" w:eastAsia="Times New Roman" w:hAnsi="Times New Roman" w:cs="Times New Roman"/>
      <w:lang w:eastAsia="zh-CN"/>
    </w:rPr>
  </w:style>
  <w:style w:type="paragraph" w:customStyle="1" w:styleId="ListParagraph1">
    <w:name w:val="List Paragraph1"/>
    <w:basedOn w:val="Normal"/>
    <w:uiPriority w:val="34"/>
    <w:rsid w:val="005616B8"/>
    <w:pPr>
      <w:tabs>
        <w:tab w:val="left" w:pos="850"/>
        <w:tab w:val="left" w:pos="1191"/>
        <w:tab w:val="left" w:pos="1531"/>
      </w:tabs>
      <w:ind w:left="720"/>
      <w:contextualSpacing/>
      <w:jc w:val="both"/>
    </w:pPr>
    <w:rPr>
      <w:rFonts w:ascii="Times New Roman" w:eastAsia="Times New Roman" w:hAnsi="Times New Roman" w:cs="Times New Roman"/>
      <w:lang w:eastAsia="nl-NL"/>
    </w:rPr>
  </w:style>
  <w:style w:type="paragraph" w:customStyle="1" w:styleId="FATFHeading5">
    <w:name w:val="FATF Heading 5"/>
    <w:basedOn w:val="Normal"/>
    <w:rsid w:val="005616B8"/>
    <w:pPr>
      <w:tabs>
        <w:tab w:val="left" w:pos="660"/>
      </w:tabs>
      <w:spacing w:before="240" w:after="240" w:line="240" w:lineRule="auto"/>
      <w:ind w:right="-45"/>
    </w:pPr>
    <w:rPr>
      <w:rFonts w:ascii="Times New Roman" w:eastAsia="Times New Roman" w:hAnsi="Times New Roman" w:cs="Times New Roman"/>
      <w:color w:val="548DD4"/>
    </w:rPr>
  </w:style>
  <w:style w:type="paragraph" w:customStyle="1" w:styleId="ParagraphNumbering">
    <w:name w:val="Paragraph Numbering"/>
    <w:basedOn w:val="Normal"/>
    <w:link w:val="ParagraphNumberingChar"/>
    <w:uiPriority w:val="1"/>
    <w:qFormat/>
    <w:rsid w:val="005616B8"/>
    <w:pPr>
      <w:numPr>
        <w:numId w:val="19"/>
      </w:numPr>
      <w:spacing w:after="240" w:line="240" w:lineRule="auto"/>
      <w:jc w:val="both"/>
    </w:pPr>
    <w:rPr>
      <w:rFonts w:ascii="Times New Roman" w:eastAsia="Times New Roman" w:hAnsi="Times New Roman" w:cs="Times New Roman"/>
      <w:lang w:val="en-US"/>
    </w:rPr>
  </w:style>
  <w:style w:type="paragraph" w:customStyle="1" w:styleId="INparaold">
    <w:name w:val="IN para (old)"/>
    <w:basedOn w:val="Normal"/>
    <w:link w:val="INparaoldChar"/>
    <w:qFormat/>
    <w:rsid w:val="005616B8"/>
    <w:pPr>
      <w:tabs>
        <w:tab w:val="left" w:pos="850"/>
        <w:tab w:val="left" w:pos="1191"/>
        <w:tab w:val="left" w:pos="1531"/>
      </w:tabs>
      <w:spacing w:after="0" w:line="240" w:lineRule="auto"/>
      <w:ind w:left="567" w:hanging="567"/>
      <w:jc w:val="both"/>
    </w:pPr>
    <w:rPr>
      <w:rFonts w:ascii="Times New Roman" w:eastAsia="Times New Roman" w:hAnsi="Times New Roman" w:cs="Times New Roman"/>
      <w:lang w:eastAsia="zh-CN"/>
    </w:rPr>
  </w:style>
  <w:style w:type="paragraph" w:customStyle="1" w:styleId="INparanew">
    <w:name w:val="IN para (new)"/>
    <w:basedOn w:val="Normal"/>
    <w:link w:val="INparanewChar"/>
    <w:qFormat/>
    <w:rsid w:val="005616B8"/>
    <w:pPr>
      <w:tabs>
        <w:tab w:val="left" w:pos="850"/>
        <w:tab w:val="left" w:pos="1191"/>
        <w:tab w:val="left" w:pos="1531"/>
      </w:tabs>
      <w:spacing w:after="0" w:line="240" w:lineRule="auto"/>
      <w:ind w:left="567" w:hanging="567"/>
      <w:jc w:val="both"/>
    </w:pPr>
    <w:rPr>
      <w:rFonts w:ascii="Times New Roman" w:eastAsia="Times New Roman" w:hAnsi="Times New Roman" w:cs="Times New Roman"/>
      <w:color w:val="FF0000"/>
      <w:u w:val="single"/>
      <w:lang w:eastAsia="zh-CN"/>
    </w:rPr>
  </w:style>
  <w:style w:type="character" w:customStyle="1" w:styleId="INparaoldChar">
    <w:name w:val="IN para (old) Char"/>
    <w:basedOn w:val="DefaultParagraphFont"/>
    <w:link w:val="INparaold"/>
    <w:rsid w:val="005616B8"/>
    <w:rPr>
      <w:rFonts w:ascii="Times New Roman" w:eastAsia="Times New Roman" w:hAnsi="Times New Roman" w:cs="Times New Roman"/>
      <w:lang w:eastAsia="zh-CN"/>
    </w:rPr>
  </w:style>
  <w:style w:type="paragraph" w:customStyle="1" w:styleId="INtitle1">
    <w:name w:val="IN title 1"/>
    <w:basedOn w:val="Normal"/>
    <w:link w:val="INtitle1Char"/>
    <w:rsid w:val="005616B8"/>
    <w:pPr>
      <w:tabs>
        <w:tab w:val="left" w:pos="850"/>
        <w:tab w:val="left" w:pos="1191"/>
        <w:tab w:val="left" w:pos="1531"/>
      </w:tabs>
      <w:spacing w:after="0" w:line="240" w:lineRule="auto"/>
      <w:ind w:left="567" w:hanging="567"/>
      <w:jc w:val="both"/>
    </w:pPr>
    <w:rPr>
      <w:rFonts w:ascii="Times New Roman" w:eastAsia="Times New Roman" w:hAnsi="Times New Roman" w:cs="Times New Roman"/>
      <w:b/>
      <w:i/>
      <w:lang w:eastAsia="zh-CN"/>
    </w:rPr>
  </w:style>
  <w:style w:type="character" w:customStyle="1" w:styleId="INparanewChar">
    <w:name w:val="IN para (new) Char"/>
    <w:basedOn w:val="DefaultParagraphFont"/>
    <w:link w:val="INparanew"/>
    <w:rsid w:val="005616B8"/>
    <w:rPr>
      <w:rFonts w:ascii="Times New Roman" w:eastAsia="Times New Roman" w:hAnsi="Times New Roman" w:cs="Times New Roman"/>
      <w:color w:val="FF0000"/>
      <w:u w:val="single"/>
      <w:lang w:eastAsia="zh-CN"/>
    </w:rPr>
  </w:style>
  <w:style w:type="paragraph" w:customStyle="1" w:styleId="INTitle">
    <w:name w:val="IN Title"/>
    <w:basedOn w:val="Normal"/>
    <w:link w:val="INTitleChar"/>
    <w:qFormat/>
    <w:rsid w:val="005616B8"/>
    <w:pPr>
      <w:keepNext/>
      <w:tabs>
        <w:tab w:val="left" w:pos="850"/>
        <w:tab w:val="left" w:pos="1191"/>
        <w:tab w:val="left" w:pos="1531"/>
      </w:tabs>
      <w:spacing w:after="0" w:line="240" w:lineRule="auto"/>
      <w:jc w:val="both"/>
    </w:pPr>
    <w:rPr>
      <w:rFonts w:ascii="Times New Roman" w:eastAsia="Times New Roman" w:hAnsi="Times New Roman" w:cs="Times New Roman"/>
      <w:b/>
      <w:lang w:eastAsia="zh-CN"/>
    </w:rPr>
  </w:style>
  <w:style w:type="character" w:customStyle="1" w:styleId="INtitle1Char">
    <w:name w:val="IN title 1 Char"/>
    <w:basedOn w:val="DefaultParagraphFont"/>
    <w:link w:val="INtitle1"/>
    <w:rsid w:val="005616B8"/>
    <w:rPr>
      <w:rFonts w:ascii="Times New Roman" w:eastAsia="Times New Roman" w:hAnsi="Times New Roman" w:cs="Times New Roman"/>
      <w:b/>
      <w:i/>
      <w:lang w:eastAsia="zh-CN"/>
    </w:rPr>
  </w:style>
  <w:style w:type="paragraph" w:customStyle="1" w:styleId="INsubhead1">
    <w:name w:val="IN subhead 1"/>
    <w:basedOn w:val="INtitle1"/>
    <w:link w:val="INsubhead1Char"/>
    <w:qFormat/>
    <w:rsid w:val="005616B8"/>
  </w:style>
  <w:style w:type="character" w:customStyle="1" w:styleId="INTitleChar">
    <w:name w:val="IN Title Char"/>
    <w:basedOn w:val="DefaultParagraphFont"/>
    <w:link w:val="INTitle"/>
    <w:rsid w:val="005616B8"/>
    <w:rPr>
      <w:rFonts w:ascii="Times New Roman" w:eastAsia="Times New Roman" w:hAnsi="Times New Roman" w:cs="Times New Roman"/>
      <w:b/>
      <w:lang w:eastAsia="zh-CN"/>
    </w:rPr>
  </w:style>
  <w:style w:type="paragraph" w:customStyle="1" w:styleId="INsubhead1new">
    <w:name w:val="IN subhead 1 (new)"/>
    <w:basedOn w:val="INsubhead1"/>
    <w:link w:val="INsubhead1newChar"/>
    <w:qFormat/>
    <w:rsid w:val="005616B8"/>
    <w:pPr>
      <w:keepNext/>
    </w:pPr>
    <w:rPr>
      <w:color w:val="FF0000"/>
      <w:u w:val="single"/>
    </w:rPr>
  </w:style>
  <w:style w:type="character" w:customStyle="1" w:styleId="INsubhead1Char">
    <w:name w:val="IN subhead 1 Char"/>
    <w:basedOn w:val="INtitle1Char"/>
    <w:link w:val="INsubhead1"/>
    <w:rsid w:val="005616B8"/>
    <w:rPr>
      <w:rFonts w:ascii="Times New Roman" w:eastAsia="Times New Roman" w:hAnsi="Times New Roman" w:cs="Times New Roman"/>
      <w:b/>
      <w:i/>
      <w:lang w:eastAsia="zh-CN"/>
    </w:rPr>
  </w:style>
  <w:style w:type="paragraph" w:customStyle="1" w:styleId="INindent1new">
    <w:name w:val="IN indent 1 (new)"/>
    <w:basedOn w:val="Normal"/>
    <w:link w:val="INindent1newChar"/>
    <w:qFormat/>
    <w:rsid w:val="005616B8"/>
    <w:pPr>
      <w:spacing w:after="0" w:line="240" w:lineRule="auto"/>
      <w:ind w:left="1134" w:hanging="567"/>
      <w:jc w:val="both"/>
    </w:pPr>
    <w:rPr>
      <w:rFonts w:ascii="Times New Roman" w:eastAsia="Times New Roman" w:hAnsi="Times New Roman" w:cs="Times New Roman"/>
      <w:color w:val="FF0000"/>
      <w:u w:val="single"/>
      <w:lang w:eastAsia="zh-CN"/>
    </w:rPr>
  </w:style>
  <w:style w:type="character" w:customStyle="1" w:styleId="INsubhead1newChar">
    <w:name w:val="IN subhead 1 (new) Char"/>
    <w:basedOn w:val="INsubhead1Char"/>
    <w:link w:val="INsubhead1new"/>
    <w:rsid w:val="005616B8"/>
    <w:rPr>
      <w:rFonts w:ascii="Times New Roman" w:eastAsia="Times New Roman" w:hAnsi="Times New Roman" w:cs="Times New Roman"/>
      <w:b/>
      <w:i/>
      <w:color w:val="FF0000"/>
      <w:u w:val="single"/>
      <w:lang w:eastAsia="zh-CN"/>
    </w:rPr>
  </w:style>
  <w:style w:type="paragraph" w:customStyle="1" w:styleId="INindent2new">
    <w:name w:val="IN indent 2 (new)"/>
    <w:basedOn w:val="Normal"/>
    <w:link w:val="INindent2newChar"/>
    <w:qFormat/>
    <w:rsid w:val="005616B8"/>
    <w:pPr>
      <w:spacing w:after="0" w:line="240" w:lineRule="auto"/>
      <w:ind w:left="1701" w:hanging="567"/>
      <w:jc w:val="both"/>
    </w:pPr>
    <w:rPr>
      <w:rFonts w:ascii="Times New Roman" w:eastAsia="Times New Roman" w:hAnsi="Times New Roman" w:cs="Times New Roman"/>
      <w:color w:val="FF0000"/>
      <w:u w:val="single"/>
      <w:lang w:eastAsia="zh-CN"/>
    </w:rPr>
  </w:style>
  <w:style w:type="paragraph" w:customStyle="1" w:styleId="INindent1old">
    <w:name w:val="IN indent 1 (old)"/>
    <w:basedOn w:val="Normal"/>
    <w:link w:val="INindent1oldChar"/>
    <w:qFormat/>
    <w:rsid w:val="005616B8"/>
    <w:pPr>
      <w:spacing w:after="0" w:line="240" w:lineRule="auto"/>
      <w:ind w:left="1134" w:hanging="567"/>
      <w:jc w:val="both"/>
    </w:pPr>
    <w:rPr>
      <w:rFonts w:ascii="Times New Roman" w:eastAsia="Times New Roman" w:hAnsi="Times New Roman" w:cs="Times New Roman"/>
      <w:lang w:eastAsia="zh-CN"/>
    </w:rPr>
  </w:style>
  <w:style w:type="character" w:customStyle="1" w:styleId="INindent1newChar">
    <w:name w:val="IN indent 1 (new) Char"/>
    <w:basedOn w:val="DefaultParagraphFont"/>
    <w:link w:val="INindent1new"/>
    <w:rsid w:val="005616B8"/>
    <w:rPr>
      <w:rFonts w:ascii="Times New Roman" w:eastAsia="Times New Roman" w:hAnsi="Times New Roman" w:cs="Times New Roman"/>
      <w:color w:val="FF0000"/>
      <w:u w:val="single"/>
      <w:lang w:eastAsia="zh-CN"/>
    </w:rPr>
  </w:style>
  <w:style w:type="character" w:customStyle="1" w:styleId="INindent2newChar">
    <w:name w:val="IN indent 2 (new) Char"/>
    <w:basedOn w:val="DefaultParagraphFont"/>
    <w:link w:val="INindent2new"/>
    <w:rsid w:val="005616B8"/>
    <w:rPr>
      <w:rFonts w:ascii="Times New Roman" w:eastAsia="Times New Roman" w:hAnsi="Times New Roman" w:cs="Times New Roman"/>
      <w:color w:val="FF0000"/>
      <w:u w:val="single"/>
      <w:lang w:eastAsia="zh-CN"/>
    </w:rPr>
  </w:style>
  <w:style w:type="paragraph" w:customStyle="1" w:styleId="INindent2old">
    <w:name w:val="IN indent 2 (old)"/>
    <w:basedOn w:val="INindent2new"/>
    <w:link w:val="INindent2oldChar"/>
    <w:qFormat/>
    <w:rsid w:val="005616B8"/>
  </w:style>
  <w:style w:type="character" w:customStyle="1" w:styleId="INindent1oldChar">
    <w:name w:val="IN indent 1 (old) Char"/>
    <w:basedOn w:val="DefaultParagraphFont"/>
    <w:link w:val="INindent1old"/>
    <w:rsid w:val="005616B8"/>
    <w:rPr>
      <w:rFonts w:ascii="Times New Roman" w:eastAsia="Times New Roman" w:hAnsi="Times New Roman" w:cs="Times New Roman"/>
      <w:lang w:eastAsia="zh-CN"/>
    </w:rPr>
  </w:style>
  <w:style w:type="paragraph" w:customStyle="1" w:styleId="INSubhead2old">
    <w:name w:val="IN Subhead 2 (old)"/>
    <w:basedOn w:val="Normal"/>
    <w:link w:val="INSubhead2oldChar"/>
    <w:qFormat/>
    <w:rsid w:val="005616B8"/>
    <w:pPr>
      <w:spacing w:after="0" w:line="240" w:lineRule="auto"/>
      <w:jc w:val="both"/>
    </w:pPr>
    <w:rPr>
      <w:rFonts w:ascii="Times New Roman" w:eastAsia="Times New Roman" w:hAnsi="Times New Roman" w:cs="Times New Roman"/>
      <w:i/>
      <w:lang w:eastAsia="zh-CN"/>
    </w:rPr>
  </w:style>
  <w:style w:type="character" w:customStyle="1" w:styleId="INindent2oldChar">
    <w:name w:val="IN indent 2 (old) Char"/>
    <w:basedOn w:val="INindent2newChar"/>
    <w:link w:val="INindent2old"/>
    <w:rsid w:val="005616B8"/>
    <w:rPr>
      <w:rFonts w:ascii="Times New Roman" w:eastAsia="Times New Roman" w:hAnsi="Times New Roman" w:cs="Times New Roman"/>
      <w:color w:val="FF0000"/>
      <w:u w:val="single"/>
      <w:lang w:eastAsia="zh-CN"/>
    </w:rPr>
  </w:style>
  <w:style w:type="paragraph" w:customStyle="1" w:styleId="INsubhead2new">
    <w:name w:val="IN subhead 2 (new)"/>
    <w:basedOn w:val="INsubhead1new"/>
    <w:link w:val="INsubhead2newChar"/>
    <w:qFormat/>
    <w:rsid w:val="005616B8"/>
    <w:rPr>
      <w:b w:val="0"/>
    </w:rPr>
  </w:style>
  <w:style w:type="character" w:customStyle="1" w:styleId="INSubhead2oldChar">
    <w:name w:val="IN Subhead 2 (old) Char"/>
    <w:basedOn w:val="DefaultParagraphFont"/>
    <w:link w:val="INSubhead2old"/>
    <w:rsid w:val="005616B8"/>
    <w:rPr>
      <w:rFonts w:ascii="Times New Roman" w:eastAsia="Times New Roman" w:hAnsi="Times New Roman" w:cs="Times New Roman"/>
      <w:i/>
      <w:lang w:eastAsia="zh-CN"/>
    </w:rPr>
  </w:style>
  <w:style w:type="paragraph" w:customStyle="1" w:styleId="INBulletnew">
    <w:name w:val="IN Bullet (new)"/>
    <w:basedOn w:val="Normal"/>
    <w:link w:val="INBulletnewChar"/>
    <w:qFormat/>
    <w:rsid w:val="005616B8"/>
    <w:pPr>
      <w:numPr>
        <w:numId w:val="20"/>
      </w:numPr>
      <w:tabs>
        <w:tab w:val="left" w:pos="1134"/>
      </w:tabs>
      <w:spacing w:after="0" w:line="240" w:lineRule="auto"/>
      <w:ind w:left="1134" w:hanging="567"/>
      <w:jc w:val="both"/>
    </w:pPr>
    <w:rPr>
      <w:rFonts w:ascii="Times New Roman" w:eastAsia="Times New Roman" w:hAnsi="Times New Roman" w:cs="Times New Roman"/>
      <w:color w:val="FF0000"/>
      <w:u w:val="single"/>
      <w:lang w:eastAsia="zh-CN"/>
    </w:rPr>
  </w:style>
  <w:style w:type="character" w:customStyle="1" w:styleId="INsubhead2newChar">
    <w:name w:val="IN subhead 2 (new) Char"/>
    <w:basedOn w:val="INsubhead1newChar"/>
    <w:link w:val="INsubhead2new"/>
    <w:rsid w:val="005616B8"/>
    <w:rPr>
      <w:rFonts w:ascii="Times New Roman" w:eastAsia="Times New Roman" w:hAnsi="Times New Roman" w:cs="Times New Roman"/>
      <w:b w:val="0"/>
      <w:i/>
      <w:color w:val="FF0000"/>
      <w:u w:val="single"/>
      <w:lang w:eastAsia="zh-CN"/>
    </w:rPr>
  </w:style>
  <w:style w:type="paragraph" w:customStyle="1" w:styleId="INBulletold">
    <w:name w:val="IN Bullet (old)"/>
    <w:basedOn w:val="INBulletnew"/>
    <w:link w:val="INBulletoldChar"/>
    <w:qFormat/>
    <w:rsid w:val="005616B8"/>
  </w:style>
  <w:style w:type="character" w:customStyle="1" w:styleId="INBulletnewChar">
    <w:name w:val="IN Bullet (new) Char"/>
    <w:basedOn w:val="DefaultParagraphFont"/>
    <w:link w:val="INBulletnew"/>
    <w:rsid w:val="005616B8"/>
    <w:rPr>
      <w:rFonts w:ascii="Times New Roman" w:eastAsia="Times New Roman" w:hAnsi="Times New Roman" w:cs="Times New Roman"/>
      <w:color w:val="FF0000"/>
      <w:u w:val="single"/>
      <w:lang w:eastAsia="zh-CN"/>
    </w:rPr>
  </w:style>
  <w:style w:type="character" w:customStyle="1" w:styleId="INBulletoldChar">
    <w:name w:val="IN Bullet (old) Char"/>
    <w:basedOn w:val="INBulletnewChar"/>
    <w:link w:val="INBulletold"/>
    <w:rsid w:val="005616B8"/>
    <w:rPr>
      <w:rFonts w:ascii="Times New Roman" w:eastAsia="Times New Roman" w:hAnsi="Times New Roman" w:cs="Times New Roman"/>
      <w:color w:val="FF0000"/>
      <w:u w:val="single"/>
      <w:lang w:eastAsia="zh-CN"/>
    </w:rPr>
  </w:style>
  <w:style w:type="table" w:styleId="LightShading-Accent2">
    <w:name w:val="Light Shading Accent 2"/>
    <w:basedOn w:val="TableNormal"/>
    <w:uiPriority w:val="60"/>
    <w:rsid w:val="005616B8"/>
    <w:pPr>
      <w:spacing w:after="0" w:line="240" w:lineRule="auto"/>
    </w:pPr>
    <w:rPr>
      <w:rFonts w:ascii="Times New Roman" w:eastAsia="Times New Roman" w:hAnsi="Times New Roman" w:cs="Times New Roman"/>
      <w:color w:val="943634" w:themeColor="accent2" w:themeShade="BF"/>
      <w:sz w:val="20"/>
      <w:szCs w:val="20"/>
      <w:lang w:val="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616B8"/>
    <w:pPr>
      <w:spacing w:after="0" w:line="240" w:lineRule="auto"/>
    </w:pPr>
    <w:rPr>
      <w:rFonts w:ascii="Times New Roman" w:eastAsia="Times New Roman" w:hAnsi="Times New Roman" w:cs="Times New Roman"/>
      <w:color w:val="76923C" w:themeColor="accent3" w:themeShade="BF"/>
      <w:sz w:val="20"/>
      <w:szCs w:val="20"/>
      <w:lang w:val="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616B8"/>
    <w:pPr>
      <w:spacing w:after="0" w:line="240" w:lineRule="auto"/>
    </w:pPr>
    <w:rPr>
      <w:rFonts w:ascii="Times New Roman" w:eastAsia="Times New Roman" w:hAnsi="Times New Roman" w:cs="Times New Roman"/>
      <w:color w:val="5F497A" w:themeColor="accent4" w:themeShade="BF"/>
      <w:sz w:val="20"/>
      <w:szCs w:val="20"/>
      <w:lang w:val="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616B8"/>
    <w:pPr>
      <w:spacing w:after="0" w:line="240" w:lineRule="auto"/>
    </w:pPr>
    <w:rPr>
      <w:rFonts w:ascii="Times New Roman" w:eastAsia="Times New Roman" w:hAnsi="Times New Roman" w:cs="Times New Roman"/>
      <w:color w:val="31849B" w:themeColor="accent5" w:themeShade="BF"/>
      <w:sz w:val="20"/>
      <w:szCs w:val="20"/>
      <w:lang w:val="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616B8"/>
    <w:pPr>
      <w:spacing w:after="0" w:line="240" w:lineRule="auto"/>
    </w:pPr>
    <w:rPr>
      <w:rFonts w:ascii="Times New Roman" w:eastAsia="Times New Roman" w:hAnsi="Times New Roman" w:cs="Times New Roman"/>
      <w:color w:val="E36C0A" w:themeColor="accent6" w:themeShade="BF"/>
      <w:sz w:val="20"/>
      <w:szCs w:val="20"/>
      <w:lang w:val="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Accent11">
    <w:name w:val="Light List - Accent 11"/>
    <w:basedOn w:val="TableNormal"/>
    <w:uiPriority w:val="61"/>
    <w:rsid w:val="005616B8"/>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1">
    <w:name w:val="Light Grid1"/>
    <w:basedOn w:val="TableNormal"/>
    <w:uiPriority w:val="62"/>
    <w:rsid w:val="005616B8"/>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FATF-TEXTE1115">
    <w:name w:val="FATF-TEXTE 11/15"/>
    <w:link w:val="FATF-TEXTE1115Char"/>
    <w:qFormat/>
    <w:rsid w:val="005616B8"/>
    <w:pPr>
      <w:tabs>
        <w:tab w:val="left" w:pos="624"/>
        <w:tab w:val="left" w:pos="1247"/>
        <w:tab w:val="left" w:pos="1871"/>
        <w:tab w:val="left" w:pos="2495"/>
        <w:tab w:val="left" w:pos="3119"/>
      </w:tabs>
      <w:spacing w:after="120" w:line="300" w:lineRule="exact"/>
      <w:jc w:val="both"/>
    </w:pPr>
    <w:rPr>
      <w:rFonts w:ascii="Cambria" w:eastAsia="Times New Roman" w:hAnsi="Cambria" w:cs="Times New Roman"/>
      <w:lang w:eastAsia="zh-CN"/>
    </w:rPr>
  </w:style>
  <w:style w:type="paragraph" w:customStyle="1" w:styleId="FATF-3SUBTITLECAPS">
    <w:name w:val="FATF- 3 SUBTITLE CAPS"/>
    <w:basedOn w:val="FATF-TEXTE1115"/>
    <w:qFormat/>
    <w:rsid w:val="005616B8"/>
    <w:pPr>
      <w:jc w:val="left"/>
    </w:pPr>
    <w:rPr>
      <w:rFonts w:asciiTheme="majorHAnsi" w:hAnsiTheme="majorHAnsi"/>
      <w:b/>
      <w:bCs/>
      <w:caps/>
      <w:color w:val="4F81BD" w:themeColor="accent1"/>
      <w:sz w:val="24"/>
      <w:szCs w:val="24"/>
    </w:rPr>
  </w:style>
  <w:style w:type="paragraph" w:customStyle="1" w:styleId="FATF-SubtitleCLC">
    <w:name w:val="FATF-Subtitle C/LC"/>
    <w:basedOn w:val="FATF-3SUBTITLECAPS"/>
    <w:qFormat/>
    <w:rsid w:val="005616B8"/>
    <w:pPr>
      <w:shd w:val="clear" w:color="auto" w:fill="FFFFFF"/>
    </w:pPr>
    <w:rPr>
      <w:iCs/>
      <w:caps w:val="0"/>
    </w:rPr>
  </w:style>
  <w:style w:type="paragraph" w:customStyle="1" w:styleId="FATF-TEXTEBEFORESUBHEAD">
    <w:name w:val="FATF-TEXTE BEFORE SUBHEAD"/>
    <w:basedOn w:val="FATF-TEXTE1115"/>
    <w:qFormat/>
    <w:rsid w:val="005616B8"/>
    <w:pPr>
      <w:spacing w:after="360"/>
    </w:pPr>
  </w:style>
  <w:style w:type="paragraph" w:customStyle="1" w:styleId="FAFT-2-HEADrecommendationnote">
    <w:name w:val="FAFT- 2 - HEAD recommendation/note"/>
    <w:basedOn w:val="FATF-3SUBTITLECAPS"/>
    <w:qFormat/>
    <w:rsid w:val="005616B8"/>
    <w:pPr>
      <w:spacing w:after="240"/>
    </w:pPr>
    <w:rPr>
      <w:sz w:val="28"/>
      <w:szCs w:val="28"/>
    </w:rPr>
  </w:style>
  <w:style w:type="paragraph" w:customStyle="1" w:styleId="FATF-TEXTE1115justifyleft">
    <w:name w:val="FATF-TEXTE 11/15 justify left"/>
    <w:basedOn w:val="FATF-TEXTE1115"/>
    <w:qFormat/>
    <w:rsid w:val="005616B8"/>
    <w:pPr>
      <w:jc w:val="left"/>
    </w:pPr>
  </w:style>
  <w:style w:type="paragraph" w:customStyle="1" w:styleId="FAFT-BULLETEDTEXT">
    <w:name w:val="FAFT- BULLETED TEXT"/>
    <w:basedOn w:val="Normal"/>
    <w:qFormat/>
    <w:rsid w:val="005616B8"/>
    <w:pPr>
      <w:numPr>
        <w:numId w:val="21"/>
      </w:numPr>
      <w:tabs>
        <w:tab w:val="left" w:pos="1247"/>
        <w:tab w:val="left" w:pos="1871"/>
        <w:tab w:val="left" w:pos="2495"/>
        <w:tab w:val="left" w:pos="3119"/>
      </w:tabs>
      <w:spacing w:after="120" w:line="300" w:lineRule="exact"/>
    </w:pPr>
    <w:rPr>
      <w:rFonts w:ascii="Cambria" w:eastAsia="Times New Roman" w:hAnsi="Cambria" w:cs="Times New Roman"/>
      <w:lang w:eastAsia="zh-CN"/>
    </w:rPr>
  </w:style>
  <w:style w:type="paragraph" w:customStyle="1" w:styleId="En-ttedepageimpaire">
    <w:name w:val="En-tête de page impaire"/>
    <w:basedOn w:val="Normal"/>
    <w:unhideWhenUsed/>
    <w:qFormat/>
    <w:rsid w:val="005616B8"/>
    <w:pPr>
      <w:pBdr>
        <w:bottom w:val="single" w:sz="4" w:space="1" w:color="4F81BD" w:themeColor="accent1"/>
      </w:pBdr>
      <w:spacing w:after="0" w:line="240" w:lineRule="auto"/>
      <w:jc w:val="right"/>
    </w:pPr>
    <w:rPr>
      <w:rFonts w:eastAsia="Times New Roman" w:cs="Times New Roman"/>
      <w:b/>
      <w:kern w:val="24"/>
      <w:sz w:val="20"/>
      <w:szCs w:val="20"/>
      <w:lang w:val="en-US" w:eastAsia="fr-FR"/>
    </w:rPr>
  </w:style>
  <w:style w:type="character" w:customStyle="1" w:styleId="FAFT-textboldblue">
    <w:name w:val="FAFT - text bold blue"/>
    <w:uiPriority w:val="1"/>
    <w:qFormat/>
    <w:rsid w:val="005616B8"/>
    <w:rPr>
      <w:rFonts w:asciiTheme="minorHAnsi" w:hAnsiTheme="minorHAnsi"/>
      <w:b/>
      <w:bCs/>
      <w:caps w:val="0"/>
      <w:smallCaps w:val="0"/>
      <w:strike w:val="0"/>
      <w:dstrike w:val="0"/>
      <w:vanish w:val="0"/>
      <w:color w:val="4F81BD" w:themeColor="accent1"/>
      <w:sz w:val="22"/>
      <w:szCs w:val="22"/>
      <w:u w:val="none"/>
      <w:vertAlign w:val="baseline"/>
    </w:rPr>
  </w:style>
  <w:style w:type="character" w:customStyle="1" w:styleId="FATF-textboldblue">
    <w:name w:val="FATF - text bold blue"/>
    <w:basedOn w:val="DefaultParagraphFont"/>
    <w:uiPriority w:val="1"/>
    <w:qFormat/>
    <w:rsid w:val="005616B8"/>
    <w:rPr>
      <w:rFonts w:asciiTheme="minorHAnsi" w:hAnsiTheme="minorHAnsi"/>
      <w:b/>
      <w:color w:val="4F81BD" w:themeColor="accent1"/>
      <w:sz w:val="24"/>
      <w:szCs w:val="24"/>
    </w:rPr>
  </w:style>
  <w:style w:type="character" w:styleId="FollowedHyperlink">
    <w:name w:val="FollowedHyperlink"/>
    <w:basedOn w:val="DefaultParagraphFont"/>
    <w:semiHidden/>
    <w:unhideWhenUsed/>
    <w:rsid w:val="005616B8"/>
    <w:rPr>
      <w:color w:val="800080" w:themeColor="followedHyperlink"/>
      <w:u w:val="single"/>
    </w:rPr>
  </w:style>
  <w:style w:type="character" w:customStyle="1" w:styleId="FATF-TEXTE1115Char">
    <w:name w:val="FATF-TEXTE 11/15 Char"/>
    <w:basedOn w:val="DefaultParagraphFont"/>
    <w:link w:val="FATF-TEXTE1115"/>
    <w:rsid w:val="005616B8"/>
    <w:rPr>
      <w:rFonts w:ascii="Cambria" w:eastAsia="Times New Roman" w:hAnsi="Cambria" w:cs="Times New Roman"/>
      <w:lang w:eastAsia="zh-CN"/>
    </w:rPr>
  </w:style>
  <w:style w:type="table" w:styleId="MediumList2-Accent1">
    <w:name w:val="Medium List 2 Accent 1"/>
    <w:basedOn w:val="TableNormal"/>
    <w:uiPriority w:val="66"/>
    <w:rsid w:val="005616B8"/>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FATFHeading2">
    <w:name w:val="FATF Heading 2"/>
    <w:basedOn w:val="Normal"/>
    <w:rsid w:val="005616B8"/>
    <w:pPr>
      <w:tabs>
        <w:tab w:val="left" w:pos="567"/>
      </w:tabs>
      <w:overflowPunct w:val="0"/>
      <w:autoSpaceDE w:val="0"/>
      <w:autoSpaceDN w:val="0"/>
      <w:adjustRightInd w:val="0"/>
      <w:spacing w:before="120" w:after="120" w:line="240" w:lineRule="auto"/>
      <w:ind w:left="567" w:hanging="567"/>
      <w:jc w:val="both"/>
      <w:textAlignment w:val="baseline"/>
    </w:pPr>
    <w:rPr>
      <w:rFonts w:ascii="Times New Roman" w:eastAsia="Times New Roman" w:hAnsi="Times New Roman" w:cs="Times New Roman"/>
      <w:b/>
      <w:color w:val="548DD4"/>
      <w:sz w:val="24"/>
      <w:lang w:val="en-US"/>
    </w:rPr>
  </w:style>
  <w:style w:type="paragraph" w:customStyle="1" w:styleId="FATFHeading4">
    <w:name w:val="FATF Heading 4"/>
    <w:basedOn w:val="Normal"/>
    <w:rsid w:val="005616B8"/>
    <w:pPr>
      <w:spacing w:before="240" w:after="120" w:line="240" w:lineRule="auto"/>
      <w:ind w:right="62"/>
      <w:jc w:val="both"/>
    </w:pPr>
    <w:rPr>
      <w:rFonts w:ascii="Times New Roman" w:eastAsia="Times New Roman" w:hAnsi="Times New Roman" w:cs="Times New Roman"/>
      <w:b/>
      <w:bCs/>
      <w:color w:val="548DD4"/>
    </w:rPr>
  </w:style>
  <w:style w:type="paragraph" w:customStyle="1" w:styleId="FootnoteText1">
    <w:name w:val="Footnote Text1"/>
    <w:basedOn w:val="FootnoteText"/>
    <w:rsid w:val="005616B8"/>
    <w:pPr>
      <w:tabs>
        <w:tab w:val="left" w:pos="284"/>
      </w:tabs>
      <w:overflowPunct w:val="0"/>
      <w:autoSpaceDE w:val="0"/>
      <w:autoSpaceDN w:val="0"/>
      <w:adjustRightInd w:val="0"/>
      <w:ind w:left="284" w:hanging="284"/>
      <w:textAlignment w:val="baseline"/>
    </w:pPr>
  </w:style>
  <w:style w:type="paragraph" w:customStyle="1" w:styleId="Standard">
    <w:name w:val="Standard"/>
    <w:rsid w:val="005616B8"/>
    <w:pPr>
      <w:tabs>
        <w:tab w:val="left" w:pos="850"/>
        <w:tab w:val="left" w:pos="1191"/>
        <w:tab w:val="left" w:pos="1531"/>
      </w:tabs>
      <w:suppressAutoHyphens/>
      <w:autoSpaceDN w:val="0"/>
      <w:spacing w:after="0" w:line="240" w:lineRule="auto"/>
      <w:jc w:val="both"/>
      <w:textAlignment w:val="baseline"/>
    </w:pPr>
    <w:rPr>
      <w:rFonts w:ascii="Times New Roman" w:eastAsia="Times New Roman" w:hAnsi="Times New Roman" w:cs="Mangal"/>
      <w:kern w:val="3"/>
      <w:lang w:eastAsia="zh-CN" w:bidi="hi-IN"/>
    </w:rPr>
  </w:style>
  <w:style w:type="paragraph" w:customStyle="1" w:styleId="Criterion">
    <w:name w:val="Criterion"/>
    <w:basedOn w:val="Normal"/>
    <w:uiPriority w:val="99"/>
    <w:rsid w:val="005616B8"/>
    <w:pPr>
      <w:spacing w:before="120" w:after="120" w:line="240" w:lineRule="auto"/>
      <w:ind w:left="680" w:hanging="680"/>
      <w:jc w:val="both"/>
    </w:pPr>
    <w:rPr>
      <w:rFonts w:ascii="Times New Roman" w:eastAsia="Times New Roman" w:hAnsi="Times New Roman" w:cs="Times New Roman"/>
      <w:lang w:eastAsia="zh-CN"/>
    </w:rPr>
  </w:style>
  <w:style w:type="paragraph" w:customStyle="1" w:styleId="Style1">
    <w:name w:val="Style1"/>
    <w:basedOn w:val="Criterion"/>
    <w:rsid w:val="005616B8"/>
    <w:pPr>
      <w:tabs>
        <w:tab w:val="left" w:pos="1418"/>
      </w:tabs>
      <w:ind w:left="2268" w:hanging="1134"/>
    </w:pPr>
  </w:style>
  <w:style w:type="paragraph" w:customStyle="1" w:styleId="Criterion2">
    <w:name w:val="Criterion2"/>
    <w:basedOn w:val="Criterion"/>
    <w:rsid w:val="005616B8"/>
    <w:pPr>
      <w:ind w:left="1360"/>
    </w:pPr>
  </w:style>
  <w:style w:type="paragraph" w:customStyle="1" w:styleId="Criterion3">
    <w:name w:val="Criterion3"/>
    <w:basedOn w:val="Criterion2"/>
    <w:rsid w:val="005616B8"/>
    <w:pPr>
      <w:ind w:left="2041"/>
    </w:pPr>
  </w:style>
  <w:style w:type="paragraph" w:customStyle="1" w:styleId="AcknowledgmentHeading">
    <w:name w:val="Acknowledgment Heading"/>
    <w:basedOn w:val="Normal"/>
    <w:next w:val="BodyText"/>
    <w:rsid w:val="005616B8"/>
    <w:pPr>
      <w:keepNext/>
      <w:tabs>
        <w:tab w:val="left" w:pos="850"/>
        <w:tab w:val="left" w:pos="1191"/>
        <w:tab w:val="left" w:pos="1531"/>
      </w:tabs>
      <w:spacing w:before="1200" w:after="720" w:line="240" w:lineRule="auto"/>
      <w:jc w:val="center"/>
    </w:pPr>
    <w:rPr>
      <w:rFonts w:ascii="Times New Roman" w:eastAsia="Times New Roman" w:hAnsi="Times New Roman" w:cs="Times New Roman"/>
      <w:b/>
      <w:caps/>
      <w:lang w:val="en-US" w:eastAsia="zh-CN"/>
    </w:rPr>
  </w:style>
  <w:style w:type="paragraph" w:customStyle="1" w:styleId="FATF-4SUBTITLECAPSITALICS">
    <w:name w:val="FATF-4 SUBTITLE CAPS ITALICS"/>
    <w:basedOn w:val="FATF-3SUBTITLECAPS"/>
    <w:qFormat/>
    <w:rsid w:val="005616B8"/>
    <w:rPr>
      <w:b w:val="0"/>
      <w:i/>
    </w:rPr>
  </w:style>
  <w:style w:type="paragraph" w:customStyle="1" w:styleId="FATF-5italics">
    <w:name w:val="FATF-5 italics"/>
    <w:basedOn w:val="Heading4"/>
    <w:qFormat/>
    <w:rsid w:val="005616B8"/>
    <w:pPr>
      <w:keepLines w:val="0"/>
      <w:spacing w:before="240" w:after="240"/>
    </w:pPr>
    <w:rPr>
      <w:rFonts w:ascii="Cambria" w:eastAsia="Times New Roman" w:hAnsi="Cambria" w:cs="Times New Roman"/>
      <w:b w:val="0"/>
      <w:bCs w:val="0"/>
      <w:color w:val="auto"/>
    </w:rPr>
  </w:style>
  <w:style w:type="paragraph" w:customStyle="1" w:styleId="FATF-5Italics0">
    <w:name w:val="FATF-5 Italics"/>
    <w:basedOn w:val="Heading4"/>
    <w:qFormat/>
    <w:rsid w:val="005616B8"/>
    <w:pPr>
      <w:keepLines w:val="0"/>
      <w:spacing w:before="240" w:after="240"/>
    </w:pPr>
    <w:rPr>
      <w:rFonts w:ascii="Cambria" w:eastAsia="Times New Roman" w:hAnsi="Cambria" w:cs="Times New Roman"/>
      <w:b w:val="0"/>
      <w:bCs w:val="0"/>
      <w:color w:val="auto"/>
    </w:rPr>
  </w:style>
  <w:style w:type="paragraph" w:customStyle="1" w:styleId="FATF-TEXTE11-15Criterion">
    <w:name w:val="FATF-TEXTE 11-15 Criterion"/>
    <w:basedOn w:val="FATF-TEXTE1115"/>
    <w:qFormat/>
    <w:rsid w:val="005616B8"/>
    <w:pPr>
      <w:tabs>
        <w:tab w:val="clear" w:pos="624"/>
        <w:tab w:val="left" w:pos="993"/>
      </w:tabs>
      <w:ind w:left="993" w:hanging="993"/>
    </w:pPr>
  </w:style>
  <w:style w:type="paragraph" w:customStyle="1" w:styleId="FATF-TEXTE11-15Criterionsub">
    <w:name w:val="FATF-TEXTE 11-15 Criterion sub"/>
    <w:basedOn w:val="FATF-TEXTE1115"/>
    <w:qFormat/>
    <w:rsid w:val="005616B8"/>
    <w:pPr>
      <w:tabs>
        <w:tab w:val="clear" w:pos="1247"/>
        <w:tab w:val="left" w:pos="1560"/>
      </w:tabs>
      <w:ind w:left="1560" w:hanging="567"/>
    </w:pPr>
  </w:style>
  <w:style w:type="paragraph" w:customStyle="1" w:styleId="FATF-TEXTE11-15Criterionsub2">
    <w:name w:val="FATF-TEXTE 11-15 Criterion sub2"/>
    <w:basedOn w:val="FATF-TEXTE11-15Criterionsub"/>
    <w:qFormat/>
    <w:rsid w:val="005616B8"/>
    <w:pPr>
      <w:tabs>
        <w:tab w:val="clear" w:pos="1871"/>
        <w:tab w:val="left" w:pos="2127"/>
      </w:tabs>
      <w:ind w:left="2127"/>
    </w:pPr>
  </w:style>
  <w:style w:type="paragraph" w:customStyle="1" w:styleId="StyleListBulletCambriaBefore6ptAfter6ptLinespac">
    <w:name w:val="Style List Bullet + Cambria Before:  6 pt After:  6 pt Line spac..."/>
    <w:basedOn w:val="ListBullet"/>
    <w:rsid w:val="005616B8"/>
    <w:pPr>
      <w:numPr>
        <w:numId w:val="14"/>
      </w:numPr>
      <w:spacing w:before="120" w:after="120" w:line="300" w:lineRule="exact"/>
    </w:pPr>
    <w:rPr>
      <w:rFonts w:ascii="Cambria" w:hAnsi="Cambria"/>
      <w:szCs w:val="20"/>
    </w:rPr>
  </w:style>
  <w:style w:type="character" w:customStyle="1" w:styleId="Num-DocParagraphChar">
    <w:name w:val="Num-Doc Paragraph Char"/>
    <w:basedOn w:val="BodyTextChar"/>
    <w:link w:val="Num-DocParagraph"/>
    <w:uiPriority w:val="99"/>
    <w:rsid w:val="005616B8"/>
    <w:rPr>
      <w:rFonts w:ascii="Times New Roman" w:eastAsia="Times New Roman" w:hAnsi="Times New Roman" w:cs="Times New Roman"/>
      <w:lang w:eastAsia="zh-CN"/>
    </w:rPr>
  </w:style>
  <w:style w:type="paragraph" w:customStyle="1" w:styleId="Heading2-Sectiontitle">
    <w:name w:val="Heading 2 - Section title"/>
    <w:basedOn w:val="Heading2"/>
    <w:link w:val="Heading2-SectiontitleChar"/>
    <w:qFormat/>
    <w:rsid w:val="005616B8"/>
    <w:pPr>
      <w:keepLines w:val="0"/>
      <w:spacing w:before="240" w:after="240" w:line="276" w:lineRule="auto"/>
    </w:pPr>
    <w:rPr>
      <w:rFonts w:ascii="Times New Roman" w:eastAsia="PMingLiU" w:hAnsi="Times New Roman" w:cs="Times New Roman"/>
      <w:color w:val="auto"/>
      <w:sz w:val="22"/>
      <w:szCs w:val="22"/>
    </w:rPr>
  </w:style>
  <w:style w:type="character" w:customStyle="1" w:styleId="Heading2-SectiontitleChar">
    <w:name w:val="Heading 2 - Section title Char"/>
    <w:basedOn w:val="DefaultParagraphFont"/>
    <w:link w:val="Heading2-Sectiontitle"/>
    <w:rsid w:val="005616B8"/>
    <w:rPr>
      <w:rFonts w:ascii="Times New Roman" w:eastAsia="PMingLiU" w:hAnsi="Times New Roman" w:cs="Times New Roman"/>
      <w:b/>
      <w:bCs/>
      <w:lang w:eastAsia="zh-CN"/>
    </w:rPr>
  </w:style>
  <w:style w:type="character" w:customStyle="1" w:styleId="ParagraphNumberingChar">
    <w:name w:val="Paragraph Numbering Char"/>
    <w:basedOn w:val="DefaultParagraphFont"/>
    <w:link w:val="ParagraphNumbering"/>
    <w:uiPriority w:val="1"/>
    <w:rsid w:val="005616B8"/>
    <w:rPr>
      <w:rFonts w:ascii="Times New Roman" w:eastAsia="Times New Roman" w:hAnsi="Times New Roman" w:cs="Times New Roman"/>
      <w:lang w:val="en-US"/>
    </w:rPr>
  </w:style>
  <w:style w:type="table" w:customStyle="1" w:styleId="TableGrid4">
    <w:name w:val="Table Grid4"/>
    <w:basedOn w:val="TableNormal"/>
    <w:next w:val="TableGrid"/>
    <w:uiPriority w:val="59"/>
    <w:rsid w:val="005616B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0">
    <w:name w:val="Para"/>
    <w:basedOn w:val="Normal"/>
    <w:link w:val="ParaChar0"/>
    <w:uiPriority w:val="3"/>
    <w:qFormat/>
    <w:rsid w:val="00AB06FF"/>
    <w:pPr>
      <w:spacing w:before="120" w:after="120" w:line="240" w:lineRule="auto"/>
      <w:ind w:left="680" w:right="680"/>
      <w:jc w:val="both"/>
    </w:pPr>
    <w:rPr>
      <w:rFonts w:ascii="Times New Roman" w:hAnsi="Times New Roman" w:cs="Times New Roman"/>
      <w:szCs w:val="20"/>
    </w:rPr>
  </w:style>
  <w:style w:type="character" w:customStyle="1" w:styleId="ParaChar0">
    <w:name w:val="Para Char"/>
    <w:basedOn w:val="DefaultParagraphFont"/>
    <w:link w:val="Para0"/>
    <w:uiPriority w:val="3"/>
    <w:rsid w:val="00AB06FF"/>
    <w:rPr>
      <w:rFonts w:ascii="Times New Roman" w:eastAsia="SimSun" w:hAnsi="Times New Roman" w:cs="Times New Roman"/>
      <w:szCs w:val="20"/>
    </w:rPr>
  </w:style>
  <w:style w:type="table" w:customStyle="1" w:styleId="TableGrid5">
    <w:name w:val="Table Grid5"/>
    <w:basedOn w:val="TableNormal"/>
    <w:next w:val="TableGrid"/>
    <w:uiPriority w:val="39"/>
    <w:rsid w:val="004F73D5"/>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E210F"/>
    <w:rPr>
      <w:color w:val="605E5C"/>
      <w:shd w:val="clear" w:color="auto" w:fill="E1DFDD"/>
    </w:rPr>
  </w:style>
  <w:style w:type="numbering" w:customStyle="1" w:styleId="NoList2">
    <w:name w:val="No List2"/>
    <w:next w:val="NoList"/>
    <w:uiPriority w:val="99"/>
    <w:semiHidden/>
    <w:unhideWhenUsed/>
    <w:rsid w:val="00FF6744"/>
  </w:style>
  <w:style w:type="numbering" w:customStyle="1" w:styleId="NoList11">
    <w:name w:val="No List11"/>
    <w:next w:val="NoList"/>
    <w:uiPriority w:val="99"/>
    <w:semiHidden/>
    <w:unhideWhenUsed/>
    <w:rsid w:val="00FF6744"/>
  </w:style>
  <w:style w:type="table" w:customStyle="1" w:styleId="TableGrid11">
    <w:name w:val="Table Grid11"/>
    <w:basedOn w:val="TableNormal"/>
    <w:next w:val="TableGrid"/>
    <w:uiPriority w:val="59"/>
    <w:rsid w:val="00FF6744"/>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FF6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FF6744"/>
    <w:pPr>
      <w:spacing w:after="0" w:line="240" w:lineRule="auto"/>
    </w:pPr>
    <w:rPr>
      <w:rFonts w:ascii="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1">
    <w:name w:val="Light Shading - Accent 111"/>
    <w:basedOn w:val="TableNormal"/>
    <w:next w:val="LightShading-Accent1"/>
    <w:uiPriority w:val="60"/>
    <w:rsid w:val="00FF6744"/>
    <w:pPr>
      <w:spacing w:after="0" w:line="240" w:lineRule="auto"/>
    </w:pPr>
    <w:rPr>
      <w:rFonts w:ascii="Times New Roman" w:hAnsi="Times New Roman" w:cs="Times New Roman"/>
      <w:color w:val="275F6E"/>
      <w:sz w:val="20"/>
      <w:szCs w:val="20"/>
      <w:lang w:val="en-US"/>
    </w:rPr>
    <w:tblPr>
      <w:tblStyleRowBandSize w:val="1"/>
      <w:tblStyleColBandSize w:val="1"/>
      <w:tblBorders>
        <w:top w:val="single" w:sz="8" w:space="0" w:color="348093"/>
        <w:bottom w:val="single" w:sz="8" w:space="0" w:color="348093"/>
      </w:tblBorders>
    </w:tblPr>
    <w:tblStylePr w:type="firstRow">
      <w:pPr>
        <w:spacing w:before="0" w:after="0" w:line="240" w:lineRule="auto"/>
      </w:pPr>
      <w:rPr>
        <w:b/>
        <w:bCs/>
      </w:rPr>
      <w:tblPr/>
      <w:tcPr>
        <w:tcBorders>
          <w:top w:val="single" w:sz="8" w:space="0" w:color="348093"/>
          <w:left w:val="nil"/>
          <w:bottom w:val="single" w:sz="8" w:space="0" w:color="348093"/>
          <w:right w:val="nil"/>
          <w:insideH w:val="nil"/>
          <w:insideV w:val="nil"/>
        </w:tcBorders>
      </w:tcPr>
    </w:tblStylePr>
    <w:tblStylePr w:type="lastRow">
      <w:pPr>
        <w:spacing w:before="0" w:after="0" w:line="240" w:lineRule="auto"/>
      </w:pPr>
      <w:rPr>
        <w:b/>
        <w:bCs/>
      </w:rPr>
      <w:tblPr/>
      <w:tcPr>
        <w:tcBorders>
          <w:top w:val="single" w:sz="8" w:space="0" w:color="348093"/>
          <w:left w:val="nil"/>
          <w:bottom w:val="single" w:sz="8" w:space="0" w:color="34809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3EB"/>
      </w:tcPr>
    </w:tblStylePr>
    <w:tblStylePr w:type="band1Horz">
      <w:tblPr/>
      <w:tcPr>
        <w:tcBorders>
          <w:left w:val="nil"/>
          <w:right w:val="nil"/>
          <w:insideH w:val="nil"/>
          <w:insideV w:val="nil"/>
        </w:tcBorders>
        <w:shd w:val="clear" w:color="auto" w:fill="C6E3EB"/>
      </w:tcPr>
    </w:tblStylePr>
  </w:style>
  <w:style w:type="table" w:customStyle="1" w:styleId="LightShading-Accent12">
    <w:name w:val="Light Shading - Accent 12"/>
    <w:basedOn w:val="TableNormal"/>
    <w:next w:val="LightShading-Accent1"/>
    <w:uiPriority w:val="60"/>
    <w:rsid w:val="00FF674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Grid31">
    <w:name w:val="Table Grid31"/>
    <w:basedOn w:val="TableNormal"/>
    <w:next w:val="TableGrid"/>
    <w:uiPriority w:val="59"/>
    <w:rsid w:val="00FF6744"/>
    <w:pPr>
      <w:spacing w:after="0" w:line="240" w:lineRule="auto"/>
    </w:pPr>
    <w:rPr>
      <w:rFonts w:ascii="Times New Roman" w:eastAsia="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21">
    <w:name w:val="Light Shading - Accent 21"/>
    <w:basedOn w:val="TableNormal"/>
    <w:next w:val="LightShading-Accent2"/>
    <w:uiPriority w:val="60"/>
    <w:rsid w:val="00FF6744"/>
    <w:pPr>
      <w:spacing w:after="0" w:line="240" w:lineRule="auto"/>
    </w:pPr>
    <w:rPr>
      <w:rFonts w:ascii="Times New Roman" w:eastAsia="Times New Roman" w:hAnsi="Times New Roman" w:cs="Times New Roman"/>
      <w:color w:val="943634" w:themeColor="accent2" w:themeShade="BF"/>
      <w:sz w:val="20"/>
      <w:szCs w:val="20"/>
      <w:lang w:val="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1">
    <w:name w:val="Light Shading - Accent 31"/>
    <w:basedOn w:val="TableNormal"/>
    <w:next w:val="LightShading-Accent3"/>
    <w:uiPriority w:val="60"/>
    <w:rsid w:val="00FF6744"/>
    <w:pPr>
      <w:spacing w:after="0" w:line="240" w:lineRule="auto"/>
    </w:pPr>
    <w:rPr>
      <w:rFonts w:ascii="Times New Roman" w:eastAsia="Times New Roman" w:hAnsi="Times New Roman" w:cs="Times New Roman"/>
      <w:color w:val="76923C" w:themeColor="accent3" w:themeShade="BF"/>
      <w:sz w:val="20"/>
      <w:szCs w:val="20"/>
      <w:lang w:val="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1">
    <w:name w:val="Light Shading - Accent 41"/>
    <w:basedOn w:val="TableNormal"/>
    <w:next w:val="LightShading-Accent4"/>
    <w:uiPriority w:val="60"/>
    <w:rsid w:val="00FF6744"/>
    <w:pPr>
      <w:spacing w:after="0" w:line="240" w:lineRule="auto"/>
    </w:pPr>
    <w:rPr>
      <w:rFonts w:ascii="Times New Roman" w:eastAsia="Times New Roman" w:hAnsi="Times New Roman" w:cs="Times New Roman"/>
      <w:color w:val="5F497A" w:themeColor="accent4" w:themeShade="BF"/>
      <w:sz w:val="20"/>
      <w:szCs w:val="20"/>
      <w:lang w:val="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1">
    <w:name w:val="Light Shading - Accent 51"/>
    <w:basedOn w:val="TableNormal"/>
    <w:next w:val="LightShading-Accent5"/>
    <w:uiPriority w:val="60"/>
    <w:rsid w:val="00FF6744"/>
    <w:pPr>
      <w:spacing w:after="0" w:line="240" w:lineRule="auto"/>
    </w:pPr>
    <w:rPr>
      <w:rFonts w:ascii="Times New Roman" w:eastAsia="Times New Roman" w:hAnsi="Times New Roman" w:cs="Times New Roman"/>
      <w:color w:val="31849B" w:themeColor="accent5" w:themeShade="BF"/>
      <w:sz w:val="20"/>
      <w:szCs w:val="20"/>
      <w:lang w:val="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Accent61">
    <w:name w:val="Light Shading - Accent 61"/>
    <w:basedOn w:val="TableNormal"/>
    <w:next w:val="LightShading-Accent6"/>
    <w:uiPriority w:val="60"/>
    <w:rsid w:val="00FF6744"/>
    <w:pPr>
      <w:spacing w:after="0" w:line="240" w:lineRule="auto"/>
    </w:pPr>
    <w:rPr>
      <w:rFonts w:ascii="Times New Roman" w:eastAsia="Times New Roman" w:hAnsi="Times New Roman" w:cs="Times New Roman"/>
      <w:color w:val="E36C0A" w:themeColor="accent6" w:themeShade="BF"/>
      <w:sz w:val="20"/>
      <w:szCs w:val="20"/>
      <w:lang w:val="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Accent111">
    <w:name w:val="Light List - Accent 111"/>
    <w:basedOn w:val="TableNormal"/>
    <w:uiPriority w:val="61"/>
    <w:rsid w:val="00FF6744"/>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11">
    <w:name w:val="Light Grid11"/>
    <w:basedOn w:val="TableNormal"/>
    <w:uiPriority w:val="62"/>
    <w:rsid w:val="00FF6744"/>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List2-Accent11">
    <w:name w:val="Medium List 2 - Accent 11"/>
    <w:basedOn w:val="TableNormal"/>
    <w:next w:val="MediumList2-Accent1"/>
    <w:uiPriority w:val="66"/>
    <w:rsid w:val="00FF6744"/>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eGrid41">
    <w:name w:val="Table Grid41"/>
    <w:basedOn w:val="TableNormal"/>
    <w:next w:val="TableGrid"/>
    <w:uiPriority w:val="59"/>
    <w:rsid w:val="00FF6744"/>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39"/>
    <w:rsid w:val="00FF6744"/>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8728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017C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D55FF8"/>
    <w:pPr>
      <w:spacing w:after="0" w:line="240" w:lineRule="auto"/>
    </w:pPr>
    <w:rPr>
      <w:rFonts w:ascii="Cambria" w:eastAsia="DengXian" w:hAnsi="Cambria"/>
      <w:sz w:val="20"/>
      <w:szCs w:val="20"/>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394176">
      <w:bodyDiv w:val="1"/>
      <w:marLeft w:val="0"/>
      <w:marRight w:val="0"/>
      <w:marTop w:val="0"/>
      <w:marBottom w:val="0"/>
      <w:divBdr>
        <w:top w:val="none" w:sz="0" w:space="0" w:color="auto"/>
        <w:left w:val="none" w:sz="0" w:space="0" w:color="auto"/>
        <w:bottom w:val="none" w:sz="0" w:space="0" w:color="auto"/>
        <w:right w:val="none" w:sz="0" w:space="0" w:color="auto"/>
      </w:divBdr>
    </w:div>
    <w:div w:id="127344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ned.gov.l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hyperlink" Target="https://fiu.gov.vu/un-financial-sanctions"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8764986156C749BAC91DEA7BE17DAB" ma:contentTypeVersion="3" ma:contentTypeDescription="Create a new document." ma:contentTypeScope="" ma:versionID="a7a4fc0e9e0676500ceb285a5677f077">
  <xsd:schema xmlns:xsd="http://www.w3.org/2001/XMLSchema" xmlns:xs="http://www.w3.org/2001/XMLSchema" xmlns:p="http://schemas.microsoft.com/office/2006/metadata/properties" xmlns:ns2="94d385d0-beb1-468c-9a95-09e46c25b3a8" targetNamespace="http://schemas.microsoft.com/office/2006/metadata/properties" ma:root="true" ma:fieldsID="7df6c407b6d54a1c0002813bc162041f" ns2:_="">
    <xsd:import namespace="94d385d0-beb1-468c-9a95-09e46c25b3a8"/>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d385d0-beb1-468c-9a95-09e46c25b3a8"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escription0 xmlns="94d385d0-beb1-468c-9a95-09e46c25b3a8" xsi:nil="true"/>
  </documentManagement>
</p:properties>
</file>

<file path=customXml/itemProps1.xml><?xml version="1.0" encoding="utf-8"?>
<ds:datastoreItem xmlns:ds="http://schemas.openxmlformats.org/officeDocument/2006/customXml" ds:itemID="{82EC1F43-ABE9-4266-9881-4D8E7737E55F}">
  <ds:schemaRefs>
    <ds:schemaRef ds:uri="http://schemas.openxmlformats.org/officeDocument/2006/bibliography"/>
  </ds:schemaRefs>
</ds:datastoreItem>
</file>

<file path=customXml/itemProps2.xml><?xml version="1.0" encoding="utf-8"?>
<ds:datastoreItem xmlns:ds="http://schemas.openxmlformats.org/officeDocument/2006/customXml" ds:itemID="{9D3DE2C7-FD59-4B62-8B5C-43350EAF7569}">
  <ds:schemaRefs>
    <ds:schemaRef ds:uri="http://schemas.microsoft.com/sharepoint/v3/contenttype/forms"/>
  </ds:schemaRefs>
</ds:datastoreItem>
</file>

<file path=customXml/itemProps3.xml><?xml version="1.0" encoding="utf-8"?>
<ds:datastoreItem xmlns:ds="http://schemas.openxmlformats.org/officeDocument/2006/customXml" ds:itemID="{5EB9111C-E295-4BD5-A01D-EC05209136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d385d0-beb1-468c-9a95-09e46c25b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53BF8B-0234-4F85-9199-BB561C282172}">
  <ds:schemaRefs>
    <ds:schemaRef ds:uri="http://schemas.microsoft.com/office/2006/metadata/properties"/>
    <ds:schemaRef ds:uri="http://schemas.microsoft.com/office/infopath/2007/PartnerControls"/>
    <ds:schemaRef ds:uri="94d385d0-beb1-468c-9a95-09e46c25b3a8"/>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95</Pages>
  <Words>49591</Words>
  <Characters>282669</Characters>
  <Application>Microsoft Office Word</Application>
  <DocSecurity>0</DocSecurity>
  <Lines>2355</Lines>
  <Paragraphs>663</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331597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Ailsa HART</dc:creator>
  <cp:keywords>[SEC=UNOFFICIAL]</cp:keywords>
  <cp:lastModifiedBy>ITC</cp:lastModifiedBy>
  <cp:revision>31</cp:revision>
  <dcterms:created xsi:type="dcterms:W3CDTF">2021-01-29T02:15:00Z</dcterms:created>
  <dcterms:modified xsi:type="dcterms:W3CDTF">2021-01-29T04:49:00Z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0x0101007A8764986156C749BAC91DEA7BE17DAB</vt:lpwstr>
  </property>
  <property fmtid="{D5CDD505-2E9C-101B-9397-08002B2CF9AE}" pid="3" name="TitusGUID">
    <vt:lpwstr>696b63c1-b88c-45b0-ba10-78213fe7ab65</vt:lpwstr>
  </property>
  <property fmtid="{D5CDD505-2E9C-101B-9397-08002B2CF9AE}" pid="4" name="TitusVER">
    <vt:lpwstr>NEW</vt:lpwstr>
  </property>
  <property fmtid="{D5CDD505-2E9C-101B-9397-08002B2CF9AE}" pid="5" name="TitusSEC">
    <vt:lpwstr>UNOFFICIAL</vt:lpwstr>
  </property>
  <property fmtid="{D5CDD505-2E9C-101B-9397-08002B2CF9AE}" pid="6" name="PM_ProtectiveMarkingImage_Header">
    <vt:lpwstr>C:\Program Files (x86)\Common Files\janusNET Shared\janusSEAL\Images\DocumentSlashBlue.png</vt:lpwstr>
  </property>
  <property fmtid="{D5CDD505-2E9C-101B-9397-08002B2CF9AE}" pid="7" name="PM_Caveats_Count">
    <vt:lpwstr>0</vt:lpwstr>
  </property>
  <property fmtid="{D5CDD505-2E9C-101B-9397-08002B2CF9AE}" pid="8" name="PM_DisplayValueSecClassificationWithQualifier">
    <vt:lpwstr>UNOFFICIAL</vt:lpwstr>
  </property>
  <property fmtid="{D5CDD505-2E9C-101B-9397-08002B2CF9AE}" pid="9" name="PM_Qualifier">
    <vt:lpwstr/>
  </property>
  <property fmtid="{D5CDD505-2E9C-101B-9397-08002B2CF9AE}" pid="10" name="PM_SecurityClassification">
    <vt:lpwstr>UNOFFICIAL</vt:lpwstr>
  </property>
  <property fmtid="{D5CDD505-2E9C-101B-9397-08002B2CF9AE}" pid="11" name="PM_InsertionValue">
    <vt:lpwstr>UNOFFICIAL</vt:lpwstr>
  </property>
  <property fmtid="{D5CDD505-2E9C-101B-9397-08002B2CF9AE}" pid="12" name="PM_Originating_FileId">
    <vt:lpwstr>07E94AD91A0A4D36A74FA1410DCC97D7</vt:lpwstr>
  </property>
  <property fmtid="{D5CDD505-2E9C-101B-9397-08002B2CF9AE}" pid="13" name="PM_ProtectiveMarkingValue_Footer">
    <vt:lpwstr>UNOFFICIAL</vt:lpwstr>
  </property>
  <property fmtid="{D5CDD505-2E9C-101B-9397-08002B2CF9AE}" pid="14" name="PM_Originator_Hash_SHA1">
    <vt:lpwstr>507FC1937C3411F6D25D7D563656965D3F97969D</vt:lpwstr>
  </property>
  <property fmtid="{D5CDD505-2E9C-101B-9397-08002B2CF9AE}" pid="15" name="PM_OriginationTimeStamp">
    <vt:lpwstr>2020-12-18T03:18:38Z</vt:lpwstr>
  </property>
  <property fmtid="{D5CDD505-2E9C-101B-9397-08002B2CF9AE}" pid="16" name="PM_ProtectiveMarkingValue_Header">
    <vt:lpwstr>UNOFFICIAL</vt:lpwstr>
  </property>
  <property fmtid="{D5CDD505-2E9C-101B-9397-08002B2CF9AE}" pid="17" name="PM_ProtectiveMarkingImage_Footer">
    <vt:lpwstr>C:\Program Files (x86)\Common Files\janusNET Shared\janusSEAL\Images\DocumentSlashBlue.png</vt:lpwstr>
  </property>
  <property fmtid="{D5CDD505-2E9C-101B-9397-08002B2CF9AE}" pid="18" name="PM_Namespace">
    <vt:lpwstr>gov.au</vt:lpwstr>
  </property>
  <property fmtid="{D5CDD505-2E9C-101B-9397-08002B2CF9AE}" pid="19" name="PM_Version">
    <vt:lpwstr>2018.1</vt:lpwstr>
  </property>
  <property fmtid="{D5CDD505-2E9C-101B-9397-08002B2CF9AE}" pid="20" name="PM_Note">
    <vt:lpwstr/>
  </property>
  <property fmtid="{D5CDD505-2E9C-101B-9397-08002B2CF9AE}" pid="21" name="PM_Markers">
    <vt:lpwstr/>
  </property>
  <property fmtid="{D5CDD505-2E9C-101B-9397-08002B2CF9AE}" pid="22" name="PM_Hash_Version">
    <vt:lpwstr>2018.0</vt:lpwstr>
  </property>
  <property fmtid="{D5CDD505-2E9C-101B-9397-08002B2CF9AE}" pid="23" name="PM_Hash_Salt_Prev">
    <vt:lpwstr>4EAB2F7570C4ABF46327151138F398D6</vt:lpwstr>
  </property>
  <property fmtid="{D5CDD505-2E9C-101B-9397-08002B2CF9AE}" pid="24" name="PM_Hash_Salt">
    <vt:lpwstr>0AD967E2255360888BE77CE572170366</vt:lpwstr>
  </property>
  <property fmtid="{D5CDD505-2E9C-101B-9397-08002B2CF9AE}" pid="25" name="PM_Hash_SHA1">
    <vt:lpwstr>8C9840D3E4E6FDAD375DC4D06FB4142C862A9F16</vt:lpwstr>
  </property>
  <property fmtid="{D5CDD505-2E9C-101B-9397-08002B2CF9AE}" pid="26" name="PM_SecurityClassification_Prev">
    <vt:lpwstr>UNOFFICIAL</vt:lpwstr>
  </property>
  <property fmtid="{D5CDD505-2E9C-101B-9397-08002B2CF9AE}" pid="27" name="PM_Qualifier_Prev">
    <vt:lpwstr/>
  </property>
</Properties>
</file>